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07F6D" w:rsidRPr="008D03A6" w:rsidRDefault="00107F6D" w:rsidP="00107F6D">
      <w:pPr>
        <w:pStyle w:val="NormalWeb"/>
        <w:rPr>
          <w:color w:val="000000" w:themeColor="text1"/>
        </w:rPr>
      </w:pPr>
      <w:bookmarkStart w:id="0" w:name="_Toc422656603"/>
    </w:p>
    <w:p w:rsidR="00107F6D" w:rsidRPr="008D03A6" w:rsidRDefault="00107F6D" w:rsidP="00107F6D">
      <w:pPr>
        <w:pStyle w:val="Capitulo"/>
        <w:ind w:left="0" w:firstLine="0"/>
        <w:outlineLvl w:val="0"/>
        <w:rPr>
          <w:color w:val="000000" w:themeColor="text1"/>
        </w:rPr>
      </w:pPr>
    </w:p>
    <w:p w:rsidR="00DB2459" w:rsidRPr="008D03A6" w:rsidRDefault="00DB2459" w:rsidP="00107F6D">
      <w:pPr>
        <w:pStyle w:val="Capitulo"/>
        <w:ind w:left="0" w:firstLine="0"/>
        <w:outlineLvl w:val="0"/>
        <w:rPr>
          <w:color w:val="000000" w:themeColor="text1"/>
        </w:rPr>
      </w:pPr>
    </w:p>
    <w:p w:rsidR="00107F6D" w:rsidRPr="008D03A6" w:rsidRDefault="00107F6D" w:rsidP="00107F6D">
      <w:pPr>
        <w:pStyle w:val="Capitulo"/>
        <w:ind w:left="0" w:firstLine="0"/>
        <w:outlineLvl w:val="0"/>
        <w:rPr>
          <w:color w:val="000000" w:themeColor="text1"/>
        </w:rPr>
      </w:pPr>
      <w:r w:rsidRPr="008D03A6">
        <w:rPr>
          <w:color w:val="000000" w:themeColor="text1"/>
        </w:rPr>
        <w:t>CORAZÓN DE GUERRERO</w:t>
      </w:r>
    </w:p>
    <w:p w:rsidR="006641CC" w:rsidRPr="008D03A6" w:rsidRDefault="006641CC" w:rsidP="00107F6D">
      <w:pPr>
        <w:pStyle w:val="Capitulo"/>
        <w:ind w:left="0" w:firstLine="0"/>
        <w:outlineLvl w:val="0"/>
        <w:rPr>
          <w:b w:val="0"/>
          <w:color w:val="000000" w:themeColor="text1"/>
          <w:sz w:val="28"/>
          <w:szCs w:val="28"/>
        </w:rPr>
      </w:pPr>
      <w:r w:rsidRPr="008D03A6">
        <w:rPr>
          <w:rFonts w:cs="Arial"/>
          <w:b w:val="0"/>
          <w:color w:val="000000" w:themeColor="text1"/>
          <w:sz w:val="28"/>
          <w:szCs w:val="28"/>
        </w:rPr>
        <w:t>—</w:t>
      </w:r>
      <w:r w:rsidRPr="008D03A6">
        <w:rPr>
          <w:b w:val="0"/>
          <w:color w:val="000000" w:themeColor="text1"/>
          <w:sz w:val="28"/>
          <w:szCs w:val="28"/>
        </w:rPr>
        <w:t xml:space="preserve">El </w:t>
      </w:r>
      <w:del w:id="1" w:author="Paula Castrilli" w:date="2025-05-26T17:18:00Z">
        <w:r w:rsidRPr="008D03A6" w:rsidDel="000508A5">
          <w:rPr>
            <w:b w:val="0"/>
            <w:color w:val="000000" w:themeColor="text1"/>
            <w:sz w:val="28"/>
            <w:szCs w:val="28"/>
          </w:rPr>
          <w:delText>camino de los miedos</w:delText>
        </w:r>
      </w:del>
      <w:ins w:id="2" w:author="Paula Castrilli" w:date="2025-05-26T17:18:00Z">
        <w:r w:rsidR="000508A5">
          <w:rPr>
            <w:b w:val="0"/>
            <w:color w:val="000000" w:themeColor="text1"/>
            <w:sz w:val="28"/>
            <w:szCs w:val="28"/>
          </w:rPr>
          <w:t>Camino de los Miedos</w:t>
        </w:r>
      </w:ins>
      <w:r w:rsidRPr="008D03A6">
        <w:rPr>
          <w:rFonts w:cs="Arial"/>
          <w:b w:val="0"/>
          <w:color w:val="000000" w:themeColor="text1"/>
          <w:sz w:val="28"/>
          <w:szCs w:val="28"/>
        </w:rPr>
        <w:t>—</w:t>
      </w:r>
    </w:p>
    <w:p w:rsidR="00DB2459" w:rsidRPr="008D03A6" w:rsidRDefault="00DB2459" w:rsidP="00107F6D">
      <w:pPr>
        <w:pStyle w:val="Capitulo"/>
        <w:ind w:left="0" w:firstLine="0"/>
        <w:outlineLvl w:val="0"/>
        <w:rPr>
          <w:color w:val="000000" w:themeColor="text1"/>
        </w:rPr>
      </w:pPr>
    </w:p>
    <w:p w:rsidR="00107F6D" w:rsidRPr="008D03A6" w:rsidRDefault="008D03A6" w:rsidP="00107F6D">
      <w:pPr>
        <w:pStyle w:val="NormalWeb"/>
        <w:jc w:val="center"/>
        <w:rPr>
          <w:color w:val="000000" w:themeColor="text1"/>
        </w:rPr>
      </w:pPr>
      <w:r>
        <w:rPr>
          <w:noProof/>
          <w:lang w:val="es-AR" w:eastAsia="es-AR"/>
        </w:rPr>
        <w:drawing>
          <wp:inline distT="0" distB="0" distL="0" distR="0" wp14:anchorId="6D755168" wp14:editId="48C0F9B1">
            <wp:extent cx="5759450" cy="4546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59" w:rsidRPr="008D03A6" w:rsidRDefault="00DB2459" w:rsidP="00107F6D">
      <w:pPr>
        <w:pStyle w:val="NormalWeb"/>
        <w:jc w:val="center"/>
        <w:rPr>
          <w:color w:val="000000" w:themeColor="text1"/>
        </w:rPr>
      </w:pPr>
    </w:p>
    <w:p w:rsidR="00DB2459" w:rsidRPr="008D03A6" w:rsidRDefault="00DB2459" w:rsidP="00DB2459">
      <w:pPr>
        <w:pStyle w:val="Capitulo"/>
        <w:ind w:left="0" w:firstLine="0"/>
        <w:outlineLvl w:val="0"/>
        <w:rPr>
          <w:rFonts w:cs="Arial"/>
          <w:color w:val="000000" w:themeColor="text1"/>
          <w:sz w:val="28"/>
          <w:szCs w:val="28"/>
        </w:rPr>
      </w:pPr>
      <w:r w:rsidRPr="008D03A6">
        <w:rPr>
          <w:rFonts w:cs="Arial"/>
          <w:color w:val="000000" w:themeColor="text1"/>
          <w:sz w:val="28"/>
          <w:szCs w:val="28"/>
        </w:rPr>
        <w:t>Gonzalo Cajaraville</w:t>
      </w:r>
    </w:p>
    <w:p w:rsidR="00DB2459" w:rsidRPr="008D03A6" w:rsidRDefault="00DB2459" w:rsidP="00DB2459">
      <w:pPr>
        <w:pStyle w:val="Capitulo"/>
        <w:ind w:left="0" w:firstLine="0"/>
        <w:outlineLvl w:val="0"/>
        <w:rPr>
          <w:color w:val="000000" w:themeColor="text1"/>
        </w:rPr>
      </w:pPr>
    </w:p>
    <w:p w:rsidR="00107F6D" w:rsidRPr="008D03A6" w:rsidRDefault="00107F6D" w:rsidP="00107F6D">
      <w:pPr>
        <w:pStyle w:val="NormalWeb"/>
        <w:rPr>
          <w:color w:val="000000" w:themeColor="text1"/>
          <w:lang w:val="es-AR"/>
        </w:rPr>
      </w:pPr>
      <w:r w:rsidRPr="008D03A6">
        <w:rPr>
          <w:color w:val="000000" w:themeColor="text1"/>
          <w:lang w:val="es-AR"/>
        </w:rPr>
        <w:br w:type="page"/>
      </w:r>
    </w:p>
    <w:bookmarkEnd w:id="0"/>
    <w:p w:rsidR="008F3D68" w:rsidRPr="008D03A6" w:rsidRDefault="008F3D68" w:rsidP="008F3D68">
      <w:pPr>
        <w:pStyle w:val="Capitulo"/>
        <w:ind w:left="0" w:firstLine="0"/>
        <w:outlineLvl w:val="0"/>
        <w:rPr>
          <w:color w:val="000000" w:themeColor="text1"/>
        </w:rPr>
      </w:pPr>
      <w:r w:rsidRPr="008D03A6">
        <w:rPr>
          <w:color w:val="000000" w:themeColor="text1"/>
        </w:rPr>
        <w:lastRenderedPageBreak/>
        <w:t>CAPÍTULO III</w:t>
      </w:r>
    </w:p>
    <w:p w:rsidR="008F3D68" w:rsidRPr="008D03A6" w:rsidRDefault="008F3D68" w:rsidP="008F3D68">
      <w:pPr>
        <w:jc w:val="center"/>
        <w:rPr>
          <w:rFonts w:ascii="Book Antiqua" w:hAnsi="Book Antiqua" w:cs="Arial"/>
          <w:color w:val="000000" w:themeColor="text1"/>
          <w:sz w:val="28"/>
          <w:szCs w:val="28"/>
        </w:rPr>
      </w:pPr>
      <w:r w:rsidRPr="008D03A6">
        <w:rPr>
          <w:rFonts w:ascii="Book Antiqua" w:hAnsi="Book Antiqua" w:cs="Arial"/>
          <w:color w:val="000000" w:themeColor="text1"/>
          <w:sz w:val="28"/>
          <w:szCs w:val="28"/>
        </w:rPr>
        <w:t xml:space="preserve">— </w:t>
      </w:r>
      <w:r w:rsidR="00EA692A" w:rsidRPr="008D03A6">
        <w:rPr>
          <w:rFonts w:ascii="Book Antiqua" w:hAnsi="Book Antiqua" w:cs="Arial"/>
          <w:color w:val="000000" w:themeColor="text1"/>
          <w:sz w:val="28"/>
          <w:szCs w:val="28"/>
        </w:rPr>
        <w:t>La destreza</w:t>
      </w:r>
      <w:r w:rsidRPr="008D03A6">
        <w:rPr>
          <w:rFonts w:ascii="Book Antiqua" w:hAnsi="Book Antiqua" w:cs="Arial"/>
          <w:color w:val="000000" w:themeColor="text1"/>
          <w:sz w:val="28"/>
          <w:szCs w:val="28"/>
        </w:rPr>
        <w:t xml:space="preserve"> —</w:t>
      </w:r>
      <w:r w:rsidR="00581FFB">
        <w:rPr>
          <w:rFonts w:ascii="Book Antiqua" w:hAnsi="Book Antiqua" w:cs="Arial"/>
          <w:color w:val="000000" w:themeColor="text1"/>
          <w:sz w:val="28"/>
          <w:szCs w:val="28"/>
        </w:rPr>
        <w:t>PARTE 2</w:t>
      </w:r>
    </w:p>
    <w:p w:rsidR="001D1D8D" w:rsidRPr="008D03A6" w:rsidRDefault="007F2F28" w:rsidP="001D1D8D">
      <w:pPr>
        <w:tabs>
          <w:tab w:val="left" w:pos="2179"/>
        </w:tabs>
        <w:spacing w:after="0"/>
        <w:ind w:firstLine="284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14</w:t>
      </w:r>
    </w:p>
    <w:p w:rsidR="001D1D8D" w:rsidRPr="008D03A6" w:rsidRDefault="001D1D8D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:rsidR="005D2960" w:rsidRPr="008D03A6" w:rsidRDefault="005B4764" w:rsidP="005D296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Habían pasado </w:t>
      </w:r>
      <w:r w:rsidR="005D6905" w:rsidRPr="008D03A6">
        <w:rPr>
          <w:rFonts w:ascii="Crimson Text" w:hAnsi="Crimson Text"/>
          <w:color w:val="000000" w:themeColor="text1"/>
          <w:sz w:val="26"/>
          <w:szCs w:val="26"/>
        </w:rPr>
        <w:t>varias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horas de la jura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</w:t>
      </w:r>
      <w:ins w:id="3" w:author="PC" w:date="2025-05-30T12:22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los </w:t>
        </w:r>
      </w:ins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reclutas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y 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5D6905" w:rsidRPr="008D03A6">
        <w:rPr>
          <w:rFonts w:ascii="Crimson Text" w:hAnsi="Crimson Text"/>
          <w:color w:val="000000" w:themeColor="text1"/>
          <w:sz w:val="26"/>
          <w:szCs w:val="26"/>
        </w:rPr>
        <w:t>deambulaba en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de las ferias del pueblo. </w:t>
      </w:r>
      <w:r w:rsidR="005D6905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>a muchedumbre</w:t>
      </w:r>
      <w:r w:rsidR="005D6905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aglutinaba en pasillos</w:t>
      </w:r>
      <w:r w:rsidR="00BC50A0" w:rsidRPr="008D03A6">
        <w:rPr>
          <w:rFonts w:ascii="Crimson Text" w:hAnsi="Crimson Text"/>
          <w:color w:val="000000" w:themeColor="text1"/>
          <w:sz w:val="26"/>
          <w:szCs w:val="26"/>
        </w:rPr>
        <w:t xml:space="preserve"> angostos</w:t>
      </w:r>
      <w:del w:id="4" w:author="PC" w:date="2025-05-30T12:23:00Z">
        <w:r w:rsidR="005D6905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5" w:author="PC" w:date="2025-05-30T12:23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 que formaban los puestos</w:t>
        </w:r>
      </w:ins>
      <w:r w:rsidR="005D690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el bullicio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</w:t>
      </w:r>
      <w:r w:rsidR="00802B99" w:rsidRPr="008D03A6">
        <w:rPr>
          <w:rFonts w:ascii="Crimson Text" w:hAnsi="Crimson Text"/>
          <w:color w:val="000000" w:themeColor="text1"/>
          <w:sz w:val="26"/>
          <w:szCs w:val="26"/>
        </w:rPr>
        <w:t>constante</w:t>
      </w:r>
      <w:r w:rsidR="005D6905" w:rsidRPr="008D03A6">
        <w:rPr>
          <w:rFonts w:ascii="Crimson Text" w:hAnsi="Crimson Text"/>
          <w:color w:val="000000" w:themeColor="text1"/>
          <w:sz w:val="26"/>
          <w:szCs w:val="26"/>
        </w:rPr>
        <w:t>. L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 xml:space="preserve">os comerciantes 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persuadían al público para que </w:t>
      </w:r>
      <w:del w:id="6" w:author="PC" w:date="2025-05-30T12:23:00Z">
        <w:r w:rsidR="00222FB7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compren</w:delText>
        </w:r>
        <w:r w:rsidR="00DB2AA5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ins w:id="7" w:author="PC" w:date="2025-05-30T12:23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compraran</w:t>
        </w:r>
        <w:r w:rsidR="00D5740A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sus merca</w:t>
      </w:r>
      <w:r w:rsidR="00906BEA" w:rsidRPr="008D03A6">
        <w:rPr>
          <w:rFonts w:ascii="Crimson Text" w:hAnsi="Crimson Text"/>
          <w:color w:val="000000" w:themeColor="text1"/>
          <w:sz w:val="26"/>
          <w:szCs w:val="26"/>
        </w:rPr>
        <w:t>nc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ías</w:t>
      </w:r>
      <w:del w:id="8" w:author="PC" w:date="2025-05-30T12:23:00Z">
        <w:r w:rsidR="00222FB7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ponían en práctica todo tipo de artimañas para </w:t>
      </w:r>
      <w:r w:rsidR="00A76A67" w:rsidRPr="008D03A6">
        <w:rPr>
          <w:rFonts w:ascii="Crimson Text" w:hAnsi="Crimson Text"/>
          <w:color w:val="000000" w:themeColor="text1"/>
          <w:sz w:val="26"/>
          <w:szCs w:val="26"/>
        </w:rPr>
        <w:t>atraer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 a </w:t>
      </w:r>
      <w:r w:rsidR="00A76A67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 clientes, como </w:t>
      </w:r>
      <w:ins w:id="9" w:author="PC" w:date="2025-05-30T12:24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si fueran </w:t>
        </w:r>
      </w:ins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>encantador</w:t>
      </w:r>
      <w:r w:rsidR="00A76A67" w:rsidRPr="008D03A6">
        <w:rPr>
          <w:rFonts w:ascii="Crimson Text" w:hAnsi="Crimson Text"/>
          <w:color w:val="000000" w:themeColor="text1"/>
          <w:sz w:val="26"/>
          <w:szCs w:val="26"/>
        </w:rPr>
        <w:t>es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76A67" w:rsidRPr="008D03A6">
        <w:rPr>
          <w:rFonts w:ascii="Crimson Text" w:hAnsi="Crimson Text"/>
          <w:color w:val="000000" w:themeColor="text1"/>
          <w:sz w:val="26"/>
          <w:szCs w:val="26"/>
        </w:rPr>
        <w:t>fascinando a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10" w:author="PC" w:date="2025-05-30T12:24:00Z">
        <w:r w:rsidR="008C1E0F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las</w:delText>
        </w:r>
        <w:r w:rsidR="00222FB7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 xml:space="preserve">serpientes. </w:t>
      </w:r>
      <w:r w:rsidR="00E86460" w:rsidRPr="008D03A6">
        <w:rPr>
          <w:rFonts w:ascii="Crimson Text" w:hAnsi="Crimson Text"/>
          <w:color w:val="000000" w:themeColor="text1"/>
          <w:sz w:val="26"/>
          <w:szCs w:val="26"/>
        </w:rPr>
        <w:t>Era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del w:id="11" w:author="PC" w:date="2025-05-30T12:24:00Z">
        <w:r w:rsidR="00E86460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 xml:space="preserve">contexto </w:delText>
        </w:r>
        <w:r w:rsidR="001400FA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de comercio</w:delText>
        </w:r>
      </w:del>
      <w:ins w:id="12" w:author="PC" w:date="2025-05-30T12:24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ambiente</w:t>
        </w:r>
      </w:ins>
      <w:r w:rsidR="001400F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hostil, </w:t>
      </w:r>
      <w:r w:rsidR="0047093A" w:rsidRPr="008D03A6">
        <w:rPr>
          <w:rFonts w:ascii="Crimson Text" w:hAnsi="Crimson Text"/>
          <w:color w:val="000000" w:themeColor="text1"/>
          <w:sz w:val="26"/>
          <w:szCs w:val="26"/>
        </w:rPr>
        <w:t>producto de</w:t>
      </w:r>
      <w:r w:rsidR="00D257F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5D2960" w:rsidRPr="008D03A6">
        <w:rPr>
          <w:rFonts w:ascii="Crimson Text" w:hAnsi="Crimson Text"/>
          <w:color w:val="000000" w:themeColor="text1"/>
          <w:sz w:val="26"/>
          <w:szCs w:val="26"/>
        </w:rPr>
        <w:t xml:space="preserve">a escasez de alimentos y la crisis </w:t>
      </w:r>
      <w:r w:rsidR="00222FB7" w:rsidRPr="008D03A6">
        <w:rPr>
          <w:rFonts w:ascii="Crimson Text" w:hAnsi="Crimson Text"/>
          <w:color w:val="000000" w:themeColor="text1"/>
          <w:sz w:val="26"/>
          <w:szCs w:val="26"/>
        </w:rPr>
        <w:t>económica de la región</w:t>
      </w:r>
      <w:r w:rsidR="005D2960" w:rsidRPr="008D03A6">
        <w:rPr>
          <w:rFonts w:ascii="Crimson Text" w:hAnsi="Crimson Text"/>
          <w:color w:val="000000" w:themeColor="text1"/>
          <w:sz w:val="26"/>
          <w:szCs w:val="26"/>
        </w:rPr>
        <w:t xml:space="preserve">. Los puestos se 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mostraban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 xml:space="preserve"> abarrotados de </w:t>
      </w:r>
      <w:r w:rsidR="005D2960" w:rsidRPr="008D03A6">
        <w:rPr>
          <w:rFonts w:ascii="Crimson Text" w:hAnsi="Crimson Text"/>
          <w:color w:val="000000" w:themeColor="text1"/>
          <w:sz w:val="26"/>
          <w:szCs w:val="26"/>
        </w:rPr>
        <w:t xml:space="preserve">objetos 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in</w:t>
      </w:r>
      <w:r w:rsidR="009C3B60" w:rsidRPr="008D03A6">
        <w:rPr>
          <w:rFonts w:ascii="Crimson Text" w:hAnsi="Crimson Text"/>
          <w:color w:val="000000" w:themeColor="text1"/>
          <w:sz w:val="26"/>
          <w:szCs w:val="26"/>
        </w:rPr>
        <w:t>útiles</w:t>
      </w:r>
      <w:r w:rsidR="005D2960" w:rsidRPr="008D03A6">
        <w:rPr>
          <w:rFonts w:ascii="Crimson Text" w:hAnsi="Crimson Text"/>
          <w:color w:val="000000" w:themeColor="text1"/>
          <w:sz w:val="26"/>
          <w:szCs w:val="26"/>
        </w:rPr>
        <w:t>, en su mayoría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D2960" w:rsidRPr="008D03A6">
        <w:rPr>
          <w:rFonts w:ascii="Crimson Text" w:hAnsi="Crimson Text"/>
          <w:color w:val="000000" w:themeColor="text1"/>
          <w:sz w:val="26"/>
          <w:szCs w:val="26"/>
        </w:rPr>
        <w:t xml:space="preserve"> artículos personales que intentaban canjear </w:t>
      </w:r>
      <w:del w:id="13" w:author="PC" w:date="2025-05-30T12:25:00Z">
        <w:r w:rsidR="005D2960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a cambio de algunas monedas</w:delText>
        </w:r>
      </w:del>
      <w:ins w:id="14" w:author="PC" w:date="2025-05-30T12:25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por</w:t>
        </w:r>
      </w:ins>
      <w:ins w:id="15" w:author="PC" w:date="2025-06-16T20:06:00Z">
        <w:r w:rsidR="006E4206">
          <w:rPr>
            <w:rFonts w:ascii="Crimson Text" w:hAnsi="Crimson Text"/>
            <w:color w:val="000000" w:themeColor="text1"/>
            <w:sz w:val="26"/>
            <w:szCs w:val="26"/>
          </w:rPr>
          <w:t xml:space="preserve"> algunas monedas</w:t>
        </w:r>
      </w:ins>
      <w:r w:rsidR="005D2960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les salvaran la jornada</w:t>
      </w:r>
      <w:r w:rsidR="004A48B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1D1D8D" w:rsidRPr="008D03A6" w:rsidRDefault="005D2960" w:rsidP="005B47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 compró algunos cereales y vegetales disecados,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 víveres</w:t>
      </w:r>
      <w:r w:rsidR="00140B95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 xml:space="preserve"> le </w:t>
      </w:r>
      <w:r w:rsidR="00140B95" w:rsidRPr="008D03A6">
        <w:rPr>
          <w:rFonts w:ascii="Crimson Text" w:hAnsi="Crimson Text"/>
          <w:color w:val="000000" w:themeColor="text1"/>
          <w:sz w:val="26"/>
          <w:szCs w:val="26"/>
        </w:rPr>
        <w:t>recordaban</w:t>
      </w:r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 xml:space="preserve"> a su infancia</w:t>
      </w:r>
      <w:del w:id="16" w:author="PC" w:date="2025-05-30T12:25:00Z">
        <w:r w:rsidR="001D22CD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, c</w:delText>
        </w:r>
      </w:del>
      <w:ins w:id="17" w:author="PC" w:date="2025-05-30T12:25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. C</w:t>
        </w:r>
      </w:ins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>uando</w:t>
      </w:r>
      <w:ins w:id="18" w:author="PC" w:date="2025-05-30T12:25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 era pequeño</w:t>
        </w:r>
      </w:ins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19" w:author="PC" w:date="2025-05-30T12:25:00Z">
        <w:r w:rsidR="001D22CD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 xml:space="preserve">junto a su padre, </w:delText>
        </w:r>
      </w:del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>recorría</w:t>
      </w:r>
      <w:del w:id="20" w:author="PC" w:date="2025-05-30T12:25:00Z">
        <w:r w:rsidR="001D22CD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n</w:delText>
        </w:r>
      </w:del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 xml:space="preserve"> grandes distancias </w:t>
      </w:r>
      <w:ins w:id="21" w:author="PC" w:date="2025-05-30T12:25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junto a su padre </w:t>
        </w:r>
      </w:ins>
      <w:r w:rsidR="001D22CD" w:rsidRPr="008D03A6">
        <w:rPr>
          <w:rFonts w:ascii="Crimson Text" w:hAnsi="Crimson Text"/>
          <w:color w:val="000000" w:themeColor="text1"/>
          <w:sz w:val="26"/>
          <w:szCs w:val="26"/>
        </w:rPr>
        <w:t xml:space="preserve">en busca de </w:t>
      </w:r>
      <w:r w:rsidR="00140B95" w:rsidRPr="008D03A6">
        <w:rPr>
          <w:rFonts w:ascii="Crimson Text" w:hAnsi="Crimson Text"/>
          <w:color w:val="000000" w:themeColor="text1"/>
          <w:sz w:val="26"/>
          <w:szCs w:val="26"/>
        </w:rPr>
        <w:t>oportunidades</w:t>
      </w:r>
      <w:ins w:id="22" w:author="PC" w:date="2025-05-30T12:26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23" w:author="PC" w:date="2025-05-30T12:26:00Z">
        <w:r w:rsidR="00140B95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24" w:author="PC" w:date="2025-05-30T12:26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y</w:t>
        </w:r>
      </w:ins>
      <w:r w:rsidR="00140B9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25" w:author="PC" w:date="2025-05-30T12:26:00Z">
        <w:r w:rsidR="00140B95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 xml:space="preserve">aquellas </w:delText>
        </w:r>
      </w:del>
      <w:ins w:id="26" w:author="PC" w:date="2025-05-30T12:26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aquel tipo</w:t>
        </w:r>
        <w:r w:rsidR="00D5740A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140B95" w:rsidRPr="008D03A6">
        <w:rPr>
          <w:rFonts w:ascii="Crimson Text" w:hAnsi="Crimson Text"/>
          <w:color w:val="000000" w:themeColor="text1"/>
          <w:sz w:val="26"/>
          <w:szCs w:val="26"/>
        </w:rPr>
        <w:t>provisiones eran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ideales para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enfrentar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27" w:author="PC" w:date="2025-05-30T12:26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 xml:space="preserve">esos </w:t>
        </w:r>
      </w:ins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largo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viaje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E691E" w:rsidRPr="008D03A6">
        <w:rPr>
          <w:rFonts w:ascii="Crimson Text" w:hAnsi="Crimson Text"/>
          <w:color w:val="000000" w:themeColor="text1"/>
          <w:sz w:val="26"/>
          <w:szCs w:val="26"/>
        </w:rPr>
        <w:t xml:space="preserve">Mientras caminaba, </w:t>
      </w:r>
      <w:r w:rsidR="00140B95" w:rsidRPr="008D03A6">
        <w:rPr>
          <w:rFonts w:ascii="Crimson Text" w:hAnsi="Crimson Text"/>
          <w:color w:val="000000" w:themeColor="text1"/>
          <w:sz w:val="26"/>
          <w:szCs w:val="26"/>
        </w:rPr>
        <w:t xml:space="preserve">trataba de ordenar la </w:t>
      </w:r>
      <w:r w:rsidR="00950C25" w:rsidRPr="008D03A6">
        <w:rPr>
          <w:rFonts w:ascii="Crimson Text" w:hAnsi="Crimson Text"/>
          <w:color w:val="000000" w:themeColor="text1"/>
          <w:sz w:val="26"/>
          <w:szCs w:val="26"/>
        </w:rPr>
        <w:t xml:space="preserve">mente, pero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 xml:space="preserve">sus pensamientos </w:t>
      </w:r>
      <w:del w:id="28" w:author="PC" w:date="2025-05-30T12:26:00Z">
        <w:r w:rsidR="00A21979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 xml:space="preserve">recorrían </w:delText>
        </w:r>
      </w:del>
      <w:ins w:id="29" w:author="PC" w:date="2025-05-30T12:26:00Z">
        <w:r w:rsidR="00D5740A">
          <w:rPr>
            <w:rFonts w:ascii="Crimson Text" w:hAnsi="Crimson Text"/>
            <w:color w:val="000000" w:themeColor="text1"/>
            <w:sz w:val="26"/>
            <w:szCs w:val="26"/>
          </w:rPr>
          <w:t>parecían estar perdidos en</w:t>
        </w:r>
        <w:r w:rsidR="00D5740A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un</w:t>
      </w:r>
      <w:r w:rsidR="00950C25" w:rsidRPr="008D03A6">
        <w:rPr>
          <w:rFonts w:ascii="Crimson Text" w:hAnsi="Crimson Text"/>
          <w:color w:val="000000" w:themeColor="text1"/>
          <w:sz w:val="26"/>
          <w:szCs w:val="26"/>
        </w:rPr>
        <w:t xml:space="preserve"> laberinto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ent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ía satisfacción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estar a un paso de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unirse a la guardia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real</w:t>
      </w:r>
      <w:del w:id="30" w:author="PC" w:date="2025-05-30T12:26:00Z">
        <w:r w:rsidR="005B4764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a su vez</w:t>
      </w:r>
      <w:r w:rsidR="00DB2AA5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0D0EE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317DB" w:rsidRPr="008D03A6">
        <w:rPr>
          <w:rFonts w:ascii="Crimson Text" w:hAnsi="Crimson Text"/>
          <w:color w:val="000000" w:themeColor="text1"/>
          <w:sz w:val="26"/>
          <w:szCs w:val="26"/>
        </w:rPr>
        <w:t>la prueba de lealtad anunciada por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Klaus esa misma mañana</w:t>
      </w:r>
      <w:del w:id="31" w:author="PC" w:date="2025-05-30T12:27:00Z">
        <w:r w:rsidR="005B4764" w:rsidRPr="008D03A6" w:rsidDel="00D5740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le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provocaba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32" w:author="PC" w:date="2025-05-30T12:28:00Z">
        <w:r w:rsidR="005B4764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una gran contradicción</w:delText>
        </w:r>
      </w:del>
      <w:ins w:id="33" w:author="PC" w:date="2025-05-30T12:28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náuseas</w:t>
        </w:r>
      </w:ins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. Trataba de encontrar </w:t>
      </w:r>
      <w:r w:rsidR="00AE6CE4" w:rsidRPr="008D03A6">
        <w:rPr>
          <w:rFonts w:ascii="Crimson Text" w:hAnsi="Crimson Text"/>
          <w:color w:val="000000" w:themeColor="text1"/>
          <w:sz w:val="26"/>
          <w:szCs w:val="26"/>
        </w:rPr>
        <w:t>el modo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continuar con su carrera</w:t>
      </w:r>
      <w:del w:id="34" w:author="PC" w:date="2025-05-30T12:28:00Z">
        <w:r w:rsidR="005B4764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evitar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el sacrificio de</w:t>
      </w:r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Agatha</w:t>
      </w:r>
      <w:ins w:id="35" w:author="PC" w:date="2025-05-30T12:28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 xml:space="preserve"> al mismo tiempo</w:t>
        </w:r>
      </w:ins>
      <w:del w:id="36" w:author="PC" w:date="2025-05-30T12:28:00Z">
        <w:r w:rsidR="005B4764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.</w:delText>
        </w:r>
      </w:del>
      <w:ins w:id="37" w:author="PC" w:date="2025-05-30T12:28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38" w:author="PC" w:date="2025-05-30T12:28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 xml:space="preserve">pero </w:t>
        </w:r>
      </w:ins>
      <w:del w:id="39" w:author="PC" w:date="2025-05-30T12:28:00Z">
        <w:r w:rsidR="005B4764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P</w:delText>
        </w:r>
      </w:del>
      <w:ins w:id="40" w:author="PC" w:date="2025-05-30T12:28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p</w:t>
        </w:r>
      </w:ins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arecía </w:t>
      </w:r>
      <w:del w:id="41" w:author="PC" w:date="2025-05-30T12:29:00Z">
        <w:r w:rsidR="005B4764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una encrucijada difícil</w:delText>
        </w:r>
      </w:del>
      <w:ins w:id="42" w:author="PC" w:date="2025-05-30T12:29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imposible</w:t>
        </w:r>
      </w:ins>
      <w:r w:rsidR="005B4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35BC2" w:rsidRPr="008D03A6">
        <w:rPr>
          <w:rFonts w:ascii="Crimson Text" w:hAnsi="Crimson Text"/>
          <w:color w:val="000000" w:themeColor="text1"/>
          <w:sz w:val="26"/>
          <w:szCs w:val="26"/>
        </w:rPr>
        <w:t>de resolver</w:t>
      </w:r>
      <w:del w:id="43" w:author="PC" w:date="2025-05-30T12:29:00Z">
        <w:r w:rsidR="00C35BC2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, e</w:delText>
        </w:r>
      </w:del>
      <w:ins w:id="44" w:author="PC" w:date="2025-05-30T12:29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. E</w:t>
        </w:r>
      </w:ins>
      <w:r w:rsidR="00C35BC2" w:rsidRPr="008D03A6">
        <w:rPr>
          <w:rFonts w:ascii="Crimson Text" w:hAnsi="Crimson Text"/>
          <w:color w:val="000000" w:themeColor="text1"/>
          <w:sz w:val="26"/>
          <w:szCs w:val="26"/>
        </w:rPr>
        <w:t xml:space="preserve">n medio de la confusión, </w:t>
      </w:r>
      <w:r w:rsidR="00CF7C21" w:rsidRPr="008D03A6">
        <w:rPr>
          <w:rFonts w:ascii="Crimson Text" w:hAnsi="Crimson Text"/>
          <w:color w:val="000000" w:themeColor="text1"/>
          <w:sz w:val="26"/>
          <w:szCs w:val="26"/>
        </w:rPr>
        <w:t>el impulso</w:t>
      </w:r>
      <w:r w:rsidR="00C35BC2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huir </w:t>
      </w:r>
      <w:r w:rsidR="007C7465" w:rsidRPr="008D03A6">
        <w:rPr>
          <w:rFonts w:ascii="Crimson Text" w:hAnsi="Crimson Text"/>
          <w:color w:val="000000" w:themeColor="text1"/>
          <w:sz w:val="26"/>
          <w:szCs w:val="26"/>
        </w:rPr>
        <w:t>surgía</w:t>
      </w:r>
      <w:r w:rsidR="000D68C0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0D68C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C7465" w:rsidRPr="008D03A6">
        <w:rPr>
          <w:rFonts w:ascii="Crimson Text" w:hAnsi="Crimson Text"/>
          <w:color w:val="000000" w:themeColor="text1"/>
          <w:sz w:val="26"/>
          <w:szCs w:val="26"/>
        </w:rPr>
        <w:t>horizonte</w:t>
      </w:r>
      <w:r w:rsidR="000D68C0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0D0EE4" w:rsidRPr="008D03A6">
        <w:rPr>
          <w:rFonts w:ascii="Crimson Text" w:hAnsi="Crimson Text"/>
          <w:color w:val="000000" w:themeColor="text1"/>
          <w:sz w:val="26"/>
          <w:szCs w:val="26"/>
        </w:rPr>
        <w:t>aún</w:t>
      </w:r>
      <w:r w:rsidR="000D68C0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una idea remota</w:t>
      </w:r>
      <w:r w:rsidR="00A2197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45" w:author="PC" w:date="2025-05-30T12:29:00Z">
        <w:r w:rsidR="00A21979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e incipiente</w:delText>
        </w:r>
      </w:del>
      <w:ins w:id="46" w:author="PC" w:date="2025-05-30T12:29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que iba cobrando cada vez más fuerzas</w:t>
        </w:r>
      </w:ins>
      <w:r w:rsidR="000D68C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910D86" w:rsidRPr="008D03A6" w:rsidRDefault="005975AE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Le urgía</w:t>
      </w:r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47" w:author="PC" w:date="2025-05-30T12:29:00Z">
        <w:r w:rsidR="009C3B60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alcanzar</w:delText>
        </w:r>
        <w:r w:rsidR="00910D86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ins w:id="48" w:author="PC" w:date="2025-05-30T12:29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sentir</w:t>
        </w:r>
        <w:r w:rsidR="00D3295C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707A0D" w:rsidRPr="008D03A6">
        <w:rPr>
          <w:rFonts w:ascii="Crimson Text" w:hAnsi="Crimson Text"/>
          <w:color w:val="000000" w:themeColor="text1"/>
          <w:sz w:val="26"/>
          <w:szCs w:val="26"/>
        </w:rPr>
        <w:t xml:space="preserve">lgo de </w:t>
      </w:r>
      <w:r w:rsidR="00950C25" w:rsidRPr="008D03A6">
        <w:rPr>
          <w:rFonts w:ascii="Crimson Text" w:hAnsi="Crimson Text"/>
          <w:color w:val="000000" w:themeColor="text1"/>
          <w:sz w:val="26"/>
          <w:szCs w:val="26"/>
        </w:rPr>
        <w:t>serenidad</w:t>
      </w:r>
      <w:r w:rsidR="00707A0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ins w:id="49" w:author="PC" w:date="2025-05-30T12:30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 xml:space="preserve">e </w:t>
        </w:r>
      </w:ins>
      <w:r w:rsidR="00707A0D" w:rsidRPr="008D03A6">
        <w:rPr>
          <w:rFonts w:ascii="Crimson Text" w:hAnsi="Crimson Text"/>
          <w:color w:val="000000" w:themeColor="text1"/>
          <w:sz w:val="26"/>
          <w:szCs w:val="26"/>
        </w:rPr>
        <w:t>inmediatamente</w:t>
      </w:r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 xml:space="preserve"> pensó en Elena, su amiga fiel y confidente, pero, como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de costumbre</w:t>
      </w:r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ins w:id="50" w:author="PC" w:date="2025-05-30T12:30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 xml:space="preserve"> iba a</w:t>
        </w:r>
      </w:ins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 xml:space="preserve"> resulta</w:t>
      </w:r>
      <w:ins w:id="51" w:author="PC" w:date="2025-05-30T12:30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r</w:t>
        </w:r>
      </w:ins>
      <w:del w:id="52" w:author="PC" w:date="2025-05-30T12:30:00Z">
        <w:r w:rsidR="00910D86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ba</w:delText>
        </w:r>
      </w:del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</w:t>
      </w:r>
      <w:r w:rsidR="004B162E" w:rsidRPr="008D03A6">
        <w:rPr>
          <w:rFonts w:ascii="Crimson Text" w:hAnsi="Crimson Text"/>
          <w:color w:val="000000" w:themeColor="text1"/>
          <w:sz w:val="26"/>
          <w:szCs w:val="26"/>
        </w:rPr>
        <w:t>travesía</w:t>
      </w:r>
      <w:r w:rsidR="00910D86" w:rsidRPr="008D03A6">
        <w:rPr>
          <w:rFonts w:ascii="Crimson Text" w:hAnsi="Crimson Text"/>
          <w:color w:val="000000" w:themeColor="text1"/>
          <w:sz w:val="26"/>
          <w:szCs w:val="26"/>
        </w:rPr>
        <w:t xml:space="preserve"> encontrarse con ella.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Necesitaba su consejo, así que 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se propuso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dirigirse al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castillo,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a pesar de</w:t>
      </w:r>
      <w:r w:rsidR="004F18ED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7C746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D02275" w:rsidRPr="008D03A6">
        <w:rPr>
          <w:rFonts w:ascii="Crimson Text" w:hAnsi="Crimson Text"/>
          <w:color w:val="000000" w:themeColor="text1"/>
          <w:sz w:val="26"/>
          <w:szCs w:val="26"/>
        </w:rPr>
        <w:t xml:space="preserve"> ingreso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F18ED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estaría 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restringido.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Decidido, i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>deó una estrategia</w:t>
      </w:r>
      <w:del w:id="53" w:author="PC" w:date="2025-05-30T12:30:00Z">
        <w:r w:rsidR="00575B85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temeraria,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55FCC" w:rsidRPr="008D03A6">
        <w:rPr>
          <w:rFonts w:ascii="Crimson Text" w:hAnsi="Crimson Text"/>
          <w:color w:val="000000" w:themeColor="text1"/>
          <w:sz w:val="26"/>
          <w:szCs w:val="26"/>
        </w:rPr>
        <w:t>prometedora,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A06FF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alcanzar su objetivo. </w:t>
      </w:r>
      <w:ins w:id="54" w:author="PC" w:date="2025-05-30T12:31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 xml:space="preserve">Lo mejor sería </w:t>
        </w:r>
      </w:ins>
      <w:del w:id="55" w:author="PC" w:date="2025-05-30T12:31:00Z">
        <w:r w:rsidR="00EA06FF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P</w:delText>
        </w:r>
        <w:r w:rsidR="00575B85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 xml:space="preserve">retendía </w:delText>
        </w:r>
      </w:del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vulnerar el acceso durante el cambio de guardia, </w:t>
      </w:r>
      <w:del w:id="56" w:author="PC" w:date="2025-05-30T12:31:00Z">
        <w:r w:rsidR="00575B85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 xml:space="preserve">simulando </w:delText>
        </w:r>
      </w:del>
      <w:ins w:id="57" w:author="PC" w:date="2025-05-30T12:31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pretendiendo ser</w:t>
        </w:r>
        <w:r w:rsidR="00D3295C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un reemplazo.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Todavía poseía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su poder parte del uniforme, </w:t>
      </w:r>
      <w:del w:id="58" w:author="PC" w:date="2025-05-30T12:31:00Z">
        <w:r w:rsidR="008B21DE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>una</w:delText>
        </w:r>
      </w:del>
      <w:ins w:id="59" w:author="PC" w:date="2025-05-30T12:31:00Z">
        <w:r w:rsidR="00D3295C">
          <w:rPr>
            <w:rFonts w:ascii="Crimson Text" w:hAnsi="Crimson Text"/>
            <w:color w:val="000000" w:themeColor="text1"/>
            <w:sz w:val="26"/>
            <w:szCs w:val="26"/>
          </w:rPr>
          <w:t>la</w:t>
        </w:r>
      </w:ins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 cota de malla y el peto,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60" w:author="PC" w:date="2025-05-30T12:31:00Z">
        <w:r w:rsidR="0027216A" w:rsidRPr="008D03A6" w:rsidDel="00D3295C">
          <w:rPr>
            <w:rFonts w:ascii="Crimson Text" w:hAnsi="Crimson Text"/>
            <w:color w:val="000000" w:themeColor="text1"/>
            <w:sz w:val="26"/>
            <w:szCs w:val="26"/>
          </w:rPr>
          <w:delText xml:space="preserve">los conservaba </w:delText>
        </w:r>
      </w:del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desde la tarde en que </w:t>
      </w:r>
      <w:r w:rsidR="0001746A" w:rsidRPr="008D03A6">
        <w:rPr>
          <w:rFonts w:ascii="Crimson Text" w:hAnsi="Crimson Text"/>
          <w:color w:val="000000" w:themeColor="text1"/>
          <w:sz w:val="26"/>
          <w:szCs w:val="26"/>
        </w:rPr>
        <w:t>se había</w:t>
      </w:r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 apostado en la </w:t>
      </w:r>
      <w:del w:id="61" w:author="Paula Castrilli" w:date="2025-05-26T20:07:00Z">
        <w:r w:rsidR="00575B85" w:rsidRPr="008D03A6" w:rsidDel="00B774FD">
          <w:rPr>
            <w:rFonts w:ascii="Crimson Text" w:hAnsi="Crimson Text"/>
            <w:color w:val="000000" w:themeColor="text1"/>
            <w:sz w:val="26"/>
            <w:szCs w:val="26"/>
          </w:rPr>
          <w:delText>torre del homenaje</w:delText>
        </w:r>
      </w:del>
      <w:ins w:id="62" w:author="Paula Castrilli" w:date="2025-05-26T20:07:00Z">
        <w:r w:rsidR="00B774FD">
          <w:rPr>
            <w:rFonts w:ascii="Crimson Text" w:hAnsi="Crimson Text"/>
            <w:color w:val="000000" w:themeColor="text1"/>
            <w:sz w:val="26"/>
            <w:szCs w:val="26"/>
          </w:rPr>
          <w:t>Torre del Homenaje</w:t>
        </w:r>
      </w:ins>
      <w:r w:rsidR="00575B85" w:rsidRPr="008D03A6">
        <w:rPr>
          <w:rFonts w:ascii="Crimson Text" w:hAnsi="Crimson Text"/>
          <w:color w:val="000000" w:themeColor="text1"/>
          <w:sz w:val="26"/>
          <w:szCs w:val="26"/>
        </w:rPr>
        <w:t xml:space="preserve">. Sin pensarlo dos veces, </w:t>
      </w:r>
      <w:r w:rsidR="00F45D79" w:rsidRPr="008D03A6">
        <w:rPr>
          <w:rFonts w:ascii="Crimson Text" w:hAnsi="Crimson Text"/>
          <w:color w:val="000000" w:themeColor="text1"/>
          <w:sz w:val="26"/>
          <w:szCs w:val="26"/>
        </w:rPr>
        <w:t>enfiló</w:t>
      </w:r>
      <w:r w:rsidR="00CF7C2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02275" w:rsidRPr="008D03A6">
        <w:rPr>
          <w:rFonts w:ascii="Crimson Text" w:hAnsi="Crimson Text"/>
          <w:color w:val="000000" w:themeColor="text1"/>
          <w:sz w:val="26"/>
          <w:szCs w:val="26"/>
        </w:rPr>
        <w:t>hacia el castillo.</w:t>
      </w:r>
    </w:p>
    <w:p w:rsidR="00564B4F" w:rsidRPr="008D03A6" w:rsidRDefault="00F45D79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Llevaba l</w:t>
      </w:r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>a armadura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calzada</w:t>
      </w:r>
      <w:ins w:id="63" w:author="PC" w:date="2025-05-30T15:54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 y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del w:id="64" w:author="PC" w:date="2025-05-30T15:54:00Z">
        <w:r w:rsidR="008B21DE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ins w:id="65" w:author="PC" w:date="2025-05-30T15:54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 aunque </w:t>
        </w:r>
      </w:ins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>estaba incompleta,</w:t>
      </w:r>
      <w:del w:id="66" w:author="PC" w:date="2025-05-30T15:54:00Z">
        <w:r w:rsidR="008B21DE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  <w:r w:rsidR="00F30ED7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pero</w:delText>
        </w:r>
      </w:del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a simple vista parecía un guardia </w:t>
      </w:r>
      <w:r w:rsidR="004F5C52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 servicio. Su apariencia fue suficiente para </w:t>
      </w:r>
      <w:ins w:id="67" w:author="PC" w:date="2025-05-30T15:54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permitirle </w:t>
        </w:r>
      </w:ins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atravesar el </w:t>
      </w:r>
      <w:r w:rsidR="00865AA3" w:rsidRPr="008D03A6">
        <w:rPr>
          <w:rFonts w:ascii="Crimson Text" w:hAnsi="Crimson Text"/>
          <w:color w:val="000000" w:themeColor="text1"/>
          <w:sz w:val="26"/>
          <w:szCs w:val="26"/>
        </w:rPr>
        <w:t>acceso</w:t>
      </w:r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 principal del castillo</w:t>
      </w:r>
      <w:del w:id="68" w:author="PC" w:date="2025-05-30T15:55:00Z">
        <w:r w:rsidR="008B21DE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ins w:id="69" w:author="PC" w:date="2025-05-30T15:55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llegar a la </w:t>
      </w:r>
      <w:del w:id="70" w:author="Paula Castrilli" w:date="2025-05-26T20:07:00Z">
        <w:r w:rsidR="008B21DE" w:rsidRPr="008D03A6" w:rsidDel="00B774FD">
          <w:rPr>
            <w:rFonts w:ascii="Crimson Text" w:hAnsi="Crimson Text"/>
            <w:color w:val="000000" w:themeColor="text1"/>
            <w:sz w:val="26"/>
            <w:szCs w:val="26"/>
          </w:rPr>
          <w:delText>torre del homenaje</w:delText>
        </w:r>
      </w:del>
      <w:ins w:id="71" w:author="Paula Castrilli" w:date="2025-05-26T20:07:00Z">
        <w:r w:rsidR="00B774FD">
          <w:rPr>
            <w:rFonts w:ascii="Crimson Text" w:hAnsi="Crimson Text"/>
            <w:color w:val="000000" w:themeColor="text1"/>
            <w:sz w:val="26"/>
            <w:szCs w:val="26"/>
          </w:rPr>
          <w:t>Torre del Homenaje</w:t>
        </w:r>
      </w:ins>
      <w:r w:rsidR="008B21DE" w:rsidRPr="008D03A6">
        <w:rPr>
          <w:rFonts w:ascii="Crimson Text" w:hAnsi="Crimson Text"/>
          <w:color w:val="000000" w:themeColor="text1"/>
          <w:sz w:val="26"/>
          <w:szCs w:val="26"/>
        </w:rPr>
        <w:t xml:space="preserve">, debió poner en juego algo más de </w:t>
      </w:r>
      <w:r w:rsidR="00564B4F" w:rsidRPr="008D03A6">
        <w:rPr>
          <w:rFonts w:ascii="Crimson Text" w:hAnsi="Crimson Text"/>
          <w:color w:val="000000" w:themeColor="text1"/>
          <w:sz w:val="26"/>
          <w:szCs w:val="26"/>
        </w:rPr>
        <w:t>astucia</w:t>
      </w:r>
      <w:r w:rsidR="00B4645B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continuar con el</w:t>
      </w:r>
      <w:r w:rsidR="00564B4F" w:rsidRPr="008D03A6">
        <w:rPr>
          <w:rFonts w:ascii="Crimson Text" w:hAnsi="Crimson Text"/>
          <w:color w:val="000000" w:themeColor="text1"/>
          <w:sz w:val="26"/>
          <w:szCs w:val="26"/>
        </w:rPr>
        <w:t xml:space="preserve"> plan.</w:t>
      </w:r>
    </w:p>
    <w:p w:rsidR="00C927A8" w:rsidRPr="008D03A6" w:rsidRDefault="008B21DE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Un </w:t>
      </w:r>
      <w:r w:rsidR="00B4645B" w:rsidRPr="008D03A6">
        <w:rPr>
          <w:rFonts w:ascii="Crimson Text" w:hAnsi="Crimson Text"/>
          <w:color w:val="000000" w:themeColor="text1"/>
          <w:sz w:val="26"/>
          <w:szCs w:val="26"/>
        </w:rPr>
        <w:t>soldado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encontraba apostado en la puerta</w:t>
      </w:r>
      <w:del w:id="72" w:author="PC" w:date="2025-05-30T15:55:00Z">
        <w:r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73" w:author="PC" w:date="2025-05-30T15:55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.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4645B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esperó </w:t>
      </w:r>
      <w:ins w:id="74" w:author="PC" w:date="2025-05-30T15:56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para aproximarse </w:t>
        </w:r>
      </w:ins>
      <w:r w:rsidR="00B4645B" w:rsidRPr="008D03A6">
        <w:rPr>
          <w:rFonts w:ascii="Crimson Text" w:hAnsi="Crimson Text"/>
          <w:color w:val="000000" w:themeColor="text1"/>
          <w:sz w:val="26"/>
          <w:szCs w:val="26"/>
        </w:rPr>
        <w:t xml:space="preserve">hasta que faltaran apenas minutos para el cambio de guardia, </w:t>
      </w:r>
      <w:ins w:id="75" w:author="PC" w:date="2025-05-30T15:55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afortunadamente </w:t>
        </w:r>
      </w:ins>
      <w:r w:rsidR="00B4645B" w:rsidRPr="008D03A6">
        <w:rPr>
          <w:rFonts w:ascii="Crimson Text" w:hAnsi="Crimson Text"/>
          <w:color w:val="000000" w:themeColor="text1"/>
          <w:sz w:val="26"/>
          <w:szCs w:val="26"/>
        </w:rPr>
        <w:t>conocía el manejo</w:t>
      </w:r>
      <w:r w:rsidR="00EA06F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45E0B" w:rsidRPr="008D03A6">
        <w:rPr>
          <w:rFonts w:ascii="Crimson Text" w:hAnsi="Crimson Text"/>
          <w:color w:val="000000" w:themeColor="text1"/>
          <w:sz w:val="26"/>
          <w:szCs w:val="26"/>
        </w:rPr>
        <w:t>interno</w:t>
      </w:r>
      <w:r w:rsidR="00B4645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del w:id="76" w:author="PC" w:date="2025-05-30T15:56:00Z">
        <w:r w:rsidR="00B4645B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Luego se </w:delText>
        </w:r>
        <w:r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aproximó para convencerlo de que le ced</w:delText>
        </w:r>
        <w:r w:rsidR="004F5C52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ier</w:delText>
        </w:r>
        <w:r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a el puesto.</w:delText>
        </w:r>
        <w:r w:rsidR="00564B4F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r w:rsidR="00564B4F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e </w:t>
      </w:r>
      <w:del w:id="77" w:author="PC" w:date="2025-05-30T15:57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paró frente</w:delText>
        </w:r>
      </w:del>
      <w:ins w:id="78" w:author="PC" w:date="2025-05-30T15:57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acercó</w:t>
        </w:r>
      </w:ins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guardia</w:t>
      </w:r>
      <w:del w:id="79" w:author="PC" w:date="2025-05-30T15:57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e hizo un saludo formal</w:t>
      </w:r>
      <w:del w:id="80" w:author="PC" w:date="2025-05-30T15:57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. Antes de emitir palabra</w:delText>
        </w:r>
      </w:del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81" w:author="PC" w:date="2025-05-30T15:57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se sintió</w:delText>
        </w:r>
      </w:del>
      <w:ins w:id="82" w:author="PC" w:date="2025-05-30T15:57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sintiéndose un poco</w:t>
        </w:r>
      </w:ins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inhibido </w:t>
      </w:r>
      <w:r w:rsidR="00EA06FF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reacción del sujeto. </w:t>
      </w:r>
      <w:ins w:id="83" w:author="PC" w:date="2025-05-30T15:57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El guardia lo miraba</w:t>
        </w:r>
      </w:ins>
      <w:del w:id="84" w:author="PC" w:date="2025-05-30T15:57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Lo miró de arriba</w:delText>
        </w:r>
        <w:r w:rsidR="006032EB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 a</w:delText>
        </w:r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 abajo</w:delText>
        </w:r>
        <w:r w:rsidR="00F45D79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gesto de desaprobación</w:t>
      </w:r>
      <w:del w:id="85" w:author="PC" w:date="2025-05-30T15:57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86" w:author="PC" w:date="2025-05-30T15:57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.</w:t>
        </w:r>
      </w:ins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87" w:author="PC" w:date="2025-05-30T15:57:00Z">
        <w:r w:rsidR="00EA06FF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a</w:delText>
        </w:r>
      </w:del>
      <w:ins w:id="88" w:author="PC" w:date="2025-05-30T15:57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r w:rsidR="00EA06FF" w:rsidRPr="008D03A6">
        <w:rPr>
          <w:rFonts w:ascii="Crimson Text" w:hAnsi="Crimson Text"/>
          <w:color w:val="000000" w:themeColor="text1"/>
          <w:sz w:val="26"/>
          <w:szCs w:val="26"/>
        </w:rPr>
        <w:t>parentemente,</w:t>
      </w:r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89" w:author="PC" w:date="2025-05-30T15:58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advertía </w:delText>
        </w:r>
      </w:del>
      <w:ins w:id="90" w:author="PC" w:date="2025-05-30T15:58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había advertido</w:t>
        </w:r>
      </w:ins>
      <w:ins w:id="91" w:author="PC" w:date="2025-05-30T15:57:00Z">
        <w:r w:rsidR="00080C18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su </w:t>
      </w:r>
      <w:r w:rsidR="00EA06FF" w:rsidRPr="008D03A6">
        <w:rPr>
          <w:rFonts w:ascii="Crimson Text" w:hAnsi="Crimson Text"/>
          <w:color w:val="000000" w:themeColor="text1"/>
          <w:sz w:val="26"/>
          <w:szCs w:val="26"/>
        </w:rPr>
        <w:t>uniforme</w:t>
      </w:r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</w:t>
      </w:r>
      <w:del w:id="92" w:author="PC" w:date="2025-05-30T15:58:00Z">
        <w:r w:rsidR="00C927A8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era el adecuado</w:delText>
        </w:r>
      </w:del>
      <w:ins w:id="93" w:author="PC" w:date="2025-05-30T15:58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estaba en condiciones</w:t>
        </w:r>
      </w:ins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8B21DE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45E0B" w:rsidRPr="008D03A6">
        <w:rPr>
          <w:rFonts w:ascii="Crimson Text" w:hAnsi="Crimson Text"/>
          <w:color w:val="000000" w:themeColor="text1"/>
          <w:sz w:val="26"/>
          <w:szCs w:val="26"/>
        </w:rPr>
        <w:t xml:space="preserve">Me designaron para relevar tu puesto. </w:t>
      </w:r>
      <w:r w:rsidR="00572CEF" w:rsidRPr="008D03A6">
        <w:rPr>
          <w:rFonts w:ascii="Crimson Text" w:hAnsi="Crimson Text"/>
          <w:color w:val="000000" w:themeColor="text1"/>
          <w:sz w:val="26"/>
          <w:szCs w:val="26"/>
        </w:rPr>
        <w:t>Pertenezco a la nueva promoción de</w:t>
      </w:r>
      <w:r w:rsidR="00345E0B" w:rsidRPr="008D03A6">
        <w:rPr>
          <w:rFonts w:ascii="Crimson Text" w:hAnsi="Crimson Text"/>
          <w:color w:val="000000" w:themeColor="text1"/>
          <w:sz w:val="26"/>
          <w:szCs w:val="26"/>
        </w:rPr>
        <w:t xml:space="preserve"> soldado</w:t>
      </w:r>
      <w:r w:rsidR="00572CEF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345E0B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acabó de jurar lealtad a la guardia real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927A8" w:rsidRPr="008D03A6">
        <w:rPr>
          <w:rFonts w:ascii="Crimson Text" w:hAnsi="Crimson Text"/>
          <w:color w:val="000000" w:themeColor="text1"/>
          <w:sz w:val="26"/>
          <w:szCs w:val="26"/>
        </w:rPr>
        <w:t xml:space="preserve">anunció, </w:t>
      </w:r>
      <w:del w:id="94" w:author="PC" w:date="2025-05-30T15:58:00Z">
        <w:r w:rsidR="0012385C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justificándose</w:delText>
        </w:r>
      </w:del>
      <w:ins w:id="95" w:author="PC" w:date="2025-05-30T15:58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intentando que su voz sonara firme</w:t>
        </w:r>
      </w:ins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12385C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>¿</w:t>
      </w:r>
      <w:proofErr w:type="gramEnd"/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 xml:space="preserve">Quién te envió para relevarme? </w:t>
      </w:r>
      <w:r w:rsidR="00345E0B" w:rsidRPr="008D03A6">
        <w:rPr>
          <w:rFonts w:ascii="Crimson Text" w:hAnsi="Crimson Text"/>
          <w:color w:val="000000" w:themeColor="text1"/>
          <w:sz w:val="26"/>
          <w:szCs w:val="26"/>
        </w:rPr>
        <w:t>¿Es tu primer servicio?</w:t>
      </w:r>
      <w:ins w:id="96" w:author="PC" w:date="2025-05-30T15:58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97" w:author="PC" w:date="2025-05-30T15:58:00Z">
        <w:r w:rsidR="00345E0B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 n</w:delText>
        </w:r>
      </w:del>
      <w:ins w:id="98" w:author="PC" w:date="2025-05-30T15:58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N</w:t>
        </w:r>
      </w:ins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 xml:space="preserve">o voy a cederle el puesto a un novato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</w:t>
      </w:r>
      <w:del w:id="99" w:author="PC" w:date="2025-05-30T15:59:00Z">
        <w:r w:rsidR="0012385C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su actitud era</w:delText>
        </w:r>
      </w:del>
      <w:ins w:id="100" w:author="PC" w:date="2025-05-30T15:59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con una mirada</w:t>
        </w:r>
      </w:ins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45E0B" w:rsidRPr="008D03A6">
        <w:rPr>
          <w:rFonts w:ascii="Crimson Text" w:hAnsi="Crimson Text"/>
          <w:color w:val="000000" w:themeColor="text1"/>
          <w:sz w:val="26"/>
          <w:szCs w:val="26"/>
        </w:rPr>
        <w:t>intimidante</w:t>
      </w:r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12385C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>No soy un novato</w:t>
      </w:r>
      <w:ins w:id="101" w:author="PC" w:date="2025-05-30T16:02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102" w:author="PC" w:date="2025-05-30T16:02:00Z">
        <w:r w:rsidR="0012385C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 xml:space="preserve">. </w:delText>
        </w:r>
        <w:r w:rsidR="00AB6295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T</w:delText>
        </w:r>
      </w:del>
      <w:ins w:id="103" w:author="PC" w:date="2025-05-30T16:02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y t</w:t>
        </w:r>
      </w:ins>
      <w:r w:rsidR="00AB6295" w:rsidRPr="008D03A6">
        <w:rPr>
          <w:rFonts w:ascii="Crimson Text" w:hAnsi="Crimson Text"/>
          <w:color w:val="000000" w:themeColor="text1"/>
          <w:sz w:val="26"/>
          <w:szCs w:val="26"/>
        </w:rPr>
        <w:t>ampoco</w:t>
      </w:r>
      <w:r w:rsidR="009C2926" w:rsidRPr="008D03A6">
        <w:rPr>
          <w:rFonts w:ascii="Crimson Text" w:hAnsi="Crimson Text"/>
          <w:color w:val="000000" w:themeColor="text1"/>
          <w:sz w:val="26"/>
          <w:szCs w:val="26"/>
        </w:rPr>
        <w:t xml:space="preserve"> es mi primer servicio</w:t>
      </w:r>
      <w:del w:id="104" w:author="PC" w:date="2025-05-30T16:02:00Z">
        <w:r w:rsidR="009C2926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 y</w:delText>
        </w:r>
      </w:del>
      <w:ins w:id="105" w:author="PC" w:date="2025-05-30T16:02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. Y</w:t>
        </w:r>
      </w:ins>
      <w:r w:rsidR="0012385C" w:rsidRPr="008D03A6">
        <w:rPr>
          <w:rFonts w:ascii="Crimson Text" w:hAnsi="Crimson Text"/>
          <w:color w:val="000000" w:themeColor="text1"/>
          <w:sz w:val="26"/>
          <w:szCs w:val="26"/>
        </w:rPr>
        <w:t>a estuve ap</w:t>
      </w:r>
      <w:r w:rsidR="009C2926" w:rsidRPr="008D03A6">
        <w:rPr>
          <w:rFonts w:ascii="Crimson Text" w:hAnsi="Crimson Text"/>
          <w:color w:val="000000" w:themeColor="text1"/>
          <w:sz w:val="26"/>
          <w:szCs w:val="26"/>
        </w:rPr>
        <w:t xml:space="preserve">ostado en la </w:t>
      </w:r>
      <w:del w:id="106" w:author="Paula Castrilli" w:date="2025-05-26T20:07:00Z">
        <w:r w:rsidR="009C2926" w:rsidRPr="008D03A6" w:rsidDel="00B774FD">
          <w:rPr>
            <w:rFonts w:ascii="Crimson Text" w:hAnsi="Crimson Text"/>
            <w:color w:val="000000" w:themeColor="text1"/>
            <w:sz w:val="26"/>
            <w:szCs w:val="26"/>
          </w:rPr>
          <w:delText>torre del homenaje</w:delText>
        </w:r>
      </w:del>
      <w:ins w:id="107" w:author="Paula Castrilli" w:date="2025-05-26T20:07:00Z">
        <w:r w:rsidR="00B774FD">
          <w:rPr>
            <w:rFonts w:ascii="Crimson Text" w:hAnsi="Crimson Text"/>
            <w:color w:val="000000" w:themeColor="text1"/>
            <w:sz w:val="26"/>
            <w:szCs w:val="26"/>
          </w:rPr>
          <w:t>Torre del Homenaje</w:t>
        </w:r>
      </w:ins>
      <w:r w:rsidR="009C2926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también me enviaron a explorar el </w:t>
      </w:r>
      <w:del w:id="108" w:author="Paula Castrilli" w:date="2025-05-26T17:19:00Z">
        <w:r w:rsidR="00423F17" w:rsidRPr="008D03A6" w:rsidDel="000508A5">
          <w:rPr>
            <w:rFonts w:ascii="Crimson Text" w:hAnsi="Crimson Text"/>
            <w:color w:val="000000" w:themeColor="text1"/>
            <w:sz w:val="26"/>
            <w:szCs w:val="26"/>
          </w:rPr>
          <w:delText>bosque encantado</w:delText>
        </w:r>
      </w:del>
      <w:ins w:id="109" w:author="Paula Castrilli" w:date="2025-05-26T17:19:00Z">
        <w:r w:rsidR="000508A5">
          <w:rPr>
            <w:rFonts w:ascii="Crimson Text" w:hAnsi="Crimson Text"/>
            <w:color w:val="000000" w:themeColor="text1"/>
            <w:sz w:val="26"/>
            <w:szCs w:val="26"/>
          </w:rPr>
          <w:t>Bosque Encantado</w:t>
        </w:r>
      </w:ins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. ¿Sabés cuantos han superado esa misión?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>retrucó</w:t>
      </w:r>
      <w:del w:id="110" w:author="PC" w:date="2025-05-30T16:02:00Z">
        <w:r w:rsidR="00423F17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, intentaba ganar algo de respeto</w:delText>
        </w:r>
      </w:del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ins w:id="111" w:author="PC" w:date="2025-05-30T16:02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 Lo que decía era verdad, aunque no sab</w:t>
        </w:r>
      </w:ins>
      <w:ins w:id="112" w:author="PC" w:date="2025-05-30T16:03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ía si eso le valdría para que creyeran su artimaña y el tiempo se le estaba agotando.</w:t>
        </w:r>
      </w:ins>
    </w:p>
    <w:p w:rsidR="00423F17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76EBC" w:rsidRPr="008D03A6">
        <w:rPr>
          <w:rFonts w:ascii="Crimson Text" w:hAnsi="Crimson Text"/>
          <w:color w:val="000000" w:themeColor="text1"/>
          <w:sz w:val="26"/>
          <w:szCs w:val="26"/>
        </w:rPr>
        <w:t>Oí algo de eso</w:t>
      </w:r>
      <w:r w:rsidR="007027DD" w:rsidRPr="008D03A6">
        <w:rPr>
          <w:rFonts w:ascii="Crimson Text" w:hAnsi="Crimson Text"/>
          <w:color w:val="000000" w:themeColor="text1"/>
          <w:sz w:val="26"/>
          <w:szCs w:val="26"/>
        </w:rPr>
        <w:t>, ¿t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ú eres el recluta que sobrevivió a la primera prueba?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>indagó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, sorprendido, su gesto recio </w:t>
      </w:r>
      <w:ins w:id="113" w:author="PC" w:date="2025-05-30T16:04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 xml:space="preserve">había </w:t>
        </w:r>
      </w:ins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cambiaba </w:t>
      </w:r>
      <w:del w:id="114" w:author="PC" w:date="2025-05-30T16:04:00Z">
        <w:r w:rsidR="00423F17" w:rsidRPr="008D03A6" w:rsidDel="00080C18">
          <w:rPr>
            <w:rFonts w:ascii="Crimson Text" w:hAnsi="Crimson Text"/>
            <w:color w:val="000000" w:themeColor="text1"/>
            <w:sz w:val="26"/>
            <w:szCs w:val="26"/>
          </w:rPr>
          <w:delText>de un momento a otro</w:delText>
        </w:r>
      </w:del>
      <w:ins w:id="115" w:author="PC" w:date="2025-05-30T16:04:00Z">
        <w:r w:rsidR="00080C18">
          <w:rPr>
            <w:rFonts w:ascii="Crimson Text" w:hAnsi="Crimson Text"/>
            <w:color w:val="000000" w:themeColor="text1"/>
            <w:sz w:val="26"/>
            <w:szCs w:val="26"/>
          </w:rPr>
          <w:t>a uno de curiosidad genuina</w:t>
        </w:r>
      </w:ins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423F17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proofErr w:type="gramEnd"/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El mismo!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 con orgullo. Aquella </w:t>
      </w:r>
      <w:r w:rsidR="00F45D79" w:rsidRPr="008D03A6">
        <w:rPr>
          <w:rFonts w:ascii="Crimson Text" w:hAnsi="Crimson Text"/>
          <w:color w:val="000000" w:themeColor="text1"/>
          <w:sz w:val="26"/>
          <w:szCs w:val="26"/>
        </w:rPr>
        <w:t>odisea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bosque </w:t>
      </w:r>
      <w:del w:id="116" w:author="PC" w:date="2025-05-30T16:04:00Z">
        <w:r w:rsidR="00F45D79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>resultaba</w:delText>
        </w:r>
        <w:r w:rsidR="00423F17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 xml:space="preserve"> algo más que una </w:delText>
        </w:r>
        <w:r w:rsidR="00DE663A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>gran</w:delText>
        </w:r>
        <w:r w:rsidR="00423F17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  <w:r w:rsidR="009C020C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>hazaña</w:delText>
        </w:r>
        <w:r w:rsidR="00423F17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 xml:space="preserve">, </w:delText>
        </w:r>
        <w:r w:rsidR="00EA06FF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>se convertía</w:delText>
        </w:r>
      </w:del>
      <w:ins w:id="117" w:author="PC" w:date="2025-05-30T16:04:00Z">
        <w:r w:rsidR="00E416E0">
          <w:rPr>
            <w:rFonts w:ascii="Crimson Text" w:hAnsi="Crimson Text"/>
            <w:color w:val="000000" w:themeColor="text1"/>
            <w:sz w:val="26"/>
            <w:szCs w:val="26"/>
          </w:rPr>
          <w:t>se había convertido</w:t>
        </w:r>
      </w:ins>
      <w:r w:rsidR="00DE663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E663A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42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 carta de presentación.</w:t>
      </w:r>
    </w:p>
    <w:p w:rsidR="00423F17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>¿</w:t>
      </w:r>
      <w:proofErr w:type="gramEnd"/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Es verdad que te enfrentaste al dragón rojo?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>preguntó</w:t>
      </w:r>
      <w:ins w:id="118" w:author="PC" w:date="2025-05-30T16:05:00Z">
        <w:r w:rsidR="00E416E0">
          <w:rPr>
            <w:rFonts w:ascii="Crimson Text" w:hAnsi="Crimson Text"/>
            <w:color w:val="000000" w:themeColor="text1"/>
            <w:sz w:val="26"/>
            <w:szCs w:val="26"/>
          </w:rPr>
          <w:t xml:space="preserve"> con interés mal disimulado</w:t>
        </w:r>
      </w:ins>
      <w:del w:id="119" w:author="PC" w:date="2025-05-30T16:05:00Z">
        <w:r w:rsidR="009C020C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>, interesado, l</w:delText>
        </w:r>
      </w:del>
      <w:ins w:id="120" w:author="PC" w:date="2025-05-30T16:05:00Z">
        <w:r w:rsidR="00E416E0">
          <w:rPr>
            <w:rFonts w:ascii="Crimson Text" w:hAnsi="Crimson Text"/>
            <w:color w:val="000000" w:themeColor="text1"/>
            <w:sz w:val="26"/>
            <w:szCs w:val="26"/>
          </w:rPr>
          <w:t>. L</w:t>
        </w:r>
      </w:ins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as </w:t>
      </w:r>
      <w:del w:id="121" w:author="PC" w:date="2025-05-30T16:05:00Z">
        <w:r w:rsidR="009C020C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 xml:space="preserve">buenas </w:delText>
        </w:r>
      </w:del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historias se escurrían </w:t>
      </w:r>
      <w:r w:rsidR="00F45D79" w:rsidRPr="008D03A6">
        <w:rPr>
          <w:rFonts w:ascii="Crimson Text" w:hAnsi="Crimson Text"/>
          <w:color w:val="000000" w:themeColor="text1"/>
          <w:sz w:val="26"/>
          <w:szCs w:val="26"/>
        </w:rPr>
        <w:t>con rapidez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pueblo</w:t>
      </w:r>
      <w:ins w:id="122" w:author="PC" w:date="2025-05-30T16:06:00Z">
        <w:r w:rsidR="00E416E0">
          <w:rPr>
            <w:rFonts w:ascii="Crimson Text" w:hAnsi="Crimson Text"/>
            <w:color w:val="000000" w:themeColor="text1"/>
            <w:sz w:val="26"/>
            <w:szCs w:val="26"/>
          </w:rPr>
          <w:t>, y si bien</w:t>
        </w:r>
      </w:ins>
      <w:del w:id="123" w:author="PC" w:date="2025-05-30T16:06:00Z">
        <w:r w:rsidR="009C020C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>.</w:delText>
        </w:r>
      </w:del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 no era un hombre popular en el sur, </w:t>
      </w:r>
      <w:del w:id="124" w:author="PC" w:date="2025-05-30T16:06:00Z">
        <w:r w:rsidR="009C020C" w:rsidRPr="008D03A6" w:rsidDel="00E416E0">
          <w:rPr>
            <w:rFonts w:ascii="Crimson Text" w:hAnsi="Crimson Text"/>
            <w:color w:val="000000" w:themeColor="text1"/>
            <w:sz w:val="26"/>
            <w:szCs w:val="26"/>
          </w:rPr>
          <w:delText xml:space="preserve">pero </w:delText>
        </w:r>
      </w:del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>su aventura ya era parte de un mito.</w:t>
      </w:r>
    </w:p>
    <w:p w:rsidR="003363F0" w:rsidRDefault="00271F48" w:rsidP="00575B85">
      <w:pPr>
        <w:tabs>
          <w:tab w:val="left" w:pos="2179"/>
        </w:tabs>
        <w:spacing w:after="0"/>
        <w:ind w:firstLine="284"/>
        <w:jc w:val="both"/>
        <w:rPr>
          <w:ins w:id="125" w:author="PC" w:date="2025-05-30T16:07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003480" w:rsidRPr="008D03A6">
        <w:rPr>
          <w:rFonts w:ascii="Crimson Text" w:hAnsi="Crimson Text"/>
          <w:color w:val="000000" w:themeColor="text1"/>
          <w:sz w:val="26"/>
          <w:szCs w:val="26"/>
        </w:rPr>
        <w:t>te preocupes por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dragones rojos, hay peligros que son mucho más aterradores ahí adentro</w:t>
      </w:r>
      <w:ins w:id="126" w:author="PC" w:date="2025-05-30T16:07:00Z">
        <w:r w:rsidR="003363F0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127" w:author="PC" w:date="2025-05-30T16:07:00Z">
        <w:r w:rsidR="003363F0">
          <w:rPr>
            <w:rFonts w:ascii="Crimson Text" w:hAnsi="Crimson Text"/>
            <w:color w:val="000000" w:themeColor="text1"/>
            <w:sz w:val="26"/>
            <w:szCs w:val="26"/>
          </w:rPr>
          <w:t>respondió con seriedad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. Tal vez te pueda contar más en la taberna algún día, pero ahora tengo una responsabilidad que cumplir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128" w:author="PC" w:date="2025-05-30T16:07:00Z">
        <w:r w:rsidR="009C020C" w:rsidRPr="008D03A6" w:rsidDel="003363F0">
          <w:rPr>
            <w:rFonts w:ascii="Crimson Text" w:hAnsi="Crimson Text"/>
            <w:color w:val="000000" w:themeColor="text1"/>
            <w:sz w:val="26"/>
            <w:szCs w:val="26"/>
          </w:rPr>
          <w:delText>dijo</w:delText>
        </w:r>
      </w:del>
      <w:ins w:id="129" w:author="PC" w:date="2025-05-30T16:07:00Z">
        <w:r w:rsidR="003363F0">
          <w:rPr>
            <w:rFonts w:ascii="Crimson Text" w:hAnsi="Crimson Text"/>
            <w:color w:val="000000" w:themeColor="text1"/>
            <w:sz w:val="26"/>
            <w:szCs w:val="26"/>
          </w:rPr>
          <w:t>finalizó</w:t>
        </w:r>
      </w:ins>
      <w:r w:rsidR="009C020C" w:rsidRPr="008D03A6">
        <w:rPr>
          <w:rFonts w:ascii="Crimson Text" w:hAnsi="Crimson Text"/>
          <w:color w:val="000000" w:themeColor="text1"/>
          <w:sz w:val="26"/>
          <w:szCs w:val="26"/>
        </w:rPr>
        <w:t xml:space="preserve">, e hizo un gesto para que le cediera el puesto. </w:t>
      </w:r>
    </w:p>
    <w:p w:rsidR="009C020C" w:rsidRPr="008D03A6" w:rsidRDefault="009C020C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guardia asintió</w:t>
      </w:r>
      <w:del w:id="130" w:author="PC" w:date="2025-05-30T16:08:00Z">
        <w:r w:rsidRPr="008D03A6" w:rsidDel="003363F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le entregó la alabarda que sostenía</w:t>
      </w:r>
      <w:del w:id="131" w:author="PC" w:date="2025-05-30T16:08:00Z">
        <w:r w:rsidRPr="008D03A6" w:rsidDel="003363F0">
          <w:rPr>
            <w:rFonts w:ascii="Crimson Text" w:hAnsi="Crimson Text"/>
            <w:color w:val="000000" w:themeColor="text1"/>
            <w:sz w:val="26"/>
            <w:szCs w:val="26"/>
          </w:rPr>
          <w:delText xml:space="preserve"> como defensa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>. Mientras se retiraba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observó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 xml:space="preserve"> a Eros por última vez. 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 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extrañó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al ver sus pies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calzados con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unos zapatos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cuero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96C52" w:rsidRPr="008D03A6">
        <w:rPr>
          <w:rFonts w:ascii="Crimson Text" w:hAnsi="Crimson Text"/>
          <w:color w:val="000000" w:themeColor="text1"/>
          <w:sz w:val="26"/>
          <w:szCs w:val="26"/>
        </w:rPr>
        <w:t>ordinarios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, sin protección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en lugar 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 xml:space="preserve">de las botas </w:t>
      </w:r>
      <w:r w:rsidR="00F45D79" w:rsidRPr="008D03A6">
        <w:rPr>
          <w:rFonts w:ascii="Crimson Text" w:hAnsi="Crimson Text"/>
          <w:color w:val="000000" w:themeColor="text1"/>
          <w:sz w:val="26"/>
          <w:szCs w:val="26"/>
        </w:rPr>
        <w:t xml:space="preserve">reforzadas con 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hierro, típicas de un soldado. Eros advirtió la sorpresa del guardia</w:t>
      </w:r>
      <w:del w:id="132" w:author="PC" w:date="2025-05-30T16:09:00Z">
        <w:r w:rsidR="002714D3" w:rsidRPr="008D03A6" w:rsidDel="003363F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e intentó 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 xml:space="preserve">minimizar el </w:t>
      </w:r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>descuido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9C020C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Con todo esto de la jura</w:t>
      </w:r>
      <w:del w:id="133" w:author="PC" w:date="2025-05-30T16:08:00Z">
        <w:r w:rsidR="002714D3" w:rsidRPr="008D03A6" w:rsidDel="003363F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 xml:space="preserve"> me distraje</w:t>
      </w:r>
      <w:del w:id="134" w:author="PC" w:date="2025-05-30T16:08:00Z">
        <w:r w:rsidR="00062118" w:rsidRPr="008D03A6" w:rsidDel="003363F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>olvidé</w:t>
      </w:r>
      <w:r w:rsidR="00F45D79" w:rsidRPr="008D03A6">
        <w:rPr>
          <w:rFonts w:ascii="Crimson Text" w:hAnsi="Crimson Text"/>
          <w:color w:val="000000" w:themeColor="text1"/>
          <w:sz w:val="26"/>
          <w:szCs w:val="26"/>
        </w:rPr>
        <w:t xml:space="preserve"> mis botas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714D3" w:rsidRPr="008D03A6">
        <w:rPr>
          <w:rFonts w:ascii="Crimson Text" w:hAnsi="Crimson Text"/>
          <w:color w:val="000000" w:themeColor="text1"/>
          <w:sz w:val="26"/>
          <w:szCs w:val="26"/>
        </w:rPr>
        <w:t>se excus</w:t>
      </w:r>
      <w:r w:rsidR="007F6CAB" w:rsidRPr="008D03A6">
        <w:rPr>
          <w:rFonts w:ascii="Crimson Text" w:hAnsi="Crimson Text"/>
          <w:color w:val="000000" w:themeColor="text1"/>
          <w:sz w:val="26"/>
          <w:szCs w:val="26"/>
        </w:rPr>
        <w:t>ó con una sonrisa</w:t>
      </w:r>
      <w:ins w:id="135" w:author="PC" w:date="2025-05-30T16:08:00Z">
        <w:r w:rsidR="003363F0">
          <w:rPr>
            <w:rFonts w:ascii="Crimson Text" w:hAnsi="Crimson Text"/>
            <w:color w:val="000000" w:themeColor="text1"/>
            <w:sz w:val="26"/>
            <w:szCs w:val="26"/>
          </w:rPr>
          <w:t xml:space="preserve"> avergonzada</w:t>
        </w:r>
      </w:ins>
      <w:r w:rsidR="007F6CAB" w:rsidRPr="008D03A6">
        <w:rPr>
          <w:rFonts w:ascii="Crimson Text" w:hAnsi="Crimson Text"/>
          <w:color w:val="000000" w:themeColor="text1"/>
          <w:sz w:val="26"/>
          <w:szCs w:val="26"/>
        </w:rPr>
        <w:t>, y el guardia le devolvió el gesto.</w:t>
      </w:r>
    </w:p>
    <w:p w:rsidR="007F6CAB" w:rsidRPr="008D03A6" w:rsidRDefault="00271F48" w:rsidP="00575B8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F6CAB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proofErr w:type="gramEnd"/>
      <w:r w:rsidR="007F6CAB" w:rsidRPr="008D03A6">
        <w:rPr>
          <w:rFonts w:ascii="Crimson Text" w:hAnsi="Crimson Text"/>
          <w:color w:val="000000" w:themeColor="text1"/>
          <w:sz w:val="26"/>
          <w:szCs w:val="26"/>
        </w:rPr>
        <w:t xml:space="preserve">Novatos!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F6CAB" w:rsidRPr="008D03A6">
        <w:rPr>
          <w:rFonts w:ascii="Crimson Text" w:hAnsi="Crimson Text"/>
          <w:color w:val="000000" w:themeColor="text1"/>
          <w:sz w:val="26"/>
          <w:szCs w:val="26"/>
        </w:rPr>
        <w:t>exclamó, y se retiró meneando la cabeza.</w:t>
      </w:r>
    </w:p>
    <w:p w:rsidR="00AD269C" w:rsidRPr="008D03A6" w:rsidRDefault="00AD269C" w:rsidP="00564B4F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La puesta en escena había dado resultado, Eros se </w:t>
      </w:r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>adueñ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ó </w:t>
      </w:r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últimos minutos de</w:t>
      </w:r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>l servicio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ese hombre. </w:t>
      </w:r>
      <w:r w:rsidR="00062118" w:rsidRPr="008D03A6">
        <w:rPr>
          <w:rFonts w:ascii="Crimson Text" w:hAnsi="Crimson Text"/>
          <w:color w:val="000000" w:themeColor="text1"/>
          <w:sz w:val="26"/>
          <w:szCs w:val="26"/>
        </w:rPr>
        <w:t xml:space="preserve">Al cabo de </w:t>
      </w:r>
      <w:del w:id="136" w:author="PC" w:date="2025-05-30T16:14:00Z">
        <w:r w:rsidR="00062118" w:rsidRPr="008D03A6" w:rsidDel="00CF347B">
          <w:rPr>
            <w:rFonts w:ascii="Crimson Text" w:hAnsi="Crimson Text"/>
            <w:color w:val="000000" w:themeColor="text1"/>
            <w:sz w:val="26"/>
            <w:szCs w:val="26"/>
          </w:rPr>
          <w:delText>la guardia</w:delText>
        </w:r>
      </w:del>
      <w:ins w:id="137" w:author="PC" w:date="2025-05-30T16:14:00Z">
        <w:r w:rsidR="00CF347B">
          <w:rPr>
            <w:rFonts w:ascii="Crimson Text" w:hAnsi="Crimson Text"/>
            <w:color w:val="000000" w:themeColor="text1"/>
            <w:sz w:val="26"/>
            <w:szCs w:val="26"/>
          </w:rPr>
          <w:t>un rato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, se presentó el verdadero reemplazo</w:t>
      </w:r>
      <w:del w:id="138" w:author="PC" w:date="2025-05-30T16:14:00Z">
        <w:r w:rsidRPr="008D03A6" w:rsidDel="00CF347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el joven le cedió el puesto sin levantar sospechas</w:t>
      </w:r>
      <w:ins w:id="139" w:author="PC" w:date="2025-05-30T16:15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del w:id="140" w:author="PC" w:date="2025-05-30T16:15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.</w:delText>
        </w:r>
        <w:r w:rsidR="00564B4F"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Finalmente, pudo sortear el ingreso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141" w:author="PC" w:date="2025-05-30T16:15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 xml:space="preserve">ingresando al fin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la </w:t>
      </w:r>
      <w:del w:id="142" w:author="Paula Castrilli" w:date="2025-05-26T20:07:00Z">
        <w:r w:rsidRPr="008D03A6" w:rsidDel="00B774FD">
          <w:rPr>
            <w:rFonts w:ascii="Crimson Text" w:hAnsi="Crimson Text"/>
            <w:color w:val="000000" w:themeColor="text1"/>
            <w:sz w:val="26"/>
            <w:szCs w:val="26"/>
          </w:rPr>
          <w:delText>torre del homenaje</w:delText>
        </w:r>
      </w:del>
      <w:ins w:id="143" w:author="Paula Castrilli" w:date="2025-05-26T20:07:00Z">
        <w:r w:rsidR="00B774FD">
          <w:rPr>
            <w:rFonts w:ascii="Crimson Text" w:hAnsi="Crimson Text"/>
            <w:color w:val="000000" w:themeColor="text1"/>
            <w:sz w:val="26"/>
            <w:szCs w:val="26"/>
          </w:rPr>
          <w:t>Torre del Homenaje</w:t>
        </w:r>
      </w:ins>
      <w:del w:id="144" w:author="PC" w:date="2025-05-30T16:15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, t</w:delText>
        </w:r>
      </w:del>
      <w:ins w:id="145" w:author="PC" w:date="2025-05-30T16:15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. T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 vez, </w:t>
      </w:r>
      <w:del w:id="146" w:author="PC" w:date="2025-05-30T16:15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 xml:space="preserve">debería </w:delText>
        </w:r>
      </w:del>
      <w:ins w:id="147" w:author="PC" w:date="2025-05-30T16:15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iba a tener que</w:t>
        </w:r>
        <w:r w:rsidR="00D4290D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rendir cuentas por ese acto en un futuro</w:t>
      </w:r>
      <w:del w:id="148" w:author="PC" w:date="2025-05-30T16:16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pero, </w:t>
      </w:r>
      <w:del w:id="149" w:author="PC" w:date="2025-05-30T16:16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al menos, tuvo éxito en esta instancia</w:delText>
        </w:r>
      </w:del>
      <w:ins w:id="150" w:author="PC" w:date="2025-05-30T16:16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decidió que se preocuparía por ello cuando llegara esa instancia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1D1D8D" w:rsidRPr="008D03A6" w:rsidRDefault="00F01C31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Avanzó </w:t>
      </w:r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>discretamente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 xml:space="preserve">los escalones que </w:t>
      </w:r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>llevaban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 salón principal. 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ya había estado en ese recinto cuando había sido invitado, junto a </w:t>
      </w:r>
      <w:proofErr w:type="spellStart"/>
      <w:r w:rsidRPr="008D03A6">
        <w:rPr>
          <w:rFonts w:ascii="Crimson Text" w:hAnsi="Crimson Text"/>
          <w:color w:val="000000" w:themeColor="text1"/>
          <w:sz w:val="26"/>
          <w:szCs w:val="26"/>
        </w:rPr>
        <w:t>Sigurd</w:t>
      </w:r>
      <w:proofErr w:type="spellEnd"/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al banquete del rey. Recordó las </w:t>
      </w:r>
      <w:del w:id="151" w:author="PC" w:date="2025-05-30T16:17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 xml:space="preserve">humoradas </w:delText>
        </w:r>
      </w:del>
      <w:ins w:id="152" w:author="PC" w:date="2025-05-30T16:17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insinuaciones</w:t>
        </w:r>
        <w:r w:rsidR="00D4290D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ins w:id="153" w:author="PC" w:date="2025-05-30T16:17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l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154" w:author="PC" w:date="2025-05-30T16:17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 xml:space="preserve">Gregor </w:delText>
        </w:r>
      </w:del>
      <w:ins w:id="155" w:author="PC" w:date="2025-05-30T16:17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rey, disfrazadas de bromas inocentes,</w:t>
        </w:r>
        <w:r w:rsidR="00D4290D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en relación a su hija</w:t>
      </w:r>
      <w:del w:id="156" w:author="PC" w:date="2025-05-30T16:17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, aquellas ironías</w:delText>
        </w:r>
      </w:del>
      <w:ins w:id="157" w:author="PC" w:date="2025-05-30T16:17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. Aquello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</w:t>
      </w:r>
      <w:del w:id="158" w:author="PC" w:date="2025-05-30T16:17:00Z"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n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sonado a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159" w:author="PC" w:date="2025-05-30T16:17:00Z">
        <w:r w:rsidR="00E50725"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serias</w:delText>
        </w:r>
        <w:r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 xml:space="preserve"> advertencias</w:delText>
        </w:r>
      </w:del>
      <w:ins w:id="160" w:author="PC" w:date="2025-05-30T16:17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una seria advertencia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, y se le erizó l</w:t>
      </w:r>
      <w:r w:rsidR="00F30ED7" w:rsidRPr="008D03A6">
        <w:rPr>
          <w:rFonts w:ascii="Crimson Text" w:hAnsi="Crimson Text"/>
          <w:color w:val="000000" w:themeColor="text1"/>
          <w:sz w:val="26"/>
          <w:szCs w:val="26"/>
        </w:rPr>
        <w:t>a piel de sólo pensar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pudiera 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>descubrirlo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merodeando 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>los pasillos en busca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</w:t>
      </w:r>
      <w:ins w:id="161" w:author="PC" w:date="2025-05-30T16:18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 xml:space="preserve"> en ese momento</w:t>
        </w:r>
      </w:ins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. Vaciló un instante, pero </w:t>
      </w:r>
      <w:ins w:id="162" w:author="PC" w:date="2025-05-30T16:18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ya era tarde para arrepentirse, por lo que volvi</w:t>
        </w:r>
      </w:ins>
      <w:ins w:id="163" w:author="PC" w:date="2025-05-30T16:19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>ó en sí</w:t>
        </w:r>
      </w:ins>
      <w:del w:id="164" w:author="PC" w:date="2025-05-30T16:19:00Z">
        <w:r w:rsidR="00E50725"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se incorporó</w:delText>
        </w:r>
      </w:del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rápidamente para 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no demorarse</w:t>
      </w:r>
      <w:ins w:id="165" w:author="PC" w:date="2025-05-30T16:19:00Z">
        <w:r w:rsidR="00D4290D">
          <w:rPr>
            <w:rFonts w:ascii="Crimson Text" w:hAnsi="Crimson Text"/>
            <w:color w:val="000000" w:themeColor="text1"/>
            <w:sz w:val="26"/>
            <w:szCs w:val="26"/>
          </w:rPr>
          <w:t xml:space="preserve"> más</w:t>
        </w:r>
      </w:ins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E50725" w:rsidRPr="008D03A6" w:rsidRDefault="004971EF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Ascendió por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escaleras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hacia el siguiente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piso</w:t>
      </w:r>
      <w:del w:id="166" w:author="PC" w:date="2025-05-30T16:19:00Z">
        <w:r w:rsidR="00225577"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y se encontró con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aposentos reales. Jamás había estado en ese</w:t>
      </w:r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 xml:space="preserve"> sector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>, la adrenalina le brotaba por los poros. Debía tener mayor cautela, de ser advertido por un guardia</w:t>
      </w:r>
      <w:del w:id="167" w:author="PC" w:date="2025-05-30T16:19:00Z">
        <w:r w:rsidR="00E50725" w:rsidRPr="008D03A6" w:rsidDel="00D4290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tendría excusas para justificar su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presencia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E50725" w:rsidRPr="008D03A6">
        <w:rPr>
          <w:rFonts w:ascii="Crimson Text" w:hAnsi="Crimson Text"/>
          <w:color w:val="000000" w:themeColor="text1"/>
          <w:sz w:val="26"/>
          <w:szCs w:val="26"/>
        </w:rPr>
        <w:t xml:space="preserve"> lugar.</w:t>
      </w:r>
    </w:p>
    <w:p w:rsidR="00E50725" w:rsidRPr="008D03A6" w:rsidRDefault="00E50725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Se internó </w:t>
      </w:r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>varios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pasos </w:t>
      </w:r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>a través 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el pasillo central</w:t>
      </w:r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tratando de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hallar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algún indicio </w:t>
      </w:r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>que lo condujera 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princesa. </w:t>
      </w:r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 xml:space="preserve">En el </w:t>
      </w:r>
      <w:r w:rsidR="00C027A0" w:rsidRPr="008D03A6">
        <w:rPr>
          <w:rFonts w:ascii="Crimson Text" w:hAnsi="Crimson Text"/>
          <w:color w:val="000000" w:themeColor="text1"/>
          <w:sz w:val="26"/>
          <w:szCs w:val="26"/>
        </w:rPr>
        <w:t>lugar</w:t>
      </w:r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168" w:author="PC" w:date="2025-05-30T16:23:00Z">
        <w:r w:rsidR="001340EE" w:rsidRPr="008D03A6" w:rsidDel="008F5887">
          <w:rPr>
            <w:rFonts w:ascii="Crimson Text" w:hAnsi="Crimson Text"/>
            <w:color w:val="000000" w:themeColor="text1"/>
            <w:sz w:val="26"/>
            <w:szCs w:val="26"/>
          </w:rPr>
          <w:delText>sobresalía</w:delText>
        </w:r>
        <w:r w:rsidR="008D4744" w:rsidRPr="008D03A6" w:rsidDel="008F5887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ins w:id="169" w:author="PC" w:date="2025-05-30T16:23:00Z">
        <w:r w:rsidR="008F5887">
          <w:rPr>
            <w:rFonts w:ascii="Crimson Text" w:hAnsi="Crimson Text"/>
            <w:color w:val="000000" w:themeColor="text1"/>
            <w:sz w:val="26"/>
            <w:szCs w:val="26"/>
          </w:rPr>
          <w:t>abundaba</w:t>
        </w:r>
        <w:r w:rsidR="008F5887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 xml:space="preserve">el lujo y el esplendor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decoración. </w:t>
      </w:r>
      <w:r w:rsidR="00674968" w:rsidRPr="008D03A6">
        <w:rPr>
          <w:rFonts w:ascii="Crimson Text" w:hAnsi="Crimson Text"/>
          <w:color w:val="000000" w:themeColor="text1"/>
          <w:sz w:val="26"/>
          <w:szCs w:val="26"/>
        </w:rPr>
        <w:t xml:space="preserve">Contra la pared </w:t>
      </w:r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 xml:space="preserve">se encontraba amurado un sofisticado soporte de lanzas y espadas, el acero de las armas resplandecía </w:t>
      </w:r>
      <w:r w:rsidR="00C65619" w:rsidRPr="008D03A6">
        <w:rPr>
          <w:rFonts w:ascii="Crimson Text" w:hAnsi="Crimson Text"/>
          <w:color w:val="000000" w:themeColor="text1"/>
          <w:sz w:val="26"/>
          <w:szCs w:val="26"/>
        </w:rPr>
        <w:t>con la luz solar</w:t>
      </w:r>
      <w:r w:rsidR="008D474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lado de la estructura, sobre una tarima </w:t>
      </w:r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 xml:space="preserve">de hierro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reforzada</w:t>
      </w:r>
      <w:r w:rsidR="00EE3F1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170" w:author="PC" w:date="2025-05-30T16:24:00Z">
        <w:r w:rsidR="003A5450" w:rsidRPr="008D03A6" w:rsidDel="008F5887">
          <w:rPr>
            <w:rFonts w:ascii="Crimson Text" w:hAnsi="Crimson Text"/>
            <w:color w:val="000000" w:themeColor="text1"/>
            <w:sz w:val="26"/>
            <w:szCs w:val="26"/>
          </w:rPr>
          <w:delText xml:space="preserve">posaba </w:delText>
        </w:r>
      </w:del>
      <w:ins w:id="171" w:author="PC" w:date="2025-05-30T16:24:00Z">
        <w:r w:rsidR="008F5887">
          <w:rPr>
            <w:rFonts w:ascii="Crimson Text" w:hAnsi="Crimson Text"/>
            <w:color w:val="000000" w:themeColor="text1"/>
            <w:sz w:val="26"/>
            <w:szCs w:val="26"/>
          </w:rPr>
          <w:t>se encontraba expuesta</w:t>
        </w:r>
        <w:r w:rsidR="008F5887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4971EF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 armadura completa de un guerrero de la guardia real. Eros pensó que aquella figura </w:t>
      </w:r>
      <w:r w:rsidR="00EE3F17" w:rsidRPr="008D03A6">
        <w:rPr>
          <w:rFonts w:ascii="Crimson Text" w:hAnsi="Crimson Text"/>
          <w:color w:val="000000" w:themeColor="text1"/>
          <w:sz w:val="26"/>
          <w:szCs w:val="26"/>
        </w:rPr>
        <w:t>podría prescindir de</w:t>
      </w:r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yelmo </w:t>
      </w:r>
      <w:r w:rsidR="00EE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un </w:t>
      </w:r>
      <w:r w:rsidR="005014E7" w:rsidRPr="008D03A6">
        <w:rPr>
          <w:rFonts w:ascii="Crimson Text" w:hAnsi="Crimson Text"/>
          <w:color w:val="000000" w:themeColor="text1"/>
          <w:sz w:val="26"/>
          <w:szCs w:val="26"/>
        </w:rPr>
        <w:t>momento</w:t>
      </w:r>
      <w:del w:id="172" w:author="PC" w:date="2025-05-30T16:24:00Z">
        <w:r w:rsidR="003A5450" w:rsidRPr="008D03A6" w:rsidDel="008F5887">
          <w:rPr>
            <w:rFonts w:ascii="Crimson Text" w:hAnsi="Crimson Text"/>
            <w:color w:val="000000" w:themeColor="text1"/>
            <w:sz w:val="26"/>
            <w:szCs w:val="26"/>
          </w:rPr>
          <w:delText>. En una maniobra rápida y audaz</w:delText>
        </w:r>
      </w:del>
      <w:r w:rsidR="00C027A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173" w:author="PC" w:date="2025-05-30T16:24:00Z">
        <w:r w:rsidR="008F5887">
          <w:rPr>
            <w:rFonts w:ascii="Crimson Text" w:hAnsi="Crimson Text"/>
            <w:color w:val="000000" w:themeColor="text1"/>
            <w:sz w:val="26"/>
            <w:szCs w:val="26"/>
          </w:rPr>
          <w:t xml:space="preserve">así que </w:t>
        </w:r>
      </w:ins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tomó el casco y se lo colocó </w:t>
      </w:r>
      <w:del w:id="174" w:author="PC" w:date="2025-05-30T16:24:00Z">
        <w:r w:rsidR="00EE3F17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sigilosamente</w:delText>
        </w:r>
      </w:del>
      <w:ins w:id="175" w:author="PC" w:date="2025-05-30T16:24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r</w:t>
        </w:r>
      </w:ins>
      <w:ins w:id="176" w:author="PC" w:date="2025-05-30T16:25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ápidamente</w:t>
        </w:r>
      </w:ins>
      <w:r w:rsidR="003A5450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El hierro </w:t>
      </w:r>
      <w:r w:rsidR="00EE3F17" w:rsidRPr="008D03A6">
        <w:rPr>
          <w:rFonts w:ascii="Crimson Text" w:hAnsi="Crimson Text"/>
          <w:color w:val="000000" w:themeColor="text1"/>
          <w:sz w:val="26"/>
          <w:szCs w:val="26"/>
        </w:rPr>
        <w:t>tuvo un calce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perfecto</w:t>
      </w:r>
      <w:del w:id="177" w:author="PC" w:date="2025-05-30T16:25:00Z">
        <w:r w:rsidR="00A31D07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su aspecto </w:t>
      </w:r>
      <w:r w:rsidR="00EE3F17" w:rsidRPr="008D03A6">
        <w:rPr>
          <w:rFonts w:ascii="Crimson Text" w:hAnsi="Crimson Text"/>
          <w:color w:val="000000" w:themeColor="text1"/>
          <w:sz w:val="26"/>
          <w:szCs w:val="26"/>
        </w:rPr>
        <w:t xml:space="preserve">general 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quedó mucho más acorde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al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un guardia, </w:t>
      </w:r>
      <w:del w:id="178" w:author="PC" w:date="2025-05-30T16:25:00Z">
        <w:r w:rsidR="00A31D07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y, lo más importante,</w:delText>
        </w:r>
      </w:del>
      <w:ins w:id="179" w:author="PC" w:date="2025-05-30T16:25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por no mencionar</w:t>
        </w:r>
      </w:ins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identidad perm</w:t>
      </w:r>
      <w:r w:rsidR="006032EB" w:rsidRPr="008D03A6">
        <w:rPr>
          <w:rFonts w:ascii="Crimson Text" w:hAnsi="Crimson Text"/>
          <w:color w:val="000000" w:themeColor="text1"/>
          <w:sz w:val="26"/>
          <w:szCs w:val="26"/>
        </w:rPr>
        <w:t>ane</w:t>
      </w:r>
      <w:r w:rsidR="00C027A0" w:rsidRPr="008D03A6">
        <w:rPr>
          <w:rFonts w:ascii="Crimson Text" w:hAnsi="Crimson Text"/>
          <w:color w:val="000000" w:themeColor="text1"/>
          <w:sz w:val="26"/>
          <w:szCs w:val="26"/>
        </w:rPr>
        <w:t>ció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</w:t>
      </w:r>
      <w:del w:id="180" w:author="PC" w:date="2025-05-30T16:25:00Z">
        <w:r w:rsidR="00A31D07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reservada</w:delText>
        </w:r>
      </w:del>
      <w:ins w:id="181" w:author="PC" w:date="2025-05-30T16:25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oculta, algo muy importante</w:t>
        </w:r>
      </w:ins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225577" w:rsidRPr="008D03A6">
        <w:rPr>
          <w:rFonts w:ascii="Crimson Text" w:hAnsi="Crimson Text"/>
          <w:color w:val="000000" w:themeColor="text1"/>
          <w:sz w:val="26"/>
          <w:szCs w:val="26"/>
        </w:rPr>
        <w:t>Más relajado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, continuó </w:t>
      </w:r>
      <w:r w:rsidR="00A95D74" w:rsidRPr="008D03A6">
        <w:rPr>
          <w:rFonts w:ascii="Crimson Text" w:hAnsi="Crimson Text"/>
          <w:color w:val="000000" w:themeColor="text1"/>
          <w:sz w:val="26"/>
          <w:szCs w:val="26"/>
        </w:rPr>
        <w:t>adentrándose</w:t>
      </w:r>
      <w:r w:rsidR="00A31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el corredor.</w:t>
      </w:r>
    </w:p>
    <w:p w:rsidR="00EE3F17" w:rsidRPr="008D03A6" w:rsidRDefault="00A95D74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puerta de una de las habitaciones se abrió repentinamente</w:t>
      </w:r>
      <w:del w:id="182" w:author="PC" w:date="2025-05-30T16:26:00Z">
        <w:r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dos mujeres </w:t>
      </w:r>
      <w:del w:id="183" w:author="PC" w:date="2025-05-30T16:26:00Z">
        <w:r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se hicieron presente</w:delText>
        </w:r>
        <w:r w:rsidR="006E65D7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s</w:delText>
        </w:r>
      </w:del>
      <w:ins w:id="184" w:author="PC" w:date="2025-05-30T16:26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la atravesaron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. Ambas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7319" w:rsidRPr="008D03A6">
        <w:rPr>
          <w:rFonts w:ascii="Crimson Text" w:hAnsi="Crimson Text"/>
          <w:color w:val="000000" w:themeColor="text1"/>
          <w:sz w:val="26"/>
          <w:szCs w:val="26"/>
        </w:rPr>
        <w:t>vestían con elegancia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del w:id="185" w:author="PC" w:date="2025-05-30T16:27:00Z">
        <w:r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, </w:delText>
        </w:r>
        <w:r w:rsidR="00624BEC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avanzaron de</w:delText>
        </w:r>
        <w:r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 espaldas</w:delText>
        </w:r>
        <w:r w:rsidR="00F579B4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 a Eros</w:delText>
        </w:r>
      </w:del>
      <w:ins w:id="186" w:author="PC" w:date="2025-05-30T16:27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 xml:space="preserve"> avanzaban dándole la espalda a Eros</w:t>
        </w:r>
      </w:ins>
      <w:del w:id="187" w:author="PC" w:date="2025-05-30T16:27:00Z">
        <w:r w:rsidR="00624BEC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 xml:space="preserve"> unos metros por delante</w:t>
      </w:r>
      <w:r w:rsidR="00990CB1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él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sin </w:t>
      </w:r>
      <w:r w:rsidR="006E65D7" w:rsidRPr="008D03A6">
        <w:rPr>
          <w:rFonts w:ascii="Crimson Text" w:hAnsi="Crimson Text"/>
          <w:color w:val="000000" w:themeColor="text1"/>
          <w:sz w:val="26"/>
          <w:szCs w:val="26"/>
        </w:rPr>
        <w:t>advertir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 presencia. Dialoga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>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lo bajo 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durante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algunos segundos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, hasta que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de ellas se adelantó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188" w:author="PC" w:date="2025-05-30T16:27:00Z">
        <w:r w:rsidR="00F579B4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y tomó distancia </w:delText>
        </w:r>
      </w:del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perdiéndose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final del pasillo. La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 xml:space="preserve"> otra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mujer llevaba un paso más lento, </w:t>
      </w:r>
      <w:ins w:id="189" w:author="PC" w:date="2025-05-30T16:28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 xml:space="preserve">lo cual preocupó a </w:t>
        </w:r>
      </w:ins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ins w:id="190" w:author="PC" w:date="2025-05-30T16:28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191" w:author="PC" w:date="2025-05-30T16:28:00Z">
        <w:r w:rsidR="00F579B4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, </w:delText>
        </w:r>
        <w:r w:rsidR="0081445A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atento</w:delText>
        </w:r>
        <w:r w:rsidR="00F579B4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, trataba de </w:delText>
        </w:r>
        <w:r w:rsidR="0081445A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pasar inadvertido</w:delText>
        </w:r>
      </w:del>
      <w:ins w:id="192" w:author="PC" w:date="2025-05-30T16:28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ya que no podía superarla sin que ella advirtiera su presencia</w:t>
        </w:r>
      </w:ins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. Antes de </w:t>
      </w:r>
      <w:r w:rsidR="0081445A" w:rsidRPr="008D03A6">
        <w:rPr>
          <w:rFonts w:ascii="Crimson Text" w:hAnsi="Crimson Text"/>
          <w:color w:val="000000" w:themeColor="text1"/>
          <w:sz w:val="26"/>
          <w:szCs w:val="26"/>
        </w:rPr>
        <w:t>alcanzar</w:t>
      </w:r>
      <w:r w:rsidR="006E65D7" w:rsidRPr="008D03A6"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l final de la galería, </w:t>
      </w:r>
      <w:del w:id="193" w:author="PC" w:date="2025-05-30T16:28:00Z">
        <w:r w:rsidR="00624BEC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i</w:delText>
        </w:r>
      </w:del>
      <w:del w:id="194" w:author="PC" w:date="2025-05-30T16:29:00Z">
        <w:r w:rsidR="00624BEC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nesperadamente,</w:delText>
        </w:r>
        <w:r w:rsidR="0081445A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r w:rsidR="0081445A" w:rsidRPr="008D03A6">
        <w:rPr>
          <w:rFonts w:ascii="Crimson Text" w:hAnsi="Crimson Text"/>
          <w:color w:val="000000" w:themeColor="text1"/>
          <w:sz w:val="26"/>
          <w:szCs w:val="26"/>
        </w:rPr>
        <w:t>la dama</w:t>
      </w:r>
      <w:r w:rsidR="00624BE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>detuvo su marcha</w:t>
      </w:r>
      <w:ins w:id="195" w:author="PC" w:date="2025-05-30T16:29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 xml:space="preserve"> inesperadamente</w:t>
        </w:r>
      </w:ins>
      <w:del w:id="196" w:author="PC" w:date="2025-05-30T16:29:00Z">
        <w:r w:rsidR="00F579B4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F579B4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volteó</w:t>
      </w:r>
      <w:r w:rsidR="0081445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197" w:author="PC" w:date="2025-05-30T16:29:00Z">
        <w:r w:rsidR="0081445A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se mostraba pensativa y</w:delText>
        </w:r>
        <w:r w:rsidR="00E33533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 dubitativa,</w:delText>
        </w:r>
      </w:del>
      <w:ins w:id="198" w:author="PC" w:date="2025-05-30T16:29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con el semblante pensativo y</w:t>
        </w:r>
      </w:ins>
      <w:del w:id="199" w:author="PC" w:date="2025-05-30T16:29:00Z">
        <w:r w:rsidR="00E33533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 xml:space="preserve"> con</w:delText>
        </w:r>
      </w:del>
      <w:r w:rsidR="00E3353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cabeza gacha. Volvió sobre sus pasos algunos metros</w:t>
      </w:r>
      <w:del w:id="200" w:author="PC" w:date="2025-05-30T16:29:00Z">
        <w:r w:rsidR="00E33533" w:rsidRPr="008D03A6" w:rsidDel="00A85779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E33533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ins w:id="201" w:author="PC" w:date="2025-05-30T16:29:00Z">
        <w:r w:rsidR="00A85779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 w:rsidR="00E33533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aproximarse a Eros, </w:t>
      </w:r>
      <w:r w:rsidR="0081445A" w:rsidRPr="008D03A6">
        <w:rPr>
          <w:rFonts w:ascii="Crimson Text" w:hAnsi="Crimson Text"/>
          <w:color w:val="000000" w:themeColor="text1"/>
          <w:sz w:val="26"/>
          <w:szCs w:val="26"/>
        </w:rPr>
        <w:t>alzó</w:t>
      </w:r>
      <w:r w:rsidR="00E3353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mirada ante su presencia. </w:t>
      </w:r>
      <w:r w:rsidR="00E33533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Entre los </w:t>
      </w:r>
      <w:r w:rsidR="0081445A" w:rsidRPr="008D03A6">
        <w:rPr>
          <w:rFonts w:ascii="Crimson Text" w:hAnsi="Crimson Text"/>
          <w:color w:val="000000" w:themeColor="text1"/>
          <w:sz w:val="26"/>
          <w:szCs w:val="26"/>
        </w:rPr>
        <w:t>surcos</w:t>
      </w:r>
      <w:r w:rsidR="00E33533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visera del yelmo, el joven pudo identificar a la mujer, se trataba de</w:t>
      </w:r>
      <w:r w:rsidR="00902FE1"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Elena. La princesa luc</w:t>
      </w:r>
      <w:r w:rsidR="00861932" w:rsidRPr="008D03A6">
        <w:rPr>
          <w:rFonts w:ascii="Crimson Text" w:hAnsi="Crimson Text"/>
          <w:color w:val="000000" w:themeColor="text1"/>
          <w:sz w:val="26"/>
          <w:szCs w:val="26"/>
        </w:rPr>
        <w:t xml:space="preserve">ía un </w:t>
      </w:r>
      <w:r w:rsidR="00C558DE" w:rsidRPr="008D03A6">
        <w:rPr>
          <w:rFonts w:ascii="Crimson Text" w:hAnsi="Crimson Text"/>
          <w:color w:val="000000" w:themeColor="text1"/>
          <w:sz w:val="26"/>
          <w:szCs w:val="26"/>
        </w:rPr>
        <w:t>bello</w:t>
      </w:r>
      <w:r w:rsidR="00861932" w:rsidRPr="008D03A6">
        <w:rPr>
          <w:rFonts w:ascii="Crimson Text" w:hAnsi="Crimson Text"/>
          <w:color w:val="000000" w:themeColor="text1"/>
          <w:sz w:val="26"/>
          <w:szCs w:val="26"/>
        </w:rPr>
        <w:t xml:space="preserve"> vestido de seda color rojizo, entallado a la cintura, con largas mangas </w:t>
      </w:r>
      <w:commentRangeStart w:id="202"/>
      <w:r w:rsidR="00861932" w:rsidRPr="008D03A6">
        <w:rPr>
          <w:rFonts w:ascii="Crimson Text" w:hAnsi="Crimson Text"/>
          <w:color w:val="000000" w:themeColor="text1"/>
          <w:sz w:val="26"/>
          <w:szCs w:val="26"/>
        </w:rPr>
        <w:t>y un escote pronunciado</w:t>
      </w:r>
      <w:commentRangeEnd w:id="202"/>
      <w:r w:rsidR="00F26FE9">
        <w:rPr>
          <w:rStyle w:val="Refdecomentario"/>
        </w:rPr>
        <w:commentReference w:id="202"/>
      </w:r>
      <w:r w:rsidR="00861932" w:rsidRPr="008D03A6">
        <w:rPr>
          <w:rFonts w:ascii="Crimson Text" w:hAnsi="Crimson Text"/>
          <w:color w:val="000000" w:themeColor="text1"/>
          <w:sz w:val="26"/>
          <w:szCs w:val="26"/>
        </w:rPr>
        <w:t xml:space="preserve">. Llevaba </w:t>
      </w:r>
      <w:r w:rsidR="00B01D03" w:rsidRPr="008D03A6">
        <w:rPr>
          <w:rFonts w:ascii="Crimson Text" w:hAnsi="Crimson Text"/>
          <w:color w:val="000000" w:themeColor="text1"/>
          <w:sz w:val="26"/>
          <w:szCs w:val="26"/>
        </w:rPr>
        <w:t>su cabello cobrizo</w:t>
      </w:r>
      <w:r w:rsidR="00861932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recogido</w:t>
      </w:r>
      <w:r w:rsidR="00B01D03" w:rsidRPr="008D03A6"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="00FD7319" w:rsidRPr="008D03A6">
        <w:rPr>
          <w:rFonts w:ascii="Crimson Text" w:hAnsi="Crimson Text"/>
          <w:color w:val="000000" w:themeColor="text1"/>
          <w:sz w:val="26"/>
          <w:szCs w:val="26"/>
        </w:rPr>
        <w:t>tre</w:t>
      </w:r>
      <w:r w:rsidR="00861932" w:rsidRPr="008D03A6">
        <w:rPr>
          <w:rFonts w:ascii="Crimson Text" w:hAnsi="Crimson Text"/>
          <w:color w:val="000000" w:themeColor="text1"/>
          <w:sz w:val="26"/>
          <w:szCs w:val="26"/>
        </w:rPr>
        <w:t xml:space="preserve"> trenzas</w:t>
      </w:r>
      <w:r w:rsidR="00C558DE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</w:t>
      </w:r>
      <w:r w:rsidR="00B01D0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</w:t>
      </w:r>
      <w:r w:rsidR="00C558DE" w:rsidRPr="008D03A6">
        <w:rPr>
          <w:rFonts w:ascii="Crimson Text" w:hAnsi="Crimson Text"/>
          <w:color w:val="000000" w:themeColor="text1"/>
          <w:sz w:val="26"/>
          <w:szCs w:val="26"/>
        </w:rPr>
        <w:t xml:space="preserve">delicada </w:t>
      </w:r>
      <w:r w:rsidR="00B01D03" w:rsidRPr="008D03A6">
        <w:rPr>
          <w:rFonts w:ascii="Crimson Text" w:hAnsi="Crimson Text"/>
          <w:color w:val="000000" w:themeColor="text1"/>
          <w:sz w:val="26"/>
          <w:szCs w:val="26"/>
        </w:rPr>
        <w:t xml:space="preserve">diadema </w:t>
      </w:r>
      <w:r w:rsidR="00C558DE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pequeños brillantes. La joven se veía </w:t>
      </w:r>
      <w:r w:rsidR="0081445A" w:rsidRPr="008D03A6">
        <w:rPr>
          <w:rFonts w:ascii="Crimson Text" w:hAnsi="Crimson Text"/>
          <w:color w:val="000000" w:themeColor="text1"/>
          <w:sz w:val="26"/>
          <w:szCs w:val="26"/>
        </w:rPr>
        <w:t>increíblemente</w:t>
      </w:r>
      <w:r w:rsidR="00C558DE" w:rsidRPr="008D03A6">
        <w:rPr>
          <w:rFonts w:ascii="Crimson Text" w:hAnsi="Crimson Text"/>
          <w:color w:val="000000" w:themeColor="text1"/>
          <w:sz w:val="26"/>
          <w:szCs w:val="26"/>
        </w:rPr>
        <w:t xml:space="preserve"> hermosa</w:t>
      </w:r>
      <w:del w:id="203" w:author="PC" w:date="2025-05-30T16:33:00Z">
        <w:r w:rsidR="00C558DE" w:rsidRPr="008D03A6" w:rsidDel="00180CB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558DE" w:rsidRPr="008D03A6">
        <w:rPr>
          <w:rFonts w:ascii="Crimson Text" w:hAnsi="Crimson Text"/>
          <w:color w:val="000000" w:themeColor="text1"/>
          <w:sz w:val="26"/>
          <w:szCs w:val="26"/>
        </w:rPr>
        <w:t xml:space="preserve"> y resplandecía como una fina joya en el salón.</w:t>
      </w:r>
    </w:p>
    <w:p w:rsidR="00C558DE" w:rsidRPr="008D03A6" w:rsidRDefault="00C558DE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conocía </w:t>
      </w:r>
      <w:r w:rsidR="00694FC9" w:rsidRPr="008D03A6">
        <w:rPr>
          <w:rFonts w:ascii="Crimson Text" w:hAnsi="Crimson Text"/>
          <w:color w:val="000000" w:themeColor="text1"/>
          <w:sz w:val="26"/>
          <w:szCs w:val="26"/>
        </w:rPr>
        <w:t xml:space="preserve">otro lado de Elena, a la muchacha </w:t>
      </w:r>
      <w:r w:rsidR="00015A85" w:rsidRPr="008D03A6">
        <w:rPr>
          <w:rFonts w:ascii="Crimson Text" w:hAnsi="Crimson Text"/>
          <w:color w:val="000000" w:themeColor="text1"/>
          <w:sz w:val="26"/>
          <w:szCs w:val="26"/>
        </w:rPr>
        <w:t>sencilla</w:t>
      </w:r>
      <w:r w:rsidR="00694FC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15A85" w:rsidRPr="008D03A6">
        <w:rPr>
          <w:rFonts w:ascii="Crimson Text" w:hAnsi="Crimson Text"/>
          <w:color w:val="000000" w:themeColor="text1"/>
          <w:sz w:val="26"/>
          <w:szCs w:val="26"/>
        </w:rPr>
        <w:t>y desenfadada que</w:t>
      </w:r>
      <w:r w:rsidR="00694FC9" w:rsidRPr="008D03A6">
        <w:rPr>
          <w:rFonts w:ascii="Crimson Text" w:hAnsi="Crimson Text"/>
          <w:color w:val="000000" w:themeColor="text1"/>
          <w:sz w:val="26"/>
          <w:szCs w:val="26"/>
        </w:rPr>
        <w:t xml:space="preserve"> le regalaba, a </w:t>
      </w:r>
      <w:r w:rsidR="00F108E6" w:rsidRPr="008D03A6">
        <w:rPr>
          <w:rFonts w:ascii="Crimson Text" w:hAnsi="Crimson Text"/>
          <w:color w:val="000000" w:themeColor="text1"/>
          <w:sz w:val="26"/>
          <w:szCs w:val="26"/>
        </w:rPr>
        <w:t>escondidas</w:t>
      </w:r>
      <w:r w:rsidR="00694FC9" w:rsidRPr="008D03A6">
        <w:rPr>
          <w:rFonts w:ascii="Crimson Text" w:hAnsi="Crimson Text"/>
          <w:color w:val="000000" w:themeColor="text1"/>
          <w:sz w:val="26"/>
          <w:szCs w:val="26"/>
        </w:rPr>
        <w:t>, atardeceres a orillas del lago,</w:t>
      </w:r>
      <w:r w:rsidR="00015A85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el cabello desatado </w:t>
      </w:r>
      <w:del w:id="204" w:author="PC" w:date="2025-05-30T16:34:00Z">
        <w:r w:rsidR="00015A85" w:rsidRPr="008D03A6" w:rsidDel="00180CBB">
          <w:rPr>
            <w:rFonts w:ascii="Crimson Text" w:hAnsi="Crimson Text"/>
            <w:color w:val="000000" w:themeColor="text1"/>
            <w:sz w:val="26"/>
            <w:szCs w:val="26"/>
          </w:rPr>
          <w:delText>e informal</w:delText>
        </w:r>
      </w:del>
      <w:ins w:id="205" w:author="PC" w:date="2025-05-30T16:34:00Z">
        <w:r w:rsidR="00180CBB">
          <w:rPr>
            <w:rFonts w:ascii="Crimson Text" w:hAnsi="Crimson Text"/>
            <w:color w:val="000000" w:themeColor="text1"/>
            <w:sz w:val="26"/>
            <w:szCs w:val="26"/>
          </w:rPr>
          <w:t>y libre</w:t>
        </w:r>
      </w:ins>
      <w:r w:rsidR="00694FC9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Esa mujer autentica y </w:t>
      </w:r>
      <w:r w:rsidR="001F1BA6" w:rsidRPr="008D03A6">
        <w:rPr>
          <w:rFonts w:ascii="Crimson Text" w:hAnsi="Crimson Text"/>
          <w:color w:val="000000" w:themeColor="text1"/>
          <w:sz w:val="26"/>
          <w:szCs w:val="26"/>
        </w:rPr>
        <w:t xml:space="preserve">espontánea, </w:t>
      </w:r>
      <w:r w:rsidR="00FD7319" w:rsidRPr="008D03A6">
        <w:rPr>
          <w:rFonts w:ascii="Crimson Text" w:hAnsi="Crimson Text"/>
          <w:color w:val="000000" w:themeColor="text1"/>
          <w:sz w:val="26"/>
          <w:szCs w:val="26"/>
        </w:rPr>
        <w:t xml:space="preserve">amante de los caballos y la naturaleza, </w:t>
      </w:r>
      <w:r w:rsidR="001F1BA6" w:rsidRPr="008D03A6">
        <w:rPr>
          <w:rFonts w:ascii="Crimson Text" w:hAnsi="Crimson Text"/>
          <w:color w:val="000000" w:themeColor="text1"/>
          <w:sz w:val="26"/>
          <w:szCs w:val="26"/>
        </w:rPr>
        <w:t>parecía ocultarse tras esa figura inmaculada y esplendida, pero envuelta en un frío protocolar.</w:t>
      </w:r>
    </w:p>
    <w:p w:rsidR="00B030AE" w:rsidRPr="008D03A6" w:rsidRDefault="001F1BA6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Por un instante, se mantuvo preso de la imagen </w:t>
      </w:r>
      <w:del w:id="206" w:author="PC" w:date="2025-05-30T16:34:00Z">
        <w:r w:rsidRPr="008D03A6" w:rsidDel="00180CBB">
          <w:rPr>
            <w:rFonts w:ascii="Crimson Text" w:hAnsi="Crimson Text"/>
            <w:color w:val="000000" w:themeColor="text1"/>
            <w:sz w:val="26"/>
            <w:szCs w:val="26"/>
          </w:rPr>
          <w:delText xml:space="preserve">cautivante </w:delText>
        </w:r>
      </w:del>
      <w:ins w:id="207" w:author="PC" w:date="2025-05-30T16:34:00Z">
        <w:r w:rsidR="00180CBB">
          <w:rPr>
            <w:rFonts w:ascii="Crimson Text" w:hAnsi="Crimson Text"/>
            <w:color w:val="000000" w:themeColor="text1"/>
            <w:sz w:val="26"/>
            <w:szCs w:val="26"/>
          </w:rPr>
          <w:t>cautivadora</w:t>
        </w:r>
        <w:r w:rsidR="00180CBB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de la princesa</w:t>
      </w:r>
      <w:ins w:id="208" w:author="PC" w:date="2025-05-30T16:34:00Z">
        <w:r w:rsidR="00180CBB">
          <w:rPr>
            <w:rFonts w:ascii="Crimson Text" w:hAnsi="Crimson Text"/>
            <w:color w:val="000000" w:themeColor="text1"/>
            <w:sz w:val="26"/>
            <w:szCs w:val="26"/>
          </w:rPr>
          <w:t xml:space="preserve"> tardó unos segundos en escapar de su estupor para dirigirse </w:t>
        </w:r>
      </w:ins>
      <w:ins w:id="209" w:author="PC" w:date="2025-05-30T16:35:00Z">
        <w:r w:rsidR="00AA724F">
          <w:rPr>
            <w:rFonts w:ascii="Crimson Text" w:hAnsi="Crimson Text"/>
            <w:color w:val="000000" w:themeColor="text1"/>
            <w:sz w:val="26"/>
            <w:szCs w:val="26"/>
          </w:rPr>
          <w:t>haci</w:t>
        </w:r>
      </w:ins>
      <w:ins w:id="210" w:author="PC" w:date="2025-05-30T16:34:00Z">
        <w:r w:rsidR="00180CBB">
          <w:rPr>
            <w:rFonts w:ascii="Crimson Text" w:hAnsi="Crimson Text"/>
            <w:color w:val="000000" w:themeColor="text1"/>
            <w:sz w:val="26"/>
            <w:szCs w:val="26"/>
          </w:rPr>
          <w:t>a ella</w:t>
        </w:r>
      </w:ins>
      <w:del w:id="211" w:author="PC" w:date="2025-05-30T16:35:00Z">
        <w:r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 xml:space="preserve">, al escapar de </w:delText>
        </w:r>
        <w:r w:rsidR="00015A85"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>su estupor</w:delText>
        </w:r>
        <w:r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 xml:space="preserve">, se dirigió a </w:delText>
        </w:r>
        <w:r w:rsidR="00FD7319"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>ella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>. Deslizó la visera de hierro por encim</w:t>
      </w:r>
      <w:r w:rsidR="00A70610" w:rsidRPr="008D03A6">
        <w:rPr>
          <w:rFonts w:ascii="Crimson Text" w:hAnsi="Crimson Text"/>
          <w:color w:val="000000" w:themeColor="text1"/>
          <w:sz w:val="26"/>
          <w:szCs w:val="26"/>
        </w:rPr>
        <w:t xml:space="preserve">a del yelmo, </w:t>
      </w:r>
      <w:del w:id="212" w:author="PC" w:date="2025-05-30T16:35:00Z">
        <w:r w:rsidR="00A70610"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>y exhibió</w:delText>
        </w:r>
      </w:del>
      <w:ins w:id="213" w:author="PC" w:date="2025-05-30T16:35:00Z">
        <w:r w:rsidR="00AA724F">
          <w:rPr>
            <w:rFonts w:ascii="Crimson Text" w:hAnsi="Crimson Text"/>
            <w:color w:val="000000" w:themeColor="text1"/>
            <w:sz w:val="26"/>
            <w:szCs w:val="26"/>
          </w:rPr>
          <w:t>lo que dejó al descubierto</w:t>
        </w:r>
      </w:ins>
      <w:r w:rsidR="00A70610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parte del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rosto. La princesa lo observó confundida</w:t>
      </w:r>
      <w:del w:id="214" w:author="PC" w:date="2025-05-30T16:35:00Z">
        <w:r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 xml:space="preserve">, </w:delText>
        </w:r>
        <w:r w:rsidR="00B030AE"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>y pudo descifrar su identidad</w:delText>
        </w:r>
      </w:del>
      <w:r w:rsidR="00B030A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1F1BA6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030AE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proofErr w:type="gramEnd"/>
      <w:r w:rsidR="00B030AE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Eros! </w:t>
      </w:r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 xml:space="preserve">¿Qué estás haciendo 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aquí?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030AE" w:rsidRPr="008D03A6">
        <w:rPr>
          <w:rFonts w:ascii="Crimson Text" w:hAnsi="Crimson Text"/>
          <w:color w:val="000000" w:themeColor="text1"/>
          <w:sz w:val="26"/>
          <w:szCs w:val="26"/>
        </w:rPr>
        <w:t>preguntó, sorprendida</w:t>
      </w:r>
      <w:ins w:id="215" w:author="PC" w:date="2025-05-30T16:36:00Z">
        <w:r w:rsidR="00AA724F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 w:rsidR="00B030A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216" w:author="PC" w:date="2025-05-30T16:35:00Z">
        <w:r w:rsidR="00B030AE"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 xml:space="preserve">por su presencia en el </w:delText>
        </w:r>
        <w:r w:rsidR="00CA5B0C" w:rsidRPr="008D03A6" w:rsidDel="00AA724F">
          <w:rPr>
            <w:rFonts w:ascii="Crimson Text" w:hAnsi="Crimson Text"/>
            <w:color w:val="000000" w:themeColor="text1"/>
            <w:sz w:val="26"/>
            <w:szCs w:val="26"/>
          </w:rPr>
          <w:delText>castillo</w:delText>
        </w:r>
      </w:del>
      <w:ins w:id="217" w:author="PC" w:date="2025-05-30T16:35:00Z">
        <w:r w:rsidR="00AA724F">
          <w:rPr>
            <w:rFonts w:ascii="Crimson Text" w:hAnsi="Crimson Text"/>
            <w:color w:val="000000" w:themeColor="text1"/>
            <w:sz w:val="26"/>
            <w:szCs w:val="26"/>
          </w:rPr>
          <w:t>una vez logró descifrar la identidad del hombre que tenía frente a ella</w:t>
        </w:r>
      </w:ins>
      <w:r w:rsidR="00B030A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B030AE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Necesito hablar contigo, es importante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>respondió, con seriedad.</w:t>
      </w:r>
    </w:p>
    <w:p w:rsidR="00F26FE9" w:rsidRDefault="00271F48" w:rsidP="001D1D8D">
      <w:pPr>
        <w:tabs>
          <w:tab w:val="left" w:pos="2179"/>
        </w:tabs>
        <w:spacing w:after="0"/>
        <w:ind w:firstLine="284"/>
        <w:jc w:val="both"/>
        <w:rPr>
          <w:ins w:id="218" w:author="PC" w:date="2025-05-30T17:04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No podemos estar acá, ven conmigo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dijo Elena, y le indicó </w:t>
      </w:r>
      <w:del w:id="219" w:author="PC" w:date="2025-05-30T17:04:00Z">
        <w:r w:rsidR="00313941"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 xml:space="preserve">para </w:delText>
        </w:r>
      </w:del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la </w:t>
      </w:r>
      <w:r w:rsidR="00496C52" w:rsidRPr="008D03A6">
        <w:rPr>
          <w:rFonts w:ascii="Crimson Text" w:hAnsi="Crimson Text"/>
          <w:color w:val="000000" w:themeColor="text1"/>
          <w:sz w:val="26"/>
          <w:szCs w:val="26"/>
        </w:rPr>
        <w:t>acompañara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</w:p>
    <w:p w:rsidR="00644EDC" w:rsidRPr="008D03A6" w:rsidRDefault="00313941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Atravesaron una nueva galería</w:t>
      </w:r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 llegar a una puerta de madera</w:t>
      </w:r>
      <w:del w:id="220" w:author="PC" w:date="2025-05-30T17:04:00Z">
        <w:r w:rsidR="00644EDC"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 xml:space="preserve"> muy</w:t>
      </w:r>
      <w:del w:id="221" w:author="PC" w:date="2025-05-30T17:04:00Z">
        <w:r w:rsidR="00644EDC"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 xml:space="preserve"> bien</w:delText>
        </w:r>
      </w:del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decorada. La princesa tomó una llave de</w:t>
      </w:r>
      <w:ins w:id="222" w:author="PC" w:date="2025-05-30T17:04:00Z">
        <w:r w:rsidR="00F26FE9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223" w:author="PC" w:date="2025-05-30T17:04:00Z">
        <w:r w:rsidR="00644EDC"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>l</w:delText>
        </w:r>
      </w:del>
      <w:ins w:id="224" w:author="PC" w:date="2025-05-30T17:04:00Z">
        <w:r w:rsidR="00F26FE9">
          <w:rPr>
            <w:rFonts w:ascii="Crimson Text" w:hAnsi="Crimson Text"/>
            <w:color w:val="000000" w:themeColor="text1"/>
            <w:sz w:val="26"/>
            <w:szCs w:val="26"/>
          </w:rPr>
          <w:t>su</w:t>
        </w:r>
      </w:ins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 xml:space="preserve"> bolsillo </w:t>
      </w:r>
      <w:r w:rsidR="00B52FEC" w:rsidRPr="008D03A6">
        <w:rPr>
          <w:rFonts w:ascii="Crimson Text" w:hAnsi="Crimson Text"/>
          <w:color w:val="000000" w:themeColor="text1"/>
          <w:sz w:val="26"/>
          <w:szCs w:val="26"/>
        </w:rPr>
        <w:t>e ingresaron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una habitación repleta de estanterías con libros de todo tipo. Eros jamás había visto algo </w:t>
      </w:r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>semejante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aquello</w:t>
      </w:r>
      <w:del w:id="225" w:author="PC" w:date="2025-05-30T17:05:00Z">
        <w:r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>, sin dudas,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trataba</w:t>
      </w:r>
      <w:ins w:id="226" w:author="PC" w:date="2025-05-30T17:05:00Z">
        <w:r w:rsidR="00F26FE9">
          <w:rPr>
            <w:rFonts w:ascii="Crimson Text" w:hAnsi="Crimson Text"/>
            <w:color w:val="000000" w:themeColor="text1"/>
            <w:sz w:val="26"/>
            <w:szCs w:val="26"/>
          </w:rPr>
          <w:t xml:space="preserve"> sin dudas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biblioteca de los ancianos sabios, </w:t>
      </w:r>
      <w:r w:rsidR="006C019D" w:rsidRPr="008D03A6">
        <w:rPr>
          <w:rFonts w:ascii="Crimson Text" w:hAnsi="Crimson Text"/>
          <w:color w:val="000000" w:themeColor="text1"/>
          <w:sz w:val="26"/>
          <w:szCs w:val="26"/>
        </w:rPr>
        <w:t>la misma que le había mencionado</w:t>
      </w:r>
      <w:r w:rsidR="00FD7319"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</w:t>
      </w:r>
      <w:ins w:id="227" w:author="PC" w:date="2025-05-30T17:05:00Z">
        <w:r w:rsidR="00F26FE9">
          <w:rPr>
            <w:rFonts w:ascii="Crimson Text" w:hAnsi="Crimson Text"/>
            <w:color w:val="000000" w:themeColor="text1"/>
            <w:sz w:val="26"/>
            <w:szCs w:val="26"/>
          </w:rPr>
          <w:t xml:space="preserve"> tiempo atrás</w:t>
        </w:r>
      </w:ins>
      <w:del w:id="228" w:author="PC" w:date="2025-05-30T17:05:00Z">
        <w:r w:rsidR="00644EDC"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>, p</w:delText>
        </w:r>
      </w:del>
      <w:ins w:id="229" w:author="PC" w:date="2025-05-30T17:05:00Z">
        <w:r w:rsidR="00F26FE9">
          <w:rPr>
            <w:rFonts w:ascii="Crimson Text" w:hAnsi="Crimson Text"/>
            <w:color w:val="000000" w:themeColor="text1"/>
            <w:sz w:val="26"/>
            <w:szCs w:val="26"/>
          </w:rPr>
          <w:t>. P</w:t>
        </w:r>
      </w:ins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>or un momento</w:t>
      </w:r>
      <w:ins w:id="230" w:author="PC" w:date="2025-05-30T17:05:00Z">
        <w:r w:rsidR="00F26FE9">
          <w:rPr>
            <w:rFonts w:ascii="Crimson Text" w:hAnsi="Crimson Text"/>
            <w:color w:val="000000" w:themeColor="text1"/>
            <w:sz w:val="26"/>
            <w:szCs w:val="26"/>
          </w:rPr>
          <w:t>, se sintió tentado</w:t>
        </w:r>
      </w:ins>
      <w:del w:id="231" w:author="PC" w:date="2025-05-30T17:05:00Z">
        <w:r w:rsidR="00644EDC" w:rsidRPr="008D03A6" w:rsidDel="00F26FE9">
          <w:rPr>
            <w:rFonts w:ascii="Crimson Text" w:hAnsi="Crimson Text"/>
            <w:color w:val="000000" w:themeColor="text1"/>
            <w:sz w:val="26"/>
            <w:szCs w:val="26"/>
          </w:rPr>
          <w:delText xml:space="preserve"> sintió curiosidad</w:delText>
        </w:r>
      </w:del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preguntarle cómo había g</w:t>
      </w:r>
      <w:r w:rsidR="00736E37" w:rsidRPr="008D03A6">
        <w:rPr>
          <w:rFonts w:ascii="Crimson Text" w:hAnsi="Crimson Text"/>
          <w:color w:val="000000" w:themeColor="text1"/>
          <w:sz w:val="26"/>
          <w:szCs w:val="26"/>
        </w:rPr>
        <w:t xml:space="preserve">anado </w:t>
      </w:r>
      <w:del w:id="232" w:author="PC" w:date="2025-05-30T17:05:00Z">
        <w:r w:rsidR="00736E37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su </w:delText>
        </w:r>
      </w:del>
      <w:r w:rsidR="00736E37" w:rsidRPr="008D03A6">
        <w:rPr>
          <w:rFonts w:ascii="Crimson Text" w:hAnsi="Crimson Text"/>
          <w:color w:val="000000" w:themeColor="text1"/>
          <w:sz w:val="26"/>
          <w:szCs w:val="26"/>
        </w:rPr>
        <w:t xml:space="preserve">acceso, pero </w:t>
      </w:r>
      <w:del w:id="233" w:author="PC" w:date="2025-05-30T17:06:00Z">
        <w:r w:rsidR="00736E37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de inmediato</w:delText>
        </w:r>
        <w:r w:rsidR="00644EDC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r w:rsidR="00644EDC" w:rsidRPr="008D03A6">
        <w:rPr>
          <w:rFonts w:ascii="Crimson Text" w:hAnsi="Crimson Text"/>
          <w:color w:val="000000" w:themeColor="text1"/>
          <w:sz w:val="26"/>
          <w:szCs w:val="26"/>
        </w:rPr>
        <w:t>entendió que no era el momento</w:t>
      </w:r>
      <w:r w:rsidR="00FD731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313941" w:rsidRPr="008D03A6" w:rsidRDefault="00B64EB3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  <w:u w:val="single"/>
        </w:rPr>
      </w:pPr>
      <w:del w:id="234" w:author="PC" w:date="2025-05-30T17:06:00Z">
        <w:r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E</w:delText>
        </w:r>
        <w:r w:rsidR="00313941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l lugar era mucho m</w:delText>
        </w:r>
        <w:r w:rsidR="00FD7319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ás privado</w:delText>
        </w:r>
        <w:r w:rsidR="00313941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 que el espacio anterior,</w:delText>
        </w:r>
        <w:r w:rsidR="00B7089A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 y a</w:delText>
        </w:r>
      </w:del>
      <w:ins w:id="235" w:author="PC" w:date="2025-05-30T17:06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>llí</w:t>
      </w:r>
      <w:ins w:id="236" w:author="PC" w:date="2025-05-30T17:06:00Z">
        <w:r w:rsidR="006E4206">
          <w:rPr>
            <w:rFonts w:ascii="Crimson Text" w:hAnsi="Crimson Text"/>
            <w:color w:val="000000" w:themeColor="text1"/>
            <w:sz w:val="26"/>
            <w:szCs w:val="26"/>
          </w:rPr>
          <w:t>, entre la privacidad d</w:t>
        </w:r>
        <w:r w:rsidR="00255DC7">
          <w:rPr>
            <w:rFonts w:ascii="Crimson Text" w:hAnsi="Crimson Text"/>
            <w:color w:val="000000" w:themeColor="text1"/>
            <w:sz w:val="26"/>
            <w:szCs w:val="26"/>
          </w:rPr>
          <w:t>e esas paredes</w:t>
        </w:r>
      </w:ins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237" w:author="PC" w:date="2025-05-30T17:06:00Z">
        <w:r w:rsidR="00313941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más </w:delText>
        </w:r>
        <w:r w:rsidR="009B119B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seguros, </w:delText>
        </w:r>
      </w:del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 xml:space="preserve">pudieron retomar 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>el diálogo</w:t>
      </w:r>
      <w:ins w:id="238" w:author="PC" w:date="2025-06-16T20:08:00Z">
        <w:r w:rsidR="006E4206">
          <w:rPr>
            <w:rFonts w:ascii="Crimson Text" w:hAnsi="Crimson Text"/>
            <w:color w:val="000000" w:themeColor="text1"/>
            <w:sz w:val="26"/>
            <w:szCs w:val="26"/>
          </w:rPr>
          <w:t xml:space="preserve"> sintiéndose</w:t>
        </w:r>
      </w:ins>
      <w:ins w:id="239" w:author="PC" w:date="2025-05-30T17:06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 xml:space="preserve"> más seguros</w:t>
        </w:r>
      </w:ins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313941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Ahora sí, </w:t>
      </w:r>
      <w:ins w:id="240" w:author="PC" w:date="2025-05-30T17:06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>¿</w:t>
        </w:r>
      </w:ins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me puedes decir </w:t>
      </w:r>
      <w:del w:id="241" w:author="PC" w:date="2025-05-30T17:07:00Z">
        <w:r w:rsidR="00313941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¿</w:delText>
        </w:r>
      </w:del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>por qué estás aquí?</w:t>
      </w:r>
      <w:r w:rsidR="007925E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242" w:author="PC" w:date="2025-06-16T20:08:00Z">
        <w:r w:rsidR="00313941" w:rsidRPr="008D03A6" w:rsidDel="006E4206">
          <w:rPr>
            <w:rFonts w:ascii="Crimson Text" w:hAnsi="Crimson Text"/>
            <w:color w:val="000000" w:themeColor="text1"/>
            <w:sz w:val="26"/>
            <w:szCs w:val="26"/>
          </w:rPr>
          <w:delText>indagó nuevamente, sus ojos mostraban</w:delText>
        </w:r>
      </w:del>
      <w:ins w:id="243" w:author="PC" w:date="2025-06-16T20:08:00Z">
        <w:r w:rsidR="006E4206">
          <w:rPr>
            <w:rFonts w:ascii="Crimson Text" w:hAnsi="Crimson Text"/>
            <w:color w:val="000000" w:themeColor="text1"/>
            <w:sz w:val="26"/>
            <w:szCs w:val="26"/>
          </w:rPr>
          <w:t>A pesar de la curiosidad, no podía ocultar</w:t>
        </w:r>
      </w:ins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244" w:author="PC" w:date="2025-05-30T17:07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 xml:space="preserve">el </w:t>
        </w:r>
      </w:ins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>nerviosismo</w:t>
      </w:r>
      <w:ins w:id="245" w:author="PC" w:date="2025-05-30T17:07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 xml:space="preserve"> que le provocaba la incómoda situación</w:t>
        </w:r>
      </w:ins>
      <w:del w:id="246" w:author="PC" w:date="2025-05-30T17:07:00Z">
        <w:r w:rsidR="00313941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, la situación la ponía incomoda</w:delText>
        </w:r>
      </w:del>
      <w:r w:rsidR="0031394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255DC7" w:rsidRDefault="00271F48" w:rsidP="001D1D8D">
      <w:pPr>
        <w:tabs>
          <w:tab w:val="left" w:pos="2179"/>
        </w:tabs>
        <w:spacing w:after="0"/>
        <w:ind w:firstLine="284"/>
        <w:jc w:val="both"/>
        <w:rPr>
          <w:ins w:id="247" w:author="PC" w:date="2025-05-30T17:08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Sé que es </w:t>
      </w:r>
      <w:r w:rsidR="007925E0" w:rsidRPr="008D03A6">
        <w:rPr>
          <w:rFonts w:ascii="Crimson Text" w:hAnsi="Crimson Text"/>
          <w:color w:val="000000" w:themeColor="text1"/>
          <w:sz w:val="26"/>
          <w:szCs w:val="26"/>
        </w:rPr>
        <w:t>arriesgado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del w:id="248" w:author="PC" w:date="2025-05-30T17:07:00Z">
        <w:r w:rsidR="00C74DF9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necesito resolver</w:delText>
        </w:r>
      </w:del>
      <w:ins w:id="249" w:author="PC" w:date="2025-05-30T17:07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>tengo</w:t>
        </w:r>
      </w:ins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ins w:id="250" w:author="PC" w:date="2025-05-30T17:07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 xml:space="preserve"> gran</w:t>
        </w:r>
      </w:ins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probl</w:t>
      </w:r>
      <w:r w:rsidR="007925E0" w:rsidRPr="008D03A6">
        <w:rPr>
          <w:rFonts w:ascii="Crimson Text" w:hAnsi="Crimson Text"/>
          <w:color w:val="000000" w:themeColor="text1"/>
          <w:sz w:val="26"/>
          <w:szCs w:val="26"/>
        </w:rPr>
        <w:t>ema</w:t>
      </w:r>
      <w:del w:id="251" w:author="PC" w:date="2025-05-30T17:07:00Z">
        <w:r w:rsidR="007925E0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7925E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no sé qué hacer, ¿puedo contar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contigo</w:t>
      </w:r>
      <w:r w:rsidR="007925E0" w:rsidRPr="008D03A6">
        <w:rPr>
          <w:rFonts w:ascii="Crimson Text" w:hAnsi="Crimson Text"/>
          <w:color w:val="000000" w:themeColor="text1"/>
          <w:sz w:val="26"/>
          <w:szCs w:val="26"/>
        </w:rPr>
        <w:t>?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85EE6" w:rsidRPr="008D03A6">
        <w:rPr>
          <w:rFonts w:ascii="Crimson Text" w:hAnsi="Crimson Text"/>
          <w:color w:val="000000" w:themeColor="text1"/>
          <w:sz w:val="26"/>
          <w:szCs w:val="26"/>
        </w:rPr>
        <w:t>preguntó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C85EE6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del w:id="252" w:author="PC" w:date="2025-05-30T17:08:00Z">
        <w:r w:rsidR="00C85EE6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tono</w:delText>
        </w:r>
        <w:r w:rsidR="00CA5B0C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 xml:space="preserve"> dramático</w:delText>
        </w:r>
      </w:del>
      <w:ins w:id="253" w:author="PC" w:date="2025-05-30T17:08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>urgencia en la voz</w:t>
        </w:r>
      </w:ins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</w:p>
    <w:p w:rsidR="00313941" w:rsidRPr="008D03A6" w:rsidRDefault="00CA5B0C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Elena notó su preocupación</w:t>
      </w:r>
      <w:del w:id="254" w:author="PC" w:date="2025-05-30T17:08:00Z">
        <w:r w:rsidR="00C74DF9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y cambió su actitud, </w:t>
      </w:r>
      <w:del w:id="255" w:author="PC" w:date="2025-05-30T17:08:00Z">
        <w:r w:rsidR="00C74DF9" w:rsidRPr="008D03A6" w:rsidDel="00255DC7">
          <w:rPr>
            <w:rFonts w:ascii="Crimson Text" w:hAnsi="Crimson Text"/>
            <w:color w:val="000000" w:themeColor="text1"/>
            <w:sz w:val="26"/>
            <w:szCs w:val="26"/>
          </w:rPr>
          <w:delText>se mostró</w:delText>
        </w:r>
      </w:del>
      <w:ins w:id="256" w:author="PC" w:date="2025-05-30T17:08:00Z">
        <w:r w:rsidR="00255DC7">
          <w:rPr>
            <w:rFonts w:ascii="Crimson Text" w:hAnsi="Crimson Text"/>
            <w:color w:val="000000" w:themeColor="text1"/>
            <w:sz w:val="26"/>
            <w:szCs w:val="26"/>
          </w:rPr>
          <w:t>mostrándose</w:t>
        </w:r>
      </w:ins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compasiva. También l</w:t>
      </w:r>
      <w:del w:id="257" w:author="PC" w:date="2025-05-30T17:14:00Z">
        <w:r w:rsidR="00C74DF9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e</w:delText>
        </w:r>
      </w:del>
      <w:ins w:id="258" w:author="PC" w:date="2025-05-30T17:14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reconfortó que acudiera a ella, se sintió </w:t>
      </w:r>
      <w:del w:id="259" w:author="PC" w:date="2025-05-30T17:14:00Z">
        <w:r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considerada</w:delText>
        </w:r>
      </w:del>
      <w:ins w:id="260" w:author="PC" w:date="2025-05-30T17:14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valorada</w:t>
        </w:r>
      </w:ins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C74DF9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925E0" w:rsidRPr="008D03A6">
        <w:rPr>
          <w:rFonts w:ascii="Crimson Text" w:hAnsi="Crimson Text"/>
          <w:color w:val="000000" w:themeColor="text1"/>
          <w:sz w:val="26"/>
          <w:szCs w:val="26"/>
        </w:rPr>
        <w:t>Por supuesto</w:t>
      </w:r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261" w:author="PC" w:date="2025-05-30T17:14:00Z">
        <w:r w:rsidR="007925E0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ya</w:delText>
        </w:r>
        <w:r w:rsidR="00B7089A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>dime qué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sucede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262" w:author="PC" w:date="2025-05-30T17:14:00Z">
        <w:r w:rsidR="00C74DF9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dijo</w:delText>
        </w:r>
      </w:del>
      <w:ins w:id="263" w:author="PC" w:date="2025-05-30T17:14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le pidió</w:t>
        </w:r>
      </w:ins>
      <w:del w:id="264" w:author="PC" w:date="2025-05-30T17:14:00Z">
        <w:r w:rsidR="00C74DF9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, y quedó a la expectativa</w:delText>
        </w:r>
      </w:del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C74DF9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>Esta noche se llevará a cabo la tercera prueba, es una demostración de lealtad</w:t>
      </w:r>
      <w:ins w:id="265" w:author="PC" w:date="2025-05-30T17:15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266" w:author="PC" w:date="2025-05-30T17:15:00Z">
        <w:r w:rsidR="00C74DF9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267" w:author="PC" w:date="2025-05-30T17:15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y</w:t>
        </w:r>
      </w:ins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eso tendremos que realizar un sacrificio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74DF9" w:rsidRPr="008D03A6">
        <w:rPr>
          <w:rFonts w:ascii="Crimson Text" w:hAnsi="Crimson Text"/>
          <w:color w:val="000000" w:themeColor="text1"/>
          <w:sz w:val="26"/>
          <w:szCs w:val="26"/>
        </w:rPr>
        <w:t xml:space="preserve">anunció, </w:t>
      </w:r>
      <w:del w:id="268" w:author="PC" w:date="2025-05-30T17:15:00Z">
        <w:r w:rsidR="00C74DF9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 xml:space="preserve">y </w:delText>
        </w:r>
        <w:r w:rsidR="00386501" w:rsidRPr="008D03A6" w:rsidDel="004377C8">
          <w:rPr>
            <w:rFonts w:ascii="Crimson Text" w:hAnsi="Crimson Text"/>
            <w:color w:val="000000" w:themeColor="text1"/>
            <w:sz w:val="26"/>
            <w:szCs w:val="26"/>
          </w:rPr>
          <w:delText>se</w:delText>
        </w:r>
      </w:del>
      <w:ins w:id="269" w:author="PC" w:date="2025-05-30T17:15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e</w:t>
        </w:r>
      </w:ins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hizo un pequeño silencio</w:t>
      </w:r>
      <w:ins w:id="270" w:author="PC" w:date="2025-05-30T17:15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 xml:space="preserve"> no queriendo verbalizar lo que iba a decir a continuación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. ¡Nos pidieron que sacrifiquemos a nuestros caballos! Agatha es mucho más que un auxiliar de entrenamiento, </w:t>
      </w:r>
      <w:ins w:id="271" w:author="PC" w:date="2025-05-30T17:15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¡</w:t>
        </w:r>
      </w:ins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>yo no puedo hacer esto</w:t>
      </w:r>
      <w:ins w:id="272" w:author="PC" w:date="2025-05-30T17:15:00Z">
        <w:r w:rsidR="004377C8">
          <w:rPr>
            <w:rFonts w:ascii="Crimson Text" w:hAnsi="Crimson Text"/>
            <w:color w:val="000000" w:themeColor="text1"/>
            <w:sz w:val="26"/>
            <w:szCs w:val="26"/>
          </w:rPr>
          <w:t>!</w:t>
        </w:r>
      </w:ins>
      <w:r w:rsidR="00D975D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975D1" w:rsidRPr="008D03A6">
        <w:rPr>
          <w:rFonts w:ascii="Crimson Text" w:hAnsi="Crimson Text"/>
          <w:color w:val="000000" w:themeColor="text1"/>
          <w:sz w:val="26"/>
          <w:szCs w:val="26"/>
        </w:rPr>
        <w:t xml:space="preserve">exclamó, </w:t>
      </w:r>
      <w:del w:id="273" w:author="PC" w:date="2025-05-30T17:15:00Z">
        <w:r w:rsidR="00D975D1" w:rsidRPr="008D03A6" w:rsidDel="00224D39">
          <w:rPr>
            <w:rFonts w:ascii="Crimson Text" w:hAnsi="Crimson Text"/>
            <w:color w:val="000000" w:themeColor="text1"/>
            <w:sz w:val="26"/>
            <w:szCs w:val="26"/>
          </w:rPr>
          <w:delText>y se le entrecortaron</w:delText>
        </w:r>
        <w:r w:rsidR="00386501" w:rsidRPr="008D03A6" w:rsidDel="00224D39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las palabras </w:t>
      </w:r>
      <w:del w:id="274" w:author="PC" w:date="2025-05-30T17:15:00Z">
        <w:r w:rsidR="00386501" w:rsidRPr="008D03A6" w:rsidDel="00224D39">
          <w:rPr>
            <w:rFonts w:ascii="Crimson Text" w:hAnsi="Crimson Text"/>
            <w:color w:val="000000" w:themeColor="text1"/>
            <w:sz w:val="26"/>
            <w:szCs w:val="26"/>
          </w:rPr>
          <w:delText>por la emoción</w:delText>
        </w:r>
      </w:del>
      <w:ins w:id="275" w:author="PC" w:date="2025-05-30T17:15:00Z">
        <w:r w:rsidR="00224D39">
          <w:rPr>
            <w:rFonts w:ascii="Crimson Text" w:hAnsi="Crimson Text"/>
            <w:color w:val="000000" w:themeColor="text1"/>
            <w:sz w:val="26"/>
            <w:szCs w:val="26"/>
          </w:rPr>
          <w:t>le salían entrecortadas</w:t>
        </w:r>
      </w:ins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386501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Lo lamento mucho, sé </w:t>
      </w:r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>lo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difícil</w:t>
      </w:r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ins w:id="276" w:author="PC" w:date="2025-05-30T17:32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>es</w:t>
        </w:r>
      </w:ins>
      <w:del w:id="277" w:author="PC" w:date="2025-05-30T17:32:00Z">
        <w:r w:rsidR="00CA5B0C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sería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ti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expresó, conmovida.</w:t>
      </w:r>
    </w:p>
    <w:p w:rsidR="00386501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De haberlo sabido, jamás </w:t>
      </w:r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 xml:space="preserve">me 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hubiera </w:t>
      </w:r>
      <w:r w:rsidR="00CA5B0C" w:rsidRPr="008D03A6">
        <w:rPr>
          <w:rFonts w:ascii="Crimson Text" w:hAnsi="Crimson Text"/>
          <w:color w:val="000000" w:themeColor="text1"/>
          <w:sz w:val="26"/>
          <w:szCs w:val="26"/>
        </w:rPr>
        <w:t>incorporado al grupo de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recluta</w:t>
      </w:r>
      <w:r w:rsidR="008E61E4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>. Ahora es demasiado tarde, si no cumplo con mi deber seré castigado</w:t>
      </w:r>
      <w:del w:id="278" w:author="PC" w:date="2025-05-30T17:33:00Z">
        <w:r w:rsidR="00386501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del w:id="279" w:author="PC" w:date="2025-05-30T17:33:00Z">
        <w:r w:rsidR="00386501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tal vez</w:t>
      </w:r>
      <w:del w:id="280" w:author="PC" w:date="2025-05-30T17:33:00Z">
        <w:r w:rsidR="00386501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terminé en una prisión. ¿Tú no sabías de esto?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85EE6" w:rsidRPr="008D03A6">
        <w:rPr>
          <w:rFonts w:ascii="Crimson Text" w:hAnsi="Crimson Text"/>
          <w:color w:val="000000" w:themeColor="text1"/>
          <w:sz w:val="26"/>
          <w:szCs w:val="26"/>
        </w:rPr>
        <w:t>cuestionó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, confundido. </w:t>
      </w:r>
      <w:ins w:id="281" w:author="PC" w:date="2025-05-30T17:33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 xml:space="preserve">Por la actitud tranquila que había adoptado la princesa, </w:t>
        </w:r>
      </w:ins>
      <w:del w:id="282" w:author="PC" w:date="2025-05-30T17:34:00Z">
        <w:r w:rsidR="00386501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Suponía que la princesa</w:delText>
        </w:r>
      </w:del>
      <w:ins w:id="283" w:author="PC" w:date="2025-05-30T17:34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>sospechaba que algo debía saber al respecto</w:t>
        </w:r>
      </w:ins>
      <w:del w:id="284" w:author="PC" w:date="2025-05-30T17:34:00Z">
        <w:r w:rsidR="00386501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 xml:space="preserve"> debía </w:delText>
        </w:r>
        <w:r w:rsidR="00C85EE6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estar informada</w:delText>
        </w:r>
        <w:r w:rsidR="00386501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 xml:space="preserve"> al respecto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AD0A9B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>Son comunes los sacrificios en las ceremonias de iniciaci</w:t>
      </w:r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 xml:space="preserve">ón, pero </w:t>
      </w:r>
      <w:del w:id="285" w:author="PC" w:date="2025-05-30T17:35:00Z">
        <w:r w:rsidR="009C4E64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no</w:delText>
        </w:r>
      </w:del>
      <w:ins w:id="286" w:author="PC" w:date="2025-05-30T17:35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>jamás hubiera</w:t>
        </w:r>
      </w:ins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287" w:author="PC" w:date="2025-05-30T17:35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>imaginado</w:t>
        </w:r>
      </w:ins>
      <w:del w:id="288" w:author="PC" w:date="2025-05-30T17:35:00Z">
        <w:r w:rsidR="009C4E64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imaginé</w:delText>
        </w:r>
      </w:del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les pedirían que sacrifiquen a sus pr</w:t>
      </w:r>
      <w:r w:rsidR="00C57073" w:rsidRPr="008D03A6">
        <w:rPr>
          <w:rFonts w:ascii="Crimson Text" w:hAnsi="Crimson Text"/>
          <w:color w:val="000000" w:themeColor="text1"/>
          <w:sz w:val="26"/>
          <w:szCs w:val="26"/>
        </w:rPr>
        <w:t xml:space="preserve">opios </w:t>
      </w:r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>auxiliares de entrenamiento</w:t>
      </w:r>
      <w:ins w:id="289" w:author="PC" w:date="2025-05-30T17:35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290" w:author="PC" w:date="2025-05-30T17:35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>explicó, pesarosa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57073" w:rsidRPr="008D03A6">
        <w:rPr>
          <w:rFonts w:ascii="Crimson Text" w:hAnsi="Crimson Text"/>
          <w:color w:val="000000" w:themeColor="text1"/>
          <w:sz w:val="26"/>
          <w:szCs w:val="26"/>
        </w:rPr>
        <w:t xml:space="preserve">. No sabía nada de </w:t>
      </w:r>
      <w:del w:id="291" w:author="PC" w:date="2025-05-30T17:35:00Z">
        <w:r w:rsidR="00C57073" w:rsidRPr="008D03A6" w:rsidDel="005130DD">
          <w:rPr>
            <w:rFonts w:ascii="Crimson Text" w:hAnsi="Crimson Text"/>
            <w:color w:val="000000" w:themeColor="text1"/>
            <w:sz w:val="26"/>
            <w:szCs w:val="26"/>
          </w:rPr>
          <w:delText>eso</w:delText>
        </w:r>
      </w:del>
      <w:ins w:id="292" w:author="PC" w:date="2025-05-30T17:35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 xml:space="preserve">esto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293" w:author="PC" w:date="2025-05-30T17:35:00Z">
        <w:r w:rsidR="005130DD">
          <w:rPr>
            <w:rFonts w:ascii="Crimson Text" w:hAnsi="Crimson Text"/>
            <w:color w:val="000000" w:themeColor="text1"/>
            <w:sz w:val="26"/>
            <w:szCs w:val="26"/>
          </w:rPr>
          <w:t>añadió</w:t>
        </w:r>
      </w:ins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AD0A9B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AC63AD" w:rsidRPr="008D03A6">
        <w:rPr>
          <w:rFonts w:ascii="Crimson Text" w:hAnsi="Crimson Text"/>
          <w:color w:val="000000" w:themeColor="text1"/>
          <w:sz w:val="26"/>
          <w:szCs w:val="26"/>
        </w:rPr>
        <w:t>puedo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 rendir la tercera prueba</w:t>
      </w:r>
      <w:del w:id="294" w:author="PC" w:date="2025-05-30T18:09:00Z">
        <w:r w:rsidR="00B7089A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 xml:space="preserve"> en estas condiciones</w:delText>
        </w:r>
      </w:del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tampoco </w:t>
      </w:r>
      <w:r w:rsidR="00AC63AD" w:rsidRPr="008D03A6">
        <w:rPr>
          <w:rFonts w:ascii="Crimson Text" w:hAnsi="Crimson Text"/>
          <w:color w:val="000000" w:themeColor="text1"/>
          <w:sz w:val="26"/>
          <w:szCs w:val="26"/>
        </w:rPr>
        <w:t>quiero terminar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prisión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>anunció, pensando en</w:t>
      </w:r>
      <w:r w:rsidR="00C85EE6" w:rsidRPr="008D03A6">
        <w:rPr>
          <w:rFonts w:ascii="Crimson Text" w:hAnsi="Crimson Text"/>
          <w:color w:val="000000" w:themeColor="text1"/>
          <w:sz w:val="26"/>
          <w:szCs w:val="26"/>
        </w:rPr>
        <w:t xml:space="preserve"> voz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 alta.</w:t>
      </w:r>
    </w:p>
    <w:p w:rsidR="00C12B75" w:rsidRDefault="00271F48" w:rsidP="001D1D8D">
      <w:pPr>
        <w:tabs>
          <w:tab w:val="left" w:pos="2179"/>
        </w:tabs>
        <w:spacing w:after="0"/>
        <w:ind w:firstLine="284"/>
        <w:jc w:val="both"/>
        <w:rPr>
          <w:ins w:id="295" w:author="PC" w:date="2025-05-30T18:10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>Eros, no tienes alternativa, ¿qué harás entonces?</w:t>
      </w:r>
      <w:r w:rsidR="0038650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>¿</w:t>
      </w:r>
      <w:del w:id="296" w:author="PC" w:date="2025-05-30T18:09:00Z">
        <w:r w:rsidR="00AD0A9B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huir</w:delText>
        </w:r>
      </w:del>
      <w:ins w:id="297" w:author="PC" w:date="2025-05-30T18:09:00Z">
        <w:r w:rsidR="00C12B75" w:rsidRPr="008D03A6">
          <w:rPr>
            <w:rFonts w:ascii="Crimson Text" w:hAnsi="Crimson Text"/>
            <w:color w:val="000000" w:themeColor="text1"/>
            <w:sz w:val="26"/>
            <w:szCs w:val="26"/>
          </w:rPr>
          <w:t>Huir</w:t>
        </w:r>
      </w:ins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dijo, </w:t>
      </w:r>
      <w:del w:id="298" w:author="PC" w:date="2025-05-30T18:09:00Z">
        <w:r w:rsidR="00AD0A9B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iró</w:delText>
        </w:r>
        <w:r w:rsidR="00B7089A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nicamente</w:delText>
        </w:r>
      </w:del>
      <w:ins w:id="299" w:author="PC" w:date="2025-05-30T18:09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consternada</w:t>
        </w:r>
      </w:ins>
      <w:r w:rsidR="00B7089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</w:p>
    <w:p w:rsidR="00386501" w:rsidRPr="008D03A6" w:rsidRDefault="00B7089A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el joven </w:t>
      </w:r>
      <w:del w:id="300" w:author="PC" w:date="2025-05-30T18:10:00Z">
        <w:r w:rsidR="00913263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asintió con</w:delText>
        </w:r>
      </w:del>
      <w:ins w:id="301" w:author="PC" w:date="2025-05-30T18:10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le sostuvo</w:t>
        </w:r>
      </w:ins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mirada</w:t>
      </w:r>
      <w:del w:id="302" w:author="PC" w:date="2025-05-30T18:10:00Z">
        <w:r w:rsidR="00AD0A9B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dejó entrever que aquella idea</w:t>
      </w:r>
      <w:ins w:id="303" w:author="PC" w:date="2025-05-30T18:10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, tan</w:t>
        </w:r>
      </w:ins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 absurda</w:t>
      </w:r>
      <w:ins w:id="304" w:author="PC" w:date="2025-05-30T18:10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 xml:space="preserve"> para ella,</w:t>
        </w:r>
      </w:ins>
      <w:r w:rsidR="00AD0A9B" w:rsidRPr="008D03A6">
        <w:rPr>
          <w:rFonts w:ascii="Crimson Text" w:hAnsi="Crimson Text"/>
          <w:color w:val="000000" w:themeColor="text1"/>
          <w:sz w:val="26"/>
          <w:szCs w:val="26"/>
        </w:rPr>
        <w:t xml:space="preserve"> tenía cabida en su mente.</w:t>
      </w:r>
    </w:p>
    <w:p w:rsidR="00CD1768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>¿</w:t>
      </w:r>
      <w:proofErr w:type="gramEnd"/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 xml:space="preserve">Qué estás pensando? ¡Sería una locura!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305" w:author="PC" w:date="2025-05-30T18:10:00Z">
        <w:r w:rsidR="009C4E64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 xml:space="preserve">increpó </w:delText>
        </w:r>
      </w:del>
      <w:ins w:id="306" w:author="PC" w:date="2025-05-30T18:10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exclamó</w:t>
        </w:r>
        <w:r w:rsidR="00C12B75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princesa, </w:t>
      </w:r>
      <w:del w:id="307" w:author="PC" w:date="2025-05-30T18:11:00Z">
        <w:r w:rsidR="009C4E64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no podía</w:delText>
        </w:r>
      </w:del>
      <w:ins w:id="308" w:author="PC" w:date="2025-05-30T18:11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sin</w:t>
        </w:r>
      </w:ins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 xml:space="preserve"> aceptar</w:t>
      </w:r>
      <w:del w:id="309" w:author="PC" w:date="2025-05-30T18:11:00Z">
        <w:r w:rsidR="00EC1E48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 xml:space="preserve">, </w:delText>
        </w:r>
        <w:r w:rsidR="00913263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ni siquiera</w:delText>
        </w:r>
        <w:r w:rsidR="00EC1E48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="009C4E64" w:rsidRPr="008D03A6">
        <w:rPr>
          <w:rFonts w:ascii="Crimson Text" w:hAnsi="Crimson Text"/>
          <w:color w:val="000000" w:themeColor="text1"/>
          <w:sz w:val="26"/>
          <w:szCs w:val="26"/>
        </w:rPr>
        <w:t>lo tuviera en consideración.</w:t>
      </w:r>
    </w:p>
    <w:p w:rsidR="00CD1768" w:rsidRPr="008D03A6" w:rsidRDefault="00271F48" w:rsidP="00CD176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>Sé que es una locura, pero</w:t>
      </w:r>
      <w:del w:id="310" w:author="PC" w:date="2025-05-30T18:11:00Z">
        <w:r w:rsidR="00CD1768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 xml:space="preserve"> tal vez</w:t>
      </w:r>
      <w:del w:id="311" w:author="PC" w:date="2025-05-30T18:11:00Z">
        <w:r w:rsidR="00CD1768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>haya otra opción</w:t>
      </w:r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>. Podría viajar hacia el oeste, allí sería bien recibido.</w:t>
      </w:r>
    </w:p>
    <w:p w:rsidR="00CD1768" w:rsidRPr="008D03A6" w:rsidRDefault="00271F48" w:rsidP="00CD176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proofErr w:type="gramEnd"/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 xml:space="preserve">El oeste! </w:t>
      </w:r>
      <w:del w:id="312" w:author="PC" w:date="2025-05-30T18:11:00Z">
        <w:r w:rsidR="00CD1768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y</w:delText>
        </w:r>
      </w:del>
      <w:ins w:id="313" w:author="PC" w:date="2025-05-30T18:11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¿</w:t>
        </w:r>
        <w:proofErr w:type="gramStart"/>
        <w:r w:rsidR="00C12B75">
          <w:rPr>
            <w:rFonts w:ascii="Crimson Text" w:hAnsi="Crimson Text"/>
            <w:color w:val="000000" w:themeColor="text1"/>
            <w:sz w:val="26"/>
            <w:szCs w:val="26"/>
          </w:rPr>
          <w:t>y</w:t>
        </w:r>
      </w:ins>
      <w:proofErr w:type="gramEnd"/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 xml:space="preserve"> cruzar el </w:t>
      </w:r>
      <w:del w:id="314" w:author="Paula Castrilli" w:date="2025-05-26T17:19:00Z">
        <w:r w:rsidR="00CD1768" w:rsidRPr="008D03A6" w:rsidDel="000508A5">
          <w:rPr>
            <w:rFonts w:ascii="Crimson Text" w:hAnsi="Crimson Text"/>
            <w:color w:val="000000" w:themeColor="text1"/>
            <w:sz w:val="26"/>
            <w:szCs w:val="26"/>
          </w:rPr>
          <w:delText>bosque encantado</w:delText>
        </w:r>
      </w:del>
      <w:ins w:id="315" w:author="Paula Castrilli" w:date="2025-05-26T17:19:00Z">
        <w:r w:rsidR="000508A5">
          <w:rPr>
            <w:rFonts w:ascii="Crimson Text" w:hAnsi="Crimson Text"/>
            <w:color w:val="000000" w:themeColor="text1"/>
            <w:sz w:val="26"/>
            <w:szCs w:val="26"/>
          </w:rPr>
          <w:t>Bosque Encantado</w:t>
        </w:r>
      </w:ins>
      <w:ins w:id="316" w:author="PC" w:date="2025-05-30T18:11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 xml:space="preserve"> otra vez?</w:t>
        </w:r>
      </w:ins>
      <w:del w:id="317" w:author="PC" w:date="2025-05-30T18:11:00Z">
        <w:r w:rsidR="00CD1768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>, n</w:delText>
        </w:r>
      </w:del>
      <w:ins w:id="318" w:author="PC" w:date="2025-05-30T18:11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 xml:space="preserve"> N</w:t>
        </w:r>
      </w:ins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 xml:space="preserve">o sabes lo que dices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319" w:author="PC" w:date="2025-05-30T18:11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 xml:space="preserve">lo </w:t>
        </w:r>
      </w:ins>
      <w:r w:rsidR="00CD1768" w:rsidRPr="008D03A6">
        <w:rPr>
          <w:rFonts w:ascii="Crimson Text" w:hAnsi="Crimson Text"/>
          <w:color w:val="000000" w:themeColor="text1"/>
          <w:sz w:val="26"/>
          <w:szCs w:val="26"/>
        </w:rPr>
        <w:t>regañó, perdiendo cada vez más la paciencia.</w:t>
      </w:r>
    </w:p>
    <w:p w:rsidR="00CD1768" w:rsidRPr="008D03A6" w:rsidRDefault="00271F48" w:rsidP="00CD176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>Lo hice una vez,</w:t>
      </w:r>
      <w:del w:id="320" w:author="PC" w:date="2025-05-30T18:12:00Z">
        <w:r w:rsidR="00C1476C" w:rsidRPr="008D03A6" w:rsidDel="00C12B75">
          <w:rPr>
            <w:rFonts w:ascii="Crimson Text" w:hAnsi="Crimson Text"/>
            <w:color w:val="000000" w:themeColor="text1"/>
            <w:sz w:val="26"/>
            <w:szCs w:val="26"/>
          </w:rPr>
          <w:delText xml:space="preserve"> podría </w:delText>
        </w:r>
      </w:del>
      <w:ins w:id="321" w:author="PC" w:date="2025-05-30T18:12:00Z">
        <w:r w:rsidR="00C12B75">
          <w:rPr>
            <w:rFonts w:ascii="Crimson Text" w:hAnsi="Crimson Text"/>
            <w:color w:val="000000" w:themeColor="text1"/>
            <w:sz w:val="26"/>
            <w:szCs w:val="26"/>
          </w:rPr>
          <w:t xml:space="preserve"> y puedo </w:t>
        </w:r>
      </w:ins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hacerlo nuevamente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>insistió, su exceso de confianza comenzaba a fastidiar a la princesa.</w:t>
      </w:r>
    </w:p>
    <w:p w:rsidR="00A21F3B" w:rsidRDefault="00271F48" w:rsidP="001D1D8D">
      <w:pPr>
        <w:tabs>
          <w:tab w:val="left" w:pos="2179"/>
        </w:tabs>
        <w:spacing w:after="0"/>
        <w:ind w:firstLine="284"/>
        <w:jc w:val="both"/>
        <w:rPr>
          <w:ins w:id="322" w:author="PC" w:date="2025-05-30T18:13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Apenas conoces el </w:t>
      </w:r>
      <w:r w:rsidR="00FB6F7F" w:rsidRPr="008D03A6">
        <w:rPr>
          <w:rFonts w:ascii="Crimson Text" w:hAnsi="Crimson Text"/>
          <w:color w:val="000000" w:themeColor="text1"/>
          <w:sz w:val="26"/>
          <w:szCs w:val="26"/>
        </w:rPr>
        <w:t>principio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bosque, y casi fuiste devorado </w:t>
      </w:r>
      <w:commentRangeStart w:id="323"/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>por un dragón</w:t>
      </w:r>
      <w:commentRangeEnd w:id="323"/>
      <w:r w:rsidR="00C12B75">
        <w:rPr>
          <w:rStyle w:val="Refdecomentario"/>
        </w:rPr>
        <w:commentReference w:id="323"/>
      </w:r>
      <w:del w:id="324" w:author="PC" w:date="2025-05-30T18:13:00Z">
        <w:r w:rsidR="00C1476C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, e</w:delText>
        </w:r>
      </w:del>
      <w:ins w:id="325" w:author="PC" w:date="2025-05-30T18:13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. E</w:t>
        </w:r>
      </w:ins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so no es nada en comparación con lo que tendrías que recorrer para llegar al oeste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326" w:author="PC" w:date="2025-05-30T18:13:00Z">
        <w:r w:rsidR="00C1476C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concluyó</w:delText>
        </w:r>
      </w:del>
      <w:ins w:id="327" w:author="PC" w:date="2025-05-30T18:13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le recriminó</w:t>
        </w:r>
      </w:ins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328" w:author="PC" w:date="2025-05-30T18:13:00Z">
        <w:r w:rsidR="00C1476C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y lo dejó</w:delText>
        </w:r>
      </w:del>
      <w:ins w:id="329" w:author="PC" w:date="2025-05-30T18:13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dejándolo</w:t>
        </w:r>
      </w:ins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sin palabras.</w:t>
      </w:r>
      <w:r w:rsidR="009B119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</w:p>
    <w:p w:rsidR="009B119B" w:rsidRPr="008D03A6" w:rsidRDefault="009B119B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del w:id="330" w:author="PC" w:date="2025-05-30T18:13:00Z">
        <w:r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Inmediatamente,</w:delText>
        </w:r>
      </w:del>
      <w:ins w:id="331" w:author="PC" w:date="2025-05-30T18:16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Agatha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trató de </w:t>
      </w:r>
      <w:r w:rsidR="008D5504" w:rsidRPr="008D03A6">
        <w:rPr>
          <w:rFonts w:ascii="Crimson Text" w:hAnsi="Crimson Text"/>
          <w:color w:val="000000" w:themeColor="text1"/>
          <w:sz w:val="26"/>
          <w:szCs w:val="26"/>
        </w:rPr>
        <w:t>buscar</w:t>
      </w:r>
      <w:ins w:id="332" w:author="PC" w:date="2025-05-30T18:14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, desesperad</w:t>
        </w:r>
      </w:ins>
      <w:ins w:id="333" w:author="PC" w:date="2025-05-30T18:16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ins w:id="334" w:author="PC" w:date="2025-05-30T18:14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335" w:author="PC" w:date="2025-05-30T18:14:00Z">
        <w:r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una </w:delText>
        </w:r>
        <w:r w:rsidR="00EC1E48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salida</w:delText>
        </w:r>
      </w:del>
      <w:ins w:id="336" w:author="PC" w:date="2025-05-30T18:14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algo que pudiera ayudarlo</w:t>
        </w:r>
      </w:ins>
      <w:del w:id="337" w:author="PC" w:date="2025-05-30T18:14:00Z">
        <w:r w:rsidR="00EC1E48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, y</w:delText>
        </w:r>
      </w:del>
      <w:ins w:id="338" w:author="PC" w:date="2025-05-30T18:14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. Fue ahí que</w:t>
        </w:r>
      </w:ins>
      <w:r w:rsidR="00EC1E48" w:rsidRPr="008D03A6">
        <w:rPr>
          <w:rFonts w:ascii="Crimson Text" w:hAnsi="Crimson Text"/>
          <w:color w:val="000000" w:themeColor="text1"/>
          <w:sz w:val="26"/>
          <w:szCs w:val="26"/>
        </w:rPr>
        <w:t xml:space="preserve"> u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na extraña solución se le cruzó por la mente.</w:t>
      </w:r>
    </w:p>
    <w:p w:rsidR="00A21F3B" w:rsidRDefault="00271F48">
      <w:pPr>
        <w:tabs>
          <w:tab w:val="left" w:pos="2179"/>
        </w:tabs>
        <w:spacing w:after="0"/>
        <w:jc w:val="both"/>
        <w:rPr>
          <w:ins w:id="339" w:author="PC" w:date="2025-05-30T18:18:00Z"/>
          <w:rFonts w:ascii="Crimson Text" w:hAnsi="Crimson Text"/>
          <w:color w:val="000000" w:themeColor="text1"/>
          <w:sz w:val="26"/>
          <w:szCs w:val="26"/>
        </w:rPr>
        <w:pPrChange w:id="340" w:author="PC" w:date="2025-05-30T18:17:00Z">
          <w:pPr>
            <w:tabs>
              <w:tab w:val="left" w:pos="2179"/>
            </w:tabs>
            <w:spacing w:after="0"/>
            <w:ind w:firstLine="284"/>
            <w:jc w:val="both"/>
          </w:pPr>
        </w:pPrChange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C63AD" w:rsidRPr="008D03A6">
        <w:rPr>
          <w:rFonts w:ascii="Crimson Text" w:hAnsi="Crimson Text"/>
          <w:color w:val="000000" w:themeColor="text1"/>
          <w:sz w:val="26"/>
          <w:szCs w:val="26"/>
        </w:rPr>
        <w:t>Se me ocurre algo…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 xml:space="preserve">dijo, </w:t>
      </w:r>
      <w:del w:id="341" w:author="PC" w:date="2025-05-30T18:14:00Z">
        <w:r w:rsidR="00FB6F7F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sembrando</w:delText>
        </w:r>
        <w:r w:rsidR="00913263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 intriga</w:delText>
        </w:r>
      </w:del>
      <w:ins w:id="342" w:author="PC" w:date="2025-05-30T18:14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dubitativ</w:t>
        </w:r>
      </w:ins>
      <w:ins w:id="343" w:author="PC" w:date="2025-05-30T18:17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C63AD" w:rsidRPr="008D03A6">
        <w:rPr>
          <w:rFonts w:ascii="Crimson Text" w:hAnsi="Crimson Text"/>
          <w:color w:val="000000" w:themeColor="text1"/>
          <w:sz w:val="26"/>
          <w:szCs w:val="26"/>
        </w:rPr>
        <w:t>. En el establo real hay un caballo que está muy enfe</w:t>
      </w:r>
      <w:r w:rsidR="008D5504" w:rsidRPr="008D03A6">
        <w:rPr>
          <w:rFonts w:ascii="Crimson Text" w:hAnsi="Crimson Text"/>
          <w:color w:val="000000" w:themeColor="text1"/>
          <w:sz w:val="26"/>
          <w:szCs w:val="26"/>
        </w:rPr>
        <w:t xml:space="preserve">rmo, 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>padece el mal del dragón</w:t>
      </w:r>
      <w:ins w:id="344" w:author="PC" w:date="2025-05-30T18:15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345" w:author="PC" w:date="2025-05-30T18:15:00Z">
        <w:r w:rsidR="00C1476C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346" w:author="PC" w:date="2025-05-30T18:15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y</w:t>
        </w:r>
      </w:ins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D5504" w:rsidRPr="008D03A6">
        <w:rPr>
          <w:rFonts w:ascii="Crimson Text" w:hAnsi="Crimson Text"/>
          <w:color w:val="000000" w:themeColor="text1"/>
          <w:sz w:val="26"/>
          <w:szCs w:val="26"/>
        </w:rPr>
        <w:t xml:space="preserve">sé que lo van a sacrificar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pronto</w:t>
      </w:r>
      <w:ins w:id="347" w:author="PC" w:date="2025-05-30T18:15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348" w:author="PC" w:date="2025-05-30T18:15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tragó saliva, esa enfermedad era muy viciosa con quien la contraía y no tenía cura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349" w:author="PC" w:date="2025-05-30T18:16:00Z">
        <w:r w:rsidR="00AC63AD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. Su cuadro es irreversible</w:delText>
        </w:r>
      </w:del>
      <w:r w:rsidR="00AC63A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>Tal vez, podríamos reemplazarlo por Agatha,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</w:t>
      </w:r>
      <w:r w:rsidR="00EC1E48" w:rsidRPr="008D03A6">
        <w:rPr>
          <w:rFonts w:ascii="Crimson Text" w:hAnsi="Crimson Text"/>
          <w:color w:val="000000" w:themeColor="text1"/>
          <w:sz w:val="26"/>
          <w:szCs w:val="26"/>
        </w:rPr>
        <w:t>apariencia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es similar</w:t>
      </w:r>
      <w:del w:id="350" w:author="PC" w:date="2025-05-30T18:17:00Z">
        <w:r w:rsidR="0078528D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ins w:id="351" w:author="PC" w:date="2025-05-30T18:17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 xml:space="preserve"> podrías</w:t>
        </w:r>
      </w:ins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 xml:space="preserve"> simularías que es tu auxiliar de entrenamiento.</w:t>
      </w:r>
      <w:ins w:id="352" w:author="PC" w:date="2025-05-30T18:17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 xml:space="preserve">¡Podríamos salvar a Agatha! </w:t>
      </w:r>
      <w:del w:id="353" w:author="PC" w:date="2025-05-30T18:17:00Z">
        <w:r w:rsidR="00B26275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y</w:delText>
        </w:r>
      </w:del>
      <w:ins w:id="354" w:author="PC" w:date="2025-05-30T18:17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Y</w:t>
        </w:r>
      </w:ins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 xml:space="preserve"> tú </w:t>
      </w:r>
      <w:r w:rsidR="008D5504" w:rsidRPr="008D03A6">
        <w:rPr>
          <w:rFonts w:ascii="Crimson Text" w:hAnsi="Crimson Text"/>
          <w:color w:val="000000" w:themeColor="text1"/>
          <w:sz w:val="26"/>
          <w:szCs w:val="26"/>
        </w:rPr>
        <w:t>cumplirías</w:t>
      </w:r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el </w:t>
      </w:r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sacrificio</w:t>
      </w:r>
      <w:del w:id="355" w:author="PC" w:date="2025-05-30T18:17:00Z">
        <w:r w:rsidR="00B26275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B26275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un animal que, de todos modos, ya está sentenciado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356" w:author="PC" w:date="2025-05-30T18:17:00Z">
        <w:r w:rsidR="00B26275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lanzó</w:delText>
        </w:r>
      </w:del>
      <w:ins w:id="357" w:author="PC" w:date="2025-05-30T18:17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dijo, esperanzada.</w:t>
        </w:r>
      </w:ins>
      <w:del w:id="358" w:author="PC" w:date="2025-05-30T18:18:00Z">
        <w:r w:rsidR="00B26275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, y </w:delText>
        </w:r>
      </w:del>
    </w:p>
    <w:p w:rsidR="00B26275" w:rsidRPr="008D03A6" w:rsidRDefault="00B26275" w:rsidP="00A21F3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se quedó pensativo. La </w:t>
      </w:r>
      <w:del w:id="359" w:author="PC" w:date="2025-05-30T18:20:00Z">
        <w:r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propuesta </w:delText>
        </w:r>
      </w:del>
      <w:ins w:id="360" w:author="PC" w:date="2025-05-30T18:20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idea</w:t>
        </w:r>
        <w:r w:rsidR="00A21F3B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361" w:author="PC" w:date="2025-05-30T18:20:00Z">
        <w:r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era </w:delText>
        </w:r>
        <w:r w:rsidR="00913263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interesante</w:delText>
        </w:r>
      </w:del>
      <w:ins w:id="362" w:author="PC" w:date="2025-05-30T18:20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podía llegar a funcionar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r w:rsidR="008D5504" w:rsidRPr="008D03A6">
        <w:rPr>
          <w:rFonts w:ascii="Crimson Text" w:hAnsi="Crimson Text"/>
          <w:color w:val="000000" w:themeColor="text1"/>
          <w:sz w:val="26"/>
          <w:szCs w:val="26"/>
        </w:rPr>
        <w:t>no terminaba de convencerlo.</w:t>
      </w:r>
    </w:p>
    <w:p w:rsidR="00B26275" w:rsidRPr="008D03A6" w:rsidRDefault="00271F48" w:rsidP="00AC63A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Es </w:t>
      </w:r>
      <w:del w:id="363" w:author="PC" w:date="2025-05-30T18:20:00Z">
        <w:r w:rsidR="0078528D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u</w:delText>
        </w:r>
        <w:r w:rsidR="004F446F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na buena idea</w:delText>
        </w:r>
        <w:r w:rsidR="00913263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 pero arriesgada</w:delText>
        </w:r>
      </w:del>
      <w:ins w:id="364" w:author="PC" w:date="2025-05-30T18:20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 xml:space="preserve">arriesgado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365" w:author="PC" w:date="2025-05-30T18:20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dijo al fin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7751AF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creo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se dar</w:t>
      </w:r>
      <w:r w:rsidR="00D975D1" w:rsidRPr="008D03A6">
        <w:rPr>
          <w:rFonts w:ascii="Crimson Text" w:hAnsi="Crimson Text"/>
          <w:color w:val="000000" w:themeColor="text1"/>
          <w:sz w:val="26"/>
          <w:szCs w:val="26"/>
        </w:rPr>
        <w:t>ía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n cuenta.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a prueba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consiste en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51391" w:rsidRPr="008D03A6">
        <w:rPr>
          <w:rFonts w:ascii="Crimson Text" w:hAnsi="Crimson Text"/>
          <w:color w:val="000000" w:themeColor="text1"/>
          <w:sz w:val="26"/>
          <w:szCs w:val="26"/>
        </w:rPr>
        <w:t>demostrar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lealtad. Ellos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pretenden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del w:id="366" w:author="PC" w:date="2025-05-30T18:21:00Z">
        <w:r w:rsidR="0078528D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 xml:space="preserve">hagamos algo </w:delText>
        </w:r>
        <w:r w:rsidR="008D5504" w:rsidRPr="008D03A6" w:rsidDel="00A21F3B">
          <w:rPr>
            <w:rFonts w:ascii="Crimson Text" w:hAnsi="Crimson Text"/>
            <w:color w:val="000000" w:themeColor="text1"/>
            <w:sz w:val="26"/>
            <w:szCs w:val="26"/>
          </w:rPr>
          <w:delText>valeroso</w:delText>
        </w:r>
      </w:del>
      <w:ins w:id="367" w:author="PC" w:date="2025-05-30T18:21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>demostremos nuestra lealtad con sacrificio</w:t>
        </w:r>
      </w:ins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superarla, </w:t>
      </w:r>
      <w:r w:rsidR="00913263" w:rsidRPr="008D03A6">
        <w:rPr>
          <w:rFonts w:ascii="Crimson Text" w:hAnsi="Crimson Text"/>
          <w:color w:val="000000" w:themeColor="text1"/>
          <w:sz w:val="26"/>
          <w:szCs w:val="26"/>
        </w:rPr>
        <w:t>se asegurarán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D5504"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>que sea el verdadero auxiliar de entrenamientos.</w:t>
      </w:r>
    </w:p>
    <w:p w:rsidR="001039C9" w:rsidRDefault="00271F48" w:rsidP="00AC63AD">
      <w:pPr>
        <w:tabs>
          <w:tab w:val="left" w:pos="2179"/>
        </w:tabs>
        <w:spacing w:after="0"/>
        <w:ind w:firstLine="284"/>
        <w:jc w:val="both"/>
        <w:rPr>
          <w:ins w:id="368" w:author="PC" w:date="2025-05-30T18:26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>Deberíamos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>intentarlo de todos modos</w:t>
      </w:r>
      <w:r w:rsidR="00F51391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51391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="00F51391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recaudos</w:t>
      </w:r>
      <w:r w:rsidR="00C1476C" w:rsidRPr="008D03A6">
        <w:rPr>
          <w:rFonts w:ascii="Crimson Text" w:hAnsi="Crimson Text"/>
          <w:color w:val="000000" w:themeColor="text1"/>
          <w:sz w:val="26"/>
          <w:szCs w:val="26"/>
        </w:rPr>
        <w:t xml:space="preserve"> necesarios</w:t>
      </w:r>
      <w:r w:rsidR="00F51391" w:rsidRPr="008D03A6">
        <w:rPr>
          <w:rFonts w:ascii="Crimson Text" w:hAnsi="Crimson Text"/>
          <w:color w:val="000000" w:themeColor="text1"/>
          <w:sz w:val="26"/>
          <w:szCs w:val="26"/>
        </w:rPr>
        <w:t>. T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>ú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podrías presentarte con Agatha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>, para evitar sospechas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>, y yo aguardaría</w:t>
      </w:r>
      <w:ins w:id="369" w:author="PC" w:date="2025-05-30T18:21:00Z">
        <w:r w:rsidR="00A21F3B">
          <w:rPr>
            <w:rFonts w:ascii="Crimson Text" w:hAnsi="Crimson Text"/>
            <w:color w:val="000000" w:themeColor="text1"/>
            <w:sz w:val="26"/>
            <w:szCs w:val="26"/>
          </w:rPr>
          <w:t xml:space="preserve"> escondida</w:t>
        </w:r>
      </w:ins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7852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>el intercambio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commentRangeStart w:id="370"/>
      <w:del w:id="371" w:author="PC" w:date="2025-05-30T18:25:00Z">
        <w:r w:rsidR="0073711E" w:rsidRPr="008D03A6" w:rsidDel="001039C9">
          <w:rPr>
            <w:rFonts w:ascii="Crimson Text" w:hAnsi="Crimson Text"/>
            <w:color w:val="000000" w:themeColor="text1"/>
            <w:sz w:val="26"/>
            <w:szCs w:val="26"/>
          </w:rPr>
          <w:delText xml:space="preserve">Lo resolveríamos </w:delText>
        </w:r>
        <w:r w:rsidR="00782606" w:rsidRPr="008D03A6" w:rsidDel="001039C9">
          <w:rPr>
            <w:rFonts w:ascii="Crimson Text" w:hAnsi="Crimson Text"/>
            <w:color w:val="000000" w:themeColor="text1"/>
            <w:sz w:val="26"/>
            <w:szCs w:val="26"/>
          </w:rPr>
          <w:delText xml:space="preserve">en el momento oportuno. </w:delText>
        </w:r>
      </w:del>
      <w:commentRangeEnd w:id="370"/>
      <w:r w:rsidR="001039C9">
        <w:rPr>
          <w:rStyle w:val="Refdecomentario"/>
        </w:rPr>
        <w:commentReference w:id="370"/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>Luego, y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o 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 xml:space="preserve">me </w:t>
      </w:r>
      <w:r w:rsidR="00914AF1" w:rsidRPr="008D03A6">
        <w:rPr>
          <w:rFonts w:ascii="Crimson Text" w:hAnsi="Crimson Text"/>
          <w:color w:val="000000" w:themeColor="text1"/>
          <w:sz w:val="26"/>
          <w:szCs w:val="26"/>
        </w:rPr>
        <w:t>iría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Agatha y tú 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>procederías con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otro caballo. No puede fallar, no se dar</w:t>
      </w:r>
      <w:r w:rsidR="00914AF1" w:rsidRPr="008D03A6">
        <w:rPr>
          <w:rFonts w:ascii="Crimson Text" w:hAnsi="Crimson Text"/>
          <w:color w:val="000000" w:themeColor="text1"/>
          <w:sz w:val="26"/>
          <w:szCs w:val="26"/>
        </w:rPr>
        <w:t>ía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n cuenta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anunció, con los ojos llenos de </w:t>
      </w:r>
      <w:del w:id="372" w:author="PC" w:date="2025-05-30T18:26:00Z">
        <w:r w:rsidR="00782606" w:rsidRPr="008D03A6" w:rsidDel="001039C9">
          <w:rPr>
            <w:rFonts w:ascii="Crimson Text" w:hAnsi="Crimson Text"/>
            <w:color w:val="000000" w:themeColor="text1"/>
            <w:sz w:val="26"/>
            <w:szCs w:val="26"/>
          </w:rPr>
          <w:delText>expectativa</w:delText>
        </w:r>
      </w:del>
      <w:ins w:id="373" w:author="PC" w:date="2025-05-30T18:26:00Z">
        <w:r w:rsidR="001039C9">
          <w:rPr>
            <w:rFonts w:ascii="Crimson Text" w:hAnsi="Crimson Text"/>
            <w:color w:val="000000" w:themeColor="text1"/>
            <w:sz w:val="26"/>
            <w:szCs w:val="26"/>
          </w:rPr>
          <w:t>confianza</w:t>
        </w:r>
      </w:ins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</w:p>
    <w:p w:rsidR="00B26275" w:rsidRPr="008D03A6" w:rsidRDefault="00782606" w:rsidP="00AC63A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ins w:id="374" w:author="PC" w:date="2025-05-30T18:27:00Z">
        <w:r w:rsidR="001039C9">
          <w:rPr>
            <w:rFonts w:ascii="Crimson Text" w:hAnsi="Crimson Text"/>
            <w:color w:val="000000" w:themeColor="text1"/>
            <w:sz w:val="26"/>
            <w:szCs w:val="26"/>
          </w:rPr>
          <w:t xml:space="preserve"> hizo eco de la ilusión de la princesa</w:t>
        </w:r>
      </w:ins>
      <w:del w:id="375" w:author="PC" w:date="2025-05-30T18:27:00Z">
        <w:r w:rsidRPr="008D03A6" w:rsidDel="001039C9">
          <w:rPr>
            <w:rFonts w:ascii="Crimson Text" w:hAnsi="Crimson Text"/>
            <w:color w:val="000000" w:themeColor="text1"/>
            <w:sz w:val="26"/>
            <w:szCs w:val="26"/>
          </w:rPr>
          <w:delText xml:space="preserve"> se ilusionó con la propuesta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mientras </w:t>
      </w:r>
      <w:r w:rsidR="0073711E" w:rsidRPr="008D03A6">
        <w:rPr>
          <w:rFonts w:ascii="Crimson Text" w:hAnsi="Crimson Text"/>
          <w:color w:val="000000" w:themeColor="text1"/>
          <w:sz w:val="26"/>
          <w:szCs w:val="26"/>
        </w:rPr>
        <w:t>contemplaba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376" w:author="PC" w:date="2025-05-30T18:27:00Z">
        <w:r w:rsidR="001039C9">
          <w:rPr>
            <w:rFonts w:ascii="Crimson Text" w:hAnsi="Crimson Text"/>
            <w:color w:val="000000" w:themeColor="text1"/>
            <w:sz w:val="26"/>
            <w:szCs w:val="26"/>
          </w:rPr>
          <w:t>su</w:t>
        </w:r>
      </w:ins>
      <w:del w:id="377" w:author="PC" w:date="2025-05-30T18:27:00Z">
        <w:r w:rsidRPr="008D03A6" w:rsidDel="001039C9">
          <w:rPr>
            <w:rFonts w:ascii="Crimson Text" w:hAnsi="Crimson Text"/>
            <w:color w:val="000000" w:themeColor="text1"/>
            <w:sz w:val="26"/>
            <w:szCs w:val="26"/>
          </w:rPr>
          <w:delText>el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rostro </w:t>
      </w:r>
      <w:r w:rsidR="00FB6F7F" w:rsidRPr="008D03A6">
        <w:rPr>
          <w:rFonts w:ascii="Crimson Text" w:hAnsi="Crimson Text"/>
          <w:color w:val="000000" w:themeColor="text1"/>
          <w:sz w:val="26"/>
          <w:szCs w:val="26"/>
        </w:rPr>
        <w:t>radiante</w:t>
      </w:r>
      <w:del w:id="378" w:author="PC" w:date="2025-05-30T18:27:00Z">
        <w:r w:rsidR="0073711E" w:rsidRPr="008D03A6" w:rsidDel="001039C9">
          <w:rPr>
            <w:rFonts w:ascii="Crimson Text" w:hAnsi="Crimson Text"/>
            <w:color w:val="000000" w:themeColor="text1"/>
            <w:sz w:val="26"/>
            <w:szCs w:val="26"/>
          </w:rPr>
          <w:delText xml:space="preserve"> de la princesa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9B119B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proofErr w:type="gramEnd"/>
      <w:del w:id="379" w:author="PC" w:date="2025-05-30T18:28:00Z">
        <w:r w:rsidR="00782606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 xml:space="preserve">Perfecto! </w:delText>
        </w:r>
      </w:del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Haremos </w:t>
      </w:r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>eso mismo</w:t>
      </w:r>
      <w:ins w:id="380" w:author="PC" w:date="2025-05-30T18:28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, entonces!</w:t>
        </w:r>
      </w:ins>
      <w:del w:id="381" w:author="PC" w:date="2025-05-30T18:28:00Z">
        <w:r w:rsidR="004E1625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.</w:delText>
        </w:r>
      </w:del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382" w:author="PC" w:date="2025-05-30T18:28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 xml:space="preserve">Gracias, </w:t>
        </w:r>
      </w:ins>
      <w:del w:id="383" w:author="PC" w:date="2025-05-30T18:29:00Z">
        <w:r w:rsidR="004E1625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M</w:delText>
        </w:r>
      </w:del>
      <w:ins w:id="384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m</w:t>
        </w:r>
      </w:ins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 xml:space="preserve">e </w:t>
      </w:r>
      <w:del w:id="385" w:author="PC" w:date="2025-05-30T18:29:00Z">
        <w:r w:rsidR="004E1625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 xml:space="preserve">diste </w:delText>
        </w:r>
      </w:del>
      <w:ins w:id="386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has dado</w:t>
        </w:r>
        <w:r w:rsidR="0085034B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>esperanza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</w:t>
      </w:r>
      <w:del w:id="387" w:author="PC" w:date="2025-05-30T18:29:00Z">
        <w:r w:rsidR="00782606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no podía</w:delText>
        </w:r>
      </w:del>
      <w:ins w:id="388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sin poder</w:t>
        </w:r>
      </w:ins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 xml:space="preserve"> ocultar su alegría.</w:t>
      </w:r>
    </w:p>
    <w:p w:rsidR="009C4E64" w:rsidRPr="008D03A6" w:rsidRDefault="009C4E64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En ese </w:t>
      </w:r>
      <w:del w:id="389" w:author="PC" w:date="2025-05-30T18:29:00Z">
        <w:r w:rsidR="00782606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instante</w:delText>
        </w:r>
      </w:del>
      <w:ins w:id="390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momento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ins w:id="391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 xml:space="preserve">escucharon el ruido de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otras personas </w:t>
      </w:r>
      <w:del w:id="392" w:author="PC" w:date="2025-05-30T18:29:00Z">
        <w:r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 xml:space="preserve">ingresaron </w:delText>
        </w:r>
      </w:del>
      <w:ins w:id="393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ingresando</w:t>
        </w:r>
        <w:r w:rsidR="0085034B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la biblioteca, y </w:t>
      </w:r>
      <w:r w:rsidR="00782606" w:rsidRPr="008D03A6">
        <w:rPr>
          <w:rFonts w:ascii="Crimson Text" w:hAnsi="Crimson Text"/>
          <w:color w:val="000000" w:themeColor="text1"/>
          <w:sz w:val="26"/>
          <w:szCs w:val="26"/>
        </w:rPr>
        <w:t>Eros y Elena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enmudecieron</w:t>
      </w:r>
      <w:ins w:id="394" w:author="PC" w:date="2025-05-30T18:29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, sobresaltados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9C4E64" w:rsidRPr="008D03A6" w:rsidRDefault="00782606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princesa</w:t>
      </w:r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 reaccionó rápidamente</w:t>
      </w:r>
      <w:del w:id="395" w:author="PC" w:date="2025-05-30T18:30:00Z">
        <w:r w:rsidR="00FB435A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lo tomó de un brazo.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Ambos</w:t>
      </w:r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escondieron </w:t>
      </w:r>
      <w:r w:rsidR="006D670D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un espacio angosto formado entre dos estanterías, </w:t>
      </w:r>
      <w:r w:rsidR="006D670D" w:rsidRPr="008D03A6">
        <w:rPr>
          <w:rFonts w:ascii="Crimson Text" w:hAnsi="Crimson Text"/>
          <w:color w:val="000000" w:themeColor="text1"/>
          <w:sz w:val="26"/>
          <w:szCs w:val="26"/>
        </w:rPr>
        <w:t>donde</w:t>
      </w:r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203C7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estrecharon para </w:t>
      </w:r>
      <w:del w:id="396" w:author="PC" w:date="2025-05-30T18:31:00Z">
        <w:r w:rsidR="00FB435A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no ser advertidos</w:delText>
        </w:r>
      </w:del>
      <w:ins w:id="397" w:author="PC" w:date="2025-05-30T18:31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>poder entrar</w:t>
        </w:r>
      </w:ins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C57073" w:rsidRPr="008D03A6">
        <w:rPr>
          <w:rFonts w:ascii="Crimson Text" w:hAnsi="Crimson Text"/>
          <w:color w:val="000000" w:themeColor="text1"/>
          <w:sz w:val="26"/>
          <w:szCs w:val="26"/>
        </w:rPr>
        <w:t xml:space="preserve">us cuerpos se </w:t>
      </w:r>
      <w:r w:rsidR="00AC715D" w:rsidRPr="008D03A6">
        <w:rPr>
          <w:rFonts w:ascii="Crimson Text" w:hAnsi="Crimson Text"/>
          <w:color w:val="000000" w:themeColor="text1"/>
          <w:sz w:val="26"/>
          <w:szCs w:val="26"/>
        </w:rPr>
        <w:t>enredaron</w:t>
      </w:r>
      <w:del w:id="398" w:author="PC" w:date="2025-05-30T18:31:00Z">
        <w:r w:rsidR="00C57073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C5707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E1625" w:rsidRPr="008D03A6">
        <w:rPr>
          <w:rFonts w:ascii="Crimson Text" w:hAnsi="Crimson Text"/>
          <w:color w:val="000000" w:themeColor="text1"/>
          <w:sz w:val="26"/>
          <w:szCs w:val="26"/>
        </w:rPr>
        <w:t>y permanecieron juntos e inmóviles</w:t>
      </w:r>
      <w:r w:rsidR="005203C7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6D670D" w:rsidRPr="008D03A6">
        <w:rPr>
          <w:rFonts w:ascii="Crimson Text" w:hAnsi="Crimson Text"/>
          <w:color w:val="000000" w:themeColor="text1"/>
          <w:sz w:val="26"/>
          <w:szCs w:val="26"/>
        </w:rPr>
        <w:t xml:space="preserve">A pesar del </w:t>
      </w:r>
      <w:r w:rsidR="00344BC1" w:rsidRPr="008D03A6">
        <w:rPr>
          <w:rFonts w:ascii="Crimson Text" w:hAnsi="Crimson Text"/>
          <w:color w:val="000000" w:themeColor="text1"/>
          <w:sz w:val="26"/>
          <w:szCs w:val="26"/>
        </w:rPr>
        <w:t>riesgo</w:t>
      </w:r>
      <w:r w:rsidR="006D670D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la</w:t>
      </w:r>
      <w:r w:rsidR="005203C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D670D" w:rsidRPr="008D03A6">
        <w:rPr>
          <w:rFonts w:ascii="Crimson Text" w:hAnsi="Crimson Text"/>
          <w:color w:val="000000" w:themeColor="text1"/>
          <w:sz w:val="26"/>
          <w:szCs w:val="26"/>
        </w:rPr>
        <w:t>tensión</w:t>
      </w:r>
      <w:r w:rsidR="005203C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FB435A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proximidad </w:t>
      </w:r>
      <w:r w:rsidR="006D670D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</w:t>
      </w:r>
      <w:del w:id="399" w:author="PC" w:date="2025-05-30T18:31:00Z">
        <w:r w:rsidR="00D40C65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>intrépida</w:delText>
        </w:r>
        <w:r w:rsidR="00344BC1" w:rsidRPr="008D03A6" w:rsidDel="0085034B">
          <w:rPr>
            <w:rFonts w:ascii="Crimson Text" w:hAnsi="Crimson Text"/>
            <w:color w:val="000000" w:themeColor="text1"/>
            <w:sz w:val="26"/>
            <w:szCs w:val="26"/>
          </w:rPr>
          <w:delText xml:space="preserve"> y</w:delText>
        </w:r>
      </w:del>
      <w:r w:rsidR="00344BC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F036F" w:rsidRPr="008D03A6">
        <w:rPr>
          <w:rFonts w:ascii="Crimson Text" w:hAnsi="Crimson Text"/>
          <w:color w:val="000000" w:themeColor="text1"/>
          <w:sz w:val="26"/>
          <w:szCs w:val="26"/>
        </w:rPr>
        <w:t>sugestiva</w:t>
      </w:r>
      <w:ins w:id="400" w:author="PC" w:date="2025-05-30T18:31:00Z">
        <w:r w:rsidR="0085034B">
          <w:rPr>
            <w:rFonts w:ascii="Crimson Text" w:hAnsi="Crimson Text"/>
            <w:color w:val="000000" w:themeColor="text1"/>
            <w:sz w:val="26"/>
            <w:szCs w:val="26"/>
          </w:rPr>
          <w:t xml:space="preserve"> y la adrenalina del momento no ayudaba</w:t>
        </w:r>
      </w:ins>
      <w:r w:rsidR="00344BC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344BC1" w:rsidRPr="008D03A6" w:rsidRDefault="00C57073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Oyeron</w:t>
      </w:r>
      <w:ins w:id="401" w:author="PC" w:date="2025-05-30T18:32:00Z">
        <w:r w:rsidR="00F5535E">
          <w:rPr>
            <w:rFonts w:ascii="Crimson Text" w:hAnsi="Crimson Text"/>
            <w:color w:val="000000" w:themeColor="text1"/>
            <w:sz w:val="26"/>
            <w:szCs w:val="26"/>
          </w:rPr>
          <w:t xml:space="preserve"> las voces de varios hombres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44BC1" w:rsidRPr="008D03A6">
        <w:rPr>
          <w:rFonts w:ascii="Crimson Text" w:hAnsi="Crimson Text"/>
          <w:color w:val="000000" w:themeColor="text1"/>
          <w:sz w:val="26"/>
          <w:szCs w:val="26"/>
        </w:rPr>
        <w:t>voces entablando una conversación</w:t>
      </w:r>
      <w:del w:id="402" w:author="PC" w:date="2025-05-30T18:32:00Z">
        <w:r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, </w:delText>
        </w:r>
        <w:r w:rsidR="008B0481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en principio </w:delText>
        </w:r>
        <w:r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se trataba</w:delText>
        </w:r>
        <w:r w:rsidR="00E347FA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  <w:r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 al menos, </w:delText>
        </w:r>
        <w:r w:rsidR="00E347FA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de </w:delText>
        </w:r>
        <w:r w:rsidR="001F036F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un par de</w:delText>
        </w:r>
        <w:r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 hombres</w:delText>
        </w:r>
      </w:del>
      <w:r w:rsidR="00344BC1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1F036F" w:rsidRPr="008D03A6">
        <w:rPr>
          <w:rFonts w:ascii="Crimson Text" w:hAnsi="Crimson Text"/>
          <w:color w:val="000000" w:themeColor="text1"/>
          <w:sz w:val="26"/>
          <w:szCs w:val="26"/>
        </w:rPr>
        <w:t>No tuvieron más opción que aguardar</w:t>
      </w:r>
      <w:del w:id="403" w:author="PC" w:date="2025-05-30T18:32:00Z">
        <w:r w:rsidR="001F036F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1F036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silencio,</w:t>
      </w:r>
      <w:r w:rsidR="00B20AA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404" w:author="PC" w:date="2025-05-30T18:33:00Z">
        <w:r w:rsidR="00B20AA9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por</w:delText>
        </w:r>
        <w:r w:rsidR="00344BC1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  <w:r w:rsidR="000D1A32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el desenlace</w:delText>
        </w:r>
      </w:del>
      <w:ins w:id="405" w:author="PC" w:date="2025-05-30T18:33:00Z">
        <w:r w:rsidR="00F5535E">
          <w:rPr>
            <w:rFonts w:ascii="Crimson Text" w:hAnsi="Crimson Text"/>
            <w:color w:val="000000" w:themeColor="text1"/>
            <w:sz w:val="26"/>
            <w:szCs w:val="26"/>
          </w:rPr>
          <w:t>rogando para que se fueran pronto</w:t>
        </w:r>
      </w:ins>
      <w:r w:rsidR="00344BC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0D1A32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El comandante </w:t>
      </w:r>
      <w:proofErr w:type="spellStart"/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>Kol</w:t>
      </w:r>
      <w:proofErr w:type="spellEnd"/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 tenía información valiosa para </w:t>
      </w:r>
      <w:r w:rsidR="00B20AA9" w:rsidRPr="008D03A6">
        <w:rPr>
          <w:rFonts w:ascii="Crimson Text" w:hAnsi="Crimson Text"/>
          <w:color w:val="000000" w:themeColor="text1"/>
          <w:sz w:val="26"/>
          <w:szCs w:val="26"/>
        </w:rPr>
        <w:t>decirnos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del w:id="406" w:author="PC" w:date="2025-05-30T18:33:00Z">
        <w:r w:rsidR="00A90955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 xml:space="preserve">Gregor </w:delText>
        </w:r>
      </w:del>
      <w:ins w:id="407" w:author="PC" w:date="2025-05-30T18:33:00Z">
        <w:r w:rsidR="00F5535E">
          <w:rPr>
            <w:rFonts w:ascii="Crimson Text" w:hAnsi="Crimson Text"/>
            <w:color w:val="000000" w:themeColor="text1"/>
            <w:sz w:val="26"/>
            <w:szCs w:val="26"/>
          </w:rPr>
          <w:t>el rey</w:t>
        </w:r>
        <w:r w:rsidR="00F5535E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>se dejó llevar por su temperamento</w:t>
      </w:r>
      <w:ins w:id="408" w:author="PC" w:date="2025-05-30T18:33:00Z">
        <w:r w:rsidR="00F5535E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del w:id="409" w:author="PC" w:date="2025-05-30T18:33:00Z">
        <w:r w:rsidR="00A90955" w:rsidRPr="008D03A6" w:rsidDel="00F5535E">
          <w:rPr>
            <w:rFonts w:ascii="Crimson Text" w:hAnsi="Crimson Text"/>
            <w:color w:val="000000" w:themeColor="text1"/>
            <w:sz w:val="26"/>
            <w:szCs w:val="26"/>
          </w:rPr>
          <w:delText>. A</w:delText>
        </w:r>
      </w:del>
      <w:ins w:id="410" w:author="PC" w:date="2025-05-30T18:33:00Z">
        <w:r w:rsidR="00F5535E">
          <w:rPr>
            <w:rFonts w:ascii="Crimson Text" w:hAnsi="Crimson Text"/>
            <w:color w:val="000000" w:themeColor="text1"/>
            <w:sz w:val="26"/>
            <w:szCs w:val="26"/>
          </w:rPr>
          <w:t>y a</w:t>
        </w:r>
      </w:ins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hora es demasiado tarde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>anunció, preocupado, uno de los hombres.</w:t>
      </w:r>
    </w:p>
    <w:p w:rsidR="00E53BF5" w:rsidRDefault="00271F48" w:rsidP="001D1D8D">
      <w:pPr>
        <w:tabs>
          <w:tab w:val="left" w:pos="2179"/>
        </w:tabs>
        <w:spacing w:after="0"/>
        <w:ind w:firstLine="284"/>
        <w:jc w:val="both"/>
        <w:rPr>
          <w:ins w:id="411" w:author="PC" w:date="2025-05-30T18:35:00Z"/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El maldito se ahorcó, ahora jamás sabremos </w:t>
      </w:r>
      <w:r w:rsidR="00B20AA9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tenía </w:t>
      </w:r>
      <w:r w:rsidR="00B20AA9" w:rsidRPr="008D03A6">
        <w:rPr>
          <w:rFonts w:ascii="Crimson Text" w:hAnsi="Crimson Text"/>
          <w:color w:val="000000" w:themeColor="text1"/>
          <w:sz w:val="26"/>
          <w:szCs w:val="26"/>
        </w:rPr>
        <w:t>guardado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>respondió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 xml:space="preserve"> otr</w:t>
      </w:r>
      <w:del w:id="412" w:author="PC" w:date="2025-05-30T18:34:00Z">
        <w:r w:rsidR="008B0481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o</w:delText>
        </w:r>
      </w:del>
      <w:ins w:id="413" w:author="PC" w:date="2025-05-30T18:34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a voz</w:t>
        </w:r>
      </w:ins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del w:id="414" w:author="PC" w:date="2025-05-30T18:35:00Z">
        <w:r w:rsidR="00A90955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asintiendo</w:delText>
        </w:r>
      </w:del>
      <w:ins w:id="415" w:author="PC" w:date="2025-05-30T18:35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destilando molestia</w:t>
        </w:r>
      </w:ins>
      <w:r w:rsidR="00A90955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6429C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</w:p>
    <w:p w:rsidR="00A90955" w:rsidRPr="008D03A6" w:rsidRDefault="006429CB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del w:id="416" w:author="PC" w:date="2025-05-30T18:35:00Z">
        <w:r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Lu</w:delText>
        </w:r>
        <w:r w:rsidR="000E241B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ego d</w:delText>
        </w:r>
      </w:del>
      <w:ins w:id="417" w:author="PC" w:date="2025-05-30T18:35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D</w:t>
        </w:r>
      </w:ins>
      <w:r w:rsidR="000E241B" w:rsidRPr="008D03A6">
        <w:rPr>
          <w:rFonts w:ascii="Crimson Text" w:hAnsi="Crimson Text"/>
          <w:color w:val="000000" w:themeColor="text1"/>
          <w:sz w:val="26"/>
          <w:szCs w:val="26"/>
        </w:rPr>
        <w:t xml:space="preserve">ijeron algunas frases más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en voz baja, </w:t>
      </w:r>
      <w:r w:rsidR="000E241B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ya no fueron </w:t>
      </w:r>
      <w:del w:id="418" w:author="PC" w:date="2025-05-30T18:35:00Z">
        <w:r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 xml:space="preserve">perceptibles </w:delText>
        </w:r>
      </w:del>
      <w:ins w:id="419" w:author="PC" w:date="2025-05-30T18:35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audibles</w:t>
        </w:r>
        <w:r w:rsidR="00E53BF5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desde la posición de los jóvenes. De todos modos, había sido suficiente, Eros sabía de qué estaban hablando. Se sorprendió al </w:t>
      </w:r>
      <w:del w:id="420" w:author="PC" w:date="2025-05-30T18:38:00Z">
        <w:r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 xml:space="preserve">conocer </w:delText>
        </w:r>
      </w:del>
      <w:ins w:id="421" w:author="PC" w:date="2025-05-30T18:38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enterarse de</w:t>
        </w:r>
        <w:r w:rsidR="00E53BF5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que el comandante del norte se había qu</w:t>
      </w:r>
      <w:r w:rsidR="00914AF1" w:rsidRPr="008D03A6">
        <w:rPr>
          <w:rFonts w:ascii="Crimson Text" w:hAnsi="Crimson Text"/>
          <w:color w:val="000000" w:themeColor="text1"/>
          <w:sz w:val="26"/>
          <w:szCs w:val="26"/>
        </w:rPr>
        <w:t>itado la vida. Estaba claro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E61E4" w:rsidRPr="008D03A6">
        <w:rPr>
          <w:rFonts w:ascii="Crimson Text" w:hAnsi="Crimson Text"/>
          <w:color w:val="000000" w:themeColor="text1"/>
          <w:sz w:val="26"/>
          <w:szCs w:val="26"/>
        </w:rPr>
        <w:t>aquella revelación</w:t>
      </w:r>
      <w:ins w:id="422" w:author="PC" w:date="2025-05-30T18:38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 xml:space="preserve"> que había hecho en el combate que tuvieron,</w:t>
        </w:r>
      </w:ins>
      <w:r w:rsidR="008E61E4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</w:t>
      </w:r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sido algo más que </w:t>
      </w:r>
      <w:del w:id="423" w:author="PC" w:date="2025-05-30T18:39:00Z">
        <w:r w:rsidR="008C786C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una mera especulación</w:delText>
        </w:r>
      </w:del>
      <w:ins w:id="424" w:author="PC" w:date="2025-05-30T18:39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palabrerías</w:t>
        </w:r>
      </w:ins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que le perdonara la vida</w:t>
      </w:r>
      <w:del w:id="425" w:author="PC" w:date="2025-05-30T18:39:00Z">
        <w:r w:rsidR="008C786C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, a</w:delText>
        </w:r>
      </w:del>
      <w:ins w:id="426" w:author="PC" w:date="2025-05-30T18:39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. A</w:t>
        </w:r>
      </w:ins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>nunciaba</w:t>
      </w:r>
      <w:ins w:id="427" w:author="PC" w:date="2025-05-30T18:39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>n</w:t>
        </w:r>
      </w:ins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hechos que acontecerían realmente</w:t>
      </w:r>
      <w:ins w:id="428" w:author="PC" w:date="2025-05-30T18:39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 xml:space="preserve"> y</w:t>
        </w:r>
      </w:ins>
      <w:del w:id="429" w:author="PC" w:date="2025-05-30T18:39:00Z">
        <w:r w:rsidR="008C786C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. A</w:delText>
        </w:r>
      </w:del>
      <w:ins w:id="430" w:author="PC" w:date="2025-05-30T18:39:00Z">
        <w:r w:rsidR="00E53BF5">
          <w:rPr>
            <w:rFonts w:ascii="Crimson Text" w:hAnsi="Crimson Text"/>
            <w:color w:val="000000" w:themeColor="text1"/>
            <w:sz w:val="26"/>
            <w:szCs w:val="26"/>
          </w:rPr>
          <w:t xml:space="preserve"> a</w:t>
        </w:r>
      </w:ins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>hora</w:t>
      </w:r>
      <w:del w:id="431" w:author="PC" w:date="2025-05-30T18:39:00Z">
        <w:r w:rsidR="000E241B" w:rsidRPr="008D03A6" w:rsidDel="00E53BF5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él sería el único poseedor de la informaci</w:t>
      </w:r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ón </w:t>
      </w:r>
      <w:r w:rsidR="001F036F" w:rsidRPr="008D03A6">
        <w:rPr>
          <w:rFonts w:ascii="Crimson Text" w:hAnsi="Crimson Text"/>
          <w:color w:val="000000" w:themeColor="text1"/>
          <w:sz w:val="26"/>
          <w:szCs w:val="26"/>
        </w:rPr>
        <w:t>obtenida</w:t>
      </w:r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F036F" w:rsidRPr="008D03A6">
        <w:rPr>
          <w:rFonts w:ascii="Crimson Text" w:hAnsi="Crimson Text"/>
          <w:color w:val="000000" w:themeColor="text1"/>
          <w:sz w:val="26"/>
          <w:szCs w:val="26"/>
        </w:rPr>
        <w:t>en el</w:t>
      </w:r>
      <w:r w:rsidR="000E241B" w:rsidRPr="008D03A6">
        <w:rPr>
          <w:rFonts w:ascii="Crimson Text" w:hAnsi="Crimson Text"/>
          <w:color w:val="000000" w:themeColor="text1"/>
          <w:sz w:val="26"/>
          <w:szCs w:val="26"/>
        </w:rPr>
        <w:t xml:space="preserve"> final de</w:t>
      </w:r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esa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pelea. </w:t>
      </w:r>
      <w:ins w:id="432" w:author="PC" w:date="2025-05-30T18:52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 xml:space="preserve">Repentinamente, </w:t>
        </w:r>
      </w:ins>
      <w:commentRangeStart w:id="433"/>
      <w:del w:id="434" w:author="PC" w:date="2025-05-30T18:52:00Z">
        <w:r w:rsidRPr="008D03A6" w:rsidDel="00C15A5A">
          <w:rPr>
            <w:rFonts w:ascii="Crimson Text" w:hAnsi="Crimson Text"/>
            <w:color w:val="000000" w:themeColor="text1"/>
            <w:sz w:val="26"/>
            <w:szCs w:val="26"/>
          </w:rPr>
          <w:delText>S</w:delText>
        </w:r>
      </w:del>
      <w:ins w:id="435" w:author="PC" w:date="2025-05-30T18:52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>s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entía una gran responsabilidad</w:t>
      </w:r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del w:id="436" w:author="PC" w:date="2025-05-30T18:52:00Z">
        <w:r w:rsidR="008C786C" w:rsidRPr="008D03A6" w:rsidDel="00C15A5A">
          <w:rPr>
            <w:rFonts w:ascii="Crimson Text" w:hAnsi="Crimson Text"/>
            <w:color w:val="000000" w:themeColor="text1"/>
            <w:sz w:val="26"/>
            <w:szCs w:val="26"/>
          </w:rPr>
          <w:delText>por ello</w:delText>
        </w:r>
      </w:del>
      <w:ins w:id="437" w:author="PC" w:date="2025-05-30T18:52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>sobre sus hombros</w:t>
        </w:r>
      </w:ins>
      <w:del w:id="438" w:author="PC" w:date="2025-05-30T18:52:00Z">
        <w:r w:rsidR="008C786C" w:rsidRPr="008D03A6" w:rsidDel="00C15A5A">
          <w:rPr>
            <w:rFonts w:ascii="Crimson Text" w:hAnsi="Crimson Text"/>
            <w:color w:val="000000" w:themeColor="text1"/>
            <w:sz w:val="26"/>
            <w:szCs w:val="26"/>
          </w:rPr>
          <w:delText>, d</w:delText>
        </w:r>
      </w:del>
      <w:ins w:id="439" w:author="PC" w:date="2025-05-30T18:52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>. D</w:t>
        </w:r>
      </w:ins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>eseaba transmitir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440" w:author="PC" w:date="2025-05-30T18:52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 xml:space="preserve">cuanto antes </w:t>
        </w:r>
      </w:ins>
      <w:del w:id="441" w:author="PC" w:date="2025-05-30T18:52:00Z">
        <w:r w:rsidRPr="008D03A6" w:rsidDel="00C15A5A">
          <w:rPr>
            <w:rFonts w:ascii="Crimson Text" w:hAnsi="Crimson Text"/>
            <w:color w:val="000000" w:themeColor="text1"/>
            <w:sz w:val="26"/>
            <w:szCs w:val="26"/>
          </w:rPr>
          <w:delText>la noticia</w:delText>
        </w:r>
      </w:del>
      <w:ins w:id="442" w:author="PC" w:date="2025-05-30T18:52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>lo que sabía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las autoridades de la guardia real</w:t>
      </w:r>
      <w:del w:id="443" w:author="PC" w:date="2025-05-30T18:52:00Z">
        <w:r w:rsidRPr="008D03A6" w:rsidDel="00C15A5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914AF1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 xml:space="preserve">en vísperas de la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ceremonia de iniciación</w:t>
      </w:r>
      <w:del w:id="444" w:author="PC" w:date="2025-05-30T18:52:00Z">
        <w:r w:rsidRPr="008D03A6" w:rsidDel="00C15A5A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0E241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la ejecución de un plan</w:t>
      </w:r>
      <w:ins w:id="445" w:author="PC" w:date="2025-05-30T18:53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 xml:space="preserve"> tan</w:t>
        </w:r>
      </w:ins>
      <w:r w:rsidR="000E241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D4B37" w:rsidRPr="008D03A6">
        <w:rPr>
          <w:rFonts w:ascii="Crimson Text" w:hAnsi="Crimson Text"/>
          <w:color w:val="000000" w:themeColor="text1"/>
          <w:sz w:val="26"/>
          <w:szCs w:val="26"/>
        </w:rPr>
        <w:t>arriesgado</w:t>
      </w:r>
      <w:ins w:id="446" w:author="PC" w:date="2025-05-30T18:53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 xml:space="preserve"> como el que estaban tramando</w:t>
        </w:r>
      </w:ins>
      <w:r w:rsidR="000E241B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C786C" w:rsidRPr="008D03A6">
        <w:rPr>
          <w:rFonts w:ascii="Crimson Text" w:hAnsi="Crimson Text"/>
          <w:color w:val="000000" w:themeColor="text1"/>
          <w:sz w:val="26"/>
          <w:szCs w:val="26"/>
        </w:rPr>
        <w:t>era conveniente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ins w:id="447" w:author="PC" w:date="2025-05-30T18:53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 xml:space="preserve">que 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>pasar</w:t>
      </w:r>
      <w:ins w:id="448" w:author="PC" w:date="2025-05-30T18:53:00Z">
        <w:r w:rsidR="00C15A5A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inadvertido.</w:t>
      </w:r>
      <w:commentRangeEnd w:id="433"/>
      <w:r w:rsidR="00C15A5A">
        <w:rPr>
          <w:rStyle w:val="Refdecomentario"/>
        </w:rPr>
        <w:commentReference w:id="433"/>
      </w:r>
    </w:p>
    <w:p w:rsidR="006429CB" w:rsidRPr="008D03A6" w:rsidRDefault="00492B56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Los hombres </w:t>
      </w:r>
      <w:r w:rsidR="00921556" w:rsidRPr="008D03A6">
        <w:rPr>
          <w:rFonts w:ascii="Crimson Text" w:hAnsi="Crimson Text"/>
          <w:color w:val="000000" w:themeColor="text1"/>
          <w:sz w:val="26"/>
          <w:szCs w:val="26"/>
        </w:rPr>
        <w:t>continuaron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hablando por algunos minutos más</w:t>
      </w:r>
      <w:del w:id="449" w:author="PC" w:date="2025-05-30T18:56:00Z">
        <w:r w:rsidRPr="008D03A6" w:rsidDel="00BC332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luego se marcharon</w:t>
      </w:r>
      <w:del w:id="450" w:author="PC" w:date="2025-05-30T18:56:00Z">
        <w:r w:rsidRPr="008D03A6" w:rsidDel="00BC332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tal como habían </w:t>
      </w:r>
      <w:r w:rsidR="009A5C7A" w:rsidRPr="008D03A6">
        <w:rPr>
          <w:rFonts w:ascii="Crimson Text" w:hAnsi="Crimson Text"/>
          <w:color w:val="000000" w:themeColor="text1"/>
          <w:sz w:val="26"/>
          <w:szCs w:val="26"/>
        </w:rPr>
        <w:t>entrado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Eros y Elena se miraron al mis</w:t>
      </w:r>
      <w:r w:rsidR="0069226D" w:rsidRPr="008D03A6">
        <w:rPr>
          <w:rFonts w:ascii="Crimson Text" w:hAnsi="Crimson Text"/>
          <w:color w:val="000000" w:themeColor="text1"/>
          <w:sz w:val="26"/>
          <w:szCs w:val="26"/>
        </w:rPr>
        <w:t xml:space="preserve">mo tiempo </w:t>
      </w:r>
      <w:del w:id="451" w:author="PC" w:date="2025-05-30T18:56:00Z">
        <w:r w:rsidR="0069226D" w:rsidRPr="008D03A6" w:rsidDel="00BC3320">
          <w:rPr>
            <w:rFonts w:ascii="Crimson Text" w:hAnsi="Crimson Text"/>
            <w:color w:val="000000" w:themeColor="text1"/>
            <w:sz w:val="26"/>
            <w:szCs w:val="26"/>
          </w:rPr>
          <w:delText>en un gesto de</w:delText>
        </w:r>
      </w:del>
      <w:ins w:id="452" w:author="PC" w:date="2025-05-30T18:56:00Z">
        <w:r w:rsidR="00BC3320">
          <w:rPr>
            <w:rFonts w:ascii="Crimson Text" w:hAnsi="Crimson Text"/>
            <w:color w:val="000000" w:themeColor="text1"/>
            <w:sz w:val="26"/>
            <w:szCs w:val="26"/>
          </w:rPr>
          <w:t>con</w:t>
        </w:r>
      </w:ins>
      <w:r w:rsidR="0069226D" w:rsidRPr="008D03A6">
        <w:rPr>
          <w:rFonts w:ascii="Crimson Text" w:hAnsi="Crimson Text"/>
          <w:color w:val="000000" w:themeColor="text1"/>
          <w:sz w:val="26"/>
          <w:szCs w:val="26"/>
        </w:rPr>
        <w:t xml:space="preserve"> alivio</w:t>
      </w:r>
      <w:del w:id="453" w:author="PC" w:date="2025-05-30T18:56:00Z">
        <w:r w:rsidRPr="008D03A6" w:rsidDel="00BC3320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21556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69226D" w:rsidRPr="008D03A6">
        <w:rPr>
          <w:rFonts w:ascii="Crimson Text" w:hAnsi="Crimson Text"/>
          <w:color w:val="000000" w:themeColor="text1"/>
          <w:sz w:val="26"/>
          <w:szCs w:val="26"/>
        </w:rPr>
        <w:t>, por un instante,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permanecieron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atados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esa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mirada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 xml:space="preserve">, la misma que los había </w:t>
      </w:r>
      <w:del w:id="454" w:author="PC" w:date="2025-05-30T18:56:00Z">
        <w:r w:rsidR="0069226D" w:rsidRPr="008D03A6" w:rsidDel="00BC3320">
          <w:rPr>
            <w:rFonts w:ascii="Crimson Text" w:hAnsi="Crimson Text"/>
            <w:color w:val="000000" w:themeColor="text1"/>
            <w:sz w:val="26"/>
            <w:szCs w:val="26"/>
          </w:rPr>
          <w:delText>atraído</w:delText>
        </w:r>
        <w:r w:rsidR="008B0481" w:rsidRPr="008D03A6" w:rsidDel="00BC3320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</w:del>
      <w:ins w:id="455" w:author="PC" w:date="2025-05-30T18:56:00Z">
        <w:r w:rsidR="00BC3320">
          <w:rPr>
            <w:rFonts w:ascii="Crimson Text" w:hAnsi="Crimson Text"/>
            <w:color w:val="000000" w:themeColor="text1"/>
            <w:sz w:val="26"/>
            <w:szCs w:val="26"/>
          </w:rPr>
          <w:t>unido</w:t>
        </w:r>
        <w:r w:rsidR="00BC3320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a orillas del lago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Eros recordó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ese encuentro</w:t>
      </w:r>
      <w:del w:id="456" w:author="PC" w:date="2025-05-30T18:58:00Z">
        <w:r w:rsidR="00AC5EB7" w:rsidRPr="008D03A6" w:rsidDel="000D347D">
          <w:rPr>
            <w:rFonts w:ascii="Crimson Text" w:hAnsi="Crimson Text"/>
            <w:color w:val="000000" w:themeColor="text1"/>
            <w:sz w:val="26"/>
            <w:szCs w:val="26"/>
          </w:rPr>
          <w:delText xml:space="preserve"> </w:delText>
        </w:r>
        <w:r w:rsidR="008B0481" w:rsidRPr="008D03A6" w:rsidDel="000D347D">
          <w:rPr>
            <w:rFonts w:ascii="Crimson Text" w:hAnsi="Crimson Text"/>
            <w:color w:val="000000" w:themeColor="text1"/>
            <w:sz w:val="26"/>
            <w:szCs w:val="26"/>
          </w:rPr>
          <w:delText>y</w:delText>
        </w:r>
      </w:del>
      <w:ins w:id="457" w:author="PC" w:date="2025-05-30T18:58:00Z">
        <w:r w:rsidR="000D347D">
          <w:rPr>
            <w:rFonts w:ascii="Crimson Text" w:hAnsi="Crimson Text"/>
            <w:color w:val="000000" w:themeColor="text1"/>
            <w:sz w:val="26"/>
            <w:szCs w:val="26"/>
          </w:rPr>
          <w:t>,</w:t>
        </w:r>
      </w:ins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D2B17" w:rsidRPr="008D03A6">
        <w:rPr>
          <w:rFonts w:ascii="Crimson Text" w:hAnsi="Crimson Text"/>
          <w:color w:val="000000" w:themeColor="text1"/>
          <w:sz w:val="26"/>
          <w:szCs w:val="26"/>
        </w:rPr>
        <w:t>el momento en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se habían besado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y no pudo evitar </w:t>
      </w:r>
      <w:r w:rsidR="006950AA" w:rsidRPr="008D03A6">
        <w:rPr>
          <w:rFonts w:ascii="Crimson Text" w:hAnsi="Crimson Text"/>
          <w:color w:val="000000" w:themeColor="text1"/>
          <w:sz w:val="26"/>
          <w:szCs w:val="26"/>
        </w:rPr>
        <w:t>el deseo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repetirlo. Se quitó el casco </w:t>
      </w:r>
      <w:r w:rsidR="006D2B17" w:rsidRPr="008D03A6">
        <w:rPr>
          <w:rFonts w:ascii="Crimson Text" w:hAnsi="Crimson Text"/>
          <w:color w:val="000000" w:themeColor="text1"/>
          <w:sz w:val="26"/>
          <w:szCs w:val="26"/>
        </w:rPr>
        <w:t>dejando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 rostro </w:t>
      </w:r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>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descubierto, se inclinó hacia ella e intentó besarla</w:t>
      </w:r>
      <w:del w:id="458" w:author="PC" w:date="2025-05-30T18:58:00Z">
        <w:r w:rsidR="006D2B17" w:rsidRPr="008D03A6" w:rsidDel="000D347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6D2B17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aquella vez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Elena dio un paso hacia atrás</w:t>
      </w:r>
      <w:del w:id="459" w:author="PC" w:date="2025-05-30T18:59:00Z">
        <w:r w:rsidR="006D2B17" w:rsidRPr="008D03A6" w:rsidDel="000D347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tropezó con una de las estanterías, varios libros se desacomodaron y o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tros cayeron al piso</w:t>
      </w:r>
      <w:ins w:id="460" w:author="PC" w:date="2025-05-30T18:59:00Z">
        <w:r w:rsidR="000D347D">
          <w:rPr>
            <w:rFonts w:ascii="Crimson Text" w:hAnsi="Crimson Text"/>
            <w:color w:val="000000" w:themeColor="text1"/>
            <w:sz w:val="26"/>
            <w:szCs w:val="26"/>
          </w:rPr>
          <w:t xml:space="preserve"> con gran estrépito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</w:t>
      </w:r>
      <w:r w:rsidR="00EA0EC8" w:rsidRPr="008D03A6">
        <w:rPr>
          <w:rFonts w:ascii="Crimson Text" w:hAnsi="Crimson Text"/>
          <w:color w:val="000000" w:themeColor="text1"/>
          <w:sz w:val="26"/>
          <w:szCs w:val="26"/>
        </w:rPr>
        <w:t>sonido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fue </w:t>
      </w:r>
      <w:del w:id="461" w:author="PC" w:date="2025-05-30T18:59:00Z">
        <w:r w:rsidR="00EA0EC8" w:rsidRPr="008D03A6" w:rsidDel="000D347D">
          <w:rPr>
            <w:rFonts w:ascii="Crimson Text" w:hAnsi="Crimson Text"/>
            <w:color w:val="000000" w:themeColor="text1"/>
            <w:sz w:val="26"/>
            <w:szCs w:val="26"/>
          </w:rPr>
          <w:delText xml:space="preserve">estrepitoso </w:delText>
        </w:r>
      </w:del>
      <w:ins w:id="462" w:author="PC" w:date="2025-05-30T18:59:00Z">
        <w:r w:rsidR="000D347D">
          <w:rPr>
            <w:rFonts w:ascii="Crimson Text" w:hAnsi="Crimson Text"/>
            <w:color w:val="000000" w:themeColor="text1"/>
            <w:sz w:val="26"/>
            <w:szCs w:val="26"/>
          </w:rPr>
          <w:t>lo suficientemente fuerte</w:t>
        </w:r>
        <w:r w:rsidR="000D347D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6950AA" w:rsidRPr="008D03A6">
        <w:rPr>
          <w:rFonts w:ascii="Crimson Text" w:hAnsi="Crimson Text"/>
          <w:color w:val="000000" w:themeColor="text1"/>
          <w:sz w:val="26"/>
          <w:szCs w:val="26"/>
        </w:rPr>
        <w:t>como para</w:t>
      </w:r>
      <w:ins w:id="463" w:author="PC" w:date="2025-05-30T19:00:00Z">
        <w:r w:rsidR="000D347D">
          <w:rPr>
            <w:rFonts w:ascii="Crimson Text" w:hAnsi="Crimson Text"/>
            <w:color w:val="000000" w:themeColor="text1"/>
            <w:sz w:val="26"/>
            <w:szCs w:val="26"/>
          </w:rPr>
          <w:t xml:space="preserve"> amen</w:t>
        </w:r>
      </w:ins>
      <w:ins w:id="464" w:author="PC" w:date="2025-05-30T19:09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a</w:t>
        </w:r>
      </w:ins>
      <w:ins w:id="465" w:author="PC" w:date="2025-05-30T19:00:00Z">
        <w:r w:rsidR="000D347D">
          <w:rPr>
            <w:rFonts w:ascii="Crimson Text" w:hAnsi="Crimson Text"/>
            <w:color w:val="000000" w:themeColor="text1"/>
            <w:sz w:val="26"/>
            <w:szCs w:val="26"/>
          </w:rPr>
          <w:t>zar a</w:t>
        </w:r>
      </w:ins>
      <w:r w:rsidR="006950A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dejarlos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expuestos</w:t>
      </w:r>
      <w:del w:id="466" w:author="PC" w:date="2025-05-30T19:00:00Z">
        <w:r w:rsidR="00051026" w:rsidRPr="008D03A6" w:rsidDel="000D347D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nuevamente.</w:t>
      </w:r>
    </w:p>
    <w:p w:rsidR="00EB1162" w:rsidRDefault="00A90955" w:rsidP="001D1D8D">
      <w:pPr>
        <w:tabs>
          <w:tab w:val="left" w:pos="2179"/>
        </w:tabs>
        <w:spacing w:after="0"/>
        <w:ind w:firstLine="284"/>
        <w:jc w:val="both"/>
        <w:rPr>
          <w:ins w:id="467" w:author="PC" w:date="2025-05-30T19:10:00Z"/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1F48">
        <w:rPr>
          <w:rFonts w:ascii="Crimson Text" w:hAnsi="Crimson Text"/>
          <w:color w:val="000000" w:themeColor="text1"/>
          <w:sz w:val="26"/>
          <w:szCs w:val="26"/>
        </w:rPr>
        <w:t>—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Seguro vendrán </w:t>
      </w:r>
      <w:r w:rsidR="009A5C7A" w:rsidRPr="008D03A6">
        <w:rPr>
          <w:rFonts w:ascii="Crimson Text" w:hAnsi="Crimson Text"/>
          <w:color w:val="000000" w:themeColor="text1"/>
          <w:sz w:val="26"/>
          <w:szCs w:val="26"/>
        </w:rPr>
        <w:t xml:space="preserve">a </w:t>
      </w:r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>inspeccionar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, tenemos que irnos</w:t>
      </w:r>
      <w:del w:id="468" w:author="PC" w:date="2025-05-30T19:09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 es muy peligroso para ti</w:delText>
        </w:r>
      </w:del>
      <w:ins w:id="469" w:author="PC" w:date="2025-05-30T19:09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 xml:space="preserve"> rápido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1F48">
        <w:rPr>
          <w:rFonts w:ascii="Crimson Text" w:hAnsi="Crimson Text"/>
          <w:color w:val="000000" w:themeColor="text1"/>
          <w:sz w:val="26"/>
          <w:szCs w:val="26"/>
        </w:rPr>
        <w:t>—</w:t>
      </w:r>
      <w:del w:id="470" w:author="PC" w:date="2025-05-30T19:09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dijo</w:delText>
        </w:r>
      </w:del>
      <w:ins w:id="471" w:author="PC" w:date="2025-05-30T19:09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lo apuró</w:t>
        </w:r>
      </w:ins>
      <w:del w:id="472" w:author="PC" w:date="2025-05-30T19:09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preocupada</w:t>
      </w:r>
      <w:del w:id="473" w:author="PC" w:date="2025-05-30T19:09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 l</w:delText>
        </w:r>
      </w:del>
      <w:ins w:id="474" w:author="PC" w:date="2025-05-30T19:09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. L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a situación la s</w:t>
      </w:r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>uperaba</w:t>
      </w:r>
      <w:ins w:id="475" w:author="PC" w:date="2025-05-30T19:09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 xml:space="preserve"> de diferentes maneras</w:t>
        </w:r>
      </w:ins>
      <w:del w:id="476" w:author="PC" w:date="2025-05-30T19:09:00Z">
        <w:r w:rsidR="00AC5EB7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ins w:id="477" w:author="PC" w:date="2025-05-30T19:09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. Por un lado,</w:t>
        </w:r>
      </w:ins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50AA" w:rsidRPr="008D03A6">
        <w:rPr>
          <w:rFonts w:ascii="Crimson Text" w:hAnsi="Crimson Text"/>
          <w:color w:val="000000" w:themeColor="text1"/>
          <w:sz w:val="26"/>
          <w:szCs w:val="26"/>
        </w:rPr>
        <w:t>la aparición de</w:t>
      </w:r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50AA" w:rsidRPr="008D03A6">
        <w:rPr>
          <w:rFonts w:ascii="Crimson Text" w:hAnsi="Crimson Text"/>
          <w:color w:val="000000" w:themeColor="text1"/>
          <w:sz w:val="26"/>
          <w:szCs w:val="26"/>
        </w:rPr>
        <w:t>nuevas personas</w:t>
      </w:r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era una amenaza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inminente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ins w:id="478" w:author="PC" w:date="2025-05-30T19:10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 xml:space="preserve"> lo era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aún más</w:t>
      </w:r>
      <w:del w:id="479" w:author="PC" w:date="2025-05-30T19:10:00Z">
        <w:r w:rsidR="006950AA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intensión de Eros por </w:t>
      </w:r>
      <w:r w:rsidR="009A5C7A" w:rsidRPr="008D03A6">
        <w:rPr>
          <w:rFonts w:ascii="Crimson Text" w:hAnsi="Crimson Text"/>
          <w:color w:val="000000" w:themeColor="text1"/>
          <w:sz w:val="26"/>
          <w:szCs w:val="26"/>
        </w:rPr>
        <w:t>besarla</w:t>
      </w:r>
      <w:r w:rsidR="00271F48">
        <w:rPr>
          <w:rFonts w:ascii="Crimson Text" w:hAnsi="Crimson Text"/>
          <w:color w:val="000000" w:themeColor="text1"/>
          <w:sz w:val="26"/>
          <w:szCs w:val="26"/>
        </w:rPr>
        <w:t>—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favor, </w:t>
      </w:r>
      <w:del w:id="480" w:author="PC" w:date="2025-05-30T19:10:00Z">
        <w:r w:rsidR="0069226D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retirate</w:delText>
        </w:r>
      </w:del>
      <w:ins w:id="481" w:author="PC" w:date="2025-05-30T19:10:00Z">
        <w:r w:rsidR="00EB1162" w:rsidRPr="008D03A6">
          <w:rPr>
            <w:rFonts w:ascii="Crimson Text" w:hAnsi="Crimson Text"/>
            <w:color w:val="000000" w:themeColor="text1"/>
            <w:sz w:val="26"/>
            <w:szCs w:val="26"/>
          </w:rPr>
          <w:t>retírate</w:t>
        </w:r>
      </w:ins>
      <w:r w:rsidR="00AC5EB7" w:rsidRPr="008D03A6">
        <w:rPr>
          <w:rFonts w:ascii="Crimson Text" w:hAnsi="Crimson Text"/>
          <w:color w:val="000000" w:themeColor="text1"/>
          <w:sz w:val="26"/>
          <w:szCs w:val="26"/>
        </w:rPr>
        <w:t xml:space="preserve"> ahora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84FAB" w:rsidRPr="008D03A6">
        <w:rPr>
          <w:rFonts w:ascii="Crimson Text" w:hAnsi="Crimson Text"/>
          <w:color w:val="000000" w:themeColor="text1"/>
          <w:sz w:val="26"/>
          <w:szCs w:val="26"/>
        </w:rPr>
        <w:t xml:space="preserve">no puedes permanecer aquí, 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hablaremos </w:t>
      </w:r>
      <w:del w:id="482" w:author="PC" w:date="2025-05-30T19:10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en otro momento</w:delText>
        </w:r>
      </w:del>
      <w:ins w:id="483" w:author="PC" w:date="2025-05-30T19:10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más tarde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71F48">
        <w:rPr>
          <w:rFonts w:ascii="Crimson Text" w:hAnsi="Crimson Text"/>
          <w:color w:val="000000" w:themeColor="text1"/>
          <w:sz w:val="26"/>
          <w:szCs w:val="26"/>
        </w:rPr>
        <w:t>—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concluyó, nerviosa. </w:t>
      </w:r>
    </w:p>
    <w:p w:rsidR="00A90955" w:rsidRPr="008D03A6" w:rsidRDefault="00051026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la observó </w:t>
      </w:r>
      <w:r w:rsidR="00D84FAB" w:rsidRPr="008D03A6">
        <w:rPr>
          <w:rFonts w:ascii="Crimson Text" w:hAnsi="Crimson Text"/>
          <w:color w:val="000000" w:themeColor="text1"/>
          <w:sz w:val="26"/>
          <w:szCs w:val="26"/>
        </w:rPr>
        <w:t>afligido</w:t>
      </w:r>
      <w:del w:id="484" w:author="PC" w:date="2025-05-30T19:10:00Z">
        <w:r w:rsidR="00AC5EB7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D84FAB" w:rsidRPr="008D03A6">
        <w:rPr>
          <w:rFonts w:ascii="Crimson Text" w:hAnsi="Crimson Text"/>
          <w:color w:val="000000" w:themeColor="text1"/>
          <w:sz w:val="26"/>
          <w:szCs w:val="26"/>
        </w:rPr>
        <w:t>, en silencio,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enfiló hacia la puerta.</w:t>
      </w:r>
    </w:p>
    <w:p w:rsidR="00051026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proofErr w:type="gramStart"/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proofErr w:type="gramEnd"/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485" w:author="PC" w:date="2025-05-30T19:11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 xml:space="preserve">dijo </w:delText>
        </w:r>
      </w:del>
      <w:ins w:id="486" w:author="PC" w:date="2025-06-16T20:10:00Z">
        <w:r w:rsidR="0067722E">
          <w:rPr>
            <w:rFonts w:ascii="Crimson Text" w:hAnsi="Crimson Text"/>
            <w:color w:val="000000" w:themeColor="text1"/>
            <w:sz w:val="26"/>
            <w:szCs w:val="26"/>
          </w:rPr>
          <w:t>l</w:t>
        </w:r>
      </w:ins>
      <w:bookmarkStart w:id="487" w:name="_GoBack"/>
      <w:bookmarkEnd w:id="487"/>
      <w:ins w:id="488" w:author="PC" w:date="2025-05-30T19:11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lamó</w:t>
        </w:r>
        <w:r w:rsidR="00EB1162" w:rsidRPr="008D03A6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la princesa, antes de que se fuera de la habitación</w:t>
      </w:r>
      <w:r w:rsidR="009A5C7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051026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Princesa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 el joven, </w:t>
      </w:r>
      <w:del w:id="489" w:author="PC" w:date="2025-05-30T19:11:00Z">
        <w:r w:rsidR="00051026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 xml:space="preserve">algo </w:delText>
        </w:r>
        <w:r w:rsidR="00D84FAB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molesto</w:delText>
        </w:r>
      </w:del>
      <w:ins w:id="490" w:author="PC" w:date="2025-05-30T19:11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con formalidad</w:t>
        </w:r>
      </w:ins>
      <w:r w:rsidR="0005102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051026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Resolveremos lo de Agatha</w:t>
      </w:r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8B0481" w:rsidRPr="008D03A6">
        <w:rPr>
          <w:rFonts w:ascii="Crimson Text" w:hAnsi="Crimson Text"/>
          <w:color w:val="000000" w:themeColor="text1"/>
          <w:sz w:val="26"/>
          <w:szCs w:val="26"/>
        </w:rPr>
        <w:t>te veré en la ceremonia</w:t>
      </w:r>
      <w:ins w:id="491" w:author="PC" w:date="2025-05-30T19:11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 xml:space="preserve"> 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ins w:id="492" w:author="PC" w:date="2025-05-30T19:11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prometió, dolida por la actitud del joven</w:t>
        </w:r>
      </w:ins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10291" w:rsidRPr="008D03A6">
        <w:rPr>
          <w:rFonts w:ascii="Crimson Text" w:hAnsi="Crimson Text"/>
          <w:color w:val="000000" w:themeColor="text1"/>
          <w:sz w:val="26"/>
          <w:szCs w:val="26"/>
        </w:rPr>
        <w:t>No resignes</w:t>
      </w:r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oportunidad de unirte a la guardia real, es por lo que has peleado </w:t>
      </w:r>
      <w:del w:id="493" w:author="PC" w:date="2025-05-30T19:11:00Z">
        <w:r w:rsidR="00E04C10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siempre</w:delText>
        </w:r>
      </w:del>
      <w:ins w:id="494" w:author="PC" w:date="2025-05-30T19:11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toda tu vida</w:t>
        </w:r>
      </w:ins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:rsidR="00E04C10" w:rsidRPr="008D03A6" w:rsidRDefault="00271F48" w:rsidP="001D1D8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0291" w:rsidRPr="008D03A6">
        <w:rPr>
          <w:rFonts w:ascii="Crimson Text" w:hAnsi="Crimson Text"/>
          <w:color w:val="000000" w:themeColor="text1"/>
          <w:sz w:val="26"/>
          <w:szCs w:val="26"/>
        </w:rPr>
        <w:t>Tienes razón, debo enfocarme en eso. Gracias por tu ayuda</w:t>
      </w:r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del w:id="495" w:author="PC" w:date="2025-05-30T19:12:00Z">
        <w:r w:rsidR="00E04C10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dijo</w:delText>
        </w:r>
      </w:del>
      <w:ins w:id="496" w:author="PC" w:date="2025-05-30T19:12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respondió</w:t>
        </w:r>
      </w:ins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se colocó el yelmo. Sin </w:t>
      </w:r>
      <w:del w:id="497" w:author="PC" w:date="2025-05-30T19:12:00Z">
        <w:r w:rsidR="00E04C10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 xml:space="preserve">más </w:delText>
        </w:r>
        <w:r w:rsidR="009A5C7A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comentario</w:delText>
        </w:r>
      </w:del>
      <w:ins w:id="498" w:author="PC" w:date="2025-05-30T19:12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decir nada más</w:t>
        </w:r>
      </w:ins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>, abrió la puerta</w:t>
      </w:r>
      <w:del w:id="499" w:author="PC" w:date="2025-05-30T19:12:00Z">
        <w:r w:rsidR="00BC45B4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,</w:delText>
        </w:r>
      </w:del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310291" w:rsidRPr="008D03A6">
        <w:rPr>
          <w:rFonts w:ascii="Crimson Text" w:hAnsi="Crimson Text"/>
          <w:color w:val="000000" w:themeColor="text1"/>
          <w:sz w:val="26"/>
          <w:szCs w:val="26"/>
        </w:rPr>
        <w:t>abandon</w:t>
      </w:r>
      <w:r w:rsidR="00E04C10" w:rsidRPr="008D03A6">
        <w:rPr>
          <w:rFonts w:ascii="Crimson Text" w:hAnsi="Crimson Text"/>
          <w:color w:val="000000" w:themeColor="text1"/>
          <w:sz w:val="26"/>
          <w:szCs w:val="26"/>
        </w:rPr>
        <w:t>ó la biblioteca.</w:t>
      </w:r>
    </w:p>
    <w:p w:rsidR="000F3833" w:rsidRPr="008D03A6" w:rsidRDefault="00E04C10" w:rsidP="00ED706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Finalmente, se retiró del castillo con </w:t>
      </w:r>
      <w:del w:id="500" w:author="PC" w:date="2025-05-30T19:12:00Z">
        <w:r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 xml:space="preserve">la misma </w:delText>
        </w:r>
        <w:r w:rsidR="00A3124A"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astucia</w:delText>
        </w:r>
      </w:del>
      <w:ins w:id="501" w:author="PC" w:date="2025-05-30T19:12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el mismo sigilo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</w:t>
      </w:r>
      <w:del w:id="502" w:author="PC" w:date="2025-05-30T19:12:00Z">
        <w:r w:rsidRPr="008D03A6" w:rsidDel="00EB1162">
          <w:rPr>
            <w:rFonts w:ascii="Crimson Text" w:hAnsi="Crimson Text"/>
            <w:color w:val="000000" w:themeColor="text1"/>
            <w:sz w:val="26"/>
            <w:szCs w:val="26"/>
          </w:rPr>
          <w:delText>la</w:delText>
        </w:r>
      </w:del>
      <w:ins w:id="503" w:author="PC" w:date="2025-05-30T19:12:00Z">
        <w:r w:rsidR="00EB1162">
          <w:rPr>
            <w:rFonts w:ascii="Crimson Text" w:hAnsi="Crimson Text"/>
            <w:color w:val="000000" w:themeColor="text1"/>
            <w:sz w:val="26"/>
            <w:szCs w:val="26"/>
          </w:rPr>
          <w:t>el</w:t>
        </w:r>
      </w:ins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había ingresado, </w:t>
      </w:r>
      <w:r w:rsidR="00D456F7" w:rsidRPr="008D03A6">
        <w:rPr>
          <w:rFonts w:ascii="Crimson Text" w:hAnsi="Crimson Text"/>
          <w:color w:val="000000" w:themeColor="text1"/>
          <w:sz w:val="26"/>
          <w:szCs w:val="26"/>
        </w:rPr>
        <w:t>pero con sensaciones diferentes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sectPr w:rsidR="000F3833" w:rsidRPr="008D03A6" w:rsidSect="001C738A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2" w:author="PC" w:date="2025-05-30T16:57:00Z" w:initials="P">
    <w:p w:rsidR="00F26FE9" w:rsidRDefault="00F26FE9">
      <w:pPr>
        <w:pStyle w:val="Textocomentario"/>
      </w:pPr>
      <w:r>
        <w:rPr>
          <w:rStyle w:val="Refdecomentario"/>
        </w:rPr>
        <w:annotationRef/>
      </w:r>
      <w:r>
        <w:t>La realeza solía vestirse más pudorosa, para resaltar la pureza. Sobre todo si eran mujeres. A menos que sea algo cultural de esa sociedad y ese mundo, te diría que lo modifiques, porque además no creo que al rey le haga gracia que su hija ande vestida con escotes profundos.</w:t>
      </w:r>
    </w:p>
  </w:comment>
  <w:comment w:id="323" w:author="PC" w:date="2025-05-30T18:12:00Z" w:initials="P">
    <w:p w:rsidR="00C12B75" w:rsidRDefault="00C12B75">
      <w:pPr>
        <w:pStyle w:val="Textocomentario"/>
      </w:pPr>
      <w:r>
        <w:rPr>
          <w:rStyle w:val="Refdecomentario"/>
        </w:rPr>
        <w:annotationRef/>
      </w:r>
      <w:r>
        <w:t>Por tres, de hecho. El cuarto sólo lo miró de lejitos y se fue.</w:t>
      </w:r>
    </w:p>
  </w:comment>
  <w:comment w:id="370" w:author="PC" w:date="2025-05-30T18:26:00Z" w:initials="P">
    <w:p w:rsidR="001039C9" w:rsidRDefault="001039C9">
      <w:pPr>
        <w:pStyle w:val="Textocomentario"/>
      </w:pPr>
      <w:r>
        <w:rPr>
          <w:rStyle w:val="Refdecomentario"/>
        </w:rPr>
        <w:annotationRef/>
      </w:r>
      <w:r>
        <w:t xml:space="preserve">Lo borraría por el simple hecho de que ninguno de los dos sabe cuál es el momento oportuno porque ninguno antes estuvo en esos </w:t>
      </w:r>
      <w:proofErr w:type="spellStart"/>
      <w:r>
        <w:t>rituale,s</w:t>
      </w:r>
      <w:proofErr w:type="spellEnd"/>
      <w:r>
        <w:t xml:space="preserve"> no saben de qué va ni cómo se va a llevar a cabo. Además de que en la oración anterior se </w:t>
      </w:r>
      <w:proofErr w:type="spellStart"/>
      <w:r>
        <w:t>enetiende</w:t>
      </w:r>
      <w:proofErr w:type="spellEnd"/>
      <w:r>
        <w:t xml:space="preserve"> que </w:t>
      </w:r>
      <w:proofErr w:type="spellStart"/>
      <w:r>
        <w:t>que</w:t>
      </w:r>
      <w:proofErr w:type="spellEnd"/>
      <w:r>
        <w:t xml:space="preserve"> van a realizar el intercambio en algún momento que les quede conveniente, por lo que en cierta forma queda redundante</w:t>
      </w:r>
    </w:p>
  </w:comment>
  <w:comment w:id="433" w:author="PC" w:date="2025-05-30T19:13:00Z" w:initials="P">
    <w:p w:rsidR="00C15A5A" w:rsidRDefault="00C15A5A">
      <w:pPr>
        <w:pStyle w:val="Textocomentario"/>
      </w:pPr>
      <w:r>
        <w:rPr>
          <w:rStyle w:val="Refdecomentario"/>
        </w:rPr>
        <w:annotationRef/>
      </w:r>
      <w:r>
        <w:t>Mi pregunta es: por qué no lo dijo antes :’)??? Pasaron días :’)!</w:t>
      </w:r>
      <w:r w:rsidR="00C55A15">
        <w:t xml:space="preserve"> Y era información importante </w:t>
      </w:r>
      <w:proofErr w:type="spellStart"/>
      <w:r w:rsidR="00C55A15">
        <w:t>Dx</w:t>
      </w:r>
      <w:proofErr w:type="spellEnd"/>
      <w:r w:rsidR="00C55A15">
        <w:t>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83D" w:rsidRDefault="001F783D" w:rsidP="00F1536C">
      <w:pPr>
        <w:spacing w:after="0" w:line="240" w:lineRule="auto"/>
      </w:pPr>
      <w:r>
        <w:separator/>
      </w:r>
    </w:p>
  </w:endnote>
  <w:endnote w:type="continuationSeparator" w:id="0">
    <w:p w:rsidR="001F783D" w:rsidRDefault="001F783D" w:rsidP="00F1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rimson Text">
    <w:altName w:val="Cambria Math"/>
    <w:charset w:val="00"/>
    <w:family w:val="auto"/>
    <w:pitch w:val="variable"/>
    <w:sig w:usb0="00000001" w:usb1="4000006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87" w:rsidRPr="00F1536C" w:rsidRDefault="008F5887">
    <w:pPr>
      <w:pStyle w:val="Piedepgina"/>
      <w:jc w:val="center"/>
      <w:rPr>
        <w:caps/>
        <w:color w:val="000000" w:themeColor="text1"/>
      </w:rPr>
    </w:pPr>
    <w:r w:rsidRPr="00F1536C">
      <w:rPr>
        <w:caps/>
        <w:color w:val="000000" w:themeColor="text1"/>
      </w:rPr>
      <w:fldChar w:fldCharType="begin"/>
    </w:r>
    <w:r w:rsidRPr="00F1536C">
      <w:rPr>
        <w:caps/>
        <w:color w:val="000000" w:themeColor="text1"/>
      </w:rPr>
      <w:instrText>PAGE   \* MERGEFORMAT</w:instrText>
    </w:r>
    <w:r w:rsidRPr="00F1536C">
      <w:rPr>
        <w:caps/>
        <w:color w:val="000000" w:themeColor="text1"/>
      </w:rPr>
      <w:fldChar w:fldCharType="separate"/>
    </w:r>
    <w:r w:rsidR="0067722E" w:rsidRPr="0067722E">
      <w:rPr>
        <w:caps/>
        <w:noProof/>
        <w:color w:val="000000" w:themeColor="text1"/>
        <w:lang w:val="es-ES"/>
      </w:rPr>
      <w:t>7</w:t>
    </w:r>
    <w:r w:rsidRPr="00F1536C">
      <w:rPr>
        <w:caps/>
        <w:color w:val="000000" w:themeColor="text1"/>
      </w:rPr>
      <w:fldChar w:fldCharType="end"/>
    </w:r>
  </w:p>
  <w:p w:rsidR="008F5887" w:rsidRDefault="008F58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83D" w:rsidRDefault="001F783D" w:rsidP="00F1536C">
      <w:pPr>
        <w:spacing w:after="0" w:line="240" w:lineRule="auto"/>
      </w:pPr>
      <w:r>
        <w:separator/>
      </w:r>
    </w:p>
  </w:footnote>
  <w:footnote w:type="continuationSeparator" w:id="0">
    <w:p w:rsidR="001F783D" w:rsidRDefault="001F783D" w:rsidP="00F1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87" w:rsidRPr="008D03A6" w:rsidRDefault="008F5887" w:rsidP="00F1536C">
    <w:pPr>
      <w:pStyle w:val="Encabezado"/>
      <w:rPr>
        <w:rFonts w:ascii="Book Antiqua" w:hAnsi="Book Antiqua"/>
        <w:color w:val="000000" w:themeColor="text1"/>
        <w:u w:val="single"/>
        <w:lang w:val="es-ES"/>
      </w:rPr>
    </w:pPr>
    <w:r w:rsidRPr="008D03A6">
      <w:rPr>
        <w:rFonts w:ascii="Book Antiqua" w:hAnsi="Book Antiqua"/>
        <w:color w:val="FFFFFF" w:themeColor="background1"/>
        <w:highlight w:val="black"/>
        <w:u w:val="single"/>
        <w:lang w:val="es-ES"/>
      </w:rPr>
      <w:t>CORAZÓN DE GUERRERO</w:t>
    </w:r>
    <w:r w:rsidRPr="008D03A6">
      <w:rPr>
        <w:rFonts w:ascii="Book Antiqua" w:hAnsi="Book Antiqua"/>
        <w:color w:val="000000" w:themeColor="text1"/>
        <w:u w:val="single"/>
        <w:lang w:val="es-ES"/>
      </w:rPr>
      <w:t xml:space="preserve">                                                                     </w:t>
    </w:r>
    <w:r w:rsidRPr="008D03A6">
      <w:rPr>
        <w:rFonts w:ascii="Perpetua" w:hAnsi="Perpetua"/>
        <w:color w:val="000000" w:themeColor="text1"/>
        <w:sz w:val="28"/>
        <w:szCs w:val="28"/>
        <w:u w:val="single"/>
        <w:lang w:val="es-ES"/>
      </w:rPr>
      <w:t>Gonzalo Cajaraville</w:t>
    </w:r>
  </w:p>
  <w:p w:rsidR="008F5887" w:rsidRDefault="008F58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34E"/>
    <w:multiLevelType w:val="hybridMultilevel"/>
    <w:tmpl w:val="9BA44B3C"/>
    <w:lvl w:ilvl="0" w:tplc="92228DD4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1450921"/>
    <w:multiLevelType w:val="hybridMultilevel"/>
    <w:tmpl w:val="82624FCE"/>
    <w:lvl w:ilvl="0" w:tplc="0EA4EA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152D3F"/>
    <w:multiLevelType w:val="hybridMultilevel"/>
    <w:tmpl w:val="4558C854"/>
    <w:lvl w:ilvl="0" w:tplc="A13E6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32D7145"/>
    <w:multiLevelType w:val="hybridMultilevel"/>
    <w:tmpl w:val="BE86BC14"/>
    <w:lvl w:ilvl="0" w:tplc="973A1390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0524101"/>
    <w:multiLevelType w:val="hybridMultilevel"/>
    <w:tmpl w:val="02283286"/>
    <w:lvl w:ilvl="0" w:tplc="62DC076C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E4C1940"/>
    <w:multiLevelType w:val="hybridMultilevel"/>
    <w:tmpl w:val="0690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C1D8C"/>
    <w:multiLevelType w:val="hybridMultilevel"/>
    <w:tmpl w:val="D4E61CCE"/>
    <w:lvl w:ilvl="0" w:tplc="CAF496E8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hdrShapeDefaults>
    <o:shapedefaults v:ext="edit" spidmax="2049">
      <o:colormru v:ext="edit" colors="#fbf4e9,#f4eb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AE"/>
    <w:rsid w:val="00000024"/>
    <w:rsid w:val="000004DF"/>
    <w:rsid w:val="00000CE8"/>
    <w:rsid w:val="00001352"/>
    <w:rsid w:val="000021AE"/>
    <w:rsid w:val="00002468"/>
    <w:rsid w:val="000028C8"/>
    <w:rsid w:val="00003480"/>
    <w:rsid w:val="00004AEE"/>
    <w:rsid w:val="00006931"/>
    <w:rsid w:val="00006BA6"/>
    <w:rsid w:val="000077BD"/>
    <w:rsid w:val="00007940"/>
    <w:rsid w:val="00007B64"/>
    <w:rsid w:val="00007EB4"/>
    <w:rsid w:val="00010C34"/>
    <w:rsid w:val="00011612"/>
    <w:rsid w:val="00011778"/>
    <w:rsid w:val="00011D52"/>
    <w:rsid w:val="0001308F"/>
    <w:rsid w:val="0001323B"/>
    <w:rsid w:val="00013703"/>
    <w:rsid w:val="0001411C"/>
    <w:rsid w:val="000142AF"/>
    <w:rsid w:val="00015A85"/>
    <w:rsid w:val="00015CD6"/>
    <w:rsid w:val="0001653F"/>
    <w:rsid w:val="00016A6D"/>
    <w:rsid w:val="00016AFF"/>
    <w:rsid w:val="0001746A"/>
    <w:rsid w:val="00017CB8"/>
    <w:rsid w:val="00017DE8"/>
    <w:rsid w:val="00017EC7"/>
    <w:rsid w:val="00020300"/>
    <w:rsid w:val="000207DF"/>
    <w:rsid w:val="00021A0B"/>
    <w:rsid w:val="00022E72"/>
    <w:rsid w:val="00023B49"/>
    <w:rsid w:val="00023ED5"/>
    <w:rsid w:val="000240AD"/>
    <w:rsid w:val="0002522D"/>
    <w:rsid w:val="00025CEF"/>
    <w:rsid w:val="0002628F"/>
    <w:rsid w:val="000265B9"/>
    <w:rsid w:val="00026683"/>
    <w:rsid w:val="00030437"/>
    <w:rsid w:val="00030D8B"/>
    <w:rsid w:val="000310C4"/>
    <w:rsid w:val="00031C44"/>
    <w:rsid w:val="00032139"/>
    <w:rsid w:val="0003218E"/>
    <w:rsid w:val="00032EAD"/>
    <w:rsid w:val="000330A6"/>
    <w:rsid w:val="00033308"/>
    <w:rsid w:val="000344E9"/>
    <w:rsid w:val="00034A32"/>
    <w:rsid w:val="00034BC9"/>
    <w:rsid w:val="00034D83"/>
    <w:rsid w:val="00034F30"/>
    <w:rsid w:val="0003525F"/>
    <w:rsid w:val="0003765B"/>
    <w:rsid w:val="00037BF9"/>
    <w:rsid w:val="000404EA"/>
    <w:rsid w:val="000406B5"/>
    <w:rsid w:val="0004184E"/>
    <w:rsid w:val="00041AC3"/>
    <w:rsid w:val="00041F8B"/>
    <w:rsid w:val="00043A86"/>
    <w:rsid w:val="000441BB"/>
    <w:rsid w:val="00044CD2"/>
    <w:rsid w:val="0004504D"/>
    <w:rsid w:val="0004592A"/>
    <w:rsid w:val="0004593E"/>
    <w:rsid w:val="000459F2"/>
    <w:rsid w:val="00045ECE"/>
    <w:rsid w:val="00047865"/>
    <w:rsid w:val="0004787B"/>
    <w:rsid w:val="00047F4D"/>
    <w:rsid w:val="000500E1"/>
    <w:rsid w:val="000508A5"/>
    <w:rsid w:val="00051026"/>
    <w:rsid w:val="00051317"/>
    <w:rsid w:val="00052B9D"/>
    <w:rsid w:val="00054625"/>
    <w:rsid w:val="00054738"/>
    <w:rsid w:val="00054B82"/>
    <w:rsid w:val="000556DB"/>
    <w:rsid w:val="00055EB1"/>
    <w:rsid w:val="00056469"/>
    <w:rsid w:val="000567B4"/>
    <w:rsid w:val="0005691C"/>
    <w:rsid w:val="000569B9"/>
    <w:rsid w:val="00057856"/>
    <w:rsid w:val="00057A92"/>
    <w:rsid w:val="000615C4"/>
    <w:rsid w:val="00061D36"/>
    <w:rsid w:val="00062065"/>
    <w:rsid w:val="00062118"/>
    <w:rsid w:val="00063C14"/>
    <w:rsid w:val="0006531B"/>
    <w:rsid w:val="0006554D"/>
    <w:rsid w:val="000659F8"/>
    <w:rsid w:val="0006613D"/>
    <w:rsid w:val="00066B35"/>
    <w:rsid w:val="00066E82"/>
    <w:rsid w:val="00067239"/>
    <w:rsid w:val="000707F8"/>
    <w:rsid w:val="00070B9B"/>
    <w:rsid w:val="00071193"/>
    <w:rsid w:val="000712B6"/>
    <w:rsid w:val="00071F72"/>
    <w:rsid w:val="0007245C"/>
    <w:rsid w:val="00072830"/>
    <w:rsid w:val="00073AB3"/>
    <w:rsid w:val="000741AD"/>
    <w:rsid w:val="00074597"/>
    <w:rsid w:val="00074860"/>
    <w:rsid w:val="00074A62"/>
    <w:rsid w:val="000750FE"/>
    <w:rsid w:val="00075727"/>
    <w:rsid w:val="00075AD0"/>
    <w:rsid w:val="00076265"/>
    <w:rsid w:val="00076DFC"/>
    <w:rsid w:val="00077212"/>
    <w:rsid w:val="00077230"/>
    <w:rsid w:val="00077538"/>
    <w:rsid w:val="000804CD"/>
    <w:rsid w:val="000806B1"/>
    <w:rsid w:val="00080C18"/>
    <w:rsid w:val="00080D81"/>
    <w:rsid w:val="00080EAE"/>
    <w:rsid w:val="00081C73"/>
    <w:rsid w:val="000821B4"/>
    <w:rsid w:val="000838C3"/>
    <w:rsid w:val="00083B89"/>
    <w:rsid w:val="000841FF"/>
    <w:rsid w:val="00085B79"/>
    <w:rsid w:val="00085DC1"/>
    <w:rsid w:val="00085ED1"/>
    <w:rsid w:val="00085F89"/>
    <w:rsid w:val="00086D40"/>
    <w:rsid w:val="0008777A"/>
    <w:rsid w:val="00087915"/>
    <w:rsid w:val="00092205"/>
    <w:rsid w:val="00092FD8"/>
    <w:rsid w:val="0009314D"/>
    <w:rsid w:val="00093BCD"/>
    <w:rsid w:val="00093BF9"/>
    <w:rsid w:val="00095048"/>
    <w:rsid w:val="0009514E"/>
    <w:rsid w:val="00095664"/>
    <w:rsid w:val="00095895"/>
    <w:rsid w:val="00095A18"/>
    <w:rsid w:val="00095BEF"/>
    <w:rsid w:val="0009611A"/>
    <w:rsid w:val="000964AA"/>
    <w:rsid w:val="000978F2"/>
    <w:rsid w:val="00097C1E"/>
    <w:rsid w:val="000A0B42"/>
    <w:rsid w:val="000A0BF5"/>
    <w:rsid w:val="000A1746"/>
    <w:rsid w:val="000A17A3"/>
    <w:rsid w:val="000A1BBE"/>
    <w:rsid w:val="000A1EF0"/>
    <w:rsid w:val="000A2374"/>
    <w:rsid w:val="000A2EE6"/>
    <w:rsid w:val="000A2F05"/>
    <w:rsid w:val="000A2F7B"/>
    <w:rsid w:val="000A3CF4"/>
    <w:rsid w:val="000A45C8"/>
    <w:rsid w:val="000A5749"/>
    <w:rsid w:val="000A57F1"/>
    <w:rsid w:val="000A5B28"/>
    <w:rsid w:val="000A5E73"/>
    <w:rsid w:val="000A6800"/>
    <w:rsid w:val="000B05CF"/>
    <w:rsid w:val="000B0AA1"/>
    <w:rsid w:val="000B0AED"/>
    <w:rsid w:val="000B11EE"/>
    <w:rsid w:val="000B142D"/>
    <w:rsid w:val="000B15DD"/>
    <w:rsid w:val="000B19DA"/>
    <w:rsid w:val="000B1ADB"/>
    <w:rsid w:val="000B1B17"/>
    <w:rsid w:val="000B267C"/>
    <w:rsid w:val="000B29AD"/>
    <w:rsid w:val="000B301D"/>
    <w:rsid w:val="000B3B1D"/>
    <w:rsid w:val="000B3D72"/>
    <w:rsid w:val="000B4491"/>
    <w:rsid w:val="000B44B6"/>
    <w:rsid w:val="000B501A"/>
    <w:rsid w:val="000B5813"/>
    <w:rsid w:val="000B5857"/>
    <w:rsid w:val="000B5950"/>
    <w:rsid w:val="000B6077"/>
    <w:rsid w:val="000B6C33"/>
    <w:rsid w:val="000B6D9F"/>
    <w:rsid w:val="000B7C7F"/>
    <w:rsid w:val="000C065C"/>
    <w:rsid w:val="000C1687"/>
    <w:rsid w:val="000C2699"/>
    <w:rsid w:val="000C2D79"/>
    <w:rsid w:val="000C2FCF"/>
    <w:rsid w:val="000C3831"/>
    <w:rsid w:val="000C5071"/>
    <w:rsid w:val="000C5258"/>
    <w:rsid w:val="000C60B7"/>
    <w:rsid w:val="000C6E59"/>
    <w:rsid w:val="000C7146"/>
    <w:rsid w:val="000C74DD"/>
    <w:rsid w:val="000D04DC"/>
    <w:rsid w:val="000D0BB6"/>
    <w:rsid w:val="000D0EE4"/>
    <w:rsid w:val="000D15E6"/>
    <w:rsid w:val="000D1A32"/>
    <w:rsid w:val="000D1AEC"/>
    <w:rsid w:val="000D347D"/>
    <w:rsid w:val="000D35D5"/>
    <w:rsid w:val="000D36BD"/>
    <w:rsid w:val="000D3823"/>
    <w:rsid w:val="000D484E"/>
    <w:rsid w:val="000D4ECD"/>
    <w:rsid w:val="000D5754"/>
    <w:rsid w:val="000D60B7"/>
    <w:rsid w:val="000D6574"/>
    <w:rsid w:val="000D68C0"/>
    <w:rsid w:val="000D72A2"/>
    <w:rsid w:val="000D7C90"/>
    <w:rsid w:val="000D7F9B"/>
    <w:rsid w:val="000E0D34"/>
    <w:rsid w:val="000E1514"/>
    <w:rsid w:val="000E1C5F"/>
    <w:rsid w:val="000E2041"/>
    <w:rsid w:val="000E241B"/>
    <w:rsid w:val="000E345F"/>
    <w:rsid w:val="000E3BE6"/>
    <w:rsid w:val="000E4A29"/>
    <w:rsid w:val="000E4A8C"/>
    <w:rsid w:val="000E4EC8"/>
    <w:rsid w:val="000E5037"/>
    <w:rsid w:val="000E51F1"/>
    <w:rsid w:val="000E57F7"/>
    <w:rsid w:val="000E5AB5"/>
    <w:rsid w:val="000E5AC3"/>
    <w:rsid w:val="000E5E1F"/>
    <w:rsid w:val="000E5E4F"/>
    <w:rsid w:val="000E784B"/>
    <w:rsid w:val="000F0CB8"/>
    <w:rsid w:val="000F16A4"/>
    <w:rsid w:val="000F187C"/>
    <w:rsid w:val="000F237A"/>
    <w:rsid w:val="000F2C75"/>
    <w:rsid w:val="000F32FB"/>
    <w:rsid w:val="000F3833"/>
    <w:rsid w:val="000F3FEC"/>
    <w:rsid w:val="000F4141"/>
    <w:rsid w:val="000F4767"/>
    <w:rsid w:val="000F571D"/>
    <w:rsid w:val="000F57AC"/>
    <w:rsid w:val="000F5A90"/>
    <w:rsid w:val="000F61D7"/>
    <w:rsid w:val="000F68C7"/>
    <w:rsid w:val="000F6A65"/>
    <w:rsid w:val="000F70A5"/>
    <w:rsid w:val="000F743B"/>
    <w:rsid w:val="000F798A"/>
    <w:rsid w:val="00100A67"/>
    <w:rsid w:val="00100C94"/>
    <w:rsid w:val="00100D45"/>
    <w:rsid w:val="001015EF"/>
    <w:rsid w:val="00102FBE"/>
    <w:rsid w:val="001039C9"/>
    <w:rsid w:val="001039CE"/>
    <w:rsid w:val="00103C1E"/>
    <w:rsid w:val="00104A8C"/>
    <w:rsid w:val="00104C59"/>
    <w:rsid w:val="00104DAC"/>
    <w:rsid w:val="0010518B"/>
    <w:rsid w:val="0010526C"/>
    <w:rsid w:val="0010562B"/>
    <w:rsid w:val="00106325"/>
    <w:rsid w:val="001068EC"/>
    <w:rsid w:val="00106C6A"/>
    <w:rsid w:val="00106FB5"/>
    <w:rsid w:val="00107F6D"/>
    <w:rsid w:val="00110393"/>
    <w:rsid w:val="00110D2D"/>
    <w:rsid w:val="0011150F"/>
    <w:rsid w:val="0011154B"/>
    <w:rsid w:val="001129EF"/>
    <w:rsid w:val="0011318C"/>
    <w:rsid w:val="0011364F"/>
    <w:rsid w:val="0011417F"/>
    <w:rsid w:val="001141A3"/>
    <w:rsid w:val="00114DB7"/>
    <w:rsid w:val="00117423"/>
    <w:rsid w:val="0012067D"/>
    <w:rsid w:val="00121271"/>
    <w:rsid w:val="001217DA"/>
    <w:rsid w:val="0012199C"/>
    <w:rsid w:val="001228FC"/>
    <w:rsid w:val="00122F59"/>
    <w:rsid w:val="0012385C"/>
    <w:rsid w:val="00123FEB"/>
    <w:rsid w:val="001247BE"/>
    <w:rsid w:val="0012539D"/>
    <w:rsid w:val="001253E6"/>
    <w:rsid w:val="00125BEE"/>
    <w:rsid w:val="00125F0F"/>
    <w:rsid w:val="00125FD1"/>
    <w:rsid w:val="001306F5"/>
    <w:rsid w:val="00130962"/>
    <w:rsid w:val="00131DCF"/>
    <w:rsid w:val="00131F09"/>
    <w:rsid w:val="001320F3"/>
    <w:rsid w:val="001336DE"/>
    <w:rsid w:val="001340EE"/>
    <w:rsid w:val="001349A6"/>
    <w:rsid w:val="00134AA9"/>
    <w:rsid w:val="0013591F"/>
    <w:rsid w:val="00135EC5"/>
    <w:rsid w:val="0013725B"/>
    <w:rsid w:val="001400FA"/>
    <w:rsid w:val="001408BB"/>
    <w:rsid w:val="00140B11"/>
    <w:rsid w:val="00140B95"/>
    <w:rsid w:val="00141428"/>
    <w:rsid w:val="001423BE"/>
    <w:rsid w:val="00142C81"/>
    <w:rsid w:val="00143397"/>
    <w:rsid w:val="0014356B"/>
    <w:rsid w:val="001436AD"/>
    <w:rsid w:val="0014429A"/>
    <w:rsid w:val="0014448B"/>
    <w:rsid w:val="00144776"/>
    <w:rsid w:val="001455C7"/>
    <w:rsid w:val="00145E68"/>
    <w:rsid w:val="00146996"/>
    <w:rsid w:val="00146DA3"/>
    <w:rsid w:val="0014776B"/>
    <w:rsid w:val="00147ACF"/>
    <w:rsid w:val="00147E42"/>
    <w:rsid w:val="001500B4"/>
    <w:rsid w:val="0015023F"/>
    <w:rsid w:val="00152438"/>
    <w:rsid w:val="00152A65"/>
    <w:rsid w:val="00152B38"/>
    <w:rsid w:val="00152C1B"/>
    <w:rsid w:val="001539BE"/>
    <w:rsid w:val="00153D48"/>
    <w:rsid w:val="001558EB"/>
    <w:rsid w:val="001559BB"/>
    <w:rsid w:val="00156477"/>
    <w:rsid w:val="00157218"/>
    <w:rsid w:val="00157636"/>
    <w:rsid w:val="00157F2B"/>
    <w:rsid w:val="00160D68"/>
    <w:rsid w:val="001630A8"/>
    <w:rsid w:val="00163662"/>
    <w:rsid w:val="00163B40"/>
    <w:rsid w:val="00163DAE"/>
    <w:rsid w:val="001643AD"/>
    <w:rsid w:val="001644EF"/>
    <w:rsid w:val="001647EA"/>
    <w:rsid w:val="001664E9"/>
    <w:rsid w:val="00166D39"/>
    <w:rsid w:val="00166E2B"/>
    <w:rsid w:val="00167CF9"/>
    <w:rsid w:val="00167D06"/>
    <w:rsid w:val="00170B56"/>
    <w:rsid w:val="00171042"/>
    <w:rsid w:val="00171F0F"/>
    <w:rsid w:val="00172019"/>
    <w:rsid w:val="00172059"/>
    <w:rsid w:val="001724C5"/>
    <w:rsid w:val="0017293A"/>
    <w:rsid w:val="00173355"/>
    <w:rsid w:val="00174351"/>
    <w:rsid w:val="0017471E"/>
    <w:rsid w:val="00176EE8"/>
    <w:rsid w:val="0017710B"/>
    <w:rsid w:val="00177D80"/>
    <w:rsid w:val="0018075A"/>
    <w:rsid w:val="00180936"/>
    <w:rsid w:val="00180CAD"/>
    <w:rsid w:val="00180CBB"/>
    <w:rsid w:val="00180F6B"/>
    <w:rsid w:val="001811E5"/>
    <w:rsid w:val="001815F2"/>
    <w:rsid w:val="00182A21"/>
    <w:rsid w:val="0018341F"/>
    <w:rsid w:val="0018356C"/>
    <w:rsid w:val="00183776"/>
    <w:rsid w:val="00183A40"/>
    <w:rsid w:val="00183B63"/>
    <w:rsid w:val="0018448D"/>
    <w:rsid w:val="001852E2"/>
    <w:rsid w:val="00186636"/>
    <w:rsid w:val="001868F7"/>
    <w:rsid w:val="0018799B"/>
    <w:rsid w:val="0019002D"/>
    <w:rsid w:val="0019055A"/>
    <w:rsid w:val="0019090C"/>
    <w:rsid w:val="00191511"/>
    <w:rsid w:val="001916E3"/>
    <w:rsid w:val="001917F6"/>
    <w:rsid w:val="00191B58"/>
    <w:rsid w:val="00191F47"/>
    <w:rsid w:val="001922DA"/>
    <w:rsid w:val="001930C6"/>
    <w:rsid w:val="0019374B"/>
    <w:rsid w:val="00193B7B"/>
    <w:rsid w:val="00193F9D"/>
    <w:rsid w:val="0019411D"/>
    <w:rsid w:val="001947DF"/>
    <w:rsid w:val="00194CAB"/>
    <w:rsid w:val="00195038"/>
    <w:rsid w:val="001950FD"/>
    <w:rsid w:val="00195B85"/>
    <w:rsid w:val="00195E2C"/>
    <w:rsid w:val="00196B5F"/>
    <w:rsid w:val="00197934"/>
    <w:rsid w:val="001A007B"/>
    <w:rsid w:val="001A0182"/>
    <w:rsid w:val="001A027B"/>
    <w:rsid w:val="001A0B0F"/>
    <w:rsid w:val="001A0BD6"/>
    <w:rsid w:val="001A1A60"/>
    <w:rsid w:val="001A1B81"/>
    <w:rsid w:val="001A1FC3"/>
    <w:rsid w:val="001A2063"/>
    <w:rsid w:val="001A217B"/>
    <w:rsid w:val="001A2A87"/>
    <w:rsid w:val="001A3C1D"/>
    <w:rsid w:val="001A4139"/>
    <w:rsid w:val="001A4751"/>
    <w:rsid w:val="001A5D19"/>
    <w:rsid w:val="001A5D8E"/>
    <w:rsid w:val="001A5DCD"/>
    <w:rsid w:val="001A691C"/>
    <w:rsid w:val="001A696E"/>
    <w:rsid w:val="001A69E0"/>
    <w:rsid w:val="001A6E3C"/>
    <w:rsid w:val="001A735E"/>
    <w:rsid w:val="001A79C3"/>
    <w:rsid w:val="001B00AD"/>
    <w:rsid w:val="001B1270"/>
    <w:rsid w:val="001B1DA2"/>
    <w:rsid w:val="001B2D16"/>
    <w:rsid w:val="001B3071"/>
    <w:rsid w:val="001B449A"/>
    <w:rsid w:val="001B4B5D"/>
    <w:rsid w:val="001B4E6C"/>
    <w:rsid w:val="001B518D"/>
    <w:rsid w:val="001B51F9"/>
    <w:rsid w:val="001B6296"/>
    <w:rsid w:val="001B6425"/>
    <w:rsid w:val="001B75CB"/>
    <w:rsid w:val="001B76E7"/>
    <w:rsid w:val="001B770B"/>
    <w:rsid w:val="001C00BF"/>
    <w:rsid w:val="001C0A08"/>
    <w:rsid w:val="001C0AA8"/>
    <w:rsid w:val="001C0CB9"/>
    <w:rsid w:val="001C0D1A"/>
    <w:rsid w:val="001C13C4"/>
    <w:rsid w:val="001C1C89"/>
    <w:rsid w:val="001C1F82"/>
    <w:rsid w:val="001C20B2"/>
    <w:rsid w:val="001C2132"/>
    <w:rsid w:val="001C2E0C"/>
    <w:rsid w:val="001C3AC1"/>
    <w:rsid w:val="001C5255"/>
    <w:rsid w:val="001C5611"/>
    <w:rsid w:val="001C587C"/>
    <w:rsid w:val="001C5963"/>
    <w:rsid w:val="001C6F5F"/>
    <w:rsid w:val="001C738A"/>
    <w:rsid w:val="001C7733"/>
    <w:rsid w:val="001C7B15"/>
    <w:rsid w:val="001C7C67"/>
    <w:rsid w:val="001D1816"/>
    <w:rsid w:val="001D1D8D"/>
    <w:rsid w:val="001D22CD"/>
    <w:rsid w:val="001D278F"/>
    <w:rsid w:val="001D28C5"/>
    <w:rsid w:val="001D2A54"/>
    <w:rsid w:val="001D3336"/>
    <w:rsid w:val="001D34A7"/>
    <w:rsid w:val="001D42E0"/>
    <w:rsid w:val="001D4404"/>
    <w:rsid w:val="001D51C1"/>
    <w:rsid w:val="001D57B4"/>
    <w:rsid w:val="001D5B3F"/>
    <w:rsid w:val="001D5B40"/>
    <w:rsid w:val="001D5BCC"/>
    <w:rsid w:val="001D5DB0"/>
    <w:rsid w:val="001D6524"/>
    <w:rsid w:val="001D7A7C"/>
    <w:rsid w:val="001E0639"/>
    <w:rsid w:val="001E08F1"/>
    <w:rsid w:val="001E0D86"/>
    <w:rsid w:val="001E1124"/>
    <w:rsid w:val="001E20D5"/>
    <w:rsid w:val="001E2B0B"/>
    <w:rsid w:val="001E2EBB"/>
    <w:rsid w:val="001E3864"/>
    <w:rsid w:val="001E3869"/>
    <w:rsid w:val="001E38FB"/>
    <w:rsid w:val="001E3DDA"/>
    <w:rsid w:val="001E3FFA"/>
    <w:rsid w:val="001E4745"/>
    <w:rsid w:val="001E4D73"/>
    <w:rsid w:val="001E5857"/>
    <w:rsid w:val="001E5E7A"/>
    <w:rsid w:val="001E6730"/>
    <w:rsid w:val="001E6823"/>
    <w:rsid w:val="001E6A9A"/>
    <w:rsid w:val="001E7C0D"/>
    <w:rsid w:val="001F00F5"/>
    <w:rsid w:val="001F036F"/>
    <w:rsid w:val="001F03D9"/>
    <w:rsid w:val="001F0AB1"/>
    <w:rsid w:val="001F1BA6"/>
    <w:rsid w:val="001F224B"/>
    <w:rsid w:val="001F23C2"/>
    <w:rsid w:val="001F328B"/>
    <w:rsid w:val="001F3842"/>
    <w:rsid w:val="001F3EA6"/>
    <w:rsid w:val="001F3EF3"/>
    <w:rsid w:val="001F47B7"/>
    <w:rsid w:val="001F4FEB"/>
    <w:rsid w:val="001F5066"/>
    <w:rsid w:val="001F54B3"/>
    <w:rsid w:val="001F6320"/>
    <w:rsid w:val="001F6587"/>
    <w:rsid w:val="001F65BF"/>
    <w:rsid w:val="001F6727"/>
    <w:rsid w:val="001F6ADC"/>
    <w:rsid w:val="001F74C0"/>
    <w:rsid w:val="001F75EF"/>
    <w:rsid w:val="001F783D"/>
    <w:rsid w:val="001F7AB7"/>
    <w:rsid w:val="002008A9"/>
    <w:rsid w:val="00200D60"/>
    <w:rsid w:val="00201698"/>
    <w:rsid w:val="00202017"/>
    <w:rsid w:val="00202789"/>
    <w:rsid w:val="00203772"/>
    <w:rsid w:val="00203CC6"/>
    <w:rsid w:val="0020471E"/>
    <w:rsid w:val="00204D26"/>
    <w:rsid w:val="002077C6"/>
    <w:rsid w:val="00207D8D"/>
    <w:rsid w:val="00210ED6"/>
    <w:rsid w:val="00212067"/>
    <w:rsid w:val="002131B0"/>
    <w:rsid w:val="0021321B"/>
    <w:rsid w:val="002134DF"/>
    <w:rsid w:val="00213F61"/>
    <w:rsid w:val="0021450D"/>
    <w:rsid w:val="00215008"/>
    <w:rsid w:val="002154C2"/>
    <w:rsid w:val="00215536"/>
    <w:rsid w:val="00215BBD"/>
    <w:rsid w:val="00216B47"/>
    <w:rsid w:val="002170F2"/>
    <w:rsid w:val="0021789C"/>
    <w:rsid w:val="00220623"/>
    <w:rsid w:val="00221E90"/>
    <w:rsid w:val="00222398"/>
    <w:rsid w:val="00222FB7"/>
    <w:rsid w:val="00223315"/>
    <w:rsid w:val="00223A6B"/>
    <w:rsid w:val="00224632"/>
    <w:rsid w:val="00224C7A"/>
    <w:rsid w:val="00224CD1"/>
    <w:rsid w:val="00224D22"/>
    <w:rsid w:val="00224D39"/>
    <w:rsid w:val="00224E21"/>
    <w:rsid w:val="00224FCB"/>
    <w:rsid w:val="00225097"/>
    <w:rsid w:val="00225577"/>
    <w:rsid w:val="00227170"/>
    <w:rsid w:val="002302E5"/>
    <w:rsid w:val="002303D1"/>
    <w:rsid w:val="00231068"/>
    <w:rsid w:val="002333C2"/>
    <w:rsid w:val="00233613"/>
    <w:rsid w:val="00234F16"/>
    <w:rsid w:val="00235D17"/>
    <w:rsid w:val="00235ED5"/>
    <w:rsid w:val="002361BA"/>
    <w:rsid w:val="002365A0"/>
    <w:rsid w:val="00236C7B"/>
    <w:rsid w:val="00237206"/>
    <w:rsid w:val="00237EE1"/>
    <w:rsid w:val="00240282"/>
    <w:rsid w:val="0024045B"/>
    <w:rsid w:val="002408D2"/>
    <w:rsid w:val="0024096D"/>
    <w:rsid w:val="00243EA0"/>
    <w:rsid w:val="00244153"/>
    <w:rsid w:val="00244294"/>
    <w:rsid w:val="00244AA1"/>
    <w:rsid w:val="00244E10"/>
    <w:rsid w:val="00246B4E"/>
    <w:rsid w:val="00246FD8"/>
    <w:rsid w:val="00247F1A"/>
    <w:rsid w:val="00250270"/>
    <w:rsid w:val="0025030D"/>
    <w:rsid w:val="00250B90"/>
    <w:rsid w:val="002510EB"/>
    <w:rsid w:val="0025147D"/>
    <w:rsid w:val="00251568"/>
    <w:rsid w:val="00251D97"/>
    <w:rsid w:val="00251FC8"/>
    <w:rsid w:val="00254B70"/>
    <w:rsid w:val="00254FDE"/>
    <w:rsid w:val="00255A71"/>
    <w:rsid w:val="00255B1C"/>
    <w:rsid w:val="00255DC7"/>
    <w:rsid w:val="002566E0"/>
    <w:rsid w:val="0025792B"/>
    <w:rsid w:val="0026003F"/>
    <w:rsid w:val="002601C2"/>
    <w:rsid w:val="00260257"/>
    <w:rsid w:val="002607F4"/>
    <w:rsid w:val="00260845"/>
    <w:rsid w:val="00260C7F"/>
    <w:rsid w:val="00261118"/>
    <w:rsid w:val="00261810"/>
    <w:rsid w:val="00261835"/>
    <w:rsid w:val="00263048"/>
    <w:rsid w:val="002644AD"/>
    <w:rsid w:val="00264F65"/>
    <w:rsid w:val="00265016"/>
    <w:rsid w:val="002666D2"/>
    <w:rsid w:val="00266AC6"/>
    <w:rsid w:val="00266F83"/>
    <w:rsid w:val="002674A8"/>
    <w:rsid w:val="002678FD"/>
    <w:rsid w:val="00267A43"/>
    <w:rsid w:val="00267F93"/>
    <w:rsid w:val="00270122"/>
    <w:rsid w:val="00270202"/>
    <w:rsid w:val="002714D3"/>
    <w:rsid w:val="002719EE"/>
    <w:rsid w:val="00271F48"/>
    <w:rsid w:val="0027208C"/>
    <w:rsid w:val="0027216A"/>
    <w:rsid w:val="0027288C"/>
    <w:rsid w:val="0027290E"/>
    <w:rsid w:val="00272B0A"/>
    <w:rsid w:val="0027383D"/>
    <w:rsid w:val="00273D99"/>
    <w:rsid w:val="002753A1"/>
    <w:rsid w:val="002757E4"/>
    <w:rsid w:val="0028077F"/>
    <w:rsid w:val="00281F2F"/>
    <w:rsid w:val="00282B42"/>
    <w:rsid w:val="00282BAB"/>
    <w:rsid w:val="00282BD8"/>
    <w:rsid w:val="00283070"/>
    <w:rsid w:val="0028553C"/>
    <w:rsid w:val="002864C9"/>
    <w:rsid w:val="00286AD5"/>
    <w:rsid w:val="00287497"/>
    <w:rsid w:val="00287588"/>
    <w:rsid w:val="002879D2"/>
    <w:rsid w:val="00290011"/>
    <w:rsid w:val="0029137C"/>
    <w:rsid w:val="00291933"/>
    <w:rsid w:val="00291DD1"/>
    <w:rsid w:val="00292850"/>
    <w:rsid w:val="00292985"/>
    <w:rsid w:val="00293577"/>
    <w:rsid w:val="0029522D"/>
    <w:rsid w:val="002962A9"/>
    <w:rsid w:val="00296AEF"/>
    <w:rsid w:val="00296AFE"/>
    <w:rsid w:val="00296C2E"/>
    <w:rsid w:val="00297019"/>
    <w:rsid w:val="002973A1"/>
    <w:rsid w:val="002A1669"/>
    <w:rsid w:val="002A19ED"/>
    <w:rsid w:val="002A1B27"/>
    <w:rsid w:val="002A1D6F"/>
    <w:rsid w:val="002A2FAC"/>
    <w:rsid w:val="002A318F"/>
    <w:rsid w:val="002A341C"/>
    <w:rsid w:val="002A3ABB"/>
    <w:rsid w:val="002A402F"/>
    <w:rsid w:val="002A4EA8"/>
    <w:rsid w:val="002A57B6"/>
    <w:rsid w:val="002A5CC1"/>
    <w:rsid w:val="002B0C63"/>
    <w:rsid w:val="002B18AB"/>
    <w:rsid w:val="002B28F8"/>
    <w:rsid w:val="002B2EE8"/>
    <w:rsid w:val="002B39CA"/>
    <w:rsid w:val="002B3BEE"/>
    <w:rsid w:val="002B3EB7"/>
    <w:rsid w:val="002B3F1A"/>
    <w:rsid w:val="002B471F"/>
    <w:rsid w:val="002B4960"/>
    <w:rsid w:val="002B4B73"/>
    <w:rsid w:val="002B535F"/>
    <w:rsid w:val="002B572C"/>
    <w:rsid w:val="002B5A61"/>
    <w:rsid w:val="002B61F7"/>
    <w:rsid w:val="002B66D1"/>
    <w:rsid w:val="002B691C"/>
    <w:rsid w:val="002B6973"/>
    <w:rsid w:val="002B767E"/>
    <w:rsid w:val="002B7F42"/>
    <w:rsid w:val="002C07EC"/>
    <w:rsid w:val="002C0801"/>
    <w:rsid w:val="002C0B99"/>
    <w:rsid w:val="002C0CE5"/>
    <w:rsid w:val="002C0E8C"/>
    <w:rsid w:val="002C1475"/>
    <w:rsid w:val="002C1FC2"/>
    <w:rsid w:val="002C21DE"/>
    <w:rsid w:val="002C2258"/>
    <w:rsid w:val="002C2ADA"/>
    <w:rsid w:val="002C3296"/>
    <w:rsid w:val="002C36CF"/>
    <w:rsid w:val="002C3997"/>
    <w:rsid w:val="002C4167"/>
    <w:rsid w:val="002C542E"/>
    <w:rsid w:val="002C5D6A"/>
    <w:rsid w:val="002C6280"/>
    <w:rsid w:val="002C67D9"/>
    <w:rsid w:val="002C67F8"/>
    <w:rsid w:val="002C6B67"/>
    <w:rsid w:val="002D03F5"/>
    <w:rsid w:val="002D131E"/>
    <w:rsid w:val="002D1C30"/>
    <w:rsid w:val="002D1F05"/>
    <w:rsid w:val="002D2971"/>
    <w:rsid w:val="002D2C56"/>
    <w:rsid w:val="002D2F42"/>
    <w:rsid w:val="002D44BA"/>
    <w:rsid w:val="002D4AFE"/>
    <w:rsid w:val="002D4B50"/>
    <w:rsid w:val="002D4F0B"/>
    <w:rsid w:val="002D52BF"/>
    <w:rsid w:val="002D6CD4"/>
    <w:rsid w:val="002D7591"/>
    <w:rsid w:val="002D7F09"/>
    <w:rsid w:val="002E09D7"/>
    <w:rsid w:val="002E1261"/>
    <w:rsid w:val="002E150D"/>
    <w:rsid w:val="002E187F"/>
    <w:rsid w:val="002E1B2B"/>
    <w:rsid w:val="002E3F2F"/>
    <w:rsid w:val="002E48A6"/>
    <w:rsid w:val="002E54BA"/>
    <w:rsid w:val="002E571D"/>
    <w:rsid w:val="002E58B4"/>
    <w:rsid w:val="002E5DBB"/>
    <w:rsid w:val="002E6318"/>
    <w:rsid w:val="002E6E13"/>
    <w:rsid w:val="002E787F"/>
    <w:rsid w:val="002E7992"/>
    <w:rsid w:val="002E7CF7"/>
    <w:rsid w:val="002F00B0"/>
    <w:rsid w:val="002F0103"/>
    <w:rsid w:val="002F0C76"/>
    <w:rsid w:val="002F1334"/>
    <w:rsid w:val="002F142A"/>
    <w:rsid w:val="002F2204"/>
    <w:rsid w:val="002F313D"/>
    <w:rsid w:val="002F365A"/>
    <w:rsid w:val="002F3DB9"/>
    <w:rsid w:val="002F413C"/>
    <w:rsid w:val="002F4930"/>
    <w:rsid w:val="002F5832"/>
    <w:rsid w:val="002F64A7"/>
    <w:rsid w:val="002F6975"/>
    <w:rsid w:val="002F69CF"/>
    <w:rsid w:val="003006AD"/>
    <w:rsid w:val="00301EDA"/>
    <w:rsid w:val="003024EE"/>
    <w:rsid w:val="00302675"/>
    <w:rsid w:val="0030273A"/>
    <w:rsid w:val="00302FD8"/>
    <w:rsid w:val="003031F3"/>
    <w:rsid w:val="00303609"/>
    <w:rsid w:val="00303AC0"/>
    <w:rsid w:val="00304579"/>
    <w:rsid w:val="00305257"/>
    <w:rsid w:val="00305834"/>
    <w:rsid w:val="00305982"/>
    <w:rsid w:val="00305D13"/>
    <w:rsid w:val="00306251"/>
    <w:rsid w:val="0030648D"/>
    <w:rsid w:val="0030656B"/>
    <w:rsid w:val="003066B1"/>
    <w:rsid w:val="00307B4F"/>
    <w:rsid w:val="00307E92"/>
    <w:rsid w:val="00310291"/>
    <w:rsid w:val="00310B97"/>
    <w:rsid w:val="00310D7F"/>
    <w:rsid w:val="00311509"/>
    <w:rsid w:val="00311636"/>
    <w:rsid w:val="00311EA5"/>
    <w:rsid w:val="00312486"/>
    <w:rsid w:val="00313941"/>
    <w:rsid w:val="00313BF0"/>
    <w:rsid w:val="00313E8A"/>
    <w:rsid w:val="0031405A"/>
    <w:rsid w:val="003143C0"/>
    <w:rsid w:val="003145E4"/>
    <w:rsid w:val="00314683"/>
    <w:rsid w:val="00314921"/>
    <w:rsid w:val="00314CD8"/>
    <w:rsid w:val="00314DE0"/>
    <w:rsid w:val="00314E36"/>
    <w:rsid w:val="00315290"/>
    <w:rsid w:val="003159BA"/>
    <w:rsid w:val="00315BBB"/>
    <w:rsid w:val="00315F96"/>
    <w:rsid w:val="0031634B"/>
    <w:rsid w:val="00316D92"/>
    <w:rsid w:val="00317BF6"/>
    <w:rsid w:val="00320F01"/>
    <w:rsid w:val="00321ABA"/>
    <w:rsid w:val="00321D51"/>
    <w:rsid w:val="003225C0"/>
    <w:rsid w:val="00322879"/>
    <w:rsid w:val="00322CB1"/>
    <w:rsid w:val="00322EBE"/>
    <w:rsid w:val="003242E8"/>
    <w:rsid w:val="003250BA"/>
    <w:rsid w:val="003257FB"/>
    <w:rsid w:val="00326DA6"/>
    <w:rsid w:val="00327113"/>
    <w:rsid w:val="0032712A"/>
    <w:rsid w:val="00327480"/>
    <w:rsid w:val="00327B04"/>
    <w:rsid w:val="003300E4"/>
    <w:rsid w:val="00330A94"/>
    <w:rsid w:val="00331185"/>
    <w:rsid w:val="00331187"/>
    <w:rsid w:val="003318A9"/>
    <w:rsid w:val="00331D53"/>
    <w:rsid w:val="0033249E"/>
    <w:rsid w:val="003324EE"/>
    <w:rsid w:val="0033281F"/>
    <w:rsid w:val="00332B6E"/>
    <w:rsid w:val="00332D56"/>
    <w:rsid w:val="00334A0D"/>
    <w:rsid w:val="003363F0"/>
    <w:rsid w:val="003369DC"/>
    <w:rsid w:val="00336CC4"/>
    <w:rsid w:val="00336F9B"/>
    <w:rsid w:val="0033736C"/>
    <w:rsid w:val="00341775"/>
    <w:rsid w:val="00341CEE"/>
    <w:rsid w:val="00341E8E"/>
    <w:rsid w:val="003424BB"/>
    <w:rsid w:val="00342679"/>
    <w:rsid w:val="00344BC1"/>
    <w:rsid w:val="00345CB4"/>
    <w:rsid w:val="00345E0B"/>
    <w:rsid w:val="00346172"/>
    <w:rsid w:val="003461DB"/>
    <w:rsid w:val="00347947"/>
    <w:rsid w:val="0035136D"/>
    <w:rsid w:val="003519BC"/>
    <w:rsid w:val="00351CCF"/>
    <w:rsid w:val="00353506"/>
    <w:rsid w:val="00353B45"/>
    <w:rsid w:val="00353C0D"/>
    <w:rsid w:val="00353CB5"/>
    <w:rsid w:val="00354B62"/>
    <w:rsid w:val="00355230"/>
    <w:rsid w:val="00356AB2"/>
    <w:rsid w:val="0035703C"/>
    <w:rsid w:val="003570AA"/>
    <w:rsid w:val="003574C7"/>
    <w:rsid w:val="003577D1"/>
    <w:rsid w:val="00357DE2"/>
    <w:rsid w:val="00360ECA"/>
    <w:rsid w:val="00361670"/>
    <w:rsid w:val="00361B3C"/>
    <w:rsid w:val="00362CFB"/>
    <w:rsid w:val="00364DB5"/>
    <w:rsid w:val="00364E07"/>
    <w:rsid w:val="00365175"/>
    <w:rsid w:val="00365191"/>
    <w:rsid w:val="00365365"/>
    <w:rsid w:val="00365758"/>
    <w:rsid w:val="0036580A"/>
    <w:rsid w:val="00365A8B"/>
    <w:rsid w:val="00365DDE"/>
    <w:rsid w:val="003677EF"/>
    <w:rsid w:val="00370E47"/>
    <w:rsid w:val="00370FF3"/>
    <w:rsid w:val="00371D95"/>
    <w:rsid w:val="00371E61"/>
    <w:rsid w:val="00372233"/>
    <w:rsid w:val="00372542"/>
    <w:rsid w:val="00373BEA"/>
    <w:rsid w:val="00373D17"/>
    <w:rsid w:val="00373E8E"/>
    <w:rsid w:val="003746FF"/>
    <w:rsid w:val="00374A2A"/>
    <w:rsid w:val="00374B4A"/>
    <w:rsid w:val="00375888"/>
    <w:rsid w:val="003760DC"/>
    <w:rsid w:val="00376A03"/>
    <w:rsid w:val="00376B80"/>
    <w:rsid w:val="00376EA1"/>
    <w:rsid w:val="00376F96"/>
    <w:rsid w:val="00377345"/>
    <w:rsid w:val="00380444"/>
    <w:rsid w:val="0038066C"/>
    <w:rsid w:val="00380BA8"/>
    <w:rsid w:val="003810B3"/>
    <w:rsid w:val="00382FD7"/>
    <w:rsid w:val="00383908"/>
    <w:rsid w:val="003846AF"/>
    <w:rsid w:val="00384796"/>
    <w:rsid w:val="00386501"/>
    <w:rsid w:val="00386B51"/>
    <w:rsid w:val="00386D41"/>
    <w:rsid w:val="003907A0"/>
    <w:rsid w:val="00390DB3"/>
    <w:rsid w:val="003910D8"/>
    <w:rsid w:val="00392472"/>
    <w:rsid w:val="003939A4"/>
    <w:rsid w:val="00393AC0"/>
    <w:rsid w:val="00394054"/>
    <w:rsid w:val="00394411"/>
    <w:rsid w:val="00394558"/>
    <w:rsid w:val="003946B7"/>
    <w:rsid w:val="003948E3"/>
    <w:rsid w:val="00394E50"/>
    <w:rsid w:val="00395408"/>
    <w:rsid w:val="00395623"/>
    <w:rsid w:val="00396570"/>
    <w:rsid w:val="003967C6"/>
    <w:rsid w:val="003969B7"/>
    <w:rsid w:val="003971DC"/>
    <w:rsid w:val="003976F1"/>
    <w:rsid w:val="0039780E"/>
    <w:rsid w:val="003A21FC"/>
    <w:rsid w:val="003A23DD"/>
    <w:rsid w:val="003A29CF"/>
    <w:rsid w:val="003A2A4C"/>
    <w:rsid w:val="003A42BE"/>
    <w:rsid w:val="003A4D01"/>
    <w:rsid w:val="003A5450"/>
    <w:rsid w:val="003A5669"/>
    <w:rsid w:val="003A5B32"/>
    <w:rsid w:val="003A604E"/>
    <w:rsid w:val="003A67B3"/>
    <w:rsid w:val="003A6D67"/>
    <w:rsid w:val="003A6ED8"/>
    <w:rsid w:val="003A721E"/>
    <w:rsid w:val="003A7FBA"/>
    <w:rsid w:val="003B0540"/>
    <w:rsid w:val="003B1FA8"/>
    <w:rsid w:val="003B235F"/>
    <w:rsid w:val="003B2EB1"/>
    <w:rsid w:val="003B353F"/>
    <w:rsid w:val="003B3961"/>
    <w:rsid w:val="003B3B11"/>
    <w:rsid w:val="003B4030"/>
    <w:rsid w:val="003B4A08"/>
    <w:rsid w:val="003B555D"/>
    <w:rsid w:val="003B59CA"/>
    <w:rsid w:val="003B5FBD"/>
    <w:rsid w:val="003B6255"/>
    <w:rsid w:val="003B6C3D"/>
    <w:rsid w:val="003B73C5"/>
    <w:rsid w:val="003C047A"/>
    <w:rsid w:val="003C09F9"/>
    <w:rsid w:val="003C13A8"/>
    <w:rsid w:val="003C14A5"/>
    <w:rsid w:val="003C1596"/>
    <w:rsid w:val="003C18BA"/>
    <w:rsid w:val="003C2672"/>
    <w:rsid w:val="003C29C8"/>
    <w:rsid w:val="003C2E92"/>
    <w:rsid w:val="003C412A"/>
    <w:rsid w:val="003C4280"/>
    <w:rsid w:val="003C430E"/>
    <w:rsid w:val="003C4829"/>
    <w:rsid w:val="003C5108"/>
    <w:rsid w:val="003C58B8"/>
    <w:rsid w:val="003C6DFD"/>
    <w:rsid w:val="003C6F0E"/>
    <w:rsid w:val="003D0FDE"/>
    <w:rsid w:val="003D11B7"/>
    <w:rsid w:val="003D18E0"/>
    <w:rsid w:val="003D2200"/>
    <w:rsid w:val="003D3E95"/>
    <w:rsid w:val="003D434A"/>
    <w:rsid w:val="003D494E"/>
    <w:rsid w:val="003D5C65"/>
    <w:rsid w:val="003D7751"/>
    <w:rsid w:val="003D77BE"/>
    <w:rsid w:val="003E022B"/>
    <w:rsid w:val="003E10B7"/>
    <w:rsid w:val="003E11FB"/>
    <w:rsid w:val="003E13F8"/>
    <w:rsid w:val="003E2862"/>
    <w:rsid w:val="003E2921"/>
    <w:rsid w:val="003E4047"/>
    <w:rsid w:val="003E479E"/>
    <w:rsid w:val="003E4D11"/>
    <w:rsid w:val="003E5B58"/>
    <w:rsid w:val="003E5D8D"/>
    <w:rsid w:val="003E691E"/>
    <w:rsid w:val="003E6CF8"/>
    <w:rsid w:val="003E7511"/>
    <w:rsid w:val="003E76BE"/>
    <w:rsid w:val="003E79E5"/>
    <w:rsid w:val="003F01E5"/>
    <w:rsid w:val="003F0411"/>
    <w:rsid w:val="003F051D"/>
    <w:rsid w:val="003F1186"/>
    <w:rsid w:val="003F11A5"/>
    <w:rsid w:val="003F1253"/>
    <w:rsid w:val="003F168D"/>
    <w:rsid w:val="003F1969"/>
    <w:rsid w:val="003F19A7"/>
    <w:rsid w:val="003F20D1"/>
    <w:rsid w:val="003F2A64"/>
    <w:rsid w:val="003F35A7"/>
    <w:rsid w:val="003F3801"/>
    <w:rsid w:val="003F532D"/>
    <w:rsid w:val="003F62ED"/>
    <w:rsid w:val="003F6B94"/>
    <w:rsid w:val="003F781F"/>
    <w:rsid w:val="0040063E"/>
    <w:rsid w:val="0040108F"/>
    <w:rsid w:val="00401126"/>
    <w:rsid w:val="0040132A"/>
    <w:rsid w:val="00402302"/>
    <w:rsid w:val="00402CF4"/>
    <w:rsid w:val="0040453F"/>
    <w:rsid w:val="00404753"/>
    <w:rsid w:val="004047E5"/>
    <w:rsid w:val="0040514E"/>
    <w:rsid w:val="00405191"/>
    <w:rsid w:val="00405A70"/>
    <w:rsid w:val="00405B8D"/>
    <w:rsid w:val="00405CE4"/>
    <w:rsid w:val="00406B24"/>
    <w:rsid w:val="00407799"/>
    <w:rsid w:val="004100B1"/>
    <w:rsid w:val="0041184E"/>
    <w:rsid w:val="00412995"/>
    <w:rsid w:val="00412ADA"/>
    <w:rsid w:val="00412BF7"/>
    <w:rsid w:val="00412DB0"/>
    <w:rsid w:val="00413202"/>
    <w:rsid w:val="004138D3"/>
    <w:rsid w:val="00414004"/>
    <w:rsid w:val="00414302"/>
    <w:rsid w:val="0041450C"/>
    <w:rsid w:val="004145B0"/>
    <w:rsid w:val="004145B5"/>
    <w:rsid w:val="00415181"/>
    <w:rsid w:val="00415184"/>
    <w:rsid w:val="00415DF8"/>
    <w:rsid w:val="0041643F"/>
    <w:rsid w:val="00416812"/>
    <w:rsid w:val="004169EA"/>
    <w:rsid w:val="00417565"/>
    <w:rsid w:val="00420534"/>
    <w:rsid w:val="00420748"/>
    <w:rsid w:val="00421816"/>
    <w:rsid w:val="00423CB6"/>
    <w:rsid w:val="00423F17"/>
    <w:rsid w:val="00424317"/>
    <w:rsid w:val="00424724"/>
    <w:rsid w:val="00425441"/>
    <w:rsid w:val="0042598D"/>
    <w:rsid w:val="004259FB"/>
    <w:rsid w:val="00425FF8"/>
    <w:rsid w:val="004263F9"/>
    <w:rsid w:val="00426AA9"/>
    <w:rsid w:val="00427E9C"/>
    <w:rsid w:val="00430058"/>
    <w:rsid w:val="00430F24"/>
    <w:rsid w:val="00431549"/>
    <w:rsid w:val="0043169D"/>
    <w:rsid w:val="004319CE"/>
    <w:rsid w:val="00431F41"/>
    <w:rsid w:val="00431FB9"/>
    <w:rsid w:val="00432682"/>
    <w:rsid w:val="004336E0"/>
    <w:rsid w:val="00433D53"/>
    <w:rsid w:val="00433FCE"/>
    <w:rsid w:val="00434148"/>
    <w:rsid w:val="00434413"/>
    <w:rsid w:val="00434B48"/>
    <w:rsid w:val="00434C7D"/>
    <w:rsid w:val="00435EEA"/>
    <w:rsid w:val="004366DE"/>
    <w:rsid w:val="00437241"/>
    <w:rsid w:val="004372A0"/>
    <w:rsid w:val="004377C8"/>
    <w:rsid w:val="00441645"/>
    <w:rsid w:val="004416EF"/>
    <w:rsid w:val="004448AC"/>
    <w:rsid w:val="00444AC9"/>
    <w:rsid w:val="00444B6A"/>
    <w:rsid w:val="00444D26"/>
    <w:rsid w:val="00444ED1"/>
    <w:rsid w:val="004455D8"/>
    <w:rsid w:val="0044624E"/>
    <w:rsid w:val="00446BC4"/>
    <w:rsid w:val="0044794B"/>
    <w:rsid w:val="00450055"/>
    <w:rsid w:val="004525A4"/>
    <w:rsid w:val="00452A3C"/>
    <w:rsid w:val="00452A61"/>
    <w:rsid w:val="00452CDD"/>
    <w:rsid w:val="00452F00"/>
    <w:rsid w:val="0045344B"/>
    <w:rsid w:val="00454118"/>
    <w:rsid w:val="004542EB"/>
    <w:rsid w:val="00454577"/>
    <w:rsid w:val="004548AB"/>
    <w:rsid w:val="00454CE5"/>
    <w:rsid w:val="00455FE9"/>
    <w:rsid w:val="004562F4"/>
    <w:rsid w:val="00456DD1"/>
    <w:rsid w:val="004579F8"/>
    <w:rsid w:val="00457C62"/>
    <w:rsid w:val="00457DC9"/>
    <w:rsid w:val="00460461"/>
    <w:rsid w:val="00460B2C"/>
    <w:rsid w:val="00460E30"/>
    <w:rsid w:val="0046161C"/>
    <w:rsid w:val="00461CEA"/>
    <w:rsid w:val="00461FE6"/>
    <w:rsid w:val="0046274E"/>
    <w:rsid w:val="004639A1"/>
    <w:rsid w:val="00463E61"/>
    <w:rsid w:val="004647DF"/>
    <w:rsid w:val="00464CF5"/>
    <w:rsid w:val="00465A2A"/>
    <w:rsid w:val="00465A41"/>
    <w:rsid w:val="00466267"/>
    <w:rsid w:val="004664AC"/>
    <w:rsid w:val="004665A0"/>
    <w:rsid w:val="00467761"/>
    <w:rsid w:val="00467C2C"/>
    <w:rsid w:val="004702D4"/>
    <w:rsid w:val="004704B3"/>
    <w:rsid w:val="004707E2"/>
    <w:rsid w:val="0047093A"/>
    <w:rsid w:val="00470B65"/>
    <w:rsid w:val="00470E51"/>
    <w:rsid w:val="004713AA"/>
    <w:rsid w:val="00471956"/>
    <w:rsid w:val="004721C1"/>
    <w:rsid w:val="00472CB4"/>
    <w:rsid w:val="004734B9"/>
    <w:rsid w:val="004736D1"/>
    <w:rsid w:val="00474A20"/>
    <w:rsid w:val="00475061"/>
    <w:rsid w:val="004751A7"/>
    <w:rsid w:val="00475CAA"/>
    <w:rsid w:val="00476485"/>
    <w:rsid w:val="004765ED"/>
    <w:rsid w:val="0047691C"/>
    <w:rsid w:val="00476C7E"/>
    <w:rsid w:val="00476F6D"/>
    <w:rsid w:val="00477CDB"/>
    <w:rsid w:val="00477DB7"/>
    <w:rsid w:val="00480053"/>
    <w:rsid w:val="0048187E"/>
    <w:rsid w:val="00481ED7"/>
    <w:rsid w:val="004820AF"/>
    <w:rsid w:val="004822BB"/>
    <w:rsid w:val="00482D21"/>
    <w:rsid w:val="00483981"/>
    <w:rsid w:val="00484585"/>
    <w:rsid w:val="0048469C"/>
    <w:rsid w:val="00484712"/>
    <w:rsid w:val="00484F6A"/>
    <w:rsid w:val="00485C8A"/>
    <w:rsid w:val="00485F4B"/>
    <w:rsid w:val="0048616B"/>
    <w:rsid w:val="00486851"/>
    <w:rsid w:val="004873A9"/>
    <w:rsid w:val="00487492"/>
    <w:rsid w:val="004874FD"/>
    <w:rsid w:val="004875B7"/>
    <w:rsid w:val="0049052F"/>
    <w:rsid w:val="0049067A"/>
    <w:rsid w:val="00490BAB"/>
    <w:rsid w:val="00490C29"/>
    <w:rsid w:val="0049100D"/>
    <w:rsid w:val="004914F1"/>
    <w:rsid w:val="00491B51"/>
    <w:rsid w:val="00491EDE"/>
    <w:rsid w:val="0049224E"/>
    <w:rsid w:val="004927EF"/>
    <w:rsid w:val="00492B56"/>
    <w:rsid w:val="00492ED8"/>
    <w:rsid w:val="0049464C"/>
    <w:rsid w:val="0049486E"/>
    <w:rsid w:val="00494E50"/>
    <w:rsid w:val="0049557E"/>
    <w:rsid w:val="00495DDB"/>
    <w:rsid w:val="0049655E"/>
    <w:rsid w:val="00496C52"/>
    <w:rsid w:val="004971EF"/>
    <w:rsid w:val="004A04D1"/>
    <w:rsid w:val="004A1EAF"/>
    <w:rsid w:val="004A2298"/>
    <w:rsid w:val="004A2C06"/>
    <w:rsid w:val="004A2E4F"/>
    <w:rsid w:val="004A33B0"/>
    <w:rsid w:val="004A3BE6"/>
    <w:rsid w:val="004A46DD"/>
    <w:rsid w:val="004A48B1"/>
    <w:rsid w:val="004A645F"/>
    <w:rsid w:val="004B00B0"/>
    <w:rsid w:val="004B00E7"/>
    <w:rsid w:val="004B0537"/>
    <w:rsid w:val="004B0B10"/>
    <w:rsid w:val="004B12F8"/>
    <w:rsid w:val="004B162E"/>
    <w:rsid w:val="004B1ECE"/>
    <w:rsid w:val="004B30A9"/>
    <w:rsid w:val="004B34ED"/>
    <w:rsid w:val="004B3D8B"/>
    <w:rsid w:val="004B4AE6"/>
    <w:rsid w:val="004B670E"/>
    <w:rsid w:val="004B714F"/>
    <w:rsid w:val="004B7658"/>
    <w:rsid w:val="004B7670"/>
    <w:rsid w:val="004B7A5F"/>
    <w:rsid w:val="004C006A"/>
    <w:rsid w:val="004C1751"/>
    <w:rsid w:val="004C2246"/>
    <w:rsid w:val="004C2389"/>
    <w:rsid w:val="004C2435"/>
    <w:rsid w:val="004C24DD"/>
    <w:rsid w:val="004C3C5E"/>
    <w:rsid w:val="004C3DA6"/>
    <w:rsid w:val="004C4131"/>
    <w:rsid w:val="004C4269"/>
    <w:rsid w:val="004C42FD"/>
    <w:rsid w:val="004C4896"/>
    <w:rsid w:val="004C4A19"/>
    <w:rsid w:val="004C5681"/>
    <w:rsid w:val="004C5F14"/>
    <w:rsid w:val="004C6009"/>
    <w:rsid w:val="004C6545"/>
    <w:rsid w:val="004C7425"/>
    <w:rsid w:val="004C78D5"/>
    <w:rsid w:val="004C79B7"/>
    <w:rsid w:val="004C7EB8"/>
    <w:rsid w:val="004D0271"/>
    <w:rsid w:val="004D0C3D"/>
    <w:rsid w:val="004D1773"/>
    <w:rsid w:val="004D1D77"/>
    <w:rsid w:val="004D2729"/>
    <w:rsid w:val="004D3020"/>
    <w:rsid w:val="004D345D"/>
    <w:rsid w:val="004D3880"/>
    <w:rsid w:val="004D4412"/>
    <w:rsid w:val="004D4708"/>
    <w:rsid w:val="004D4CBB"/>
    <w:rsid w:val="004E0B56"/>
    <w:rsid w:val="004E1572"/>
    <w:rsid w:val="004E1625"/>
    <w:rsid w:val="004E26E1"/>
    <w:rsid w:val="004E26E5"/>
    <w:rsid w:val="004E2B81"/>
    <w:rsid w:val="004E3111"/>
    <w:rsid w:val="004E384A"/>
    <w:rsid w:val="004E39D8"/>
    <w:rsid w:val="004E45E5"/>
    <w:rsid w:val="004E4DA8"/>
    <w:rsid w:val="004E523B"/>
    <w:rsid w:val="004E545D"/>
    <w:rsid w:val="004E551C"/>
    <w:rsid w:val="004E558C"/>
    <w:rsid w:val="004E55B4"/>
    <w:rsid w:val="004E58DD"/>
    <w:rsid w:val="004E7D2F"/>
    <w:rsid w:val="004F002D"/>
    <w:rsid w:val="004F0FEF"/>
    <w:rsid w:val="004F14AE"/>
    <w:rsid w:val="004F1730"/>
    <w:rsid w:val="004F18ED"/>
    <w:rsid w:val="004F22B2"/>
    <w:rsid w:val="004F2425"/>
    <w:rsid w:val="004F29D6"/>
    <w:rsid w:val="004F2CF3"/>
    <w:rsid w:val="004F446F"/>
    <w:rsid w:val="004F4C0F"/>
    <w:rsid w:val="004F4E25"/>
    <w:rsid w:val="004F539F"/>
    <w:rsid w:val="004F5C52"/>
    <w:rsid w:val="004F6A25"/>
    <w:rsid w:val="004F6F32"/>
    <w:rsid w:val="004F750B"/>
    <w:rsid w:val="004F7839"/>
    <w:rsid w:val="004F7CC1"/>
    <w:rsid w:val="0050018B"/>
    <w:rsid w:val="00500742"/>
    <w:rsid w:val="00500891"/>
    <w:rsid w:val="00500DA6"/>
    <w:rsid w:val="005014E7"/>
    <w:rsid w:val="00501E76"/>
    <w:rsid w:val="00502466"/>
    <w:rsid w:val="005037D2"/>
    <w:rsid w:val="005037D3"/>
    <w:rsid w:val="005039DA"/>
    <w:rsid w:val="00504924"/>
    <w:rsid w:val="00505410"/>
    <w:rsid w:val="0050547C"/>
    <w:rsid w:val="005058D3"/>
    <w:rsid w:val="00507972"/>
    <w:rsid w:val="00507C20"/>
    <w:rsid w:val="00507EC1"/>
    <w:rsid w:val="00510232"/>
    <w:rsid w:val="00510435"/>
    <w:rsid w:val="005109F8"/>
    <w:rsid w:val="005114D2"/>
    <w:rsid w:val="005115D4"/>
    <w:rsid w:val="005119FC"/>
    <w:rsid w:val="005123B4"/>
    <w:rsid w:val="00512E22"/>
    <w:rsid w:val="00512EC8"/>
    <w:rsid w:val="005130DD"/>
    <w:rsid w:val="005132A8"/>
    <w:rsid w:val="00513DC6"/>
    <w:rsid w:val="00514071"/>
    <w:rsid w:val="0051469A"/>
    <w:rsid w:val="00514A26"/>
    <w:rsid w:val="005155DD"/>
    <w:rsid w:val="00515C1A"/>
    <w:rsid w:val="00516457"/>
    <w:rsid w:val="00516D52"/>
    <w:rsid w:val="00517100"/>
    <w:rsid w:val="0051786E"/>
    <w:rsid w:val="00517ED8"/>
    <w:rsid w:val="005203C7"/>
    <w:rsid w:val="005209E9"/>
    <w:rsid w:val="00520AD6"/>
    <w:rsid w:val="00521298"/>
    <w:rsid w:val="00521965"/>
    <w:rsid w:val="005231EC"/>
    <w:rsid w:val="00523BD7"/>
    <w:rsid w:val="00523F40"/>
    <w:rsid w:val="005249E2"/>
    <w:rsid w:val="005254B7"/>
    <w:rsid w:val="005262D0"/>
    <w:rsid w:val="00526C2F"/>
    <w:rsid w:val="005273BB"/>
    <w:rsid w:val="00527C7D"/>
    <w:rsid w:val="005301AB"/>
    <w:rsid w:val="00530897"/>
    <w:rsid w:val="00530E97"/>
    <w:rsid w:val="00530FB0"/>
    <w:rsid w:val="00531916"/>
    <w:rsid w:val="005322AE"/>
    <w:rsid w:val="0053232B"/>
    <w:rsid w:val="00534C50"/>
    <w:rsid w:val="00535D81"/>
    <w:rsid w:val="00535E40"/>
    <w:rsid w:val="00535F95"/>
    <w:rsid w:val="00536719"/>
    <w:rsid w:val="00536DD9"/>
    <w:rsid w:val="00537BBE"/>
    <w:rsid w:val="00537C9A"/>
    <w:rsid w:val="00537D69"/>
    <w:rsid w:val="00540A34"/>
    <w:rsid w:val="00540DBC"/>
    <w:rsid w:val="005420B6"/>
    <w:rsid w:val="00543768"/>
    <w:rsid w:val="0054380D"/>
    <w:rsid w:val="00543B87"/>
    <w:rsid w:val="0054422F"/>
    <w:rsid w:val="00544ED6"/>
    <w:rsid w:val="005465FB"/>
    <w:rsid w:val="0054686D"/>
    <w:rsid w:val="00546B5A"/>
    <w:rsid w:val="005501E1"/>
    <w:rsid w:val="00550C5D"/>
    <w:rsid w:val="0055111E"/>
    <w:rsid w:val="0055112D"/>
    <w:rsid w:val="0055165A"/>
    <w:rsid w:val="00551D58"/>
    <w:rsid w:val="00552326"/>
    <w:rsid w:val="005523DB"/>
    <w:rsid w:val="00552B74"/>
    <w:rsid w:val="005542F1"/>
    <w:rsid w:val="00554FF6"/>
    <w:rsid w:val="00557033"/>
    <w:rsid w:val="0055710C"/>
    <w:rsid w:val="005574BA"/>
    <w:rsid w:val="00557752"/>
    <w:rsid w:val="0055793E"/>
    <w:rsid w:val="005579EB"/>
    <w:rsid w:val="00557A1A"/>
    <w:rsid w:val="00557CBB"/>
    <w:rsid w:val="005603AA"/>
    <w:rsid w:val="00560A1F"/>
    <w:rsid w:val="00560CB1"/>
    <w:rsid w:val="00560F1E"/>
    <w:rsid w:val="00564009"/>
    <w:rsid w:val="00564783"/>
    <w:rsid w:val="00564B4F"/>
    <w:rsid w:val="00564EE6"/>
    <w:rsid w:val="005665CC"/>
    <w:rsid w:val="00566A6D"/>
    <w:rsid w:val="00566C43"/>
    <w:rsid w:val="00567104"/>
    <w:rsid w:val="00571F20"/>
    <w:rsid w:val="005722B0"/>
    <w:rsid w:val="00572498"/>
    <w:rsid w:val="005724EC"/>
    <w:rsid w:val="00572644"/>
    <w:rsid w:val="00572ADD"/>
    <w:rsid w:val="00572CEF"/>
    <w:rsid w:val="005730B8"/>
    <w:rsid w:val="00574740"/>
    <w:rsid w:val="005747BF"/>
    <w:rsid w:val="00574A4A"/>
    <w:rsid w:val="00574AFA"/>
    <w:rsid w:val="00575254"/>
    <w:rsid w:val="00575B85"/>
    <w:rsid w:val="00575C25"/>
    <w:rsid w:val="0057664A"/>
    <w:rsid w:val="00580654"/>
    <w:rsid w:val="00580FD8"/>
    <w:rsid w:val="00581E57"/>
    <w:rsid w:val="00581FFB"/>
    <w:rsid w:val="005820BA"/>
    <w:rsid w:val="00582554"/>
    <w:rsid w:val="005829FE"/>
    <w:rsid w:val="00582EC5"/>
    <w:rsid w:val="0058316E"/>
    <w:rsid w:val="00583740"/>
    <w:rsid w:val="00583D98"/>
    <w:rsid w:val="005848CA"/>
    <w:rsid w:val="00584B63"/>
    <w:rsid w:val="00584BD1"/>
    <w:rsid w:val="00585F62"/>
    <w:rsid w:val="0058626B"/>
    <w:rsid w:val="00586890"/>
    <w:rsid w:val="005879DC"/>
    <w:rsid w:val="0059175C"/>
    <w:rsid w:val="00592210"/>
    <w:rsid w:val="00593FF1"/>
    <w:rsid w:val="005943B2"/>
    <w:rsid w:val="005943D9"/>
    <w:rsid w:val="005959CB"/>
    <w:rsid w:val="00596630"/>
    <w:rsid w:val="00596732"/>
    <w:rsid w:val="005975AE"/>
    <w:rsid w:val="005977C9"/>
    <w:rsid w:val="0059791E"/>
    <w:rsid w:val="00597CFC"/>
    <w:rsid w:val="005A0454"/>
    <w:rsid w:val="005A16E2"/>
    <w:rsid w:val="005A1BD4"/>
    <w:rsid w:val="005A1F8F"/>
    <w:rsid w:val="005A1FC4"/>
    <w:rsid w:val="005A2167"/>
    <w:rsid w:val="005A23DF"/>
    <w:rsid w:val="005A3690"/>
    <w:rsid w:val="005A3CEE"/>
    <w:rsid w:val="005A475B"/>
    <w:rsid w:val="005A5281"/>
    <w:rsid w:val="005A584F"/>
    <w:rsid w:val="005A7464"/>
    <w:rsid w:val="005A7DDB"/>
    <w:rsid w:val="005A7DFD"/>
    <w:rsid w:val="005B1317"/>
    <w:rsid w:val="005B1F40"/>
    <w:rsid w:val="005B2021"/>
    <w:rsid w:val="005B237A"/>
    <w:rsid w:val="005B27DE"/>
    <w:rsid w:val="005B2989"/>
    <w:rsid w:val="005B4275"/>
    <w:rsid w:val="005B4764"/>
    <w:rsid w:val="005B493A"/>
    <w:rsid w:val="005B50C6"/>
    <w:rsid w:val="005B5441"/>
    <w:rsid w:val="005B5A5D"/>
    <w:rsid w:val="005B746A"/>
    <w:rsid w:val="005B7B75"/>
    <w:rsid w:val="005B7F87"/>
    <w:rsid w:val="005C06E7"/>
    <w:rsid w:val="005C0FCA"/>
    <w:rsid w:val="005C1EB2"/>
    <w:rsid w:val="005C1F27"/>
    <w:rsid w:val="005C2825"/>
    <w:rsid w:val="005C2863"/>
    <w:rsid w:val="005C2B45"/>
    <w:rsid w:val="005C3C57"/>
    <w:rsid w:val="005C448F"/>
    <w:rsid w:val="005C4864"/>
    <w:rsid w:val="005C579C"/>
    <w:rsid w:val="005C57A5"/>
    <w:rsid w:val="005C58C4"/>
    <w:rsid w:val="005C6142"/>
    <w:rsid w:val="005C6145"/>
    <w:rsid w:val="005C6555"/>
    <w:rsid w:val="005C6D81"/>
    <w:rsid w:val="005C725A"/>
    <w:rsid w:val="005C7C92"/>
    <w:rsid w:val="005D0675"/>
    <w:rsid w:val="005D0DD5"/>
    <w:rsid w:val="005D13CF"/>
    <w:rsid w:val="005D1511"/>
    <w:rsid w:val="005D1699"/>
    <w:rsid w:val="005D21E6"/>
    <w:rsid w:val="005D2960"/>
    <w:rsid w:val="005D3060"/>
    <w:rsid w:val="005D33DB"/>
    <w:rsid w:val="005D4125"/>
    <w:rsid w:val="005D440C"/>
    <w:rsid w:val="005D4800"/>
    <w:rsid w:val="005D4F95"/>
    <w:rsid w:val="005D5443"/>
    <w:rsid w:val="005D574F"/>
    <w:rsid w:val="005D5C85"/>
    <w:rsid w:val="005D6905"/>
    <w:rsid w:val="005D6DB2"/>
    <w:rsid w:val="005D7230"/>
    <w:rsid w:val="005D76DD"/>
    <w:rsid w:val="005D79D5"/>
    <w:rsid w:val="005D7DB7"/>
    <w:rsid w:val="005E018E"/>
    <w:rsid w:val="005E0777"/>
    <w:rsid w:val="005E16E0"/>
    <w:rsid w:val="005E2A9C"/>
    <w:rsid w:val="005E385B"/>
    <w:rsid w:val="005E4889"/>
    <w:rsid w:val="005E4FA7"/>
    <w:rsid w:val="005E564F"/>
    <w:rsid w:val="005E5EF0"/>
    <w:rsid w:val="005E5EFA"/>
    <w:rsid w:val="005E6333"/>
    <w:rsid w:val="005E67E3"/>
    <w:rsid w:val="005E6EB9"/>
    <w:rsid w:val="005F087F"/>
    <w:rsid w:val="005F0E99"/>
    <w:rsid w:val="005F1A58"/>
    <w:rsid w:val="005F2630"/>
    <w:rsid w:val="005F27BE"/>
    <w:rsid w:val="005F2C96"/>
    <w:rsid w:val="005F310E"/>
    <w:rsid w:val="005F51F5"/>
    <w:rsid w:val="005F547E"/>
    <w:rsid w:val="005F655C"/>
    <w:rsid w:val="005F6AB2"/>
    <w:rsid w:val="005F6E51"/>
    <w:rsid w:val="005F6EA5"/>
    <w:rsid w:val="005F6F8E"/>
    <w:rsid w:val="005F7331"/>
    <w:rsid w:val="00600795"/>
    <w:rsid w:val="00600B02"/>
    <w:rsid w:val="00601A7D"/>
    <w:rsid w:val="006031C4"/>
    <w:rsid w:val="006032EB"/>
    <w:rsid w:val="0060369C"/>
    <w:rsid w:val="00603E49"/>
    <w:rsid w:val="006044B5"/>
    <w:rsid w:val="006051A4"/>
    <w:rsid w:val="0060594D"/>
    <w:rsid w:val="00605CA8"/>
    <w:rsid w:val="006061F8"/>
    <w:rsid w:val="006067DD"/>
    <w:rsid w:val="006079A5"/>
    <w:rsid w:val="00607D39"/>
    <w:rsid w:val="00610400"/>
    <w:rsid w:val="0061180E"/>
    <w:rsid w:val="00611AAF"/>
    <w:rsid w:val="00611AFB"/>
    <w:rsid w:val="00611C32"/>
    <w:rsid w:val="00611FE7"/>
    <w:rsid w:val="006123B7"/>
    <w:rsid w:val="006126AB"/>
    <w:rsid w:val="006128B6"/>
    <w:rsid w:val="00612A3A"/>
    <w:rsid w:val="00613051"/>
    <w:rsid w:val="006131ED"/>
    <w:rsid w:val="00613A87"/>
    <w:rsid w:val="00613D05"/>
    <w:rsid w:val="00614110"/>
    <w:rsid w:val="00614141"/>
    <w:rsid w:val="00614EEA"/>
    <w:rsid w:val="00616703"/>
    <w:rsid w:val="00616793"/>
    <w:rsid w:val="00616D3E"/>
    <w:rsid w:val="00617590"/>
    <w:rsid w:val="0061774D"/>
    <w:rsid w:val="00621033"/>
    <w:rsid w:val="0062125F"/>
    <w:rsid w:val="0062128B"/>
    <w:rsid w:val="006213AF"/>
    <w:rsid w:val="00621425"/>
    <w:rsid w:val="00621BEE"/>
    <w:rsid w:val="006220E0"/>
    <w:rsid w:val="006221B5"/>
    <w:rsid w:val="00622C14"/>
    <w:rsid w:val="006232DB"/>
    <w:rsid w:val="00623AEC"/>
    <w:rsid w:val="00623AF9"/>
    <w:rsid w:val="00623B47"/>
    <w:rsid w:val="006240EA"/>
    <w:rsid w:val="00624BEC"/>
    <w:rsid w:val="00624E2C"/>
    <w:rsid w:val="00624FD5"/>
    <w:rsid w:val="00626EA3"/>
    <w:rsid w:val="00627A37"/>
    <w:rsid w:val="00627C8F"/>
    <w:rsid w:val="00630C56"/>
    <w:rsid w:val="00630F95"/>
    <w:rsid w:val="006312D8"/>
    <w:rsid w:val="00632AE7"/>
    <w:rsid w:val="00632D0D"/>
    <w:rsid w:val="0063303C"/>
    <w:rsid w:val="00633077"/>
    <w:rsid w:val="0063325F"/>
    <w:rsid w:val="00633A03"/>
    <w:rsid w:val="00633B8B"/>
    <w:rsid w:val="0063406D"/>
    <w:rsid w:val="006340CF"/>
    <w:rsid w:val="006344FC"/>
    <w:rsid w:val="00634A05"/>
    <w:rsid w:val="006351A7"/>
    <w:rsid w:val="00635203"/>
    <w:rsid w:val="00636361"/>
    <w:rsid w:val="006364D3"/>
    <w:rsid w:val="00637E17"/>
    <w:rsid w:val="0064080E"/>
    <w:rsid w:val="00640990"/>
    <w:rsid w:val="00640DF0"/>
    <w:rsid w:val="00641244"/>
    <w:rsid w:val="00641D81"/>
    <w:rsid w:val="006429CB"/>
    <w:rsid w:val="00644EDC"/>
    <w:rsid w:val="00645D89"/>
    <w:rsid w:val="0064738F"/>
    <w:rsid w:val="006512F3"/>
    <w:rsid w:val="006515B2"/>
    <w:rsid w:val="0065176A"/>
    <w:rsid w:val="00651F97"/>
    <w:rsid w:val="00652069"/>
    <w:rsid w:val="00652532"/>
    <w:rsid w:val="00652702"/>
    <w:rsid w:val="006532C7"/>
    <w:rsid w:val="00653A3C"/>
    <w:rsid w:val="0065649D"/>
    <w:rsid w:val="00657B60"/>
    <w:rsid w:val="006602D7"/>
    <w:rsid w:val="00660403"/>
    <w:rsid w:val="006607A8"/>
    <w:rsid w:val="0066087D"/>
    <w:rsid w:val="0066095E"/>
    <w:rsid w:val="00660E64"/>
    <w:rsid w:val="0066148C"/>
    <w:rsid w:val="006618E3"/>
    <w:rsid w:val="00661905"/>
    <w:rsid w:val="00661E76"/>
    <w:rsid w:val="006625F3"/>
    <w:rsid w:val="0066263F"/>
    <w:rsid w:val="006629C9"/>
    <w:rsid w:val="00662CCF"/>
    <w:rsid w:val="00663028"/>
    <w:rsid w:val="00663911"/>
    <w:rsid w:val="006641CC"/>
    <w:rsid w:val="00664A81"/>
    <w:rsid w:val="00664DA4"/>
    <w:rsid w:val="00665494"/>
    <w:rsid w:val="00665633"/>
    <w:rsid w:val="00665CC3"/>
    <w:rsid w:val="006663D6"/>
    <w:rsid w:val="006672FC"/>
    <w:rsid w:val="006676E7"/>
    <w:rsid w:val="00667E6E"/>
    <w:rsid w:val="006701A4"/>
    <w:rsid w:val="006701B5"/>
    <w:rsid w:val="006709D3"/>
    <w:rsid w:val="00671CCE"/>
    <w:rsid w:val="006724EF"/>
    <w:rsid w:val="006727CC"/>
    <w:rsid w:val="00672DF7"/>
    <w:rsid w:val="0067351E"/>
    <w:rsid w:val="00673859"/>
    <w:rsid w:val="006748CE"/>
    <w:rsid w:val="00674968"/>
    <w:rsid w:val="00674A0E"/>
    <w:rsid w:val="0067506D"/>
    <w:rsid w:val="00675652"/>
    <w:rsid w:val="00675CBB"/>
    <w:rsid w:val="00676EBC"/>
    <w:rsid w:val="0067722E"/>
    <w:rsid w:val="00677CB7"/>
    <w:rsid w:val="0068053C"/>
    <w:rsid w:val="00680D33"/>
    <w:rsid w:val="00681220"/>
    <w:rsid w:val="00681277"/>
    <w:rsid w:val="006819D4"/>
    <w:rsid w:val="0068236D"/>
    <w:rsid w:val="00682660"/>
    <w:rsid w:val="006826B3"/>
    <w:rsid w:val="00682721"/>
    <w:rsid w:val="00682AFE"/>
    <w:rsid w:val="0068339F"/>
    <w:rsid w:val="0068363A"/>
    <w:rsid w:val="00685C50"/>
    <w:rsid w:val="00685E1F"/>
    <w:rsid w:val="00686801"/>
    <w:rsid w:val="00686D99"/>
    <w:rsid w:val="0068758A"/>
    <w:rsid w:val="006905E8"/>
    <w:rsid w:val="00691C97"/>
    <w:rsid w:val="00692138"/>
    <w:rsid w:val="00692172"/>
    <w:rsid w:val="0069226D"/>
    <w:rsid w:val="00692480"/>
    <w:rsid w:val="00692A77"/>
    <w:rsid w:val="00693292"/>
    <w:rsid w:val="00693E98"/>
    <w:rsid w:val="006941D0"/>
    <w:rsid w:val="00694C34"/>
    <w:rsid w:val="00694D46"/>
    <w:rsid w:val="00694FC9"/>
    <w:rsid w:val="006950AA"/>
    <w:rsid w:val="00695268"/>
    <w:rsid w:val="00695438"/>
    <w:rsid w:val="00696986"/>
    <w:rsid w:val="00696F76"/>
    <w:rsid w:val="006970A8"/>
    <w:rsid w:val="00697412"/>
    <w:rsid w:val="00697A5C"/>
    <w:rsid w:val="006A036C"/>
    <w:rsid w:val="006A05B3"/>
    <w:rsid w:val="006A05F8"/>
    <w:rsid w:val="006A08A6"/>
    <w:rsid w:val="006A0D2B"/>
    <w:rsid w:val="006A1680"/>
    <w:rsid w:val="006A22F2"/>
    <w:rsid w:val="006A3326"/>
    <w:rsid w:val="006A33C8"/>
    <w:rsid w:val="006A4914"/>
    <w:rsid w:val="006A5C0F"/>
    <w:rsid w:val="006A6006"/>
    <w:rsid w:val="006A6633"/>
    <w:rsid w:val="006A69D2"/>
    <w:rsid w:val="006A72C5"/>
    <w:rsid w:val="006A747B"/>
    <w:rsid w:val="006A7761"/>
    <w:rsid w:val="006A7983"/>
    <w:rsid w:val="006A7B78"/>
    <w:rsid w:val="006B02F1"/>
    <w:rsid w:val="006B076D"/>
    <w:rsid w:val="006B0D19"/>
    <w:rsid w:val="006B1A47"/>
    <w:rsid w:val="006B21E6"/>
    <w:rsid w:val="006B3338"/>
    <w:rsid w:val="006B33CE"/>
    <w:rsid w:val="006B3D39"/>
    <w:rsid w:val="006B3E5C"/>
    <w:rsid w:val="006B3EA2"/>
    <w:rsid w:val="006B4C85"/>
    <w:rsid w:val="006B59E9"/>
    <w:rsid w:val="006B5B40"/>
    <w:rsid w:val="006B6145"/>
    <w:rsid w:val="006B76D3"/>
    <w:rsid w:val="006C019D"/>
    <w:rsid w:val="006C0FA5"/>
    <w:rsid w:val="006C1268"/>
    <w:rsid w:val="006C1A8D"/>
    <w:rsid w:val="006C22E2"/>
    <w:rsid w:val="006C25E1"/>
    <w:rsid w:val="006C267D"/>
    <w:rsid w:val="006C285F"/>
    <w:rsid w:val="006C296B"/>
    <w:rsid w:val="006C2DDF"/>
    <w:rsid w:val="006C3197"/>
    <w:rsid w:val="006C358B"/>
    <w:rsid w:val="006C39A3"/>
    <w:rsid w:val="006C5338"/>
    <w:rsid w:val="006C59AD"/>
    <w:rsid w:val="006C607D"/>
    <w:rsid w:val="006C71FC"/>
    <w:rsid w:val="006C75FB"/>
    <w:rsid w:val="006C7824"/>
    <w:rsid w:val="006C7AE5"/>
    <w:rsid w:val="006C7E72"/>
    <w:rsid w:val="006D02C7"/>
    <w:rsid w:val="006D06D7"/>
    <w:rsid w:val="006D20A4"/>
    <w:rsid w:val="006D2250"/>
    <w:rsid w:val="006D2463"/>
    <w:rsid w:val="006D2696"/>
    <w:rsid w:val="006D2B17"/>
    <w:rsid w:val="006D302B"/>
    <w:rsid w:val="006D4BA7"/>
    <w:rsid w:val="006D4F92"/>
    <w:rsid w:val="006D4FE4"/>
    <w:rsid w:val="006D63DA"/>
    <w:rsid w:val="006D670D"/>
    <w:rsid w:val="006D6A60"/>
    <w:rsid w:val="006D6DC9"/>
    <w:rsid w:val="006D7766"/>
    <w:rsid w:val="006D7B28"/>
    <w:rsid w:val="006E017E"/>
    <w:rsid w:val="006E06BA"/>
    <w:rsid w:val="006E0756"/>
    <w:rsid w:val="006E16C4"/>
    <w:rsid w:val="006E17FF"/>
    <w:rsid w:val="006E205B"/>
    <w:rsid w:val="006E222E"/>
    <w:rsid w:val="006E260B"/>
    <w:rsid w:val="006E2916"/>
    <w:rsid w:val="006E3110"/>
    <w:rsid w:val="006E335E"/>
    <w:rsid w:val="006E3C1B"/>
    <w:rsid w:val="006E4206"/>
    <w:rsid w:val="006E65B5"/>
    <w:rsid w:val="006E65D7"/>
    <w:rsid w:val="006E6C73"/>
    <w:rsid w:val="006E6E9E"/>
    <w:rsid w:val="006E72DC"/>
    <w:rsid w:val="006E765F"/>
    <w:rsid w:val="006E7667"/>
    <w:rsid w:val="006F0A92"/>
    <w:rsid w:val="006F0AE7"/>
    <w:rsid w:val="006F0D0B"/>
    <w:rsid w:val="006F13DF"/>
    <w:rsid w:val="006F1664"/>
    <w:rsid w:val="006F1724"/>
    <w:rsid w:val="006F2EFD"/>
    <w:rsid w:val="006F3C10"/>
    <w:rsid w:val="006F4A45"/>
    <w:rsid w:val="006F4C5F"/>
    <w:rsid w:val="006F501E"/>
    <w:rsid w:val="006F58B4"/>
    <w:rsid w:val="006F5C64"/>
    <w:rsid w:val="006F5D0D"/>
    <w:rsid w:val="006F6054"/>
    <w:rsid w:val="006F6783"/>
    <w:rsid w:val="006F6868"/>
    <w:rsid w:val="006F79BB"/>
    <w:rsid w:val="006F79F6"/>
    <w:rsid w:val="007001B1"/>
    <w:rsid w:val="007001DA"/>
    <w:rsid w:val="00701139"/>
    <w:rsid w:val="0070135E"/>
    <w:rsid w:val="00701691"/>
    <w:rsid w:val="007018AD"/>
    <w:rsid w:val="007018F0"/>
    <w:rsid w:val="00701D9B"/>
    <w:rsid w:val="007027DD"/>
    <w:rsid w:val="007027DE"/>
    <w:rsid w:val="007029E7"/>
    <w:rsid w:val="00702DB2"/>
    <w:rsid w:val="007033B4"/>
    <w:rsid w:val="00704533"/>
    <w:rsid w:val="00706E4D"/>
    <w:rsid w:val="00707A0D"/>
    <w:rsid w:val="00707FCD"/>
    <w:rsid w:val="0071082C"/>
    <w:rsid w:val="00710893"/>
    <w:rsid w:val="00710C6F"/>
    <w:rsid w:val="007110CF"/>
    <w:rsid w:val="007118C8"/>
    <w:rsid w:val="00711A33"/>
    <w:rsid w:val="0071280B"/>
    <w:rsid w:val="00712F8B"/>
    <w:rsid w:val="007134ED"/>
    <w:rsid w:val="0071444E"/>
    <w:rsid w:val="007146B8"/>
    <w:rsid w:val="00714DE1"/>
    <w:rsid w:val="007151AC"/>
    <w:rsid w:val="00715FDE"/>
    <w:rsid w:val="007170E3"/>
    <w:rsid w:val="00717114"/>
    <w:rsid w:val="00717175"/>
    <w:rsid w:val="0071727D"/>
    <w:rsid w:val="0071778E"/>
    <w:rsid w:val="00717CEE"/>
    <w:rsid w:val="00717E43"/>
    <w:rsid w:val="007203F1"/>
    <w:rsid w:val="007206A0"/>
    <w:rsid w:val="00720F5E"/>
    <w:rsid w:val="007210BE"/>
    <w:rsid w:val="007211AF"/>
    <w:rsid w:val="00721254"/>
    <w:rsid w:val="00721567"/>
    <w:rsid w:val="00721D03"/>
    <w:rsid w:val="007223F2"/>
    <w:rsid w:val="007227BB"/>
    <w:rsid w:val="00722B98"/>
    <w:rsid w:val="007234AC"/>
    <w:rsid w:val="00723F2F"/>
    <w:rsid w:val="00724F0A"/>
    <w:rsid w:val="00724F7E"/>
    <w:rsid w:val="007257B5"/>
    <w:rsid w:val="00725FCA"/>
    <w:rsid w:val="00726633"/>
    <w:rsid w:val="0072692C"/>
    <w:rsid w:val="00726C6B"/>
    <w:rsid w:val="00727838"/>
    <w:rsid w:val="00727883"/>
    <w:rsid w:val="00730710"/>
    <w:rsid w:val="0073107F"/>
    <w:rsid w:val="007313F4"/>
    <w:rsid w:val="0073180E"/>
    <w:rsid w:val="00732BBC"/>
    <w:rsid w:val="00732F50"/>
    <w:rsid w:val="007339DF"/>
    <w:rsid w:val="007342D8"/>
    <w:rsid w:val="00734E9D"/>
    <w:rsid w:val="00734F3C"/>
    <w:rsid w:val="00735183"/>
    <w:rsid w:val="007356CE"/>
    <w:rsid w:val="00735766"/>
    <w:rsid w:val="0073588F"/>
    <w:rsid w:val="00736212"/>
    <w:rsid w:val="007362E1"/>
    <w:rsid w:val="00736E37"/>
    <w:rsid w:val="00736E3F"/>
    <w:rsid w:val="00736E57"/>
    <w:rsid w:val="00736FFE"/>
    <w:rsid w:val="00737001"/>
    <w:rsid w:val="0073711E"/>
    <w:rsid w:val="0073712E"/>
    <w:rsid w:val="007400C0"/>
    <w:rsid w:val="007401A3"/>
    <w:rsid w:val="00741029"/>
    <w:rsid w:val="00741CF0"/>
    <w:rsid w:val="00741F26"/>
    <w:rsid w:val="0074238C"/>
    <w:rsid w:val="00742B1B"/>
    <w:rsid w:val="00742EB9"/>
    <w:rsid w:val="00744308"/>
    <w:rsid w:val="007445E8"/>
    <w:rsid w:val="007447AA"/>
    <w:rsid w:val="00744CD1"/>
    <w:rsid w:val="00744F57"/>
    <w:rsid w:val="007455C9"/>
    <w:rsid w:val="00746729"/>
    <w:rsid w:val="00746986"/>
    <w:rsid w:val="00747055"/>
    <w:rsid w:val="007473AA"/>
    <w:rsid w:val="007473E8"/>
    <w:rsid w:val="00747D3F"/>
    <w:rsid w:val="00751B90"/>
    <w:rsid w:val="00752A87"/>
    <w:rsid w:val="00752FA5"/>
    <w:rsid w:val="00753913"/>
    <w:rsid w:val="00753D63"/>
    <w:rsid w:val="0075448F"/>
    <w:rsid w:val="00754C26"/>
    <w:rsid w:val="00755B6D"/>
    <w:rsid w:val="00755D99"/>
    <w:rsid w:val="00756759"/>
    <w:rsid w:val="00756A8D"/>
    <w:rsid w:val="00756D44"/>
    <w:rsid w:val="00756D52"/>
    <w:rsid w:val="0075719E"/>
    <w:rsid w:val="00757B8B"/>
    <w:rsid w:val="0076031D"/>
    <w:rsid w:val="00760CCA"/>
    <w:rsid w:val="00760D8C"/>
    <w:rsid w:val="00761135"/>
    <w:rsid w:val="0076156C"/>
    <w:rsid w:val="00762A6D"/>
    <w:rsid w:val="00762AE8"/>
    <w:rsid w:val="007635AC"/>
    <w:rsid w:val="00763BBD"/>
    <w:rsid w:val="00763FE8"/>
    <w:rsid w:val="0076470E"/>
    <w:rsid w:val="00764DC7"/>
    <w:rsid w:val="00765087"/>
    <w:rsid w:val="00765716"/>
    <w:rsid w:val="00770F5A"/>
    <w:rsid w:val="0077107E"/>
    <w:rsid w:val="00771897"/>
    <w:rsid w:val="007722FC"/>
    <w:rsid w:val="00772EBA"/>
    <w:rsid w:val="007731D2"/>
    <w:rsid w:val="007751AF"/>
    <w:rsid w:val="0077571A"/>
    <w:rsid w:val="00775B1F"/>
    <w:rsid w:val="00775D60"/>
    <w:rsid w:val="00776AB3"/>
    <w:rsid w:val="00776C54"/>
    <w:rsid w:val="00777E5D"/>
    <w:rsid w:val="0078022B"/>
    <w:rsid w:val="00781069"/>
    <w:rsid w:val="0078155F"/>
    <w:rsid w:val="0078195D"/>
    <w:rsid w:val="0078211E"/>
    <w:rsid w:val="0078238F"/>
    <w:rsid w:val="00782606"/>
    <w:rsid w:val="00782E6C"/>
    <w:rsid w:val="00783545"/>
    <w:rsid w:val="00783611"/>
    <w:rsid w:val="00783CBB"/>
    <w:rsid w:val="0078528D"/>
    <w:rsid w:val="00785292"/>
    <w:rsid w:val="007853F0"/>
    <w:rsid w:val="00785462"/>
    <w:rsid w:val="00785DD3"/>
    <w:rsid w:val="00785EA1"/>
    <w:rsid w:val="00786DB6"/>
    <w:rsid w:val="00786E44"/>
    <w:rsid w:val="007877B6"/>
    <w:rsid w:val="00790386"/>
    <w:rsid w:val="007906C5"/>
    <w:rsid w:val="00790DEF"/>
    <w:rsid w:val="0079190E"/>
    <w:rsid w:val="0079204D"/>
    <w:rsid w:val="007921C6"/>
    <w:rsid w:val="0079242C"/>
    <w:rsid w:val="007925E0"/>
    <w:rsid w:val="00792BA6"/>
    <w:rsid w:val="00792C60"/>
    <w:rsid w:val="00793842"/>
    <w:rsid w:val="00795347"/>
    <w:rsid w:val="00796C76"/>
    <w:rsid w:val="007979E9"/>
    <w:rsid w:val="00797C87"/>
    <w:rsid w:val="00797DFE"/>
    <w:rsid w:val="007A0954"/>
    <w:rsid w:val="007A0C67"/>
    <w:rsid w:val="007A1102"/>
    <w:rsid w:val="007A1162"/>
    <w:rsid w:val="007A1A84"/>
    <w:rsid w:val="007A209C"/>
    <w:rsid w:val="007A2697"/>
    <w:rsid w:val="007A2778"/>
    <w:rsid w:val="007A32B6"/>
    <w:rsid w:val="007A3689"/>
    <w:rsid w:val="007A3805"/>
    <w:rsid w:val="007A45BD"/>
    <w:rsid w:val="007A465E"/>
    <w:rsid w:val="007A47B9"/>
    <w:rsid w:val="007A498D"/>
    <w:rsid w:val="007A4ED6"/>
    <w:rsid w:val="007A5B55"/>
    <w:rsid w:val="007A6569"/>
    <w:rsid w:val="007A75D6"/>
    <w:rsid w:val="007A7BF0"/>
    <w:rsid w:val="007B053A"/>
    <w:rsid w:val="007B0E44"/>
    <w:rsid w:val="007B14DD"/>
    <w:rsid w:val="007B3347"/>
    <w:rsid w:val="007B3433"/>
    <w:rsid w:val="007B39E0"/>
    <w:rsid w:val="007B3BFB"/>
    <w:rsid w:val="007B4076"/>
    <w:rsid w:val="007B466C"/>
    <w:rsid w:val="007B5BA7"/>
    <w:rsid w:val="007B5F35"/>
    <w:rsid w:val="007B60F8"/>
    <w:rsid w:val="007B6574"/>
    <w:rsid w:val="007B676E"/>
    <w:rsid w:val="007B688B"/>
    <w:rsid w:val="007B7A8E"/>
    <w:rsid w:val="007C146C"/>
    <w:rsid w:val="007C1808"/>
    <w:rsid w:val="007C18AE"/>
    <w:rsid w:val="007C1F20"/>
    <w:rsid w:val="007C24E4"/>
    <w:rsid w:val="007C3885"/>
    <w:rsid w:val="007C3EA2"/>
    <w:rsid w:val="007C45A7"/>
    <w:rsid w:val="007C55E4"/>
    <w:rsid w:val="007C5A3B"/>
    <w:rsid w:val="007C5CE6"/>
    <w:rsid w:val="007C5DBA"/>
    <w:rsid w:val="007C72F3"/>
    <w:rsid w:val="007C7465"/>
    <w:rsid w:val="007C795F"/>
    <w:rsid w:val="007D0F31"/>
    <w:rsid w:val="007D1319"/>
    <w:rsid w:val="007D13C5"/>
    <w:rsid w:val="007D1F70"/>
    <w:rsid w:val="007D208C"/>
    <w:rsid w:val="007D2122"/>
    <w:rsid w:val="007D21FA"/>
    <w:rsid w:val="007D36A0"/>
    <w:rsid w:val="007D3AAD"/>
    <w:rsid w:val="007D3AD3"/>
    <w:rsid w:val="007D4218"/>
    <w:rsid w:val="007D4D8E"/>
    <w:rsid w:val="007D5100"/>
    <w:rsid w:val="007D5D68"/>
    <w:rsid w:val="007E02F0"/>
    <w:rsid w:val="007E057B"/>
    <w:rsid w:val="007E0634"/>
    <w:rsid w:val="007E07A9"/>
    <w:rsid w:val="007E11F2"/>
    <w:rsid w:val="007E198F"/>
    <w:rsid w:val="007E302B"/>
    <w:rsid w:val="007E3307"/>
    <w:rsid w:val="007E3857"/>
    <w:rsid w:val="007E3C4B"/>
    <w:rsid w:val="007E5562"/>
    <w:rsid w:val="007E57DB"/>
    <w:rsid w:val="007E5832"/>
    <w:rsid w:val="007E5954"/>
    <w:rsid w:val="007E5D4A"/>
    <w:rsid w:val="007E6F62"/>
    <w:rsid w:val="007E7A30"/>
    <w:rsid w:val="007E7C40"/>
    <w:rsid w:val="007F03CF"/>
    <w:rsid w:val="007F08E2"/>
    <w:rsid w:val="007F0A49"/>
    <w:rsid w:val="007F1785"/>
    <w:rsid w:val="007F1830"/>
    <w:rsid w:val="007F1BBF"/>
    <w:rsid w:val="007F2371"/>
    <w:rsid w:val="007F26FF"/>
    <w:rsid w:val="007F299C"/>
    <w:rsid w:val="007F2F28"/>
    <w:rsid w:val="007F30F9"/>
    <w:rsid w:val="007F31E3"/>
    <w:rsid w:val="007F39E4"/>
    <w:rsid w:val="007F3A65"/>
    <w:rsid w:val="007F4846"/>
    <w:rsid w:val="007F59DB"/>
    <w:rsid w:val="007F6CAB"/>
    <w:rsid w:val="008003AA"/>
    <w:rsid w:val="00802B99"/>
    <w:rsid w:val="00802DBC"/>
    <w:rsid w:val="00803DD0"/>
    <w:rsid w:val="00804A01"/>
    <w:rsid w:val="00804A5B"/>
    <w:rsid w:val="0080536A"/>
    <w:rsid w:val="00805ACB"/>
    <w:rsid w:val="00805DD0"/>
    <w:rsid w:val="0080613F"/>
    <w:rsid w:val="0080684F"/>
    <w:rsid w:val="00810325"/>
    <w:rsid w:val="0081092E"/>
    <w:rsid w:val="00812DA3"/>
    <w:rsid w:val="00812F50"/>
    <w:rsid w:val="00813F21"/>
    <w:rsid w:val="0081410A"/>
    <w:rsid w:val="0081445A"/>
    <w:rsid w:val="0081491C"/>
    <w:rsid w:val="00815737"/>
    <w:rsid w:val="00815A6D"/>
    <w:rsid w:val="00815A9C"/>
    <w:rsid w:val="00815FFE"/>
    <w:rsid w:val="0081650A"/>
    <w:rsid w:val="00816532"/>
    <w:rsid w:val="008169D4"/>
    <w:rsid w:val="00816DA3"/>
    <w:rsid w:val="00816FF2"/>
    <w:rsid w:val="00817473"/>
    <w:rsid w:val="00820CB3"/>
    <w:rsid w:val="00820F66"/>
    <w:rsid w:val="0082170C"/>
    <w:rsid w:val="008222EC"/>
    <w:rsid w:val="008224D3"/>
    <w:rsid w:val="00822A6A"/>
    <w:rsid w:val="00822CDB"/>
    <w:rsid w:val="00823066"/>
    <w:rsid w:val="008234A7"/>
    <w:rsid w:val="00823DC3"/>
    <w:rsid w:val="00824ADA"/>
    <w:rsid w:val="00824E44"/>
    <w:rsid w:val="008252DF"/>
    <w:rsid w:val="0082573F"/>
    <w:rsid w:val="00825991"/>
    <w:rsid w:val="008260EB"/>
    <w:rsid w:val="0083107A"/>
    <w:rsid w:val="0083125E"/>
    <w:rsid w:val="00831A67"/>
    <w:rsid w:val="00831ADC"/>
    <w:rsid w:val="00832582"/>
    <w:rsid w:val="0083311D"/>
    <w:rsid w:val="0083357C"/>
    <w:rsid w:val="008365E9"/>
    <w:rsid w:val="00836B3E"/>
    <w:rsid w:val="00836E3D"/>
    <w:rsid w:val="008373F2"/>
    <w:rsid w:val="0083786B"/>
    <w:rsid w:val="008402A0"/>
    <w:rsid w:val="00840752"/>
    <w:rsid w:val="00840AC8"/>
    <w:rsid w:val="00840CC5"/>
    <w:rsid w:val="00841202"/>
    <w:rsid w:val="00841B85"/>
    <w:rsid w:val="00841CF0"/>
    <w:rsid w:val="00841D3D"/>
    <w:rsid w:val="00842489"/>
    <w:rsid w:val="0084249F"/>
    <w:rsid w:val="00842FCD"/>
    <w:rsid w:val="00843884"/>
    <w:rsid w:val="00843C91"/>
    <w:rsid w:val="00843FBE"/>
    <w:rsid w:val="0084415D"/>
    <w:rsid w:val="008443CE"/>
    <w:rsid w:val="008450C3"/>
    <w:rsid w:val="0084590F"/>
    <w:rsid w:val="00845C86"/>
    <w:rsid w:val="008463A6"/>
    <w:rsid w:val="008465F9"/>
    <w:rsid w:val="00847CE1"/>
    <w:rsid w:val="008501EC"/>
    <w:rsid w:val="0085034B"/>
    <w:rsid w:val="0085065F"/>
    <w:rsid w:val="00850DA5"/>
    <w:rsid w:val="00850F30"/>
    <w:rsid w:val="00851CB1"/>
    <w:rsid w:val="00851F98"/>
    <w:rsid w:val="00852055"/>
    <w:rsid w:val="008526CF"/>
    <w:rsid w:val="008527A7"/>
    <w:rsid w:val="008534E9"/>
    <w:rsid w:val="00853DF5"/>
    <w:rsid w:val="00854216"/>
    <w:rsid w:val="008547E4"/>
    <w:rsid w:val="00854B13"/>
    <w:rsid w:val="00855176"/>
    <w:rsid w:val="00855721"/>
    <w:rsid w:val="008572D1"/>
    <w:rsid w:val="00857426"/>
    <w:rsid w:val="00860682"/>
    <w:rsid w:val="00861932"/>
    <w:rsid w:val="00861A88"/>
    <w:rsid w:val="00861B41"/>
    <w:rsid w:val="00861E31"/>
    <w:rsid w:val="00861E5F"/>
    <w:rsid w:val="008620BD"/>
    <w:rsid w:val="008628AD"/>
    <w:rsid w:val="008629BE"/>
    <w:rsid w:val="008636E4"/>
    <w:rsid w:val="0086379F"/>
    <w:rsid w:val="0086392E"/>
    <w:rsid w:val="00863BA0"/>
    <w:rsid w:val="008641A6"/>
    <w:rsid w:val="00864898"/>
    <w:rsid w:val="00864A0C"/>
    <w:rsid w:val="00864D3A"/>
    <w:rsid w:val="00864ED7"/>
    <w:rsid w:val="00864F7C"/>
    <w:rsid w:val="0086540D"/>
    <w:rsid w:val="008655F2"/>
    <w:rsid w:val="00865AA3"/>
    <w:rsid w:val="00865E0C"/>
    <w:rsid w:val="008669FD"/>
    <w:rsid w:val="00866E06"/>
    <w:rsid w:val="0086723A"/>
    <w:rsid w:val="0086798A"/>
    <w:rsid w:val="00867DDF"/>
    <w:rsid w:val="00870BDD"/>
    <w:rsid w:val="00870D77"/>
    <w:rsid w:val="00871D7E"/>
    <w:rsid w:val="008722C0"/>
    <w:rsid w:val="00872EDB"/>
    <w:rsid w:val="00872FA2"/>
    <w:rsid w:val="008730BF"/>
    <w:rsid w:val="00873AC3"/>
    <w:rsid w:val="00874D54"/>
    <w:rsid w:val="008769E4"/>
    <w:rsid w:val="00876E73"/>
    <w:rsid w:val="008775E8"/>
    <w:rsid w:val="008778AD"/>
    <w:rsid w:val="0088065D"/>
    <w:rsid w:val="00880B82"/>
    <w:rsid w:val="008811EE"/>
    <w:rsid w:val="008821AB"/>
    <w:rsid w:val="00882245"/>
    <w:rsid w:val="00882565"/>
    <w:rsid w:val="00882B8C"/>
    <w:rsid w:val="00882B96"/>
    <w:rsid w:val="00882C11"/>
    <w:rsid w:val="0088336E"/>
    <w:rsid w:val="00883524"/>
    <w:rsid w:val="0088525E"/>
    <w:rsid w:val="008858A0"/>
    <w:rsid w:val="0088662F"/>
    <w:rsid w:val="00886A93"/>
    <w:rsid w:val="00887FC3"/>
    <w:rsid w:val="00887FC9"/>
    <w:rsid w:val="00890734"/>
    <w:rsid w:val="00890C72"/>
    <w:rsid w:val="00890C92"/>
    <w:rsid w:val="008919AB"/>
    <w:rsid w:val="00891F0F"/>
    <w:rsid w:val="0089242F"/>
    <w:rsid w:val="00892507"/>
    <w:rsid w:val="00892788"/>
    <w:rsid w:val="0089278C"/>
    <w:rsid w:val="00892D2C"/>
    <w:rsid w:val="008934CF"/>
    <w:rsid w:val="008940DB"/>
    <w:rsid w:val="008949AC"/>
    <w:rsid w:val="008955E7"/>
    <w:rsid w:val="008959CC"/>
    <w:rsid w:val="00895E10"/>
    <w:rsid w:val="008961FA"/>
    <w:rsid w:val="0089627C"/>
    <w:rsid w:val="008962D9"/>
    <w:rsid w:val="00896389"/>
    <w:rsid w:val="0089654B"/>
    <w:rsid w:val="00896DAD"/>
    <w:rsid w:val="00896FF4"/>
    <w:rsid w:val="00897476"/>
    <w:rsid w:val="00897F9E"/>
    <w:rsid w:val="008A09AE"/>
    <w:rsid w:val="008A15EE"/>
    <w:rsid w:val="008A1FD2"/>
    <w:rsid w:val="008A2635"/>
    <w:rsid w:val="008A2C6C"/>
    <w:rsid w:val="008A2F65"/>
    <w:rsid w:val="008A3780"/>
    <w:rsid w:val="008A3F84"/>
    <w:rsid w:val="008A4916"/>
    <w:rsid w:val="008A5398"/>
    <w:rsid w:val="008A5E99"/>
    <w:rsid w:val="008A67F4"/>
    <w:rsid w:val="008A7DC9"/>
    <w:rsid w:val="008B019D"/>
    <w:rsid w:val="008B0481"/>
    <w:rsid w:val="008B0801"/>
    <w:rsid w:val="008B1BEF"/>
    <w:rsid w:val="008B1F47"/>
    <w:rsid w:val="008B2100"/>
    <w:rsid w:val="008B21DE"/>
    <w:rsid w:val="008B2B2D"/>
    <w:rsid w:val="008B35C4"/>
    <w:rsid w:val="008B37BD"/>
    <w:rsid w:val="008B3D02"/>
    <w:rsid w:val="008B512D"/>
    <w:rsid w:val="008B51F1"/>
    <w:rsid w:val="008B5F7E"/>
    <w:rsid w:val="008B68F3"/>
    <w:rsid w:val="008B73FB"/>
    <w:rsid w:val="008B7B39"/>
    <w:rsid w:val="008B7DA5"/>
    <w:rsid w:val="008C0B04"/>
    <w:rsid w:val="008C1158"/>
    <w:rsid w:val="008C1332"/>
    <w:rsid w:val="008C1432"/>
    <w:rsid w:val="008C1A7F"/>
    <w:rsid w:val="008C1B6D"/>
    <w:rsid w:val="008C1E0F"/>
    <w:rsid w:val="008C2709"/>
    <w:rsid w:val="008C27CF"/>
    <w:rsid w:val="008C3223"/>
    <w:rsid w:val="008C3F88"/>
    <w:rsid w:val="008C4460"/>
    <w:rsid w:val="008C5932"/>
    <w:rsid w:val="008C62D7"/>
    <w:rsid w:val="008C652B"/>
    <w:rsid w:val="008C786C"/>
    <w:rsid w:val="008D03A6"/>
    <w:rsid w:val="008D11B7"/>
    <w:rsid w:val="008D19AB"/>
    <w:rsid w:val="008D39D6"/>
    <w:rsid w:val="008D3A3D"/>
    <w:rsid w:val="008D3ABF"/>
    <w:rsid w:val="008D3D1A"/>
    <w:rsid w:val="008D465E"/>
    <w:rsid w:val="008D4744"/>
    <w:rsid w:val="008D4865"/>
    <w:rsid w:val="008D48FA"/>
    <w:rsid w:val="008D4EF7"/>
    <w:rsid w:val="008D5504"/>
    <w:rsid w:val="008D56B4"/>
    <w:rsid w:val="008D598D"/>
    <w:rsid w:val="008D616A"/>
    <w:rsid w:val="008D671F"/>
    <w:rsid w:val="008D69CF"/>
    <w:rsid w:val="008D7134"/>
    <w:rsid w:val="008D7BC3"/>
    <w:rsid w:val="008D7FFA"/>
    <w:rsid w:val="008E0240"/>
    <w:rsid w:val="008E05B1"/>
    <w:rsid w:val="008E0A09"/>
    <w:rsid w:val="008E12C8"/>
    <w:rsid w:val="008E2D94"/>
    <w:rsid w:val="008E31AA"/>
    <w:rsid w:val="008E3624"/>
    <w:rsid w:val="008E36A7"/>
    <w:rsid w:val="008E38F9"/>
    <w:rsid w:val="008E3A36"/>
    <w:rsid w:val="008E3A98"/>
    <w:rsid w:val="008E4F08"/>
    <w:rsid w:val="008E4FA8"/>
    <w:rsid w:val="008E5854"/>
    <w:rsid w:val="008E61E4"/>
    <w:rsid w:val="008E73AA"/>
    <w:rsid w:val="008F0470"/>
    <w:rsid w:val="008F0D3B"/>
    <w:rsid w:val="008F1BBF"/>
    <w:rsid w:val="008F2797"/>
    <w:rsid w:val="008F36F5"/>
    <w:rsid w:val="008F3D68"/>
    <w:rsid w:val="008F40F3"/>
    <w:rsid w:val="008F44B3"/>
    <w:rsid w:val="008F48CA"/>
    <w:rsid w:val="008F4B90"/>
    <w:rsid w:val="008F4F89"/>
    <w:rsid w:val="008F51F0"/>
    <w:rsid w:val="008F56F7"/>
    <w:rsid w:val="008F5887"/>
    <w:rsid w:val="008F5C03"/>
    <w:rsid w:val="008F6435"/>
    <w:rsid w:val="008F6AA8"/>
    <w:rsid w:val="008F6BE6"/>
    <w:rsid w:val="008F74DA"/>
    <w:rsid w:val="008F75FE"/>
    <w:rsid w:val="008F76D7"/>
    <w:rsid w:val="008F7AA6"/>
    <w:rsid w:val="0090100C"/>
    <w:rsid w:val="00901C85"/>
    <w:rsid w:val="00901F07"/>
    <w:rsid w:val="00901FDF"/>
    <w:rsid w:val="0090204A"/>
    <w:rsid w:val="0090224B"/>
    <w:rsid w:val="00902FE1"/>
    <w:rsid w:val="00903927"/>
    <w:rsid w:val="00903B45"/>
    <w:rsid w:val="00904B2D"/>
    <w:rsid w:val="00904E67"/>
    <w:rsid w:val="00904EF4"/>
    <w:rsid w:val="0090561C"/>
    <w:rsid w:val="0090613A"/>
    <w:rsid w:val="00906A28"/>
    <w:rsid w:val="00906BEA"/>
    <w:rsid w:val="00906F8D"/>
    <w:rsid w:val="009070C9"/>
    <w:rsid w:val="00907776"/>
    <w:rsid w:val="0091014D"/>
    <w:rsid w:val="0091032C"/>
    <w:rsid w:val="00910D86"/>
    <w:rsid w:val="00910E2B"/>
    <w:rsid w:val="00910F64"/>
    <w:rsid w:val="0091130E"/>
    <w:rsid w:val="00911550"/>
    <w:rsid w:val="00912046"/>
    <w:rsid w:val="00912F43"/>
    <w:rsid w:val="00913183"/>
    <w:rsid w:val="00913263"/>
    <w:rsid w:val="00914132"/>
    <w:rsid w:val="00914AF1"/>
    <w:rsid w:val="00914E53"/>
    <w:rsid w:val="00915547"/>
    <w:rsid w:val="009155F7"/>
    <w:rsid w:val="00916387"/>
    <w:rsid w:val="00916839"/>
    <w:rsid w:val="00917F59"/>
    <w:rsid w:val="00920AE6"/>
    <w:rsid w:val="00921556"/>
    <w:rsid w:val="009217A0"/>
    <w:rsid w:val="00921F45"/>
    <w:rsid w:val="009224DE"/>
    <w:rsid w:val="00923961"/>
    <w:rsid w:val="00923A5E"/>
    <w:rsid w:val="00924586"/>
    <w:rsid w:val="00924602"/>
    <w:rsid w:val="009248A5"/>
    <w:rsid w:val="009256E5"/>
    <w:rsid w:val="00925DD9"/>
    <w:rsid w:val="00926D9D"/>
    <w:rsid w:val="00927A62"/>
    <w:rsid w:val="00927ED8"/>
    <w:rsid w:val="009301A8"/>
    <w:rsid w:val="009317DB"/>
    <w:rsid w:val="00932721"/>
    <w:rsid w:val="00933762"/>
    <w:rsid w:val="00933900"/>
    <w:rsid w:val="00933B1C"/>
    <w:rsid w:val="00933E2B"/>
    <w:rsid w:val="00933EE1"/>
    <w:rsid w:val="00934123"/>
    <w:rsid w:val="009344A6"/>
    <w:rsid w:val="009353FF"/>
    <w:rsid w:val="00937347"/>
    <w:rsid w:val="00940390"/>
    <w:rsid w:val="00940B60"/>
    <w:rsid w:val="009411F4"/>
    <w:rsid w:val="00942B78"/>
    <w:rsid w:val="00943469"/>
    <w:rsid w:val="009435ED"/>
    <w:rsid w:val="00944EEC"/>
    <w:rsid w:val="009455FE"/>
    <w:rsid w:val="0094584B"/>
    <w:rsid w:val="009463C3"/>
    <w:rsid w:val="009464AD"/>
    <w:rsid w:val="009465B4"/>
    <w:rsid w:val="009467A5"/>
    <w:rsid w:val="00946CE2"/>
    <w:rsid w:val="00946D21"/>
    <w:rsid w:val="00946ED8"/>
    <w:rsid w:val="0094775C"/>
    <w:rsid w:val="00950C25"/>
    <w:rsid w:val="00950FDE"/>
    <w:rsid w:val="0095165F"/>
    <w:rsid w:val="00951C2A"/>
    <w:rsid w:val="0095351E"/>
    <w:rsid w:val="009549C9"/>
    <w:rsid w:val="00954DA5"/>
    <w:rsid w:val="0095584C"/>
    <w:rsid w:val="009566E3"/>
    <w:rsid w:val="00956FD1"/>
    <w:rsid w:val="009576BA"/>
    <w:rsid w:val="0095790D"/>
    <w:rsid w:val="00957C21"/>
    <w:rsid w:val="00957D31"/>
    <w:rsid w:val="0096029E"/>
    <w:rsid w:val="0096062F"/>
    <w:rsid w:val="00961AE2"/>
    <w:rsid w:val="00961E36"/>
    <w:rsid w:val="00963BB6"/>
    <w:rsid w:val="00963D25"/>
    <w:rsid w:val="00965019"/>
    <w:rsid w:val="00965830"/>
    <w:rsid w:val="00966003"/>
    <w:rsid w:val="009664D3"/>
    <w:rsid w:val="00966A08"/>
    <w:rsid w:val="00966D82"/>
    <w:rsid w:val="00967051"/>
    <w:rsid w:val="009677D3"/>
    <w:rsid w:val="00967982"/>
    <w:rsid w:val="00967B69"/>
    <w:rsid w:val="00967EF6"/>
    <w:rsid w:val="00971134"/>
    <w:rsid w:val="00971374"/>
    <w:rsid w:val="009719E4"/>
    <w:rsid w:val="0097239D"/>
    <w:rsid w:val="009728B3"/>
    <w:rsid w:val="00973F1A"/>
    <w:rsid w:val="0097407F"/>
    <w:rsid w:val="009748B3"/>
    <w:rsid w:val="00974CF7"/>
    <w:rsid w:val="009754D4"/>
    <w:rsid w:val="00975808"/>
    <w:rsid w:val="00975C97"/>
    <w:rsid w:val="0097620E"/>
    <w:rsid w:val="009768B6"/>
    <w:rsid w:val="00981183"/>
    <w:rsid w:val="00981B08"/>
    <w:rsid w:val="00982AAA"/>
    <w:rsid w:val="00982BDF"/>
    <w:rsid w:val="0098328F"/>
    <w:rsid w:val="00983F4C"/>
    <w:rsid w:val="0098404C"/>
    <w:rsid w:val="00984425"/>
    <w:rsid w:val="0098599E"/>
    <w:rsid w:val="00985A41"/>
    <w:rsid w:val="00987873"/>
    <w:rsid w:val="009908EB"/>
    <w:rsid w:val="00990CB1"/>
    <w:rsid w:val="00990EB0"/>
    <w:rsid w:val="009916EE"/>
    <w:rsid w:val="009935CC"/>
    <w:rsid w:val="00994132"/>
    <w:rsid w:val="0099459F"/>
    <w:rsid w:val="009947E7"/>
    <w:rsid w:val="00995F70"/>
    <w:rsid w:val="009965D4"/>
    <w:rsid w:val="00996FB3"/>
    <w:rsid w:val="009970B6"/>
    <w:rsid w:val="00997155"/>
    <w:rsid w:val="00997FEC"/>
    <w:rsid w:val="009A004F"/>
    <w:rsid w:val="009A0598"/>
    <w:rsid w:val="009A0779"/>
    <w:rsid w:val="009A098B"/>
    <w:rsid w:val="009A1893"/>
    <w:rsid w:val="009A24F6"/>
    <w:rsid w:val="009A28C5"/>
    <w:rsid w:val="009A2AFD"/>
    <w:rsid w:val="009A2C54"/>
    <w:rsid w:val="009A3E08"/>
    <w:rsid w:val="009A3E38"/>
    <w:rsid w:val="009A5287"/>
    <w:rsid w:val="009A54C3"/>
    <w:rsid w:val="009A5C7A"/>
    <w:rsid w:val="009A5E79"/>
    <w:rsid w:val="009A5EE3"/>
    <w:rsid w:val="009A62F8"/>
    <w:rsid w:val="009A69B7"/>
    <w:rsid w:val="009A7646"/>
    <w:rsid w:val="009A7831"/>
    <w:rsid w:val="009A7D9D"/>
    <w:rsid w:val="009B0060"/>
    <w:rsid w:val="009B00B5"/>
    <w:rsid w:val="009B0F11"/>
    <w:rsid w:val="009B0F99"/>
    <w:rsid w:val="009B119B"/>
    <w:rsid w:val="009B1B4C"/>
    <w:rsid w:val="009B36A7"/>
    <w:rsid w:val="009B3703"/>
    <w:rsid w:val="009B40B3"/>
    <w:rsid w:val="009B466A"/>
    <w:rsid w:val="009B4A6F"/>
    <w:rsid w:val="009B57B2"/>
    <w:rsid w:val="009B5AD1"/>
    <w:rsid w:val="009B5CF5"/>
    <w:rsid w:val="009B7452"/>
    <w:rsid w:val="009B7998"/>
    <w:rsid w:val="009C01E9"/>
    <w:rsid w:val="009C020C"/>
    <w:rsid w:val="009C05E0"/>
    <w:rsid w:val="009C1729"/>
    <w:rsid w:val="009C1790"/>
    <w:rsid w:val="009C1CCA"/>
    <w:rsid w:val="009C2291"/>
    <w:rsid w:val="009C2926"/>
    <w:rsid w:val="009C2C8A"/>
    <w:rsid w:val="009C2EC2"/>
    <w:rsid w:val="009C3B60"/>
    <w:rsid w:val="009C3E38"/>
    <w:rsid w:val="009C4333"/>
    <w:rsid w:val="009C4E64"/>
    <w:rsid w:val="009C56B5"/>
    <w:rsid w:val="009C5892"/>
    <w:rsid w:val="009C5B15"/>
    <w:rsid w:val="009C6719"/>
    <w:rsid w:val="009C6B5C"/>
    <w:rsid w:val="009C73A3"/>
    <w:rsid w:val="009C7EDC"/>
    <w:rsid w:val="009D10F0"/>
    <w:rsid w:val="009D1583"/>
    <w:rsid w:val="009D2F97"/>
    <w:rsid w:val="009D3268"/>
    <w:rsid w:val="009D32EC"/>
    <w:rsid w:val="009D39A7"/>
    <w:rsid w:val="009D3F02"/>
    <w:rsid w:val="009D4972"/>
    <w:rsid w:val="009D5283"/>
    <w:rsid w:val="009D5A0E"/>
    <w:rsid w:val="009D608C"/>
    <w:rsid w:val="009D6D35"/>
    <w:rsid w:val="009D7C66"/>
    <w:rsid w:val="009D7F1D"/>
    <w:rsid w:val="009E0794"/>
    <w:rsid w:val="009E1230"/>
    <w:rsid w:val="009E15ED"/>
    <w:rsid w:val="009E1812"/>
    <w:rsid w:val="009E1C20"/>
    <w:rsid w:val="009E1F06"/>
    <w:rsid w:val="009E20B0"/>
    <w:rsid w:val="009E239F"/>
    <w:rsid w:val="009E28B0"/>
    <w:rsid w:val="009E2B14"/>
    <w:rsid w:val="009E3F7F"/>
    <w:rsid w:val="009E5115"/>
    <w:rsid w:val="009E556D"/>
    <w:rsid w:val="009E655F"/>
    <w:rsid w:val="009E7C59"/>
    <w:rsid w:val="009E7CDF"/>
    <w:rsid w:val="009E7D64"/>
    <w:rsid w:val="009E7EF7"/>
    <w:rsid w:val="009F18AC"/>
    <w:rsid w:val="009F21D8"/>
    <w:rsid w:val="009F25D7"/>
    <w:rsid w:val="009F2708"/>
    <w:rsid w:val="009F35C1"/>
    <w:rsid w:val="009F3772"/>
    <w:rsid w:val="009F43C6"/>
    <w:rsid w:val="009F45C7"/>
    <w:rsid w:val="009F4F41"/>
    <w:rsid w:val="009F61A9"/>
    <w:rsid w:val="009F7780"/>
    <w:rsid w:val="009F7EC1"/>
    <w:rsid w:val="00A01523"/>
    <w:rsid w:val="00A020D8"/>
    <w:rsid w:val="00A020EE"/>
    <w:rsid w:val="00A0224B"/>
    <w:rsid w:val="00A026B7"/>
    <w:rsid w:val="00A02B33"/>
    <w:rsid w:val="00A03412"/>
    <w:rsid w:val="00A035FE"/>
    <w:rsid w:val="00A03A90"/>
    <w:rsid w:val="00A047D9"/>
    <w:rsid w:val="00A05B6E"/>
    <w:rsid w:val="00A05FE1"/>
    <w:rsid w:val="00A0647A"/>
    <w:rsid w:val="00A07205"/>
    <w:rsid w:val="00A075AB"/>
    <w:rsid w:val="00A1022F"/>
    <w:rsid w:val="00A10AAB"/>
    <w:rsid w:val="00A1109F"/>
    <w:rsid w:val="00A120BA"/>
    <w:rsid w:val="00A14435"/>
    <w:rsid w:val="00A145FA"/>
    <w:rsid w:val="00A1582A"/>
    <w:rsid w:val="00A1685E"/>
    <w:rsid w:val="00A16A68"/>
    <w:rsid w:val="00A16DE7"/>
    <w:rsid w:val="00A179E8"/>
    <w:rsid w:val="00A17D76"/>
    <w:rsid w:val="00A17F25"/>
    <w:rsid w:val="00A2053B"/>
    <w:rsid w:val="00A2060F"/>
    <w:rsid w:val="00A206C2"/>
    <w:rsid w:val="00A20AD4"/>
    <w:rsid w:val="00A21077"/>
    <w:rsid w:val="00A21267"/>
    <w:rsid w:val="00A21979"/>
    <w:rsid w:val="00A21F3B"/>
    <w:rsid w:val="00A2415D"/>
    <w:rsid w:val="00A24CB4"/>
    <w:rsid w:val="00A24EF6"/>
    <w:rsid w:val="00A26C4D"/>
    <w:rsid w:val="00A27093"/>
    <w:rsid w:val="00A2709F"/>
    <w:rsid w:val="00A27136"/>
    <w:rsid w:val="00A27D29"/>
    <w:rsid w:val="00A30411"/>
    <w:rsid w:val="00A30443"/>
    <w:rsid w:val="00A304C9"/>
    <w:rsid w:val="00A3056F"/>
    <w:rsid w:val="00A30A01"/>
    <w:rsid w:val="00A30B74"/>
    <w:rsid w:val="00A30DA5"/>
    <w:rsid w:val="00A30F86"/>
    <w:rsid w:val="00A3124A"/>
    <w:rsid w:val="00A31D07"/>
    <w:rsid w:val="00A3285B"/>
    <w:rsid w:val="00A34DB1"/>
    <w:rsid w:val="00A34E1F"/>
    <w:rsid w:val="00A35109"/>
    <w:rsid w:val="00A352EE"/>
    <w:rsid w:val="00A355AF"/>
    <w:rsid w:val="00A35744"/>
    <w:rsid w:val="00A36166"/>
    <w:rsid w:val="00A36178"/>
    <w:rsid w:val="00A36561"/>
    <w:rsid w:val="00A374DD"/>
    <w:rsid w:val="00A400F4"/>
    <w:rsid w:val="00A40323"/>
    <w:rsid w:val="00A4112F"/>
    <w:rsid w:val="00A41E33"/>
    <w:rsid w:val="00A4395B"/>
    <w:rsid w:val="00A444D6"/>
    <w:rsid w:val="00A44E1C"/>
    <w:rsid w:val="00A457EB"/>
    <w:rsid w:val="00A46CF2"/>
    <w:rsid w:val="00A46F68"/>
    <w:rsid w:val="00A46FD9"/>
    <w:rsid w:val="00A4747D"/>
    <w:rsid w:val="00A47C05"/>
    <w:rsid w:val="00A5138F"/>
    <w:rsid w:val="00A51C45"/>
    <w:rsid w:val="00A51DE1"/>
    <w:rsid w:val="00A52820"/>
    <w:rsid w:val="00A530DD"/>
    <w:rsid w:val="00A54789"/>
    <w:rsid w:val="00A55C12"/>
    <w:rsid w:val="00A57931"/>
    <w:rsid w:val="00A57BDA"/>
    <w:rsid w:val="00A60D6C"/>
    <w:rsid w:val="00A61442"/>
    <w:rsid w:val="00A63026"/>
    <w:rsid w:val="00A6324D"/>
    <w:rsid w:val="00A64352"/>
    <w:rsid w:val="00A6487C"/>
    <w:rsid w:val="00A64B8B"/>
    <w:rsid w:val="00A64F5D"/>
    <w:rsid w:val="00A65D83"/>
    <w:rsid w:val="00A660CF"/>
    <w:rsid w:val="00A66B6C"/>
    <w:rsid w:val="00A674A0"/>
    <w:rsid w:val="00A676AB"/>
    <w:rsid w:val="00A6775B"/>
    <w:rsid w:val="00A70610"/>
    <w:rsid w:val="00A713FB"/>
    <w:rsid w:val="00A718C3"/>
    <w:rsid w:val="00A7236B"/>
    <w:rsid w:val="00A734BA"/>
    <w:rsid w:val="00A7430F"/>
    <w:rsid w:val="00A75547"/>
    <w:rsid w:val="00A75A5B"/>
    <w:rsid w:val="00A76A67"/>
    <w:rsid w:val="00A7749C"/>
    <w:rsid w:val="00A775AB"/>
    <w:rsid w:val="00A776D9"/>
    <w:rsid w:val="00A77A85"/>
    <w:rsid w:val="00A8003A"/>
    <w:rsid w:val="00A801BB"/>
    <w:rsid w:val="00A80980"/>
    <w:rsid w:val="00A80D10"/>
    <w:rsid w:val="00A80EE0"/>
    <w:rsid w:val="00A81980"/>
    <w:rsid w:val="00A827AA"/>
    <w:rsid w:val="00A8287F"/>
    <w:rsid w:val="00A82D9B"/>
    <w:rsid w:val="00A82F7B"/>
    <w:rsid w:val="00A82FDC"/>
    <w:rsid w:val="00A83718"/>
    <w:rsid w:val="00A83F02"/>
    <w:rsid w:val="00A844A6"/>
    <w:rsid w:val="00A84B03"/>
    <w:rsid w:val="00A851B7"/>
    <w:rsid w:val="00A85779"/>
    <w:rsid w:val="00A85B30"/>
    <w:rsid w:val="00A85CA0"/>
    <w:rsid w:val="00A86A27"/>
    <w:rsid w:val="00A86A6B"/>
    <w:rsid w:val="00A90955"/>
    <w:rsid w:val="00A91F51"/>
    <w:rsid w:val="00A924ED"/>
    <w:rsid w:val="00A9251D"/>
    <w:rsid w:val="00A94BC2"/>
    <w:rsid w:val="00A94C76"/>
    <w:rsid w:val="00A95D74"/>
    <w:rsid w:val="00A95DF6"/>
    <w:rsid w:val="00A960C4"/>
    <w:rsid w:val="00A9670C"/>
    <w:rsid w:val="00A978C9"/>
    <w:rsid w:val="00A97C5B"/>
    <w:rsid w:val="00AA01A5"/>
    <w:rsid w:val="00AA12B3"/>
    <w:rsid w:val="00AA13BD"/>
    <w:rsid w:val="00AA251C"/>
    <w:rsid w:val="00AA267E"/>
    <w:rsid w:val="00AA2CAF"/>
    <w:rsid w:val="00AA34C8"/>
    <w:rsid w:val="00AA4879"/>
    <w:rsid w:val="00AA49D7"/>
    <w:rsid w:val="00AA4B8A"/>
    <w:rsid w:val="00AA5C86"/>
    <w:rsid w:val="00AA603B"/>
    <w:rsid w:val="00AA61DF"/>
    <w:rsid w:val="00AA724F"/>
    <w:rsid w:val="00AA7A64"/>
    <w:rsid w:val="00AB0DB4"/>
    <w:rsid w:val="00AB14E0"/>
    <w:rsid w:val="00AB2823"/>
    <w:rsid w:val="00AB29D6"/>
    <w:rsid w:val="00AB29DA"/>
    <w:rsid w:val="00AB3151"/>
    <w:rsid w:val="00AB4071"/>
    <w:rsid w:val="00AB473C"/>
    <w:rsid w:val="00AB4DE9"/>
    <w:rsid w:val="00AB4FF8"/>
    <w:rsid w:val="00AB5C9B"/>
    <w:rsid w:val="00AB5CAA"/>
    <w:rsid w:val="00AB6295"/>
    <w:rsid w:val="00AB6AD1"/>
    <w:rsid w:val="00AB6DE3"/>
    <w:rsid w:val="00AB7EC6"/>
    <w:rsid w:val="00AC0E5B"/>
    <w:rsid w:val="00AC12B7"/>
    <w:rsid w:val="00AC1412"/>
    <w:rsid w:val="00AC18F1"/>
    <w:rsid w:val="00AC1BA4"/>
    <w:rsid w:val="00AC1F51"/>
    <w:rsid w:val="00AC2BCA"/>
    <w:rsid w:val="00AC457A"/>
    <w:rsid w:val="00AC4763"/>
    <w:rsid w:val="00AC5659"/>
    <w:rsid w:val="00AC591C"/>
    <w:rsid w:val="00AC5A3D"/>
    <w:rsid w:val="00AC5AAF"/>
    <w:rsid w:val="00AC5E61"/>
    <w:rsid w:val="00AC5EB7"/>
    <w:rsid w:val="00AC63AD"/>
    <w:rsid w:val="00AC6A75"/>
    <w:rsid w:val="00AC6FD1"/>
    <w:rsid w:val="00AC7074"/>
    <w:rsid w:val="00AC715D"/>
    <w:rsid w:val="00AC7F98"/>
    <w:rsid w:val="00AD094C"/>
    <w:rsid w:val="00AD0A9B"/>
    <w:rsid w:val="00AD269C"/>
    <w:rsid w:val="00AD2891"/>
    <w:rsid w:val="00AD3BD2"/>
    <w:rsid w:val="00AD486F"/>
    <w:rsid w:val="00AD4B7E"/>
    <w:rsid w:val="00AD6436"/>
    <w:rsid w:val="00AD665C"/>
    <w:rsid w:val="00AD6AB4"/>
    <w:rsid w:val="00AD6D18"/>
    <w:rsid w:val="00AD6EC6"/>
    <w:rsid w:val="00AD7FC2"/>
    <w:rsid w:val="00AE073D"/>
    <w:rsid w:val="00AE0C97"/>
    <w:rsid w:val="00AE0D3F"/>
    <w:rsid w:val="00AE1474"/>
    <w:rsid w:val="00AE2146"/>
    <w:rsid w:val="00AE235E"/>
    <w:rsid w:val="00AE243A"/>
    <w:rsid w:val="00AE2EB5"/>
    <w:rsid w:val="00AE35EB"/>
    <w:rsid w:val="00AE4A6D"/>
    <w:rsid w:val="00AE4BF1"/>
    <w:rsid w:val="00AE5BAE"/>
    <w:rsid w:val="00AE607C"/>
    <w:rsid w:val="00AE6160"/>
    <w:rsid w:val="00AE6A5D"/>
    <w:rsid w:val="00AE6CE4"/>
    <w:rsid w:val="00AE6FBB"/>
    <w:rsid w:val="00AE7582"/>
    <w:rsid w:val="00AE77AB"/>
    <w:rsid w:val="00AE7A22"/>
    <w:rsid w:val="00AE7B70"/>
    <w:rsid w:val="00AE7FDA"/>
    <w:rsid w:val="00AF0E11"/>
    <w:rsid w:val="00AF0F63"/>
    <w:rsid w:val="00AF2392"/>
    <w:rsid w:val="00AF2DF3"/>
    <w:rsid w:val="00AF3F03"/>
    <w:rsid w:val="00AF4508"/>
    <w:rsid w:val="00AF46BD"/>
    <w:rsid w:val="00AF4A48"/>
    <w:rsid w:val="00AF63E9"/>
    <w:rsid w:val="00AF6FD9"/>
    <w:rsid w:val="00AF7094"/>
    <w:rsid w:val="00AF7184"/>
    <w:rsid w:val="00AF7308"/>
    <w:rsid w:val="00AF7725"/>
    <w:rsid w:val="00B01137"/>
    <w:rsid w:val="00B016DF"/>
    <w:rsid w:val="00B01BC9"/>
    <w:rsid w:val="00B01D03"/>
    <w:rsid w:val="00B027FE"/>
    <w:rsid w:val="00B02D75"/>
    <w:rsid w:val="00B02F87"/>
    <w:rsid w:val="00B030AE"/>
    <w:rsid w:val="00B03C52"/>
    <w:rsid w:val="00B04351"/>
    <w:rsid w:val="00B04DB1"/>
    <w:rsid w:val="00B05709"/>
    <w:rsid w:val="00B06EB1"/>
    <w:rsid w:val="00B10160"/>
    <w:rsid w:val="00B10C71"/>
    <w:rsid w:val="00B11D37"/>
    <w:rsid w:val="00B11FE4"/>
    <w:rsid w:val="00B12523"/>
    <w:rsid w:val="00B1265C"/>
    <w:rsid w:val="00B128E1"/>
    <w:rsid w:val="00B1396F"/>
    <w:rsid w:val="00B13BD1"/>
    <w:rsid w:val="00B141DF"/>
    <w:rsid w:val="00B1425B"/>
    <w:rsid w:val="00B14B11"/>
    <w:rsid w:val="00B14B65"/>
    <w:rsid w:val="00B15607"/>
    <w:rsid w:val="00B160B7"/>
    <w:rsid w:val="00B16960"/>
    <w:rsid w:val="00B16A96"/>
    <w:rsid w:val="00B20AA9"/>
    <w:rsid w:val="00B20FC2"/>
    <w:rsid w:val="00B2132C"/>
    <w:rsid w:val="00B23C41"/>
    <w:rsid w:val="00B23F02"/>
    <w:rsid w:val="00B23F30"/>
    <w:rsid w:val="00B2570B"/>
    <w:rsid w:val="00B26275"/>
    <w:rsid w:val="00B26DB1"/>
    <w:rsid w:val="00B26E2B"/>
    <w:rsid w:val="00B27417"/>
    <w:rsid w:val="00B279F0"/>
    <w:rsid w:val="00B27D8E"/>
    <w:rsid w:val="00B27F91"/>
    <w:rsid w:val="00B30667"/>
    <w:rsid w:val="00B310E8"/>
    <w:rsid w:val="00B3216D"/>
    <w:rsid w:val="00B32459"/>
    <w:rsid w:val="00B3249B"/>
    <w:rsid w:val="00B3252B"/>
    <w:rsid w:val="00B32830"/>
    <w:rsid w:val="00B328FB"/>
    <w:rsid w:val="00B3294D"/>
    <w:rsid w:val="00B32C6D"/>
    <w:rsid w:val="00B32E3C"/>
    <w:rsid w:val="00B33258"/>
    <w:rsid w:val="00B34BF9"/>
    <w:rsid w:val="00B34C0F"/>
    <w:rsid w:val="00B35B81"/>
    <w:rsid w:val="00B35D62"/>
    <w:rsid w:val="00B35D67"/>
    <w:rsid w:val="00B36603"/>
    <w:rsid w:val="00B36951"/>
    <w:rsid w:val="00B37347"/>
    <w:rsid w:val="00B373BC"/>
    <w:rsid w:val="00B37A11"/>
    <w:rsid w:val="00B40B46"/>
    <w:rsid w:val="00B4228F"/>
    <w:rsid w:val="00B42985"/>
    <w:rsid w:val="00B4330C"/>
    <w:rsid w:val="00B43FD4"/>
    <w:rsid w:val="00B448B7"/>
    <w:rsid w:val="00B44B6A"/>
    <w:rsid w:val="00B44B81"/>
    <w:rsid w:val="00B44F3E"/>
    <w:rsid w:val="00B4528D"/>
    <w:rsid w:val="00B45345"/>
    <w:rsid w:val="00B454EA"/>
    <w:rsid w:val="00B4645B"/>
    <w:rsid w:val="00B4688F"/>
    <w:rsid w:val="00B46D32"/>
    <w:rsid w:val="00B4739D"/>
    <w:rsid w:val="00B503FC"/>
    <w:rsid w:val="00B50528"/>
    <w:rsid w:val="00B50CAD"/>
    <w:rsid w:val="00B513BE"/>
    <w:rsid w:val="00B51DE0"/>
    <w:rsid w:val="00B51E31"/>
    <w:rsid w:val="00B52308"/>
    <w:rsid w:val="00B52427"/>
    <w:rsid w:val="00B5277F"/>
    <w:rsid w:val="00B52FEC"/>
    <w:rsid w:val="00B53871"/>
    <w:rsid w:val="00B53C82"/>
    <w:rsid w:val="00B53E5B"/>
    <w:rsid w:val="00B549C4"/>
    <w:rsid w:val="00B54CF4"/>
    <w:rsid w:val="00B54DA6"/>
    <w:rsid w:val="00B55048"/>
    <w:rsid w:val="00B55A9B"/>
    <w:rsid w:val="00B55AD9"/>
    <w:rsid w:val="00B56D54"/>
    <w:rsid w:val="00B5766C"/>
    <w:rsid w:val="00B577D2"/>
    <w:rsid w:val="00B57DD8"/>
    <w:rsid w:val="00B6014C"/>
    <w:rsid w:val="00B60161"/>
    <w:rsid w:val="00B6043F"/>
    <w:rsid w:val="00B60736"/>
    <w:rsid w:val="00B60EE8"/>
    <w:rsid w:val="00B613B3"/>
    <w:rsid w:val="00B61A00"/>
    <w:rsid w:val="00B61D2E"/>
    <w:rsid w:val="00B62489"/>
    <w:rsid w:val="00B627B8"/>
    <w:rsid w:val="00B62F10"/>
    <w:rsid w:val="00B63B1B"/>
    <w:rsid w:val="00B63E41"/>
    <w:rsid w:val="00B643D4"/>
    <w:rsid w:val="00B64517"/>
    <w:rsid w:val="00B64EB3"/>
    <w:rsid w:val="00B64FF7"/>
    <w:rsid w:val="00B65A76"/>
    <w:rsid w:val="00B65F84"/>
    <w:rsid w:val="00B66392"/>
    <w:rsid w:val="00B66AAF"/>
    <w:rsid w:val="00B66E1E"/>
    <w:rsid w:val="00B674F4"/>
    <w:rsid w:val="00B7041F"/>
    <w:rsid w:val="00B7089A"/>
    <w:rsid w:val="00B70932"/>
    <w:rsid w:val="00B7172D"/>
    <w:rsid w:val="00B71A8E"/>
    <w:rsid w:val="00B71AF7"/>
    <w:rsid w:val="00B72675"/>
    <w:rsid w:val="00B75447"/>
    <w:rsid w:val="00B75B47"/>
    <w:rsid w:val="00B75DE8"/>
    <w:rsid w:val="00B760B1"/>
    <w:rsid w:val="00B7638D"/>
    <w:rsid w:val="00B7687C"/>
    <w:rsid w:val="00B7693D"/>
    <w:rsid w:val="00B774FD"/>
    <w:rsid w:val="00B77646"/>
    <w:rsid w:val="00B77ECC"/>
    <w:rsid w:val="00B80211"/>
    <w:rsid w:val="00B823A6"/>
    <w:rsid w:val="00B82E3E"/>
    <w:rsid w:val="00B83435"/>
    <w:rsid w:val="00B83673"/>
    <w:rsid w:val="00B83A4C"/>
    <w:rsid w:val="00B842AC"/>
    <w:rsid w:val="00B850F1"/>
    <w:rsid w:val="00B85BE0"/>
    <w:rsid w:val="00B85C1C"/>
    <w:rsid w:val="00B862E5"/>
    <w:rsid w:val="00B8677E"/>
    <w:rsid w:val="00B86965"/>
    <w:rsid w:val="00B86C92"/>
    <w:rsid w:val="00B902B3"/>
    <w:rsid w:val="00B90BA7"/>
    <w:rsid w:val="00B92735"/>
    <w:rsid w:val="00B927A9"/>
    <w:rsid w:val="00B934E9"/>
    <w:rsid w:val="00B94060"/>
    <w:rsid w:val="00B94650"/>
    <w:rsid w:val="00B94A11"/>
    <w:rsid w:val="00B95245"/>
    <w:rsid w:val="00B9524F"/>
    <w:rsid w:val="00B95C91"/>
    <w:rsid w:val="00B9759D"/>
    <w:rsid w:val="00B97BAE"/>
    <w:rsid w:val="00BA0808"/>
    <w:rsid w:val="00BA119C"/>
    <w:rsid w:val="00BA1E32"/>
    <w:rsid w:val="00BA1F2F"/>
    <w:rsid w:val="00BA272F"/>
    <w:rsid w:val="00BA2A00"/>
    <w:rsid w:val="00BA2EF3"/>
    <w:rsid w:val="00BA4560"/>
    <w:rsid w:val="00BA49CC"/>
    <w:rsid w:val="00BA4C75"/>
    <w:rsid w:val="00BA4FE3"/>
    <w:rsid w:val="00BA502A"/>
    <w:rsid w:val="00BA5051"/>
    <w:rsid w:val="00BA50E0"/>
    <w:rsid w:val="00BA5161"/>
    <w:rsid w:val="00BA5261"/>
    <w:rsid w:val="00BA630A"/>
    <w:rsid w:val="00BA6679"/>
    <w:rsid w:val="00BA7556"/>
    <w:rsid w:val="00BA7BF9"/>
    <w:rsid w:val="00BB0259"/>
    <w:rsid w:val="00BB0471"/>
    <w:rsid w:val="00BB054C"/>
    <w:rsid w:val="00BB0AF1"/>
    <w:rsid w:val="00BB0B64"/>
    <w:rsid w:val="00BB0CDB"/>
    <w:rsid w:val="00BB0F9F"/>
    <w:rsid w:val="00BB1917"/>
    <w:rsid w:val="00BB1B6B"/>
    <w:rsid w:val="00BB2171"/>
    <w:rsid w:val="00BB2610"/>
    <w:rsid w:val="00BB2939"/>
    <w:rsid w:val="00BB2A52"/>
    <w:rsid w:val="00BB3683"/>
    <w:rsid w:val="00BB3F06"/>
    <w:rsid w:val="00BB45A9"/>
    <w:rsid w:val="00BB6677"/>
    <w:rsid w:val="00BB6C1F"/>
    <w:rsid w:val="00BB763E"/>
    <w:rsid w:val="00BB7666"/>
    <w:rsid w:val="00BC14EB"/>
    <w:rsid w:val="00BC1731"/>
    <w:rsid w:val="00BC2759"/>
    <w:rsid w:val="00BC2868"/>
    <w:rsid w:val="00BC3320"/>
    <w:rsid w:val="00BC45B4"/>
    <w:rsid w:val="00BC46A8"/>
    <w:rsid w:val="00BC4E51"/>
    <w:rsid w:val="00BC50A0"/>
    <w:rsid w:val="00BC52B4"/>
    <w:rsid w:val="00BC55A0"/>
    <w:rsid w:val="00BC6800"/>
    <w:rsid w:val="00BC7578"/>
    <w:rsid w:val="00BC7595"/>
    <w:rsid w:val="00BC7E8E"/>
    <w:rsid w:val="00BD06CC"/>
    <w:rsid w:val="00BD0BAD"/>
    <w:rsid w:val="00BD0BE2"/>
    <w:rsid w:val="00BD1240"/>
    <w:rsid w:val="00BD12B1"/>
    <w:rsid w:val="00BD1C1D"/>
    <w:rsid w:val="00BD1D0E"/>
    <w:rsid w:val="00BD1F4D"/>
    <w:rsid w:val="00BD2867"/>
    <w:rsid w:val="00BD29B7"/>
    <w:rsid w:val="00BD30C1"/>
    <w:rsid w:val="00BD3D37"/>
    <w:rsid w:val="00BD45DE"/>
    <w:rsid w:val="00BD4825"/>
    <w:rsid w:val="00BD48D3"/>
    <w:rsid w:val="00BD4C68"/>
    <w:rsid w:val="00BD4FE6"/>
    <w:rsid w:val="00BD5B42"/>
    <w:rsid w:val="00BD6C4A"/>
    <w:rsid w:val="00BD6FB2"/>
    <w:rsid w:val="00BD7904"/>
    <w:rsid w:val="00BE0A62"/>
    <w:rsid w:val="00BE14ED"/>
    <w:rsid w:val="00BE1B83"/>
    <w:rsid w:val="00BE2471"/>
    <w:rsid w:val="00BE2ADB"/>
    <w:rsid w:val="00BE322A"/>
    <w:rsid w:val="00BE332A"/>
    <w:rsid w:val="00BE3396"/>
    <w:rsid w:val="00BE43A5"/>
    <w:rsid w:val="00BE5B2F"/>
    <w:rsid w:val="00BE5B9C"/>
    <w:rsid w:val="00BE693C"/>
    <w:rsid w:val="00BE73D2"/>
    <w:rsid w:val="00BE746F"/>
    <w:rsid w:val="00BE7BA5"/>
    <w:rsid w:val="00BE7DD8"/>
    <w:rsid w:val="00BF0390"/>
    <w:rsid w:val="00BF0A19"/>
    <w:rsid w:val="00BF0A65"/>
    <w:rsid w:val="00BF1143"/>
    <w:rsid w:val="00BF1DCA"/>
    <w:rsid w:val="00BF227B"/>
    <w:rsid w:val="00BF2439"/>
    <w:rsid w:val="00BF2925"/>
    <w:rsid w:val="00BF2D57"/>
    <w:rsid w:val="00BF2F08"/>
    <w:rsid w:val="00BF2FB3"/>
    <w:rsid w:val="00BF35D8"/>
    <w:rsid w:val="00BF43B0"/>
    <w:rsid w:val="00BF5A00"/>
    <w:rsid w:val="00BF6277"/>
    <w:rsid w:val="00BF6B7B"/>
    <w:rsid w:val="00BF73F5"/>
    <w:rsid w:val="00BF76C0"/>
    <w:rsid w:val="00C005B6"/>
    <w:rsid w:val="00C00999"/>
    <w:rsid w:val="00C00E61"/>
    <w:rsid w:val="00C014A4"/>
    <w:rsid w:val="00C015D6"/>
    <w:rsid w:val="00C016A4"/>
    <w:rsid w:val="00C020CE"/>
    <w:rsid w:val="00C0235E"/>
    <w:rsid w:val="00C027A0"/>
    <w:rsid w:val="00C02979"/>
    <w:rsid w:val="00C02B3A"/>
    <w:rsid w:val="00C02ECD"/>
    <w:rsid w:val="00C03151"/>
    <w:rsid w:val="00C03DDF"/>
    <w:rsid w:val="00C04D1A"/>
    <w:rsid w:val="00C051A4"/>
    <w:rsid w:val="00C0553B"/>
    <w:rsid w:val="00C05862"/>
    <w:rsid w:val="00C05DCD"/>
    <w:rsid w:val="00C061B4"/>
    <w:rsid w:val="00C0733C"/>
    <w:rsid w:val="00C076DB"/>
    <w:rsid w:val="00C078ED"/>
    <w:rsid w:val="00C07F8C"/>
    <w:rsid w:val="00C10354"/>
    <w:rsid w:val="00C10F84"/>
    <w:rsid w:val="00C114E2"/>
    <w:rsid w:val="00C115EB"/>
    <w:rsid w:val="00C11DD5"/>
    <w:rsid w:val="00C11FE1"/>
    <w:rsid w:val="00C12B75"/>
    <w:rsid w:val="00C12E47"/>
    <w:rsid w:val="00C13093"/>
    <w:rsid w:val="00C13CCC"/>
    <w:rsid w:val="00C14660"/>
    <w:rsid w:val="00C1476C"/>
    <w:rsid w:val="00C14D6D"/>
    <w:rsid w:val="00C15A5A"/>
    <w:rsid w:val="00C16349"/>
    <w:rsid w:val="00C177B4"/>
    <w:rsid w:val="00C204AE"/>
    <w:rsid w:val="00C20929"/>
    <w:rsid w:val="00C20CDD"/>
    <w:rsid w:val="00C20E65"/>
    <w:rsid w:val="00C228A4"/>
    <w:rsid w:val="00C22CC5"/>
    <w:rsid w:val="00C23406"/>
    <w:rsid w:val="00C24DBB"/>
    <w:rsid w:val="00C24E2E"/>
    <w:rsid w:val="00C25B4E"/>
    <w:rsid w:val="00C25FBF"/>
    <w:rsid w:val="00C2741B"/>
    <w:rsid w:val="00C27BC9"/>
    <w:rsid w:val="00C27F01"/>
    <w:rsid w:val="00C311F0"/>
    <w:rsid w:val="00C31517"/>
    <w:rsid w:val="00C316CA"/>
    <w:rsid w:val="00C31D52"/>
    <w:rsid w:val="00C31F9B"/>
    <w:rsid w:val="00C32200"/>
    <w:rsid w:val="00C325EC"/>
    <w:rsid w:val="00C32D2B"/>
    <w:rsid w:val="00C33076"/>
    <w:rsid w:val="00C3384E"/>
    <w:rsid w:val="00C33BA1"/>
    <w:rsid w:val="00C33FFB"/>
    <w:rsid w:val="00C34551"/>
    <w:rsid w:val="00C34575"/>
    <w:rsid w:val="00C35935"/>
    <w:rsid w:val="00C35BC2"/>
    <w:rsid w:val="00C369D6"/>
    <w:rsid w:val="00C36DA7"/>
    <w:rsid w:val="00C36ED2"/>
    <w:rsid w:val="00C37370"/>
    <w:rsid w:val="00C37BE7"/>
    <w:rsid w:val="00C37F07"/>
    <w:rsid w:val="00C40293"/>
    <w:rsid w:val="00C402C8"/>
    <w:rsid w:val="00C40741"/>
    <w:rsid w:val="00C40764"/>
    <w:rsid w:val="00C408EC"/>
    <w:rsid w:val="00C40CF2"/>
    <w:rsid w:val="00C40CFE"/>
    <w:rsid w:val="00C40F48"/>
    <w:rsid w:val="00C41F95"/>
    <w:rsid w:val="00C42B33"/>
    <w:rsid w:val="00C42D37"/>
    <w:rsid w:val="00C42DA1"/>
    <w:rsid w:val="00C431E2"/>
    <w:rsid w:val="00C437D8"/>
    <w:rsid w:val="00C43A16"/>
    <w:rsid w:val="00C43CC7"/>
    <w:rsid w:val="00C44F44"/>
    <w:rsid w:val="00C44F5D"/>
    <w:rsid w:val="00C45490"/>
    <w:rsid w:val="00C45536"/>
    <w:rsid w:val="00C45928"/>
    <w:rsid w:val="00C45BB5"/>
    <w:rsid w:val="00C46913"/>
    <w:rsid w:val="00C477F3"/>
    <w:rsid w:val="00C50077"/>
    <w:rsid w:val="00C51124"/>
    <w:rsid w:val="00C53981"/>
    <w:rsid w:val="00C540EA"/>
    <w:rsid w:val="00C5422E"/>
    <w:rsid w:val="00C54678"/>
    <w:rsid w:val="00C54862"/>
    <w:rsid w:val="00C55321"/>
    <w:rsid w:val="00C558DE"/>
    <w:rsid w:val="00C55A15"/>
    <w:rsid w:val="00C561AC"/>
    <w:rsid w:val="00C57073"/>
    <w:rsid w:val="00C57197"/>
    <w:rsid w:val="00C57208"/>
    <w:rsid w:val="00C57F2A"/>
    <w:rsid w:val="00C60945"/>
    <w:rsid w:val="00C60D49"/>
    <w:rsid w:val="00C60F3A"/>
    <w:rsid w:val="00C60FFB"/>
    <w:rsid w:val="00C61066"/>
    <w:rsid w:val="00C61997"/>
    <w:rsid w:val="00C61C2A"/>
    <w:rsid w:val="00C620F3"/>
    <w:rsid w:val="00C621A8"/>
    <w:rsid w:val="00C63581"/>
    <w:rsid w:val="00C65619"/>
    <w:rsid w:val="00C65E20"/>
    <w:rsid w:val="00C6687E"/>
    <w:rsid w:val="00C668CB"/>
    <w:rsid w:val="00C66AE3"/>
    <w:rsid w:val="00C7059C"/>
    <w:rsid w:val="00C71856"/>
    <w:rsid w:val="00C71D9A"/>
    <w:rsid w:val="00C72951"/>
    <w:rsid w:val="00C72A55"/>
    <w:rsid w:val="00C72C50"/>
    <w:rsid w:val="00C7360E"/>
    <w:rsid w:val="00C73E91"/>
    <w:rsid w:val="00C7450C"/>
    <w:rsid w:val="00C74DF9"/>
    <w:rsid w:val="00C77395"/>
    <w:rsid w:val="00C77787"/>
    <w:rsid w:val="00C8050E"/>
    <w:rsid w:val="00C80EB7"/>
    <w:rsid w:val="00C81365"/>
    <w:rsid w:val="00C831C3"/>
    <w:rsid w:val="00C83298"/>
    <w:rsid w:val="00C83F4B"/>
    <w:rsid w:val="00C845F9"/>
    <w:rsid w:val="00C846FC"/>
    <w:rsid w:val="00C84E9F"/>
    <w:rsid w:val="00C85945"/>
    <w:rsid w:val="00C85C16"/>
    <w:rsid w:val="00C85EE6"/>
    <w:rsid w:val="00C86151"/>
    <w:rsid w:val="00C86ED0"/>
    <w:rsid w:val="00C86F46"/>
    <w:rsid w:val="00C876F8"/>
    <w:rsid w:val="00C87D25"/>
    <w:rsid w:val="00C91485"/>
    <w:rsid w:val="00C9163B"/>
    <w:rsid w:val="00C91E62"/>
    <w:rsid w:val="00C91F81"/>
    <w:rsid w:val="00C921A6"/>
    <w:rsid w:val="00C927A8"/>
    <w:rsid w:val="00C93239"/>
    <w:rsid w:val="00C937CF"/>
    <w:rsid w:val="00C9436B"/>
    <w:rsid w:val="00C948F1"/>
    <w:rsid w:val="00C96303"/>
    <w:rsid w:val="00C965E0"/>
    <w:rsid w:val="00CA0F32"/>
    <w:rsid w:val="00CA0F7A"/>
    <w:rsid w:val="00CA1B59"/>
    <w:rsid w:val="00CA23A3"/>
    <w:rsid w:val="00CA352A"/>
    <w:rsid w:val="00CA3E7A"/>
    <w:rsid w:val="00CA402A"/>
    <w:rsid w:val="00CA4378"/>
    <w:rsid w:val="00CA4691"/>
    <w:rsid w:val="00CA4982"/>
    <w:rsid w:val="00CA4DF4"/>
    <w:rsid w:val="00CA5656"/>
    <w:rsid w:val="00CA57FE"/>
    <w:rsid w:val="00CA5B0C"/>
    <w:rsid w:val="00CA617C"/>
    <w:rsid w:val="00CA6444"/>
    <w:rsid w:val="00CA76C8"/>
    <w:rsid w:val="00CB033A"/>
    <w:rsid w:val="00CB04D3"/>
    <w:rsid w:val="00CB0591"/>
    <w:rsid w:val="00CB0F9E"/>
    <w:rsid w:val="00CB1425"/>
    <w:rsid w:val="00CB1C4D"/>
    <w:rsid w:val="00CB21E3"/>
    <w:rsid w:val="00CB259A"/>
    <w:rsid w:val="00CB27A2"/>
    <w:rsid w:val="00CB3790"/>
    <w:rsid w:val="00CB3E65"/>
    <w:rsid w:val="00CB44F7"/>
    <w:rsid w:val="00CB4F91"/>
    <w:rsid w:val="00CB512A"/>
    <w:rsid w:val="00CB7336"/>
    <w:rsid w:val="00CB7792"/>
    <w:rsid w:val="00CB7BEF"/>
    <w:rsid w:val="00CB7E42"/>
    <w:rsid w:val="00CC0172"/>
    <w:rsid w:val="00CC1190"/>
    <w:rsid w:val="00CC1396"/>
    <w:rsid w:val="00CC2795"/>
    <w:rsid w:val="00CC2D7F"/>
    <w:rsid w:val="00CC3A93"/>
    <w:rsid w:val="00CC40E7"/>
    <w:rsid w:val="00CC48AC"/>
    <w:rsid w:val="00CC5395"/>
    <w:rsid w:val="00CC5486"/>
    <w:rsid w:val="00CC5E9D"/>
    <w:rsid w:val="00CC60B0"/>
    <w:rsid w:val="00CC6CB5"/>
    <w:rsid w:val="00CC6CE0"/>
    <w:rsid w:val="00CC7094"/>
    <w:rsid w:val="00CD06CB"/>
    <w:rsid w:val="00CD0CD4"/>
    <w:rsid w:val="00CD0F77"/>
    <w:rsid w:val="00CD12BA"/>
    <w:rsid w:val="00CD13CD"/>
    <w:rsid w:val="00CD1768"/>
    <w:rsid w:val="00CD18AD"/>
    <w:rsid w:val="00CD2529"/>
    <w:rsid w:val="00CD33DC"/>
    <w:rsid w:val="00CD4B37"/>
    <w:rsid w:val="00CD51EC"/>
    <w:rsid w:val="00CD693F"/>
    <w:rsid w:val="00CD6F52"/>
    <w:rsid w:val="00CD6FA2"/>
    <w:rsid w:val="00CD7074"/>
    <w:rsid w:val="00CD78C3"/>
    <w:rsid w:val="00CD7D7D"/>
    <w:rsid w:val="00CE05F6"/>
    <w:rsid w:val="00CE0AEB"/>
    <w:rsid w:val="00CE0DEF"/>
    <w:rsid w:val="00CE12CC"/>
    <w:rsid w:val="00CE1C33"/>
    <w:rsid w:val="00CE2B8D"/>
    <w:rsid w:val="00CE2D9D"/>
    <w:rsid w:val="00CE3F4F"/>
    <w:rsid w:val="00CE3F99"/>
    <w:rsid w:val="00CE49F8"/>
    <w:rsid w:val="00CE5F80"/>
    <w:rsid w:val="00CE67DA"/>
    <w:rsid w:val="00CE67E5"/>
    <w:rsid w:val="00CE7B6A"/>
    <w:rsid w:val="00CF0C61"/>
    <w:rsid w:val="00CF0EA4"/>
    <w:rsid w:val="00CF1332"/>
    <w:rsid w:val="00CF1892"/>
    <w:rsid w:val="00CF1BC6"/>
    <w:rsid w:val="00CF1DC8"/>
    <w:rsid w:val="00CF1FB8"/>
    <w:rsid w:val="00CF26CA"/>
    <w:rsid w:val="00CF2817"/>
    <w:rsid w:val="00CF2B03"/>
    <w:rsid w:val="00CF2D31"/>
    <w:rsid w:val="00CF347B"/>
    <w:rsid w:val="00CF362E"/>
    <w:rsid w:val="00CF3B79"/>
    <w:rsid w:val="00CF43B1"/>
    <w:rsid w:val="00CF47F6"/>
    <w:rsid w:val="00CF4B94"/>
    <w:rsid w:val="00CF59AC"/>
    <w:rsid w:val="00CF59B0"/>
    <w:rsid w:val="00CF6AF1"/>
    <w:rsid w:val="00CF718A"/>
    <w:rsid w:val="00CF7A8A"/>
    <w:rsid w:val="00CF7C21"/>
    <w:rsid w:val="00CF7E81"/>
    <w:rsid w:val="00D002FE"/>
    <w:rsid w:val="00D003E7"/>
    <w:rsid w:val="00D00D07"/>
    <w:rsid w:val="00D0153C"/>
    <w:rsid w:val="00D01CB5"/>
    <w:rsid w:val="00D02275"/>
    <w:rsid w:val="00D026D6"/>
    <w:rsid w:val="00D02A96"/>
    <w:rsid w:val="00D02DD1"/>
    <w:rsid w:val="00D0360E"/>
    <w:rsid w:val="00D03BB2"/>
    <w:rsid w:val="00D055EB"/>
    <w:rsid w:val="00D06968"/>
    <w:rsid w:val="00D06D64"/>
    <w:rsid w:val="00D071F2"/>
    <w:rsid w:val="00D11224"/>
    <w:rsid w:val="00D11445"/>
    <w:rsid w:val="00D11E1F"/>
    <w:rsid w:val="00D11F68"/>
    <w:rsid w:val="00D12AD5"/>
    <w:rsid w:val="00D12B19"/>
    <w:rsid w:val="00D1384E"/>
    <w:rsid w:val="00D143DE"/>
    <w:rsid w:val="00D14F30"/>
    <w:rsid w:val="00D15898"/>
    <w:rsid w:val="00D15A45"/>
    <w:rsid w:val="00D16293"/>
    <w:rsid w:val="00D16EB1"/>
    <w:rsid w:val="00D20668"/>
    <w:rsid w:val="00D21402"/>
    <w:rsid w:val="00D21BA5"/>
    <w:rsid w:val="00D22914"/>
    <w:rsid w:val="00D23571"/>
    <w:rsid w:val="00D23ECE"/>
    <w:rsid w:val="00D257FD"/>
    <w:rsid w:val="00D2597D"/>
    <w:rsid w:val="00D266FB"/>
    <w:rsid w:val="00D26C73"/>
    <w:rsid w:val="00D27199"/>
    <w:rsid w:val="00D300D0"/>
    <w:rsid w:val="00D3098D"/>
    <w:rsid w:val="00D30BE6"/>
    <w:rsid w:val="00D3136E"/>
    <w:rsid w:val="00D31740"/>
    <w:rsid w:val="00D31CF6"/>
    <w:rsid w:val="00D31E02"/>
    <w:rsid w:val="00D3295C"/>
    <w:rsid w:val="00D33350"/>
    <w:rsid w:val="00D33482"/>
    <w:rsid w:val="00D345B6"/>
    <w:rsid w:val="00D35814"/>
    <w:rsid w:val="00D35B51"/>
    <w:rsid w:val="00D35FF4"/>
    <w:rsid w:val="00D363DC"/>
    <w:rsid w:val="00D364D3"/>
    <w:rsid w:val="00D36DE1"/>
    <w:rsid w:val="00D37280"/>
    <w:rsid w:val="00D37A2C"/>
    <w:rsid w:val="00D37B08"/>
    <w:rsid w:val="00D4061A"/>
    <w:rsid w:val="00D40C65"/>
    <w:rsid w:val="00D40CB4"/>
    <w:rsid w:val="00D41485"/>
    <w:rsid w:val="00D41832"/>
    <w:rsid w:val="00D42177"/>
    <w:rsid w:val="00D4290D"/>
    <w:rsid w:val="00D4334E"/>
    <w:rsid w:val="00D4337D"/>
    <w:rsid w:val="00D4338A"/>
    <w:rsid w:val="00D43A9E"/>
    <w:rsid w:val="00D449FA"/>
    <w:rsid w:val="00D44BFE"/>
    <w:rsid w:val="00D44DD1"/>
    <w:rsid w:val="00D450F8"/>
    <w:rsid w:val="00D453DF"/>
    <w:rsid w:val="00D45609"/>
    <w:rsid w:val="00D456F7"/>
    <w:rsid w:val="00D458CC"/>
    <w:rsid w:val="00D459B4"/>
    <w:rsid w:val="00D45FB2"/>
    <w:rsid w:val="00D46DED"/>
    <w:rsid w:val="00D4786C"/>
    <w:rsid w:val="00D47D81"/>
    <w:rsid w:val="00D50FBD"/>
    <w:rsid w:val="00D51233"/>
    <w:rsid w:val="00D53330"/>
    <w:rsid w:val="00D5357F"/>
    <w:rsid w:val="00D54FD4"/>
    <w:rsid w:val="00D55FCC"/>
    <w:rsid w:val="00D567C4"/>
    <w:rsid w:val="00D56A0B"/>
    <w:rsid w:val="00D5740A"/>
    <w:rsid w:val="00D60039"/>
    <w:rsid w:val="00D60932"/>
    <w:rsid w:val="00D613D6"/>
    <w:rsid w:val="00D616B7"/>
    <w:rsid w:val="00D616DE"/>
    <w:rsid w:val="00D616F7"/>
    <w:rsid w:val="00D6193A"/>
    <w:rsid w:val="00D6202F"/>
    <w:rsid w:val="00D62FBB"/>
    <w:rsid w:val="00D63112"/>
    <w:rsid w:val="00D6322F"/>
    <w:rsid w:val="00D637EF"/>
    <w:rsid w:val="00D658C7"/>
    <w:rsid w:val="00D65E75"/>
    <w:rsid w:val="00D66337"/>
    <w:rsid w:val="00D665F9"/>
    <w:rsid w:val="00D6714C"/>
    <w:rsid w:val="00D67521"/>
    <w:rsid w:val="00D677ED"/>
    <w:rsid w:val="00D7021B"/>
    <w:rsid w:val="00D709E7"/>
    <w:rsid w:val="00D70A20"/>
    <w:rsid w:val="00D70AE0"/>
    <w:rsid w:val="00D73739"/>
    <w:rsid w:val="00D74047"/>
    <w:rsid w:val="00D745FA"/>
    <w:rsid w:val="00D75782"/>
    <w:rsid w:val="00D75A6F"/>
    <w:rsid w:val="00D7613A"/>
    <w:rsid w:val="00D762F1"/>
    <w:rsid w:val="00D7677C"/>
    <w:rsid w:val="00D76B90"/>
    <w:rsid w:val="00D7728C"/>
    <w:rsid w:val="00D77F7E"/>
    <w:rsid w:val="00D80730"/>
    <w:rsid w:val="00D80940"/>
    <w:rsid w:val="00D80F99"/>
    <w:rsid w:val="00D81823"/>
    <w:rsid w:val="00D81EE7"/>
    <w:rsid w:val="00D832F4"/>
    <w:rsid w:val="00D83344"/>
    <w:rsid w:val="00D8368B"/>
    <w:rsid w:val="00D8427A"/>
    <w:rsid w:val="00D844EF"/>
    <w:rsid w:val="00D84C2B"/>
    <w:rsid w:val="00D84C8A"/>
    <w:rsid w:val="00D84FAB"/>
    <w:rsid w:val="00D85D1D"/>
    <w:rsid w:val="00D85D26"/>
    <w:rsid w:val="00D85E03"/>
    <w:rsid w:val="00D8623F"/>
    <w:rsid w:val="00D8689C"/>
    <w:rsid w:val="00D86FAA"/>
    <w:rsid w:val="00D87001"/>
    <w:rsid w:val="00D87289"/>
    <w:rsid w:val="00D9032B"/>
    <w:rsid w:val="00D9065E"/>
    <w:rsid w:val="00D90771"/>
    <w:rsid w:val="00D90E8A"/>
    <w:rsid w:val="00D91383"/>
    <w:rsid w:val="00D913A6"/>
    <w:rsid w:val="00D9239C"/>
    <w:rsid w:val="00D9249E"/>
    <w:rsid w:val="00D927CD"/>
    <w:rsid w:val="00D92FDE"/>
    <w:rsid w:val="00D93A4A"/>
    <w:rsid w:val="00D94802"/>
    <w:rsid w:val="00D94825"/>
    <w:rsid w:val="00D94B6E"/>
    <w:rsid w:val="00D950C3"/>
    <w:rsid w:val="00D96218"/>
    <w:rsid w:val="00D97232"/>
    <w:rsid w:val="00D97280"/>
    <w:rsid w:val="00D97290"/>
    <w:rsid w:val="00D975D1"/>
    <w:rsid w:val="00D978D0"/>
    <w:rsid w:val="00D979D6"/>
    <w:rsid w:val="00D97FF1"/>
    <w:rsid w:val="00DA01E4"/>
    <w:rsid w:val="00DA0260"/>
    <w:rsid w:val="00DA137A"/>
    <w:rsid w:val="00DA16FC"/>
    <w:rsid w:val="00DA213A"/>
    <w:rsid w:val="00DA30FA"/>
    <w:rsid w:val="00DA33E5"/>
    <w:rsid w:val="00DA3A41"/>
    <w:rsid w:val="00DA4AB4"/>
    <w:rsid w:val="00DA4AF8"/>
    <w:rsid w:val="00DA4FC1"/>
    <w:rsid w:val="00DA63D0"/>
    <w:rsid w:val="00DA6535"/>
    <w:rsid w:val="00DA6840"/>
    <w:rsid w:val="00DA7AA4"/>
    <w:rsid w:val="00DA7FA3"/>
    <w:rsid w:val="00DB084C"/>
    <w:rsid w:val="00DB1488"/>
    <w:rsid w:val="00DB2459"/>
    <w:rsid w:val="00DB26EC"/>
    <w:rsid w:val="00DB2AA5"/>
    <w:rsid w:val="00DB2E6F"/>
    <w:rsid w:val="00DB3019"/>
    <w:rsid w:val="00DB3208"/>
    <w:rsid w:val="00DB324C"/>
    <w:rsid w:val="00DB331F"/>
    <w:rsid w:val="00DB348A"/>
    <w:rsid w:val="00DB5548"/>
    <w:rsid w:val="00DB59B5"/>
    <w:rsid w:val="00DB6289"/>
    <w:rsid w:val="00DB6495"/>
    <w:rsid w:val="00DB67DE"/>
    <w:rsid w:val="00DB69D5"/>
    <w:rsid w:val="00DB6ABB"/>
    <w:rsid w:val="00DB6B63"/>
    <w:rsid w:val="00DB6C8A"/>
    <w:rsid w:val="00DB707A"/>
    <w:rsid w:val="00DB740F"/>
    <w:rsid w:val="00DB7C39"/>
    <w:rsid w:val="00DC04EF"/>
    <w:rsid w:val="00DC1281"/>
    <w:rsid w:val="00DC1571"/>
    <w:rsid w:val="00DC1B4C"/>
    <w:rsid w:val="00DC25AA"/>
    <w:rsid w:val="00DC2812"/>
    <w:rsid w:val="00DC2ADE"/>
    <w:rsid w:val="00DC2BCD"/>
    <w:rsid w:val="00DC2C70"/>
    <w:rsid w:val="00DC321F"/>
    <w:rsid w:val="00DC39F1"/>
    <w:rsid w:val="00DC4DCC"/>
    <w:rsid w:val="00DC58D2"/>
    <w:rsid w:val="00DC5CAF"/>
    <w:rsid w:val="00DC603C"/>
    <w:rsid w:val="00DC60A1"/>
    <w:rsid w:val="00DC66B5"/>
    <w:rsid w:val="00DC781E"/>
    <w:rsid w:val="00DC7F91"/>
    <w:rsid w:val="00DD0A08"/>
    <w:rsid w:val="00DD0A17"/>
    <w:rsid w:val="00DD0B59"/>
    <w:rsid w:val="00DD0FC9"/>
    <w:rsid w:val="00DD131B"/>
    <w:rsid w:val="00DD1F98"/>
    <w:rsid w:val="00DD2211"/>
    <w:rsid w:val="00DD237A"/>
    <w:rsid w:val="00DD3BA3"/>
    <w:rsid w:val="00DD4D44"/>
    <w:rsid w:val="00DD4FF5"/>
    <w:rsid w:val="00DD580B"/>
    <w:rsid w:val="00DD59D5"/>
    <w:rsid w:val="00DD6E8B"/>
    <w:rsid w:val="00DD780D"/>
    <w:rsid w:val="00DD7A13"/>
    <w:rsid w:val="00DD7F52"/>
    <w:rsid w:val="00DE01A2"/>
    <w:rsid w:val="00DE0261"/>
    <w:rsid w:val="00DE0A67"/>
    <w:rsid w:val="00DE144F"/>
    <w:rsid w:val="00DE15E1"/>
    <w:rsid w:val="00DE1771"/>
    <w:rsid w:val="00DE18E8"/>
    <w:rsid w:val="00DE23C0"/>
    <w:rsid w:val="00DE23DE"/>
    <w:rsid w:val="00DE25B3"/>
    <w:rsid w:val="00DE2A0F"/>
    <w:rsid w:val="00DE348B"/>
    <w:rsid w:val="00DE3BD9"/>
    <w:rsid w:val="00DE476F"/>
    <w:rsid w:val="00DE6562"/>
    <w:rsid w:val="00DE663A"/>
    <w:rsid w:val="00DE732F"/>
    <w:rsid w:val="00DE77ED"/>
    <w:rsid w:val="00DE7A96"/>
    <w:rsid w:val="00DF053E"/>
    <w:rsid w:val="00DF0DCA"/>
    <w:rsid w:val="00DF1958"/>
    <w:rsid w:val="00DF19B4"/>
    <w:rsid w:val="00DF1F67"/>
    <w:rsid w:val="00DF3920"/>
    <w:rsid w:val="00DF46C0"/>
    <w:rsid w:val="00DF4AE3"/>
    <w:rsid w:val="00DF4BAE"/>
    <w:rsid w:val="00DF59E4"/>
    <w:rsid w:val="00DF6BD3"/>
    <w:rsid w:val="00DF766B"/>
    <w:rsid w:val="00DF7B0D"/>
    <w:rsid w:val="00DF7D67"/>
    <w:rsid w:val="00E0043C"/>
    <w:rsid w:val="00E008BB"/>
    <w:rsid w:val="00E01048"/>
    <w:rsid w:val="00E017F6"/>
    <w:rsid w:val="00E01A40"/>
    <w:rsid w:val="00E02012"/>
    <w:rsid w:val="00E034A8"/>
    <w:rsid w:val="00E04856"/>
    <w:rsid w:val="00E04A49"/>
    <w:rsid w:val="00E04C10"/>
    <w:rsid w:val="00E04C5E"/>
    <w:rsid w:val="00E04F19"/>
    <w:rsid w:val="00E0582C"/>
    <w:rsid w:val="00E058A8"/>
    <w:rsid w:val="00E06AD5"/>
    <w:rsid w:val="00E06F19"/>
    <w:rsid w:val="00E06F60"/>
    <w:rsid w:val="00E10126"/>
    <w:rsid w:val="00E10915"/>
    <w:rsid w:val="00E11048"/>
    <w:rsid w:val="00E11327"/>
    <w:rsid w:val="00E11D80"/>
    <w:rsid w:val="00E121FA"/>
    <w:rsid w:val="00E12294"/>
    <w:rsid w:val="00E12401"/>
    <w:rsid w:val="00E1261A"/>
    <w:rsid w:val="00E136BA"/>
    <w:rsid w:val="00E13F48"/>
    <w:rsid w:val="00E14D08"/>
    <w:rsid w:val="00E15183"/>
    <w:rsid w:val="00E15D4E"/>
    <w:rsid w:val="00E16FC1"/>
    <w:rsid w:val="00E1739F"/>
    <w:rsid w:val="00E21146"/>
    <w:rsid w:val="00E218C7"/>
    <w:rsid w:val="00E21B7C"/>
    <w:rsid w:val="00E21E75"/>
    <w:rsid w:val="00E22822"/>
    <w:rsid w:val="00E23718"/>
    <w:rsid w:val="00E2389B"/>
    <w:rsid w:val="00E24716"/>
    <w:rsid w:val="00E2488B"/>
    <w:rsid w:val="00E24A3B"/>
    <w:rsid w:val="00E24CEB"/>
    <w:rsid w:val="00E24E03"/>
    <w:rsid w:val="00E25042"/>
    <w:rsid w:val="00E2504E"/>
    <w:rsid w:val="00E251A6"/>
    <w:rsid w:val="00E25547"/>
    <w:rsid w:val="00E255E6"/>
    <w:rsid w:val="00E25F00"/>
    <w:rsid w:val="00E26FA7"/>
    <w:rsid w:val="00E27328"/>
    <w:rsid w:val="00E2741F"/>
    <w:rsid w:val="00E2749F"/>
    <w:rsid w:val="00E27736"/>
    <w:rsid w:val="00E30BCB"/>
    <w:rsid w:val="00E317AD"/>
    <w:rsid w:val="00E31BE0"/>
    <w:rsid w:val="00E33533"/>
    <w:rsid w:val="00E3375D"/>
    <w:rsid w:val="00E3447B"/>
    <w:rsid w:val="00E347FA"/>
    <w:rsid w:val="00E3527A"/>
    <w:rsid w:val="00E35CAF"/>
    <w:rsid w:val="00E36311"/>
    <w:rsid w:val="00E36CEE"/>
    <w:rsid w:val="00E373B4"/>
    <w:rsid w:val="00E37514"/>
    <w:rsid w:val="00E40A19"/>
    <w:rsid w:val="00E4152E"/>
    <w:rsid w:val="00E416E0"/>
    <w:rsid w:val="00E418DB"/>
    <w:rsid w:val="00E4205B"/>
    <w:rsid w:val="00E4273E"/>
    <w:rsid w:val="00E42DBB"/>
    <w:rsid w:val="00E440BE"/>
    <w:rsid w:val="00E44273"/>
    <w:rsid w:val="00E44E66"/>
    <w:rsid w:val="00E4796B"/>
    <w:rsid w:val="00E47F3B"/>
    <w:rsid w:val="00E50725"/>
    <w:rsid w:val="00E50B70"/>
    <w:rsid w:val="00E50EB5"/>
    <w:rsid w:val="00E51019"/>
    <w:rsid w:val="00E515E4"/>
    <w:rsid w:val="00E51B1C"/>
    <w:rsid w:val="00E51BB9"/>
    <w:rsid w:val="00E528A3"/>
    <w:rsid w:val="00E52A32"/>
    <w:rsid w:val="00E53115"/>
    <w:rsid w:val="00E53AA5"/>
    <w:rsid w:val="00E53B22"/>
    <w:rsid w:val="00E53BF5"/>
    <w:rsid w:val="00E54596"/>
    <w:rsid w:val="00E54DFF"/>
    <w:rsid w:val="00E55042"/>
    <w:rsid w:val="00E55697"/>
    <w:rsid w:val="00E55F34"/>
    <w:rsid w:val="00E566B9"/>
    <w:rsid w:val="00E56B8E"/>
    <w:rsid w:val="00E56E43"/>
    <w:rsid w:val="00E574D6"/>
    <w:rsid w:val="00E60D04"/>
    <w:rsid w:val="00E61A18"/>
    <w:rsid w:val="00E62A22"/>
    <w:rsid w:val="00E62AB7"/>
    <w:rsid w:val="00E62C17"/>
    <w:rsid w:val="00E62E98"/>
    <w:rsid w:val="00E639BF"/>
    <w:rsid w:val="00E63CA3"/>
    <w:rsid w:val="00E63CF9"/>
    <w:rsid w:val="00E64059"/>
    <w:rsid w:val="00E64E58"/>
    <w:rsid w:val="00E652A7"/>
    <w:rsid w:val="00E66737"/>
    <w:rsid w:val="00E66D4A"/>
    <w:rsid w:val="00E67BDE"/>
    <w:rsid w:val="00E70315"/>
    <w:rsid w:val="00E71798"/>
    <w:rsid w:val="00E7190E"/>
    <w:rsid w:val="00E71B95"/>
    <w:rsid w:val="00E73BA6"/>
    <w:rsid w:val="00E73DAB"/>
    <w:rsid w:val="00E75DE5"/>
    <w:rsid w:val="00E765DF"/>
    <w:rsid w:val="00E76A15"/>
    <w:rsid w:val="00E76A94"/>
    <w:rsid w:val="00E7703A"/>
    <w:rsid w:val="00E7736E"/>
    <w:rsid w:val="00E7753A"/>
    <w:rsid w:val="00E77762"/>
    <w:rsid w:val="00E802BE"/>
    <w:rsid w:val="00E805C5"/>
    <w:rsid w:val="00E810C0"/>
    <w:rsid w:val="00E81299"/>
    <w:rsid w:val="00E82435"/>
    <w:rsid w:val="00E82E5A"/>
    <w:rsid w:val="00E855B0"/>
    <w:rsid w:val="00E85E06"/>
    <w:rsid w:val="00E86460"/>
    <w:rsid w:val="00E8651F"/>
    <w:rsid w:val="00E8681F"/>
    <w:rsid w:val="00E86D2F"/>
    <w:rsid w:val="00E871AE"/>
    <w:rsid w:val="00E871F5"/>
    <w:rsid w:val="00E92C89"/>
    <w:rsid w:val="00E93EAA"/>
    <w:rsid w:val="00E951CB"/>
    <w:rsid w:val="00E961C0"/>
    <w:rsid w:val="00E9630D"/>
    <w:rsid w:val="00E96CE4"/>
    <w:rsid w:val="00EA04BA"/>
    <w:rsid w:val="00EA06FF"/>
    <w:rsid w:val="00EA0EC8"/>
    <w:rsid w:val="00EA19B4"/>
    <w:rsid w:val="00EA1F5B"/>
    <w:rsid w:val="00EA25BD"/>
    <w:rsid w:val="00EA2CA6"/>
    <w:rsid w:val="00EA338F"/>
    <w:rsid w:val="00EA463A"/>
    <w:rsid w:val="00EA475C"/>
    <w:rsid w:val="00EA611F"/>
    <w:rsid w:val="00EA623F"/>
    <w:rsid w:val="00EA670F"/>
    <w:rsid w:val="00EA692A"/>
    <w:rsid w:val="00EA6C98"/>
    <w:rsid w:val="00EA6D5F"/>
    <w:rsid w:val="00EA714C"/>
    <w:rsid w:val="00EA73CC"/>
    <w:rsid w:val="00EA7975"/>
    <w:rsid w:val="00EA7DB3"/>
    <w:rsid w:val="00EA7E39"/>
    <w:rsid w:val="00EB0295"/>
    <w:rsid w:val="00EB0759"/>
    <w:rsid w:val="00EB082E"/>
    <w:rsid w:val="00EB084F"/>
    <w:rsid w:val="00EB0CC8"/>
    <w:rsid w:val="00EB0FB7"/>
    <w:rsid w:val="00EB1162"/>
    <w:rsid w:val="00EB1421"/>
    <w:rsid w:val="00EB216A"/>
    <w:rsid w:val="00EB34F7"/>
    <w:rsid w:val="00EB3A31"/>
    <w:rsid w:val="00EB3B71"/>
    <w:rsid w:val="00EB4852"/>
    <w:rsid w:val="00EB4D98"/>
    <w:rsid w:val="00EB506F"/>
    <w:rsid w:val="00EB5314"/>
    <w:rsid w:val="00EB55B7"/>
    <w:rsid w:val="00EB6151"/>
    <w:rsid w:val="00EB6EDD"/>
    <w:rsid w:val="00EB6F0A"/>
    <w:rsid w:val="00EC0005"/>
    <w:rsid w:val="00EC0E04"/>
    <w:rsid w:val="00EC1E48"/>
    <w:rsid w:val="00EC22C8"/>
    <w:rsid w:val="00EC23FF"/>
    <w:rsid w:val="00EC2998"/>
    <w:rsid w:val="00EC2FD7"/>
    <w:rsid w:val="00EC31B9"/>
    <w:rsid w:val="00EC3574"/>
    <w:rsid w:val="00EC3AC7"/>
    <w:rsid w:val="00EC4276"/>
    <w:rsid w:val="00EC486D"/>
    <w:rsid w:val="00EC4D4E"/>
    <w:rsid w:val="00EC567B"/>
    <w:rsid w:val="00EC575E"/>
    <w:rsid w:val="00EC5FD8"/>
    <w:rsid w:val="00EC6102"/>
    <w:rsid w:val="00EC6433"/>
    <w:rsid w:val="00EC64B6"/>
    <w:rsid w:val="00EC68E0"/>
    <w:rsid w:val="00EC6B3D"/>
    <w:rsid w:val="00EC6E4C"/>
    <w:rsid w:val="00EC7880"/>
    <w:rsid w:val="00ED0103"/>
    <w:rsid w:val="00ED068F"/>
    <w:rsid w:val="00ED1D6F"/>
    <w:rsid w:val="00ED3119"/>
    <w:rsid w:val="00ED344F"/>
    <w:rsid w:val="00ED3666"/>
    <w:rsid w:val="00ED391C"/>
    <w:rsid w:val="00ED39D5"/>
    <w:rsid w:val="00ED3C6B"/>
    <w:rsid w:val="00ED3F8F"/>
    <w:rsid w:val="00ED416F"/>
    <w:rsid w:val="00ED5B48"/>
    <w:rsid w:val="00ED690A"/>
    <w:rsid w:val="00ED6DF5"/>
    <w:rsid w:val="00ED705C"/>
    <w:rsid w:val="00ED7066"/>
    <w:rsid w:val="00EE0F45"/>
    <w:rsid w:val="00EE1231"/>
    <w:rsid w:val="00EE16B1"/>
    <w:rsid w:val="00EE1C3E"/>
    <w:rsid w:val="00EE21FD"/>
    <w:rsid w:val="00EE231F"/>
    <w:rsid w:val="00EE2D08"/>
    <w:rsid w:val="00EE3290"/>
    <w:rsid w:val="00EE3F17"/>
    <w:rsid w:val="00EE40D4"/>
    <w:rsid w:val="00EE48D5"/>
    <w:rsid w:val="00EE637C"/>
    <w:rsid w:val="00EE6819"/>
    <w:rsid w:val="00EE6BA3"/>
    <w:rsid w:val="00EE6BF9"/>
    <w:rsid w:val="00EE7EA3"/>
    <w:rsid w:val="00EF05D4"/>
    <w:rsid w:val="00EF0D57"/>
    <w:rsid w:val="00EF0F54"/>
    <w:rsid w:val="00EF1782"/>
    <w:rsid w:val="00EF1880"/>
    <w:rsid w:val="00EF1EDB"/>
    <w:rsid w:val="00EF28B1"/>
    <w:rsid w:val="00EF327D"/>
    <w:rsid w:val="00EF4543"/>
    <w:rsid w:val="00EF4F1A"/>
    <w:rsid w:val="00EF5706"/>
    <w:rsid w:val="00EF6F06"/>
    <w:rsid w:val="00EF7359"/>
    <w:rsid w:val="00EF74D8"/>
    <w:rsid w:val="00EF7C17"/>
    <w:rsid w:val="00F00B8A"/>
    <w:rsid w:val="00F00D5E"/>
    <w:rsid w:val="00F01C31"/>
    <w:rsid w:val="00F02248"/>
    <w:rsid w:val="00F02E50"/>
    <w:rsid w:val="00F030EB"/>
    <w:rsid w:val="00F04166"/>
    <w:rsid w:val="00F042C4"/>
    <w:rsid w:val="00F06494"/>
    <w:rsid w:val="00F06AFD"/>
    <w:rsid w:val="00F07F56"/>
    <w:rsid w:val="00F10466"/>
    <w:rsid w:val="00F108E6"/>
    <w:rsid w:val="00F10A79"/>
    <w:rsid w:val="00F116EC"/>
    <w:rsid w:val="00F11F85"/>
    <w:rsid w:val="00F12D1F"/>
    <w:rsid w:val="00F134C6"/>
    <w:rsid w:val="00F138C3"/>
    <w:rsid w:val="00F14387"/>
    <w:rsid w:val="00F1536C"/>
    <w:rsid w:val="00F1562C"/>
    <w:rsid w:val="00F15817"/>
    <w:rsid w:val="00F16A55"/>
    <w:rsid w:val="00F17556"/>
    <w:rsid w:val="00F177E1"/>
    <w:rsid w:val="00F20BA7"/>
    <w:rsid w:val="00F231DB"/>
    <w:rsid w:val="00F2365C"/>
    <w:rsid w:val="00F23E1A"/>
    <w:rsid w:val="00F23EAB"/>
    <w:rsid w:val="00F2519D"/>
    <w:rsid w:val="00F25466"/>
    <w:rsid w:val="00F2581F"/>
    <w:rsid w:val="00F25877"/>
    <w:rsid w:val="00F258CA"/>
    <w:rsid w:val="00F2612D"/>
    <w:rsid w:val="00F266A7"/>
    <w:rsid w:val="00F26B90"/>
    <w:rsid w:val="00F26FE9"/>
    <w:rsid w:val="00F27095"/>
    <w:rsid w:val="00F276C0"/>
    <w:rsid w:val="00F27AEB"/>
    <w:rsid w:val="00F27CC1"/>
    <w:rsid w:val="00F3051F"/>
    <w:rsid w:val="00F30ED7"/>
    <w:rsid w:val="00F31252"/>
    <w:rsid w:val="00F31E7E"/>
    <w:rsid w:val="00F321A6"/>
    <w:rsid w:val="00F32E7C"/>
    <w:rsid w:val="00F335BE"/>
    <w:rsid w:val="00F342C2"/>
    <w:rsid w:val="00F34F42"/>
    <w:rsid w:val="00F36637"/>
    <w:rsid w:val="00F36C61"/>
    <w:rsid w:val="00F37358"/>
    <w:rsid w:val="00F402E3"/>
    <w:rsid w:val="00F40BF0"/>
    <w:rsid w:val="00F4164B"/>
    <w:rsid w:val="00F42149"/>
    <w:rsid w:val="00F43509"/>
    <w:rsid w:val="00F436BC"/>
    <w:rsid w:val="00F43F59"/>
    <w:rsid w:val="00F442CB"/>
    <w:rsid w:val="00F44320"/>
    <w:rsid w:val="00F44B1E"/>
    <w:rsid w:val="00F4565A"/>
    <w:rsid w:val="00F45662"/>
    <w:rsid w:val="00F45D79"/>
    <w:rsid w:val="00F46139"/>
    <w:rsid w:val="00F46866"/>
    <w:rsid w:val="00F46D44"/>
    <w:rsid w:val="00F47C13"/>
    <w:rsid w:val="00F47D0A"/>
    <w:rsid w:val="00F51391"/>
    <w:rsid w:val="00F51440"/>
    <w:rsid w:val="00F5392B"/>
    <w:rsid w:val="00F541F5"/>
    <w:rsid w:val="00F551EB"/>
    <w:rsid w:val="00F5535E"/>
    <w:rsid w:val="00F567EE"/>
    <w:rsid w:val="00F56F5C"/>
    <w:rsid w:val="00F574D0"/>
    <w:rsid w:val="00F579B4"/>
    <w:rsid w:val="00F57D6B"/>
    <w:rsid w:val="00F60293"/>
    <w:rsid w:val="00F60918"/>
    <w:rsid w:val="00F60B7B"/>
    <w:rsid w:val="00F6163A"/>
    <w:rsid w:val="00F61689"/>
    <w:rsid w:val="00F61BFD"/>
    <w:rsid w:val="00F61FBE"/>
    <w:rsid w:val="00F623EC"/>
    <w:rsid w:val="00F629AD"/>
    <w:rsid w:val="00F639ED"/>
    <w:rsid w:val="00F63A3D"/>
    <w:rsid w:val="00F640F1"/>
    <w:rsid w:val="00F6599E"/>
    <w:rsid w:val="00F65A12"/>
    <w:rsid w:val="00F677B1"/>
    <w:rsid w:val="00F67811"/>
    <w:rsid w:val="00F70993"/>
    <w:rsid w:val="00F71095"/>
    <w:rsid w:val="00F713E5"/>
    <w:rsid w:val="00F715D7"/>
    <w:rsid w:val="00F7170C"/>
    <w:rsid w:val="00F71BA7"/>
    <w:rsid w:val="00F71BB1"/>
    <w:rsid w:val="00F71D28"/>
    <w:rsid w:val="00F71E2C"/>
    <w:rsid w:val="00F71EB9"/>
    <w:rsid w:val="00F7259F"/>
    <w:rsid w:val="00F72AD6"/>
    <w:rsid w:val="00F73847"/>
    <w:rsid w:val="00F742ED"/>
    <w:rsid w:val="00F75888"/>
    <w:rsid w:val="00F75AC1"/>
    <w:rsid w:val="00F77423"/>
    <w:rsid w:val="00F77BDE"/>
    <w:rsid w:val="00F802B1"/>
    <w:rsid w:val="00F804E8"/>
    <w:rsid w:val="00F8075B"/>
    <w:rsid w:val="00F8150F"/>
    <w:rsid w:val="00F81DD8"/>
    <w:rsid w:val="00F81DFC"/>
    <w:rsid w:val="00F82435"/>
    <w:rsid w:val="00F8269C"/>
    <w:rsid w:val="00F83489"/>
    <w:rsid w:val="00F84351"/>
    <w:rsid w:val="00F84B46"/>
    <w:rsid w:val="00F84E24"/>
    <w:rsid w:val="00F8571A"/>
    <w:rsid w:val="00F85D16"/>
    <w:rsid w:val="00F85F27"/>
    <w:rsid w:val="00F86125"/>
    <w:rsid w:val="00F86369"/>
    <w:rsid w:val="00F8636D"/>
    <w:rsid w:val="00F86A39"/>
    <w:rsid w:val="00F86BA7"/>
    <w:rsid w:val="00F90586"/>
    <w:rsid w:val="00F909D0"/>
    <w:rsid w:val="00F90E29"/>
    <w:rsid w:val="00F911BB"/>
    <w:rsid w:val="00F91BD3"/>
    <w:rsid w:val="00F91F8B"/>
    <w:rsid w:val="00F92784"/>
    <w:rsid w:val="00F937BC"/>
    <w:rsid w:val="00F938B3"/>
    <w:rsid w:val="00F94444"/>
    <w:rsid w:val="00F9484B"/>
    <w:rsid w:val="00F95167"/>
    <w:rsid w:val="00F9557A"/>
    <w:rsid w:val="00F96BBD"/>
    <w:rsid w:val="00F97197"/>
    <w:rsid w:val="00F97504"/>
    <w:rsid w:val="00F9781B"/>
    <w:rsid w:val="00F97992"/>
    <w:rsid w:val="00F97E1E"/>
    <w:rsid w:val="00FA003B"/>
    <w:rsid w:val="00FA052B"/>
    <w:rsid w:val="00FA0CBF"/>
    <w:rsid w:val="00FA0D5B"/>
    <w:rsid w:val="00FA1AEF"/>
    <w:rsid w:val="00FA1BB0"/>
    <w:rsid w:val="00FA1F8F"/>
    <w:rsid w:val="00FA22D3"/>
    <w:rsid w:val="00FA2379"/>
    <w:rsid w:val="00FA2556"/>
    <w:rsid w:val="00FA26F8"/>
    <w:rsid w:val="00FA2966"/>
    <w:rsid w:val="00FA34C5"/>
    <w:rsid w:val="00FA5587"/>
    <w:rsid w:val="00FA55DD"/>
    <w:rsid w:val="00FA5887"/>
    <w:rsid w:val="00FA61AB"/>
    <w:rsid w:val="00FB02E0"/>
    <w:rsid w:val="00FB07FD"/>
    <w:rsid w:val="00FB0B5D"/>
    <w:rsid w:val="00FB0FA5"/>
    <w:rsid w:val="00FB1782"/>
    <w:rsid w:val="00FB1880"/>
    <w:rsid w:val="00FB1B9A"/>
    <w:rsid w:val="00FB2523"/>
    <w:rsid w:val="00FB299A"/>
    <w:rsid w:val="00FB2AB0"/>
    <w:rsid w:val="00FB2B28"/>
    <w:rsid w:val="00FB2B3E"/>
    <w:rsid w:val="00FB3531"/>
    <w:rsid w:val="00FB435A"/>
    <w:rsid w:val="00FB4456"/>
    <w:rsid w:val="00FB464D"/>
    <w:rsid w:val="00FB5364"/>
    <w:rsid w:val="00FB6175"/>
    <w:rsid w:val="00FB6383"/>
    <w:rsid w:val="00FB6510"/>
    <w:rsid w:val="00FB6F7F"/>
    <w:rsid w:val="00FB71BD"/>
    <w:rsid w:val="00FB7BE1"/>
    <w:rsid w:val="00FB7C25"/>
    <w:rsid w:val="00FB7C3B"/>
    <w:rsid w:val="00FB7F39"/>
    <w:rsid w:val="00FB7FC7"/>
    <w:rsid w:val="00FC08E7"/>
    <w:rsid w:val="00FC0A41"/>
    <w:rsid w:val="00FC0E4A"/>
    <w:rsid w:val="00FC1018"/>
    <w:rsid w:val="00FC14AD"/>
    <w:rsid w:val="00FC1B0E"/>
    <w:rsid w:val="00FC228A"/>
    <w:rsid w:val="00FC3159"/>
    <w:rsid w:val="00FC372E"/>
    <w:rsid w:val="00FC4272"/>
    <w:rsid w:val="00FC4DCE"/>
    <w:rsid w:val="00FC5060"/>
    <w:rsid w:val="00FC56CF"/>
    <w:rsid w:val="00FC573B"/>
    <w:rsid w:val="00FC5897"/>
    <w:rsid w:val="00FC699A"/>
    <w:rsid w:val="00FC6D8D"/>
    <w:rsid w:val="00FC6F0A"/>
    <w:rsid w:val="00FC7244"/>
    <w:rsid w:val="00FC7352"/>
    <w:rsid w:val="00FD0456"/>
    <w:rsid w:val="00FD0609"/>
    <w:rsid w:val="00FD0701"/>
    <w:rsid w:val="00FD073A"/>
    <w:rsid w:val="00FD0810"/>
    <w:rsid w:val="00FD09EA"/>
    <w:rsid w:val="00FD0B57"/>
    <w:rsid w:val="00FD0FF4"/>
    <w:rsid w:val="00FD1E5B"/>
    <w:rsid w:val="00FD1F07"/>
    <w:rsid w:val="00FD247C"/>
    <w:rsid w:val="00FD27D3"/>
    <w:rsid w:val="00FD2D3C"/>
    <w:rsid w:val="00FD43FA"/>
    <w:rsid w:val="00FD49B2"/>
    <w:rsid w:val="00FD534D"/>
    <w:rsid w:val="00FD5662"/>
    <w:rsid w:val="00FD5A05"/>
    <w:rsid w:val="00FD5EA5"/>
    <w:rsid w:val="00FD6822"/>
    <w:rsid w:val="00FD6A6A"/>
    <w:rsid w:val="00FD6C9F"/>
    <w:rsid w:val="00FD7319"/>
    <w:rsid w:val="00FD7756"/>
    <w:rsid w:val="00FE02C1"/>
    <w:rsid w:val="00FE0763"/>
    <w:rsid w:val="00FE0A51"/>
    <w:rsid w:val="00FE1064"/>
    <w:rsid w:val="00FE2A4B"/>
    <w:rsid w:val="00FE3F49"/>
    <w:rsid w:val="00FE52F8"/>
    <w:rsid w:val="00FE5326"/>
    <w:rsid w:val="00FE537B"/>
    <w:rsid w:val="00FE7053"/>
    <w:rsid w:val="00FE7917"/>
    <w:rsid w:val="00FF13AA"/>
    <w:rsid w:val="00FF1453"/>
    <w:rsid w:val="00FF255B"/>
    <w:rsid w:val="00FF3D12"/>
    <w:rsid w:val="00FF3FC8"/>
    <w:rsid w:val="00FF4946"/>
    <w:rsid w:val="00FF4C60"/>
    <w:rsid w:val="00FF5085"/>
    <w:rsid w:val="00FF5A51"/>
    <w:rsid w:val="00FF62BE"/>
    <w:rsid w:val="00FF6668"/>
    <w:rsid w:val="00FF6925"/>
    <w:rsid w:val="00FF7334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bf4e9,#f4ebe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3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F1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1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1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1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14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3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F14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14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14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1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14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2B49-74A7-4F16-ADE3-4BC55CA8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8</Pages>
  <Words>2975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Ramiro Cajaraville</dc:creator>
  <cp:lastModifiedBy>PC</cp:lastModifiedBy>
  <cp:revision>96</cp:revision>
  <cp:lastPrinted>2025-03-03T03:42:00Z</cp:lastPrinted>
  <dcterms:created xsi:type="dcterms:W3CDTF">2025-05-21T13:41:00Z</dcterms:created>
  <dcterms:modified xsi:type="dcterms:W3CDTF">2025-06-16T23:10:00Z</dcterms:modified>
</cp:coreProperties>
</file>