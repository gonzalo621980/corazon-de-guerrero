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317BCD2F" w14:textId="77777777" w:rsidR="00CA3D1C" w:rsidRPr="009E242C" w:rsidRDefault="00CA3D1C" w:rsidP="00CA3D1C">
      <w:pPr>
        <w:pStyle w:val="NormalWeb"/>
        <w:rPr>
          <w:color w:val="000000" w:themeColor="text1"/>
        </w:rPr>
      </w:pPr>
      <w:bookmarkStart w:id="0" w:name="_Toc422656603"/>
    </w:p>
    <w:p w14:paraId="757B5B4A" w14:textId="77777777" w:rsidR="00CA3D1C" w:rsidRPr="009E242C" w:rsidRDefault="00CA3D1C" w:rsidP="00CA3D1C">
      <w:pPr>
        <w:pStyle w:val="Capitulo"/>
        <w:ind w:left="0" w:firstLine="0"/>
        <w:outlineLvl w:val="0"/>
        <w:rPr>
          <w:color w:val="000000" w:themeColor="text1"/>
        </w:rPr>
      </w:pPr>
    </w:p>
    <w:p w14:paraId="186A1035" w14:textId="77777777" w:rsidR="00CA3D1C" w:rsidRPr="009E242C" w:rsidRDefault="00CA3D1C" w:rsidP="00CA3D1C">
      <w:pPr>
        <w:pStyle w:val="Capitulo"/>
        <w:ind w:left="0" w:firstLine="0"/>
        <w:outlineLvl w:val="0"/>
        <w:rPr>
          <w:color w:val="000000" w:themeColor="text1"/>
        </w:rPr>
      </w:pPr>
    </w:p>
    <w:p w14:paraId="37FC9181" w14:textId="77777777" w:rsidR="00CA3D1C" w:rsidRPr="009E242C" w:rsidRDefault="00CA3D1C" w:rsidP="00CA3D1C">
      <w:pPr>
        <w:pStyle w:val="Capitulo"/>
        <w:ind w:left="0" w:firstLine="0"/>
        <w:outlineLvl w:val="0"/>
        <w:rPr>
          <w:color w:val="000000" w:themeColor="text1"/>
        </w:rPr>
      </w:pPr>
      <w:r w:rsidRPr="009E242C">
        <w:rPr>
          <w:color w:val="000000" w:themeColor="text1"/>
        </w:rPr>
        <w:t>CORAZÓN DE GUERRERO</w:t>
      </w:r>
    </w:p>
    <w:p w14:paraId="6F66C9F1" w14:textId="6CCC12EA" w:rsidR="00CA3D1C" w:rsidRPr="009E242C" w:rsidRDefault="00CA3D1C" w:rsidP="00CA3D1C">
      <w:pPr>
        <w:pStyle w:val="Capitulo"/>
        <w:ind w:left="0" w:firstLine="0"/>
        <w:outlineLvl w:val="0"/>
        <w:rPr>
          <w:b w:val="0"/>
          <w:color w:val="000000" w:themeColor="text1"/>
          <w:sz w:val="28"/>
          <w:szCs w:val="28"/>
        </w:rPr>
      </w:pPr>
      <w:r w:rsidRPr="009E242C">
        <w:rPr>
          <w:rFonts w:cs="Arial"/>
          <w:b w:val="0"/>
          <w:color w:val="000000" w:themeColor="text1"/>
          <w:sz w:val="28"/>
          <w:szCs w:val="28"/>
        </w:rPr>
        <w:t>—</w:t>
      </w:r>
      <w:r w:rsidR="00486BC3">
        <w:rPr>
          <w:b w:val="0"/>
          <w:color w:val="000000" w:themeColor="text1"/>
          <w:sz w:val="28"/>
          <w:szCs w:val="28"/>
        </w:rPr>
        <w:t>El Camino de los M</w:t>
      </w:r>
      <w:r w:rsidRPr="009E242C">
        <w:rPr>
          <w:b w:val="0"/>
          <w:color w:val="000000" w:themeColor="text1"/>
          <w:sz w:val="28"/>
          <w:szCs w:val="28"/>
        </w:rPr>
        <w:t>iedos</w:t>
      </w:r>
      <w:r w:rsidRPr="009E242C">
        <w:rPr>
          <w:rFonts w:cs="Arial"/>
          <w:b w:val="0"/>
          <w:color w:val="000000" w:themeColor="text1"/>
          <w:sz w:val="28"/>
          <w:szCs w:val="28"/>
        </w:rPr>
        <w:t>—</w:t>
      </w:r>
    </w:p>
    <w:p w14:paraId="555E18B6" w14:textId="77777777" w:rsidR="00CA3D1C" w:rsidRPr="009E242C" w:rsidRDefault="00CA3D1C" w:rsidP="00D52227">
      <w:pPr>
        <w:pStyle w:val="Capitulo"/>
        <w:ind w:left="0" w:firstLine="0"/>
        <w:jc w:val="left"/>
        <w:outlineLvl w:val="0"/>
        <w:rPr>
          <w:color w:val="000000" w:themeColor="text1"/>
        </w:rPr>
      </w:pPr>
    </w:p>
    <w:p w14:paraId="15E6E931" w14:textId="369EC23A" w:rsidR="00CA3D1C" w:rsidRPr="009E242C" w:rsidRDefault="0005700E" w:rsidP="00CA3D1C">
      <w:pPr>
        <w:pStyle w:val="NormalWeb"/>
        <w:jc w:val="center"/>
        <w:rPr>
          <w:color w:val="000000" w:themeColor="text1"/>
        </w:rPr>
      </w:pPr>
      <w:r>
        <w:rPr>
          <w:noProof/>
          <w:lang w:val="es-AR" w:eastAsia="es-AR"/>
        </w:rPr>
        <w:drawing>
          <wp:inline distT="0" distB="0" distL="0" distR="0" wp14:anchorId="038DF33B" wp14:editId="789C64B4">
            <wp:extent cx="5759450" cy="4546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C5EE" w14:textId="77777777" w:rsidR="00CA3D1C" w:rsidRPr="009E242C" w:rsidRDefault="00CA3D1C" w:rsidP="00CA3D1C">
      <w:pPr>
        <w:pStyle w:val="NormalWeb"/>
        <w:jc w:val="center"/>
        <w:rPr>
          <w:color w:val="000000" w:themeColor="text1"/>
        </w:rPr>
      </w:pPr>
    </w:p>
    <w:p w14:paraId="71922016" w14:textId="77777777" w:rsidR="00CA3D1C" w:rsidRPr="009E242C" w:rsidRDefault="00CA3D1C" w:rsidP="00CA3D1C">
      <w:pPr>
        <w:pStyle w:val="Capitulo"/>
        <w:ind w:left="0" w:firstLine="0"/>
        <w:outlineLvl w:val="0"/>
        <w:rPr>
          <w:rFonts w:cs="Arial"/>
          <w:color w:val="000000" w:themeColor="text1"/>
          <w:sz w:val="28"/>
          <w:szCs w:val="28"/>
        </w:rPr>
      </w:pPr>
      <w:r w:rsidRPr="009E242C">
        <w:rPr>
          <w:rFonts w:cs="Arial"/>
          <w:color w:val="000000" w:themeColor="text1"/>
          <w:sz w:val="28"/>
          <w:szCs w:val="28"/>
        </w:rPr>
        <w:t>Gonzalo Cajaraville</w:t>
      </w:r>
    </w:p>
    <w:p w14:paraId="4BADB993" w14:textId="77777777" w:rsidR="00CA3D1C" w:rsidRDefault="00CA3D1C">
      <w:pPr>
        <w:rPr>
          <w:color w:val="000000" w:themeColor="text1"/>
        </w:rPr>
      </w:pPr>
    </w:p>
    <w:p w14:paraId="7D466C88" w14:textId="12E3DBAD" w:rsidR="007174B6" w:rsidRPr="00ED7AFC" w:rsidRDefault="007174B6" w:rsidP="007174B6">
      <w:pPr>
        <w:pStyle w:val="Capitulo"/>
        <w:ind w:left="0" w:firstLine="0"/>
        <w:outlineLvl w:val="0"/>
        <w:rPr>
          <w:color w:val="000000" w:themeColor="text1"/>
        </w:rPr>
      </w:pPr>
      <w:r>
        <w:rPr>
          <w:color w:val="000000" w:themeColor="text1"/>
        </w:rPr>
        <w:br w:type="page"/>
      </w:r>
      <w:r>
        <w:rPr>
          <w:color w:val="000000" w:themeColor="text1"/>
        </w:rPr>
        <w:lastRenderedPageBreak/>
        <w:t>PRÓLOGO</w:t>
      </w:r>
    </w:p>
    <w:p w14:paraId="1995D9A0" w14:textId="77777777" w:rsidR="0071029C" w:rsidRPr="00ED7AFC" w:rsidRDefault="0071029C" w:rsidP="0071029C">
      <w:pPr>
        <w:tabs>
          <w:tab w:val="left" w:pos="2179"/>
        </w:tabs>
        <w:spacing w:after="0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24CA975C" w14:textId="6A615EBB" w:rsidR="0071029C" w:rsidRPr="00ED7AFC" w:rsidRDefault="0071029C" w:rsidP="0071029C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i/>
          <w:color w:val="000000" w:themeColor="text1"/>
          <w:sz w:val="26"/>
          <w:szCs w:val="26"/>
        </w:rPr>
      </w:pPr>
      <w:r>
        <w:rPr>
          <w:rFonts w:ascii="Crimson Text" w:hAnsi="Crimson Text"/>
          <w:i/>
          <w:color w:val="000000" w:themeColor="text1"/>
          <w:sz w:val="26"/>
          <w:szCs w:val="26"/>
        </w:rPr>
        <w:t>Muchos años</w:t>
      </w:r>
      <w:r w:rsidRPr="00ED7AFC">
        <w:rPr>
          <w:rFonts w:ascii="Crimson Text" w:hAnsi="Crimson Text"/>
          <w:i/>
          <w:color w:val="000000" w:themeColor="text1"/>
          <w:sz w:val="26"/>
          <w:szCs w:val="26"/>
        </w:rPr>
        <w:t xml:space="preserve"> atrás…</w:t>
      </w:r>
    </w:p>
    <w:p w14:paraId="4918DE20" w14:textId="77777777" w:rsidR="007174B6" w:rsidRPr="00ED7AFC" w:rsidRDefault="007174B6" w:rsidP="007174B6">
      <w:pPr>
        <w:spacing w:after="0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2F9074D6" w14:textId="74744F5D" w:rsidR="007174B6" w:rsidRDefault="008A0063" w:rsidP="007174B6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 xml:space="preserve">El escudero </w:t>
      </w:r>
      <w:r w:rsidR="0071029C">
        <w:rPr>
          <w:rFonts w:ascii="Crimson Text" w:hAnsi="Crimson Text"/>
          <w:color w:val="000000" w:themeColor="text1"/>
          <w:sz w:val="26"/>
          <w:szCs w:val="26"/>
        </w:rPr>
        <w:t>Nils atravesó la entrada del búnker con desesperación. Corrió como una gacela hasta la posición de Askel, quien estaba recostado sobre un tablón de madera</w:t>
      </w:r>
      <w:r w:rsidR="00976156">
        <w:rPr>
          <w:rFonts w:ascii="Crimson Text" w:hAnsi="Crimson Text"/>
          <w:color w:val="000000" w:themeColor="text1"/>
          <w:sz w:val="26"/>
          <w:szCs w:val="26"/>
        </w:rPr>
        <w:t xml:space="preserve">, improvisando una cama. El capitán aún se estaba </w:t>
      </w:r>
      <w:r w:rsidR="0071029C">
        <w:rPr>
          <w:rFonts w:ascii="Crimson Text" w:hAnsi="Crimson Text"/>
          <w:color w:val="000000" w:themeColor="text1"/>
          <w:sz w:val="26"/>
          <w:szCs w:val="26"/>
        </w:rPr>
        <w:t>quitando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1029C">
        <w:rPr>
          <w:rFonts w:ascii="Crimson Text" w:hAnsi="Crimson Text"/>
          <w:color w:val="000000" w:themeColor="text1"/>
          <w:sz w:val="26"/>
          <w:szCs w:val="26"/>
        </w:rPr>
        <w:t xml:space="preserve">la modorra </w:t>
      </w:r>
      <w:r w:rsidR="00A22292">
        <w:rPr>
          <w:rFonts w:ascii="Crimson Text" w:hAnsi="Crimson Text"/>
          <w:color w:val="000000" w:themeColor="text1"/>
          <w:sz w:val="26"/>
          <w:szCs w:val="26"/>
        </w:rPr>
        <w:t>de encima</w:t>
      </w:r>
      <w:r w:rsidR="00976156">
        <w:rPr>
          <w:rFonts w:ascii="Crimson Text" w:hAnsi="Crimson Text"/>
          <w:color w:val="000000" w:themeColor="text1"/>
          <w:sz w:val="26"/>
          <w:szCs w:val="26"/>
        </w:rPr>
        <w:t>, había pasado toda la noche en vela ideando la estrategia de la defensa. Tenía una gran responsabilidad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a sus espaldas:</w:t>
      </w:r>
      <w:r w:rsidR="00976156">
        <w:rPr>
          <w:rFonts w:ascii="Crimson Text" w:hAnsi="Crimson Text"/>
          <w:color w:val="000000" w:themeColor="text1"/>
          <w:sz w:val="26"/>
          <w:szCs w:val="26"/>
        </w:rPr>
        <w:t xml:space="preserve"> no era fácil presidir la R</w:t>
      </w:r>
      <w:r w:rsidR="00976156" w:rsidRPr="00ED7AFC">
        <w:rPr>
          <w:rFonts w:ascii="Crimson Text" w:hAnsi="Crimson Text"/>
          <w:color w:val="000000" w:themeColor="text1"/>
          <w:sz w:val="26"/>
          <w:szCs w:val="26"/>
        </w:rPr>
        <w:t>esistencia</w:t>
      </w:r>
      <w:r w:rsidR="00976156">
        <w:rPr>
          <w:rFonts w:ascii="Crimson Text" w:hAnsi="Crimson Text"/>
          <w:color w:val="000000" w:themeColor="text1"/>
          <w:sz w:val="26"/>
          <w:szCs w:val="26"/>
        </w:rPr>
        <w:t xml:space="preserve"> del Sur y la esperanza de </w:t>
      </w:r>
      <w:ins w:id="1" w:author="Pauli-Chan" w:date="2025-08-03T11:41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 xml:space="preserve">todo </w:t>
        </w:r>
      </w:ins>
      <w:r w:rsidR="00976156">
        <w:rPr>
          <w:rFonts w:ascii="Crimson Text" w:hAnsi="Crimson Text"/>
          <w:color w:val="000000" w:themeColor="text1"/>
          <w:sz w:val="26"/>
          <w:szCs w:val="26"/>
        </w:rPr>
        <w:t>un pueblo.</w:t>
      </w:r>
    </w:p>
    <w:p w14:paraId="31CF24A6" w14:textId="5D0364B3" w:rsidR="008A0063" w:rsidRDefault="008A0063" w:rsidP="007174B6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El joven se dirigió a su superior de manera impulsiva olvidando todo protocolo:</w:t>
      </w:r>
    </w:p>
    <w:p w14:paraId="663AFCAB" w14:textId="4B225A8D" w:rsidR="008A0063" w:rsidRDefault="008A0063" w:rsidP="007174B6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ED7AFC">
        <w:rPr>
          <w:rFonts w:ascii="Crimson Text" w:hAnsi="Crimson Text"/>
          <w:color w:val="000000" w:themeColor="text1"/>
          <w:sz w:val="26"/>
          <w:szCs w:val="26"/>
        </w:rPr>
        <w:t>—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¡No están los caballos! </w:t>
      </w:r>
      <w:r w:rsidRPr="00ED7AFC">
        <w:rPr>
          <w:rFonts w:ascii="Crimson Text" w:hAnsi="Crimson Text"/>
          <w:color w:val="000000" w:themeColor="text1"/>
          <w:sz w:val="26"/>
          <w:szCs w:val="26"/>
        </w:rPr>
        <w:t>—</w:t>
      </w:r>
      <w:proofErr w:type="gramStart"/>
      <w:r>
        <w:rPr>
          <w:rFonts w:ascii="Crimson Text" w:hAnsi="Crimson Text"/>
          <w:color w:val="000000" w:themeColor="text1"/>
          <w:sz w:val="26"/>
          <w:szCs w:val="26"/>
        </w:rPr>
        <w:t>exclamó</w:t>
      </w:r>
      <w:proofErr w:type="gramEnd"/>
      <w:r>
        <w:rPr>
          <w:rFonts w:ascii="Crimson Text" w:hAnsi="Crimson Text"/>
          <w:color w:val="000000" w:themeColor="text1"/>
          <w:sz w:val="26"/>
          <w:szCs w:val="26"/>
        </w:rPr>
        <w:t>, espantado</w:t>
      </w:r>
      <w:r w:rsidRPr="00ED7AFC">
        <w:rPr>
          <w:rFonts w:ascii="Crimson Text" w:hAnsi="Crimson Text"/>
          <w:color w:val="000000" w:themeColor="text1"/>
          <w:sz w:val="26"/>
          <w:szCs w:val="26"/>
        </w:rPr>
        <w:t>—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¡</w:t>
      </w:r>
      <w:del w:id="2" w:author="Pauli-Chan" w:date="2025-08-03T11:42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>¿Dónde están los caballos?</w:delText>
        </w:r>
      </w:del>
      <w:ins w:id="3" w:author="Pauli-Chan" w:date="2025-08-03T11:42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>No están por ningún lado</w:t>
        </w:r>
      </w:ins>
      <w:r>
        <w:rPr>
          <w:rFonts w:ascii="Crimson Text" w:hAnsi="Crimson Text"/>
          <w:color w:val="000000" w:themeColor="text1"/>
          <w:sz w:val="26"/>
          <w:szCs w:val="26"/>
        </w:rPr>
        <w:t xml:space="preserve">! </w:t>
      </w:r>
      <w:r w:rsidRPr="00ED7AFC">
        <w:rPr>
          <w:rFonts w:ascii="Crimson Text" w:hAnsi="Crimson Text"/>
          <w:color w:val="000000" w:themeColor="text1"/>
          <w:sz w:val="26"/>
          <w:szCs w:val="26"/>
        </w:rPr>
        <w:t>—</w:t>
      </w:r>
      <w:del w:id="4" w:author="Pauli-Chan" w:date="2025-08-03T11:42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>replicó</w:delText>
        </w:r>
      </w:del>
      <w:ins w:id="5" w:author="Pauli-Chan" w:date="2025-08-03T11:42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>repitió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,</w:t>
      </w:r>
      <w:r w:rsidRPr="008A0063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fuera de sí. Estaba desencajado</w:t>
      </w:r>
      <w:del w:id="6" w:author="Pauli-Chan" w:date="2025-08-03T11:42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ins w:id="7" w:author="Pauli-Chan" w:date="2025-08-03T11:42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>.</w:t>
        </w:r>
      </w:ins>
      <w:r>
        <w:rPr>
          <w:rFonts w:ascii="Crimson Text" w:hAnsi="Crimson Text"/>
          <w:color w:val="000000" w:themeColor="text1"/>
          <w:sz w:val="26"/>
          <w:szCs w:val="26"/>
        </w:rPr>
        <w:t xml:space="preserve"> Askel lo tomó por los hombros y lo zamarreó para que recuperara un poco la </w:t>
      </w:r>
      <w:r w:rsidR="001D7B06">
        <w:rPr>
          <w:rFonts w:ascii="Crimson Text" w:hAnsi="Crimson Text"/>
          <w:color w:val="000000" w:themeColor="text1"/>
          <w:sz w:val="26"/>
          <w:szCs w:val="26"/>
        </w:rPr>
        <w:t>compostura</w:t>
      </w:r>
      <w:r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8E723E1" w14:textId="2E1B6D3A" w:rsidR="008A0063" w:rsidRDefault="008A0063" w:rsidP="007174B6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ED7AFC">
        <w:rPr>
          <w:rFonts w:ascii="Crimson Text" w:hAnsi="Crimson Text"/>
          <w:color w:val="000000" w:themeColor="text1"/>
          <w:sz w:val="26"/>
          <w:szCs w:val="26"/>
        </w:rPr>
        <w:t>—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¡Tranquilízate! ¿Qué pasó con los caballos? </w:t>
      </w:r>
      <w:r w:rsidRPr="00ED7AFC">
        <w:rPr>
          <w:rFonts w:ascii="Crimson Text" w:hAnsi="Crimson Text"/>
          <w:color w:val="000000" w:themeColor="text1"/>
          <w:sz w:val="26"/>
          <w:szCs w:val="26"/>
        </w:rPr>
        <w:t>—</w:t>
      </w:r>
      <w:r>
        <w:rPr>
          <w:rFonts w:ascii="Crimson Text" w:hAnsi="Crimson Text"/>
          <w:color w:val="000000" w:themeColor="text1"/>
          <w:sz w:val="26"/>
          <w:szCs w:val="26"/>
        </w:rPr>
        <w:t>preguntó</w:t>
      </w:r>
      <w:del w:id="8" w:author="Pauli-Chan" w:date="2025-08-03T11:42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>
        <w:rPr>
          <w:rFonts w:ascii="Crimson Text" w:hAnsi="Crimson Text"/>
          <w:color w:val="000000" w:themeColor="text1"/>
          <w:sz w:val="26"/>
          <w:szCs w:val="26"/>
        </w:rPr>
        <w:t xml:space="preserve"> preocupado el capitán.</w:t>
      </w:r>
    </w:p>
    <w:p w14:paraId="7FF8A783" w14:textId="4D0F339A" w:rsidR="0028100A" w:rsidRDefault="008A0063" w:rsidP="007174B6">
      <w:pPr>
        <w:spacing w:after="0"/>
        <w:ind w:firstLine="284"/>
        <w:jc w:val="both"/>
        <w:rPr>
          <w:ins w:id="9" w:author="Pauli-Chan" w:date="2025-08-03T11:43:00Z"/>
          <w:rFonts w:ascii="Crimson Text" w:hAnsi="Crimson Text"/>
          <w:color w:val="000000" w:themeColor="text1"/>
          <w:sz w:val="26"/>
          <w:szCs w:val="26"/>
        </w:rPr>
      </w:pPr>
      <w:r w:rsidRPr="00ED7AFC">
        <w:rPr>
          <w:rFonts w:ascii="Crimson Text" w:hAnsi="Crimson Text"/>
          <w:color w:val="000000" w:themeColor="text1"/>
          <w:sz w:val="26"/>
          <w:szCs w:val="26"/>
        </w:rPr>
        <w:t>—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Salí a primera hora para hacer las rondas, como siempre, pero ya no estaban </w:t>
      </w:r>
      <w:r w:rsidRPr="00ED7AFC">
        <w:rPr>
          <w:rFonts w:ascii="Crimson Text" w:hAnsi="Crimson Text"/>
          <w:color w:val="000000" w:themeColor="text1"/>
          <w:sz w:val="26"/>
          <w:szCs w:val="26"/>
        </w:rPr>
        <w:t>—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dijo, e hizo una pausa con la mirada extraña, </w:t>
      </w:r>
      <w:del w:id="10" w:author="Pauli-Chan" w:date="2025-08-03T11:43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 xml:space="preserve">atesorando </w:delText>
        </w:r>
      </w:del>
      <w:ins w:id="11" w:author="Pauli-Chan" w:date="2025-08-03T11:43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>ocultando</w:t>
        </w:r>
        <w:r w:rsidR="0028100A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>
        <w:rPr>
          <w:rFonts w:ascii="Crimson Text" w:hAnsi="Crimson Text"/>
          <w:color w:val="000000" w:themeColor="text1"/>
          <w:sz w:val="26"/>
          <w:szCs w:val="26"/>
        </w:rPr>
        <w:t xml:space="preserve">algo más. </w:t>
      </w:r>
    </w:p>
    <w:p w14:paraId="094571DF" w14:textId="445B0297" w:rsidR="008A0063" w:rsidRDefault="008A0063" w:rsidP="007174B6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del w:id="12" w:author="Pauli-Chan" w:date="2025-08-03T11:44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 xml:space="preserve">Askel </w:delText>
        </w:r>
      </w:del>
      <w:ins w:id="13" w:author="Pauli-Chan" w:date="2025-08-03T11:44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>El capitán</w:t>
        </w:r>
        <w:r w:rsidR="0028100A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lo miró fijamente y le hizo un gesto para que prosiguiera</w:t>
      </w:r>
      <w:r w:rsidR="009659FC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BDB68F8" w14:textId="130D53EB" w:rsidR="009659FC" w:rsidRDefault="009659FC" w:rsidP="007174B6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ED7AFC">
        <w:rPr>
          <w:rFonts w:ascii="Crimson Text" w:hAnsi="Crimson Text"/>
          <w:color w:val="000000" w:themeColor="text1"/>
          <w:sz w:val="26"/>
          <w:szCs w:val="26"/>
        </w:rPr>
        <w:t>—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La noche se robó el día </w:t>
      </w:r>
      <w:r w:rsidRPr="00ED7AFC">
        <w:rPr>
          <w:rFonts w:ascii="Crimson Text" w:hAnsi="Crimson Text"/>
          <w:color w:val="000000" w:themeColor="text1"/>
          <w:sz w:val="26"/>
          <w:szCs w:val="26"/>
        </w:rPr>
        <w:t>—</w:t>
      </w:r>
      <w:r>
        <w:rPr>
          <w:rFonts w:ascii="Crimson Text" w:hAnsi="Crimson Text"/>
          <w:color w:val="000000" w:themeColor="text1"/>
          <w:sz w:val="26"/>
          <w:szCs w:val="26"/>
        </w:rPr>
        <w:t>expresó</w:t>
      </w:r>
      <w:del w:id="14" w:author="Pauli-Chan" w:date="2025-08-03T11:43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>, y</w:delText>
        </w:r>
      </w:del>
      <w:ins w:id="15" w:author="Pauli-Chan" w:date="2025-08-03T11:43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>. Y, con esas inexplicables palabras,</w:t>
        </w:r>
      </w:ins>
      <w:r>
        <w:rPr>
          <w:rFonts w:ascii="Crimson Text" w:hAnsi="Crimson Text"/>
          <w:color w:val="000000" w:themeColor="text1"/>
          <w:sz w:val="26"/>
          <w:szCs w:val="26"/>
        </w:rPr>
        <w:t xml:space="preserve"> se quebró como un chiquillo.</w:t>
      </w:r>
    </w:p>
    <w:p w14:paraId="59EA84ED" w14:textId="6860C9B0" w:rsidR="009659FC" w:rsidRDefault="009659FC" w:rsidP="007174B6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Askel comprendió que algo grave estaba sucediendo, les hizo una seña a dos de sus mejores hombres y se dirigieron hacia el exterior del búnker.</w:t>
      </w:r>
    </w:p>
    <w:p w14:paraId="404C37B6" w14:textId="7E0FD617" w:rsidR="009659FC" w:rsidRDefault="009659FC" w:rsidP="007174B6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Una vez fuera</w:t>
      </w:r>
      <w:ins w:id="16" w:author="Pauli-Chan" w:date="2025-08-03T11:44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>,</w:t>
        </w:r>
      </w:ins>
      <w:r>
        <w:rPr>
          <w:rFonts w:ascii="Crimson Text" w:hAnsi="Crimson Text"/>
          <w:color w:val="000000" w:themeColor="text1"/>
          <w:sz w:val="26"/>
          <w:szCs w:val="26"/>
        </w:rPr>
        <w:t xml:space="preserve"> se encontraron con un ambiente descomunal, </w:t>
      </w:r>
      <w:del w:id="17" w:author="Pauli-Chan" w:date="2025-08-03T11:44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>inédito</w:delText>
        </w:r>
      </w:del>
      <w:ins w:id="18" w:author="Pauli-Chan" w:date="2025-08-03T11:44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>inaudito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B7B9506" w14:textId="5E330478" w:rsidR="009659FC" w:rsidRDefault="009659FC" w:rsidP="007174B6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 xml:space="preserve">Los árboles se sacudían </w:t>
      </w:r>
      <w:r w:rsidR="001D7B06">
        <w:rPr>
          <w:rFonts w:ascii="Crimson Text" w:hAnsi="Crimson Text"/>
          <w:color w:val="000000" w:themeColor="text1"/>
          <w:sz w:val="26"/>
          <w:szCs w:val="26"/>
        </w:rPr>
        <w:t>por el vient</w:t>
      </w:r>
      <w:r>
        <w:rPr>
          <w:rFonts w:ascii="Crimson Text" w:hAnsi="Crimson Text"/>
          <w:color w:val="000000" w:themeColor="text1"/>
          <w:sz w:val="26"/>
          <w:szCs w:val="26"/>
        </w:rPr>
        <w:t>o, en distintas direcciones, el torbellino cambiaba de dirección irregularmente. El follaje crujía y se desprendía de las copas como una lluvia de hojas secas, las cuales habían rebosado de vitalidad hasta el día anterior. El clima estaba enrarecido</w:t>
      </w:r>
      <w:del w:id="19" w:author="Pauli-Chan" w:date="2025-08-03T11:45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>
        <w:rPr>
          <w:rFonts w:ascii="Crimson Text" w:hAnsi="Crimson Text"/>
          <w:color w:val="000000" w:themeColor="text1"/>
          <w:sz w:val="26"/>
          <w:szCs w:val="26"/>
        </w:rPr>
        <w:t xml:space="preserve"> y, tal como lo había anunciado Nils, no había rastro de ningún caballo. El palenque sobre el que los habían amarrado, lucía como un cementerio de cuerdas y riendas deshilachadas y maltrechas.</w:t>
      </w:r>
    </w:p>
    <w:p w14:paraId="3C5045C0" w14:textId="5FB5A7E1" w:rsidR="009F3E19" w:rsidRDefault="009F3E19" w:rsidP="007174B6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Pero el peor escenario estaba en los cielos</w:t>
      </w:r>
      <w:del w:id="20" w:author="Pauli-Chan" w:date="2025-08-03T11:45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>, la</w:delText>
        </w:r>
      </w:del>
      <w:ins w:id="21" w:author="Pauli-Chan" w:date="2025-08-03T11:45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>. La</w:t>
        </w:r>
      </w:ins>
      <w:r>
        <w:rPr>
          <w:rFonts w:ascii="Crimson Text" w:hAnsi="Crimson Text"/>
          <w:color w:val="000000" w:themeColor="text1"/>
          <w:sz w:val="26"/>
          <w:szCs w:val="26"/>
        </w:rPr>
        <w:t xml:space="preserve"> oscuridad se había perpetuado más allá del alba</w:t>
      </w:r>
      <w:del w:id="22" w:author="Pauli-Chan" w:date="2025-08-03T11:46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>
        <w:rPr>
          <w:rFonts w:ascii="Crimson Text" w:hAnsi="Crimson Text"/>
          <w:color w:val="000000" w:themeColor="text1"/>
          <w:sz w:val="26"/>
          <w:szCs w:val="26"/>
        </w:rPr>
        <w:t xml:space="preserve"> y el sol apenas irradiaba su luz, oculto y deslucido, tras una enorme luna carmesí, que parecía bañada en sangre. La aurora se extendía en el horizonte con tonos rojizos</w:t>
      </w:r>
      <w:r w:rsidR="001D7B06">
        <w:rPr>
          <w:rFonts w:ascii="Crimson Text" w:hAnsi="Crimson Text"/>
          <w:color w:val="000000" w:themeColor="text1"/>
          <w:sz w:val="26"/>
          <w:szCs w:val="26"/>
        </w:rPr>
        <w:t xml:space="preserve"> y pú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rpuras, </w:t>
      </w:r>
      <w:ins w:id="23" w:author="Pauli-Chan" w:date="2025-08-03T11:47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 xml:space="preserve">tan </w:t>
        </w:r>
      </w:ins>
      <w:del w:id="24" w:author="Pauli-Chan" w:date="2025-08-03T11:47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 xml:space="preserve">verdaderamente </w:delText>
        </w:r>
      </w:del>
      <w:r>
        <w:rPr>
          <w:rFonts w:ascii="Crimson Text" w:hAnsi="Crimson Text"/>
          <w:color w:val="000000" w:themeColor="text1"/>
          <w:sz w:val="26"/>
          <w:szCs w:val="26"/>
        </w:rPr>
        <w:t xml:space="preserve">escalofriante </w:t>
      </w:r>
      <w:del w:id="25" w:author="Pauli-Chan" w:date="2025-08-03T11:47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>y</w:delText>
        </w:r>
      </w:del>
      <w:ins w:id="26" w:author="Pauli-Chan" w:date="2025-08-03T11:47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>como</w:t>
        </w:r>
      </w:ins>
      <w:r>
        <w:rPr>
          <w:rFonts w:ascii="Crimson Text" w:hAnsi="Crimson Text"/>
          <w:color w:val="000000" w:themeColor="text1"/>
          <w:sz w:val="26"/>
          <w:szCs w:val="26"/>
        </w:rPr>
        <w:t xml:space="preserve"> amenazador</w:t>
      </w:r>
      <w:ins w:id="27" w:author="Pauli-Chan" w:date="2025-08-03T11:47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>a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C061C89" w14:textId="1E728FBB" w:rsidR="009F3E19" w:rsidRDefault="009F3E19" w:rsidP="007174B6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El capitán y sus colaboradores permanecieron unos minutos paralizados y en silencio, atapados por la extraña anomalía. Finalmente, escaparon del estupor</w:t>
      </w:r>
      <w:del w:id="28" w:author="Pauli-Chan" w:date="2025-08-03T11:48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>
        <w:rPr>
          <w:rFonts w:ascii="Crimson Text" w:hAnsi="Crimson Text"/>
          <w:color w:val="000000" w:themeColor="text1"/>
          <w:sz w:val="26"/>
          <w:szCs w:val="26"/>
        </w:rPr>
        <w:t xml:space="preserve"> cuando oyeron un gemido </w:t>
      </w:r>
      <w:del w:id="29" w:author="Pauli-Chan" w:date="2025-08-03T11:48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 xml:space="preserve">brutal y </w:delText>
        </w:r>
      </w:del>
      <w:r>
        <w:rPr>
          <w:rFonts w:ascii="Crimson Text" w:hAnsi="Crimson Text"/>
          <w:color w:val="000000" w:themeColor="text1"/>
          <w:sz w:val="26"/>
          <w:szCs w:val="26"/>
        </w:rPr>
        <w:t xml:space="preserve">espeluznante, </w:t>
      </w:r>
      <w:ins w:id="30" w:author="Pauli-Chan" w:date="2025-08-03T11:48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 xml:space="preserve">que 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sonaba como un grito del mismo infierno.</w:t>
      </w:r>
    </w:p>
    <w:p w14:paraId="33C92F2E" w14:textId="5F12AE75" w:rsidR="00B53DF2" w:rsidRDefault="00B53DF2" w:rsidP="007174B6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El más viejo de los soldados rompió el mutismo con </w:t>
      </w:r>
      <w:del w:id="31" w:author="Pauli-Chan" w:date="2025-08-03T11:49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 xml:space="preserve">la </w:delText>
        </w:r>
      </w:del>
      <w:r>
        <w:rPr>
          <w:rFonts w:ascii="Crimson Text" w:hAnsi="Crimson Text"/>
          <w:color w:val="000000" w:themeColor="text1"/>
          <w:sz w:val="26"/>
          <w:szCs w:val="26"/>
        </w:rPr>
        <w:t xml:space="preserve">voz </w:t>
      </w:r>
      <w:del w:id="32" w:author="Pauli-Chan" w:date="2025-08-03T11:50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>conmovida</w:delText>
        </w:r>
      </w:del>
      <w:ins w:id="33" w:author="Pauli-Chan" w:date="2025-08-03T11:50:00Z">
        <w:r w:rsidR="0028100A">
          <w:rPr>
            <w:rFonts w:ascii="Crimson Text" w:hAnsi="Crimson Text"/>
            <w:color w:val="000000" w:themeColor="text1"/>
            <w:sz w:val="26"/>
            <w:szCs w:val="26"/>
          </w:rPr>
          <w:t>ahogada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:</w:t>
      </w:r>
    </w:p>
    <w:p w14:paraId="3F38C1B4" w14:textId="722C4ABF" w:rsidR="00B53DF2" w:rsidRDefault="00B53DF2" w:rsidP="007174B6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ED7AFC">
        <w:rPr>
          <w:rFonts w:ascii="Crimson Text" w:hAnsi="Crimson Text"/>
          <w:color w:val="000000" w:themeColor="text1"/>
          <w:sz w:val="26"/>
          <w:szCs w:val="26"/>
        </w:rPr>
        <w:t>—</w:t>
      </w:r>
      <w:r>
        <w:rPr>
          <w:rFonts w:ascii="Crimson Text" w:hAnsi="Crimson Text"/>
          <w:color w:val="000000" w:themeColor="text1"/>
          <w:sz w:val="26"/>
          <w:szCs w:val="26"/>
        </w:rPr>
        <w:t>Los dioses están furiosos y nos harán pagar nuestros pecados. Hoy el juicio ha comenzado</w:t>
      </w:r>
      <w:del w:id="34" w:author="Pauli-Chan" w:date="2025-08-03T11:48:00Z"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  <w:r w:rsidRPr="00ED7AFC" w:rsidDel="0028100A">
          <w:rPr>
            <w:rFonts w:ascii="Crimson Text" w:hAnsi="Crimson Text"/>
            <w:color w:val="000000" w:themeColor="text1"/>
            <w:sz w:val="26"/>
            <w:szCs w:val="26"/>
          </w:rPr>
          <w:delText>—</w:delText>
        </w:r>
        <w:commentRangeStart w:id="35"/>
        <w:r w:rsidDel="0028100A">
          <w:rPr>
            <w:rFonts w:ascii="Crimson Text" w:hAnsi="Crimson Text"/>
            <w:color w:val="000000" w:themeColor="text1"/>
            <w:sz w:val="26"/>
            <w:szCs w:val="26"/>
          </w:rPr>
          <w:delText>concluyó, con sarcasmo y determinación</w:delText>
        </w:r>
      </w:del>
      <w:commentRangeEnd w:id="35"/>
      <w:r w:rsidR="000E713C">
        <w:rPr>
          <w:rStyle w:val="Refdecomentario"/>
        </w:rPr>
        <w:commentReference w:id="35"/>
      </w:r>
      <w:r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63007CB" w14:textId="77777777" w:rsidR="00B53DF2" w:rsidRPr="008A0063" w:rsidRDefault="00B53DF2" w:rsidP="007174B6">
      <w:pPr>
        <w:spacing w:after="0"/>
        <w:ind w:firstLine="284"/>
        <w:jc w:val="both"/>
      </w:pPr>
    </w:p>
    <w:p w14:paraId="0050A77B" w14:textId="77777777" w:rsidR="007174B6" w:rsidRDefault="007174B6" w:rsidP="007174B6">
      <w:pPr>
        <w:rPr>
          <w:color w:val="000000" w:themeColor="text1"/>
        </w:rPr>
      </w:pPr>
    </w:p>
    <w:p w14:paraId="2708BC3F" w14:textId="77AEE3BD" w:rsidR="007174B6" w:rsidRDefault="007174B6">
      <w:pPr>
        <w:rPr>
          <w:rFonts w:ascii="Book Antiqua" w:eastAsia="Times New Roman" w:hAnsi="Book Antiqua" w:cs="Times New Roman"/>
          <w:b/>
          <w:color w:val="000000" w:themeColor="text1"/>
          <w:sz w:val="32"/>
          <w:szCs w:val="32"/>
        </w:rPr>
      </w:pPr>
      <w:r>
        <w:rPr>
          <w:rFonts w:ascii="Book Antiqua" w:eastAsia="Times New Roman" w:hAnsi="Book Antiqua" w:cs="Times New Roman"/>
          <w:b/>
          <w:color w:val="000000" w:themeColor="text1"/>
          <w:sz w:val="32"/>
          <w:szCs w:val="32"/>
        </w:rPr>
        <w:br w:type="page"/>
      </w:r>
    </w:p>
    <w:p w14:paraId="12DB0B5F" w14:textId="32534F67" w:rsidR="00955404" w:rsidRPr="00694AB7" w:rsidRDefault="00955404" w:rsidP="00955404">
      <w:pPr>
        <w:pStyle w:val="Capitulo"/>
        <w:ind w:left="0" w:firstLine="0"/>
        <w:outlineLvl w:val="0"/>
        <w:rPr>
          <w:color w:val="000000" w:themeColor="text1"/>
        </w:rPr>
      </w:pPr>
      <w:r w:rsidRPr="00694AB7">
        <w:rPr>
          <w:color w:val="000000" w:themeColor="text1"/>
        </w:rPr>
        <w:lastRenderedPageBreak/>
        <w:t>Manifiesto</w:t>
      </w:r>
      <w:r w:rsidR="00BA1F7A">
        <w:rPr>
          <w:color w:val="000000" w:themeColor="text1"/>
        </w:rPr>
        <w:t xml:space="preserve"> o</w:t>
      </w:r>
      <w:r w:rsidR="006029E9">
        <w:rPr>
          <w:color w:val="000000" w:themeColor="text1"/>
        </w:rPr>
        <w:t>riginal</w:t>
      </w:r>
      <w:r w:rsidRPr="00694AB7">
        <w:rPr>
          <w:color w:val="000000" w:themeColor="text1"/>
        </w:rPr>
        <w:t xml:space="preserve"> de la Guardia Real</w:t>
      </w:r>
    </w:p>
    <w:p w14:paraId="785005C3" w14:textId="7CD76541" w:rsidR="00955404" w:rsidRPr="00C706CE" w:rsidRDefault="00955404" w:rsidP="00955404">
      <w:pPr>
        <w:jc w:val="center"/>
        <w:rPr>
          <w:rFonts w:ascii="Crimson Text" w:hAnsi="Crimson Text"/>
          <w:color w:val="000000" w:themeColor="text1"/>
          <w:sz w:val="26"/>
          <w:szCs w:val="26"/>
        </w:rPr>
      </w:pPr>
      <w:r w:rsidRPr="00C706CE">
        <w:rPr>
          <w:rFonts w:ascii="Crimson Text" w:hAnsi="Crimson Text"/>
          <w:color w:val="000000" w:themeColor="text1"/>
          <w:sz w:val="26"/>
          <w:szCs w:val="26"/>
        </w:rPr>
        <w:t>—En nombre del Reino</w:t>
      </w:r>
      <w:r w:rsidR="001D3D33">
        <w:rPr>
          <w:rFonts w:ascii="Crimson Text" w:hAnsi="Crimson Text"/>
          <w:color w:val="000000" w:themeColor="text1"/>
          <w:sz w:val="26"/>
          <w:szCs w:val="26"/>
        </w:rPr>
        <w:t xml:space="preserve"> del Sur</w:t>
      </w:r>
      <w:r w:rsidRPr="00C706CE">
        <w:rPr>
          <w:rFonts w:ascii="Crimson Text" w:hAnsi="Crimson Text"/>
          <w:color w:val="000000" w:themeColor="text1"/>
          <w:sz w:val="26"/>
          <w:szCs w:val="26"/>
        </w:rPr>
        <w:t xml:space="preserve">, bajo </w:t>
      </w:r>
      <w:r w:rsidR="005A2001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192A0A">
        <w:rPr>
          <w:rFonts w:ascii="Crimson Text" w:hAnsi="Crimson Text"/>
          <w:color w:val="000000" w:themeColor="text1"/>
          <w:sz w:val="26"/>
          <w:szCs w:val="26"/>
        </w:rPr>
        <w:t>mirada</w:t>
      </w:r>
      <w:r w:rsidR="005A2001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C4F30">
        <w:rPr>
          <w:rFonts w:ascii="Crimson Text" w:hAnsi="Crimson Text"/>
          <w:color w:val="000000" w:themeColor="text1"/>
          <w:sz w:val="26"/>
          <w:szCs w:val="26"/>
        </w:rPr>
        <w:t>de</w:t>
      </w:r>
      <w:r w:rsidRPr="00C706CE">
        <w:rPr>
          <w:rFonts w:ascii="Crimson Text" w:hAnsi="Crimson Text"/>
          <w:color w:val="000000" w:themeColor="text1"/>
          <w:sz w:val="26"/>
          <w:szCs w:val="26"/>
        </w:rPr>
        <w:t xml:space="preserve"> l</w:t>
      </w:r>
      <w:r w:rsidR="001D3D33">
        <w:rPr>
          <w:rFonts w:ascii="Crimson Text" w:hAnsi="Crimson Text"/>
          <w:color w:val="000000" w:themeColor="text1"/>
          <w:sz w:val="26"/>
          <w:szCs w:val="26"/>
        </w:rPr>
        <w:t>os Dioses</w:t>
      </w:r>
      <w:r w:rsidRPr="00C706CE">
        <w:rPr>
          <w:rFonts w:ascii="Crimson Text" w:hAnsi="Crimson Text"/>
          <w:color w:val="000000" w:themeColor="text1"/>
          <w:sz w:val="26"/>
          <w:szCs w:val="26"/>
        </w:rPr>
        <w:t>—</w:t>
      </w:r>
    </w:p>
    <w:p w14:paraId="30FA0A45" w14:textId="77777777" w:rsidR="00955404" w:rsidRDefault="00955404" w:rsidP="00955404">
      <w:pPr>
        <w:spacing w:after="0"/>
        <w:ind w:firstLine="284"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14:paraId="0368B96F" w14:textId="3FC6B29F" w:rsidR="00955404" w:rsidRDefault="00955404" w:rsidP="00AC4F30">
      <w:pPr>
        <w:spacing w:after="0"/>
        <w:jc w:val="center"/>
        <w:rPr>
          <w:rFonts w:ascii="Crimson Text" w:hAnsi="Crimson Text" w:cs="Arial"/>
          <w:b/>
          <w:color w:val="000000" w:themeColor="text1"/>
          <w:sz w:val="28"/>
          <w:szCs w:val="28"/>
        </w:rPr>
      </w:pPr>
      <w:r w:rsidRPr="00694AB7">
        <w:rPr>
          <w:rFonts w:ascii="Crimson Text" w:hAnsi="Crimson Text" w:cs="Arial"/>
          <w:b/>
          <w:color w:val="000000" w:themeColor="text1"/>
          <w:sz w:val="28"/>
          <w:szCs w:val="28"/>
        </w:rPr>
        <w:t>Preámbulo</w:t>
      </w:r>
    </w:p>
    <w:p w14:paraId="546ACA34" w14:textId="01613C51" w:rsidR="00955404" w:rsidRPr="00AC4F30" w:rsidRDefault="00955404" w:rsidP="00955404">
      <w:pPr>
        <w:spacing w:after="0"/>
        <w:ind w:firstLine="284"/>
        <w:jc w:val="both"/>
        <w:rPr>
          <w:rFonts w:ascii="Crimson Text" w:hAnsi="Crimson Text"/>
          <w:color w:val="000000" w:themeColor="text1"/>
          <w:sz w:val="24"/>
          <w:szCs w:val="24"/>
        </w:rPr>
      </w:pP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Por mandato del Trono del Sur y </w:t>
      </w:r>
      <w:r w:rsidR="00503D53" w:rsidRPr="00AC4F30">
        <w:rPr>
          <w:rFonts w:ascii="Crimson Text" w:hAnsi="Crimson Text"/>
          <w:color w:val="000000" w:themeColor="text1"/>
          <w:sz w:val="24"/>
          <w:szCs w:val="24"/>
        </w:rPr>
        <w:t>la bendición de los Dioses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, se proclama el presente manifiesto como </w:t>
      </w:r>
      <w:r w:rsidR="00503D53" w:rsidRPr="00AC4F30">
        <w:rPr>
          <w:rFonts w:ascii="Crimson Text" w:hAnsi="Crimson Text"/>
          <w:color w:val="000000" w:themeColor="text1"/>
          <w:sz w:val="24"/>
          <w:szCs w:val="24"/>
        </w:rPr>
        <w:t>instrumento sagrado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 del deber, </w:t>
      </w:r>
      <w:r w:rsidR="00503D53" w:rsidRPr="00AC4F30">
        <w:rPr>
          <w:rFonts w:ascii="Crimson Text" w:hAnsi="Crimson Text"/>
          <w:color w:val="000000" w:themeColor="text1"/>
          <w:sz w:val="24"/>
          <w:szCs w:val="24"/>
        </w:rPr>
        <w:t>el honor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 y el propósito de la Guardia Real. Que este escrito sea</w:t>
      </w:r>
      <w:r w:rsidR="005A52E7" w:rsidRPr="00AC4F30">
        <w:rPr>
          <w:rFonts w:ascii="Crimson Text" w:hAnsi="Crimson Text"/>
          <w:color w:val="000000" w:themeColor="text1"/>
          <w:sz w:val="24"/>
          <w:szCs w:val="24"/>
        </w:rPr>
        <w:t xml:space="preserve"> </w:t>
      </w:r>
      <w:r w:rsidR="00935231" w:rsidRPr="00AC4F30">
        <w:rPr>
          <w:rFonts w:ascii="Crimson Text" w:hAnsi="Crimson Text"/>
          <w:color w:val="000000" w:themeColor="text1"/>
          <w:sz w:val="24"/>
          <w:szCs w:val="24"/>
        </w:rPr>
        <w:t>reconocido</w:t>
      </w:r>
      <w:r w:rsidR="00EA23DE" w:rsidRPr="00AC4F30">
        <w:rPr>
          <w:rFonts w:ascii="Crimson Text" w:hAnsi="Crimson Text"/>
          <w:color w:val="000000" w:themeColor="text1"/>
          <w:sz w:val="24"/>
          <w:szCs w:val="24"/>
        </w:rPr>
        <w:t xml:space="preserve"> en todo el territorio de Tibur</w:t>
      </w:r>
      <w:r w:rsidR="00935231" w:rsidRPr="00AC4F30">
        <w:rPr>
          <w:rFonts w:ascii="Crimson Text" w:hAnsi="Crimson Text"/>
          <w:color w:val="000000" w:themeColor="text1"/>
          <w:sz w:val="24"/>
          <w:szCs w:val="24"/>
        </w:rPr>
        <w:t xml:space="preserve"> </w:t>
      </w:r>
      <w:r w:rsidR="00734EB7" w:rsidRPr="00AC4F30">
        <w:rPr>
          <w:rFonts w:ascii="Crimson Text" w:hAnsi="Crimson Text"/>
          <w:color w:val="000000" w:themeColor="text1"/>
          <w:sz w:val="24"/>
          <w:szCs w:val="24"/>
        </w:rPr>
        <w:t xml:space="preserve">como los principios </w:t>
      </w:r>
      <w:ins w:id="36" w:author="Pauli-Chan" w:date="2025-08-03T11:51:00Z">
        <w:r w:rsidR="00EF179C">
          <w:rPr>
            <w:rFonts w:ascii="Crimson Text" w:hAnsi="Crimson Text"/>
            <w:color w:val="000000" w:themeColor="text1"/>
            <w:sz w:val="24"/>
            <w:szCs w:val="24"/>
          </w:rPr>
          <w:t>para el</w:t>
        </w:r>
      </w:ins>
      <w:del w:id="37" w:author="Pauli-Chan" w:date="2025-08-03T11:51:00Z">
        <w:r w:rsidR="00734EB7" w:rsidRPr="00AC4F30" w:rsidDel="00EF179C">
          <w:rPr>
            <w:rFonts w:ascii="Crimson Text" w:hAnsi="Crimson Text"/>
            <w:color w:val="000000" w:themeColor="text1"/>
            <w:sz w:val="24"/>
            <w:szCs w:val="24"/>
          </w:rPr>
          <w:delText>del</w:delText>
        </w:r>
      </w:del>
      <w:r w:rsidR="00734EB7" w:rsidRPr="00AC4F30">
        <w:rPr>
          <w:rFonts w:ascii="Crimson Text" w:hAnsi="Crimson Text"/>
          <w:color w:val="000000" w:themeColor="text1"/>
          <w:sz w:val="24"/>
          <w:szCs w:val="24"/>
        </w:rPr>
        <w:t xml:space="preserve"> Guerrero Real.</w:t>
      </w:r>
    </w:p>
    <w:p w14:paraId="1FDC1531" w14:textId="77777777" w:rsidR="00955404" w:rsidRPr="00694AB7" w:rsidRDefault="00955404" w:rsidP="00955404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5925CCA5" w14:textId="77777777" w:rsidR="00955404" w:rsidRPr="00694AB7" w:rsidRDefault="00955404" w:rsidP="00AC4F30">
      <w:pPr>
        <w:spacing w:after="0"/>
        <w:jc w:val="center"/>
        <w:rPr>
          <w:rFonts w:ascii="Crimson Text" w:hAnsi="Crimson Text" w:cs="Arial"/>
          <w:b/>
          <w:color w:val="000000" w:themeColor="text1"/>
          <w:sz w:val="28"/>
          <w:szCs w:val="28"/>
        </w:rPr>
      </w:pPr>
      <w:r w:rsidRPr="00694AB7">
        <w:rPr>
          <w:rFonts w:ascii="Crimson Text" w:hAnsi="Crimson Text" w:cs="Arial"/>
          <w:b/>
          <w:color w:val="000000" w:themeColor="text1"/>
          <w:sz w:val="28"/>
          <w:szCs w:val="28"/>
        </w:rPr>
        <w:t>Origen y legado</w:t>
      </w:r>
    </w:p>
    <w:p w14:paraId="258809DC" w14:textId="49D8A55C" w:rsidR="00841589" w:rsidRDefault="00955404" w:rsidP="00C26CF1">
      <w:pPr>
        <w:spacing w:after="0"/>
        <w:ind w:firstLine="284"/>
        <w:jc w:val="both"/>
        <w:rPr>
          <w:rFonts w:ascii="Crimson Text" w:hAnsi="Crimson Text"/>
          <w:color w:val="000000" w:themeColor="text1"/>
          <w:sz w:val="24"/>
          <w:szCs w:val="24"/>
        </w:rPr>
      </w:pP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La Guardia Real nació </w:t>
      </w:r>
      <w:r w:rsidR="00C26CF1">
        <w:rPr>
          <w:rFonts w:ascii="Crimson Text" w:hAnsi="Crimson Text"/>
          <w:color w:val="000000" w:themeColor="text1"/>
          <w:sz w:val="24"/>
          <w:szCs w:val="24"/>
        </w:rPr>
        <w:t>bajo las sombras del Día del Juicio. Su legado es continuar la tarea</w:t>
      </w:r>
      <w:r w:rsidR="00841589">
        <w:rPr>
          <w:rFonts w:ascii="Crimson Text" w:hAnsi="Crimson Text"/>
          <w:color w:val="000000" w:themeColor="text1"/>
          <w:sz w:val="24"/>
          <w:szCs w:val="24"/>
        </w:rPr>
        <w:t xml:space="preserve"> honorable</w:t>
      </w:r>
      <w:r w:rsidR="00C26CF1">
        <w:rPr>
          <w:rFonts w:ascii="Crimson Text" w:hAnsi="Crimson Text"/>
          <w:color w:val="000000" w:themeColor="text1"/>
          <w:sz w:val="24"/>
          <w:szCs w:val="24"/>
        </w:rPr>
        <w:t xml:space="preserve"> de </w:t>
      </w:r>
      <w:r w:rsidR="00841589">
        <w:rPr>
          <w:rFonts w:ascii="Crimson Text" w:hAnsi="Crimson Text"/>
          <w:color w:val="000000" w:themeColor="text1"/>
          <w:sz w:val="24"/>
          <w:szCs w:val="24"/>
        </w:rPr>
        <w:t>la R</w:t>
      </w:r>
      <w:r w:rsidR="00C26CF1">
        <w:rPr>
          <w:rFonts w:ascii="Crimson Text" w:hAnsi="Crimson Text"/>
          <w:color w:val="000000" w:themeColor="text1"/>
          <w:sz w:val="24"/>
          <w:szCs w:val="24"/>
        </w:rPr>
        <w:t xml:space="preserve">esistencia del Sur, </w:t>
      </w:r>
      <w:r w:rsidR="00841589">
        <w:rPr>
          <w:rFonts w:ascii="Crimson Text" w:hAnsi="Crimson Text"/>
          <w:color w:val="000000" w:themeColor="text1"/>
          <w:sz w:val="24"/>
          <w:szCs w:val="24"/>
        </w:rPr>
        <w:t>haciendo frente</w:t>
      </w:r>
      <w:r w:rsidR="00C26CF1">
        <w:rPr>
          <w:rFonts w:ascii="Crimson Text" w:hAnsi="Crimson Text"/>
          <w:color w:val="000000" w:themeColor="text1"/>
          <w:sz w:val="24"/>
          <w:szCs w:val="24"/>
        </w:rPr>
        <w:t xml:space="preserve"> </w:t>
      </w:r>
      <w:r w:rsidR="00841589">
        <w:rPr>
          <w:rFonts w:ascii="Crimson Text" w:hAnsi="Crimson Text"/>
          <w:color w:val="000000" w:themeColor="text1"/>
          <w:sz w:val="24"/>
          <w:szCs w:val="24"/>
        </w:rPr>
        <w:t>a</w:t>
      </w:r>
      <w:r w:rsidR="00C26CF1">
        <w:rPr>
          <w:rFonts w:ascii="Crimson Text" w:hAnsi="Crimson Text"/>
          <w:color w:val="000000" w:themeColor="text1"/>
          <w:sz w:val="24"/>
          <w:szCs w:val="24"/>
        </w:rPr>
        <w:t xml:space="preserve">l ataque </w:t>
      </w:r>
      <w:r w:rsidR="003E2660">
        <w:rPr>
          <w:rFonts w:ascii="Crimson Text" w:hAnsi="Crimson Text"/>
          <w:color w:val="000000" w:themeColor="text1"/>
          <w:sz w:val="24"/>
          <w:szCs w:val="24"/>
        </w:rPr>
        <w:t>del Norte, libra</w:t>
      </w:r>
      <w:r w:rsidR="00841589">
        <w:rPr>
          <w:rFonts w:ascii="Crimson Text" w:hAnsi="Crimson Text"/>
          <w:color w:val="000000" w:themeColor="text1"/>
          <w:sz w:val="24"/>
          <w:szCs w:val="24"/>
        </w:rPr>
        <w:t>ndo</w:t>
      </w:r>
      <w:r w:rsidR="003E2660">
        <w:rPr>
          <w:rFonts w:ascii="Crimson Text" w:hAnsi="Crimson Text"/>
          <w:color w:val="000000" w:themeColor="text1"/>
          <w:sz w:val="24"/>
          <w:szCs w:val="24"/>
        </w:rPr>
        <w:t xml:space="preserve"> </w:t>
      </w:r>
      <w:r w:rsidR="00841589">
        <w:rPr>
          <w:rFonts w:ascii="Crimson Text" w:hAnsi="Crimson Text"/>
          <w:color w:val="000000" w:themeColor="text1"/>
          <w:sz w:val="24"/>
          <w:szCs w:val="24"/>
        </w:rPr>
        <w:t xml:space="preserve">hoy </w:t>
      </w:r>
      <w:r w:rsidR="003E2660">
        <w:rPr>
          <w:rFonts w:ascii="Crimson Text" w:hAnsi="Crimson Text"/>
          <w:color w:val="000000" w:themeColor="text1"/>
          <w:sz w:val="24"/>
          <w:szCs w:val="24"/>
        </w:rPr>
        <w:t>su embate en el Lago de los Dioses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>.</w:t>
      </w:r>
      <w:r w:rsidR="00C26CF1">
        <w:rPr>
          <w:rFonts w:ascii="Crimson Text" w:hAnsi="Crimson Text"/>
          <w:color w:val="000000" w:themeColor="text1"/>
          <w:sz w:val="24"/>
          <w:szCs w:val="24"/>
        </w:rPr>
        <w:t xml:space="preserve"> Pero</w:t>
      </w:r>
      <w:r w:rsidR="003E2660">
        <w:rPr>
          <w:rFonts w:ascii="Crimson Text" w:hAnsi="Crimson Text"/>
          <w:color w:val="000000" w:themeColor="text1"/>
          <w:sz w:val="24"/>
          <w:szCs w:val="24"/>
        </w:rPr>
        <w:t xml:space="preserve"> la tarea asume </w:t>
      </w:r>
      <w:r w:rsidR="009E14F8">
        <w:rPr>
          <w:rFonts w:ascii="Crimson Text" w:hAnsi="Crimson Text"/>
          <w:color w:val="000000" w:themeColor="text1"/>
          <w:sz w:val="24"/>
          <w:szCs w:val="24"/>
        </w:rPr>
        <w:t>otro gran</w:t>
      </w:r>
      <w:r w:rsidR="003E2660">
        <w:rPr>
          <w:rFonts w:ascii="Crimson Text" w:hAnsi="Crimson Text"/>
          <w:color w:val="000000" w:themeColor="text1"/>
          <w:sz w:val="24"/>
          <w:szCs w:val="24"/>
        </w:rPr>
        <w:t xml:space="preserve"> desafío: custodiar la frontera con el </w:t>
      </w:r>
      <w:r w:rsidR="00C26CF1">
        <w:rPr>
          <w:rFonts w:ascii="Crimson Text" w:hAnsi="Crimson Text"/>
          <w:color w:val="000000" w:themeColor="text1"/>
          <w:sz w:val="24"/>
          <w:szCs w:val="24"/>
        </w:rPr>
        <w:t xml:space="preserve">Bosque Encantado </w:t>
      </w:r>
      <w:r w:rsidR="003E2660">
        <w:rPr>
          <w:rFonts w:ascii="Crimson Text" w:hAnsi="Crimson Text"/>
          <w:color w:val="000000" w:themeColor="text1"/>
          <w:sz w:val="24"/>
          <w:szCs w:val="24"/>
        </w:rPr>
        <w:t xml:space="preserve">donde </w:t>
      </w:r>
      <w:r w:rsidR="00C26CF1">
        <w:rPr>
          <w:rFonts w:ascii="Crimson Text" w:hAnsi="Crimson Text"/>
          <w:color w:val="000000" w:themeColor="text1"/>
          <w:sz w:val="24"/>
          <w:szCs w:val="24"/>
        </w:rPr>
        <w:t>un enemigo</w:t>
      </w:r>
      <w:r w:rsidR="00841589">
        <w:rPr>
          <w:rFonts w:ascii="Crimson Text" w:hAnsi="Crimson Text"/>
          <w:color w:val="000000" w:themeColor="text1"/>
          <w:sz w:val="24"/>
          <w:szCs w:val="24"/>
        </w:rPr>
        <w:t>,</w:t>
      </w:r>
      <w:r w:rsidR="00C26CF1">
        <w:rPr>
          <w:rFonts w:ascii="Crimson Text" w:hAnsi="Crimson Text"/>
          <w:color w:val="000000" w:themeColor="text1"/>
          <w:sz w:val="24"/>
          <w:szCs w:val="24"/>
        </w:rPr>
        <w:t xml:space="preserve"> brutal y desconocido, </w:t>
      </w:r>
      <w:r w:rsidR="003E2660">
        <w:rPr>
          <w:rFonts w:ascii="Crimson Text" w:hAnsi="Crimson Text"/>
          <w:color w:val="000000" w:themeColor="text1"/>
          <w:sz w:val="24"/>
          <w:szCs w:val="24"/>
        </w:rPr>
        <w:t>forja una amenaza latente.</w:t>
      </w:r>
    </w:p>
    <w:p w14:paraId="2764EC63" w14:textId="459E4233" w:rsidR="00955404" w:rsidRPr="00AC4F30" w:rsidRDefault="00841589" w:rsidP="00C26CF1">
      <w:pPr>
        <w:spacing w:after="0"/>
        <w:ind w:firstLine="284"/>
        <w:jc w:val="both"/>
        <w:rPr>
          <w:rFonts w:ascii="Crimson Text" w:hAnsi="Crimson Text"/>
          <w:color w:val="000000" w:themeColor="text1"/>
          <w:sz w:val="24"/>
          <w:szCs w:val="24"/>
        </w:rPr>
      </w:pPr>
      <w:r>
        <w:rPr>
          <w:rFonts w:ascii="Crimson Text" w:hAnsi="Crimson Text"/>
          <w:color w:val="000000" w:themeColor="text1"/>
          <w:sz w:val="24"/>
          <w:szCs w:val="24"/>
        </w:rPr>
        <w:t xml:space="preserve">La Guardia Real </w:t>
      </w:r>
      <w:r w:rsidR="009E14F8">
        <w:rPr>
          <w:rFonts w:ascii="Crimson Text" w:hAnsi="Crimson Text"/>
          <w:color w:val="000000" w:themeColor="text1"/>
          <w:sz w:val="24"/>
          <w:szCs w:val="24"/>
        </w:rPr>
        <w:t>reúne</w:t>
      </w:r>
      <w:r>
        <w:rPr>
          <w:rFonts w:ascii="Crimson Text" w:hAnsi="Crimson Text"/>
          <w:color w:val="000000" w:themeColor="text1"/>
          <w:sz w:val="24"/>
          <w:szCs w:val="24"/>
        </w:rPr>
        <w:t xml:space="preserve"> a</w:t>
      </w:r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 xml:space="preserve"> los </w:t>
      </w:r>
      <w:r w:rsidR="00503D53" w:rsidRPr="00AC4F30">
        <w:rPr>
          <w:rFonts w:ascii="Crimson Text" w:hAnsi="Crimson Text"/>
          <w:color w:val="000000" w:themeColor="text1"/>
          <w:sz w:val="24"/>
          <w:szCs w:val="24"/>
        </w:rPr>
        <w:t>guerreros más</w:t>
      </w:r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 xml:space="preserve"> </w:t>
      </w:r>
      <w:r>
        <w:rPr>
          <w:rFonts w:ascii="Crimson Text" w:hAnsi="Crimson Text"/>
          <w:color w:val="000000" w:themeColor="text1"/>
          <w:sz w:val="24"/>
          <w:szCs w:val="24"/>
        </w:rPr>
        <w:t xml:space="preserve">leales y </w:t>
      </w:r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>valientes</w:t>
      </w:r>
      <w:r>
        <w:rPr>
          <w:rFonts w:ascii="Crimson Text" w:hAnsi="Crimson Text"/>
          <w:color w:val="000000" w:themeColor="text1"/>
          <w:sz w:val="24"/>
          <w:szCs w:val="24"/>
        </w:rPr>
        <w:t xml:space="preserve"> del Sur, quienes</w:t>
      </w:r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 xml:space="preserve"> </w:t>
      </w:r>
      <w:r w:rsidR="009E14F8">
        <w:rPr>
          <w:rFonts w:ascii="Crimson Text" w:hAnsi="Crimson Text"/>
          <w:color w:val="000000" w:themeColor="text1"/>
          <w:sz w:val="24"/>
          <w:szCs w:val="24"/>
        </w:rPr>
        <w:t>están dispuestos a</w:t>
      </w:r>
      <w:r>
        <w:rPr>
          <w:rFonts w:ascii="Crimson Text" w:hAnsi="Crimson Text"/>
          <w:color w:val="000000" w:themeColor="text1"/>
          <w:sz w:val="24"/>
          <w:szCs w:val="24"/>
        </w:rPr>
        <w:t xml:space="preserve"> entregar</w:t>
      </w:r>
      <w:r w:rsidR="00503D53" w:rsidRPr="00AC4F30">
        <w:rPr>
          <w:rFonts w:ascii="Crimson Text" w:hAnsi="Crimson Text"/>
          <w:color w:val="000000" w:themeColor="text1"/>
          <w:sz w:val="24"/>
          <w:szCs w:val="24"/>
        </w:rPr>
        <w:t xml:space="preserve"> su vida </w:t>
      </w:r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>por</w:t>
      </w:r>
      <w:r w:rsidR="008427D6" w:rsidRPr="00AC4F30">
        <w:rPr>
          <w:rFonts w:ascii="Crimson Text" w:hAnsi="Crimson Text"/>
          <w:color w:val="000000" w:themeColor="text1"/>
          <w:sz w:val="24"/>
          <w:szCs w:val="24"/>
        </w:rPr>
        <w:t xml:space="preserve"> la libertad de</w:t>
      </w:r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 xml:space="preserve"> </w:t>
      </w:r>
      <w:r w:rsidR="00734EB7" w:rsidRPr="00AC4F30">
        <w:rPr>
          <w:rFonts w:ascii="Crimson Text" w:hAnsi="Crimson Text"/>
          <w:color w:val="000000" w:themeColor="text1"/>
          <w:sz w:val="24"/>
          <w:szCs w:val="24"/>
        </w:rPr>
        <w:t>su</w:t>
      </w:r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 xml:space="preserve"> pueblo. </w:t>
      </w:r>
      <w:del w:id="38" w:author="Pauli-Chan" w:date="2025-08-03T11:52:00Z">
        <w:r w:rsidR="00955404" w:rsidRPr="00AC4F30" w:rsidDel="00EF179C">
          <w:rPr>
            <w:rFonts w:ascii="Crimson Text" w:hAnsi="Crimson Text"/>
            <w:color w:val="000000" w:themeColor="text1"/>
            <w:sz w:val="24"/>
            <w:szCs w:val="24"/>
          </w:rPr>
          <w:delText xml:space="preserve">Desde entonces, </w:delText>
        </w:r>
        <w:r w:rsidDel="00EF179C">
          <w:rPr>
            <w:rFonts w:ascii="Crimson Text" w:hAnsi="Crimson Text"/>
            <w:color w:val="000000" w:themeColor="text1"/>
            <w:sz w:val="24"/>
            <w:szCs w:val="24"/>
          </w:rPr>
          <w:delText>estos</w:delText>
        </w:r>
      </w:del>
      <w:ins w:id="39" w:author="Pauli-Chan" w:date="2025-08-03T11:52:00Z">
        <w:r w:rsidR="00EF179C">
          <w:rPr>
            <w:rFonts w:ascii="Crimson Text" w:hAnsi="Crimson Text"/>
            <w:color w:val="000000" w:themeColor="text1"/>
            <w:sz w:val="24"/>
            <w:szCs w:val="24"/>
          </w:rPr>
          <w:t>Estos</w:t>
        </w:r>
      </w:ins>
      <w:r>
        <w:rPr>
          <w:rFonts w:ascii="Crimson Text" w:hAnsi="Crimson Text"/>
          <w:color w:val="000000" w:themeColor="text1"/>
          <w:sz w:val="24"/>
          <w:szCs w:val="24"/>
        </w:rPr>
        <w:t xml:space="preserve"> honorables caballeros </w:t>
      </w:r>
      <w:del w:id="40" w:author="Pauli-Chan" w:date="2025-08-03T11:52:00Z">
        <w:r w:rsidR="009E14F8" w:rsidDel="00EF179C">
          <w:rPr>
            <w:rFonts w:ascii="Crimson Text" w:hAnsi="Crimson Text"/>
            <w:color w:val="000000" w:themeColor="text1"/>
            <w:sz w:val="24"/>
            <w:szCs w:val="24"/>
          </w:rPr>
          <w:delText>han sido</w:delText>
        </w:r>
      </w:del>
      <w:ins w:id="41" w:author="Pauli-Chan" w:date="2025-08-03T11:52:00Z">
        <w:r w:rsidR="00EF179C">
          <w:rPr>
            <w:rFonts w:ascii="Crimson Text" w:hAnsi="Crimson Text"/>
            <w:color w:val="000000" w:themeColor="text1"/>
            <w:sz w:val="24"/>
            <w:szCs w:val="24"/>
          </w:rPr>
          <w:t>son</w:t>
        </w:r>
      </w:ins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 xml:space="preserve"> </w:t>
      </w:r>
      <w:r w:rsidR="00503D53" w:rsidRPr="00AC4F30">
        <w:rPr>
          <w:rFonts w:ascii="Crimson Text" w:hAnsi="Crimson Text"/>
          <w:color w:val="000000" w:themeColor="text1"/>
          <w:sz w:val="24"/>
          <w:szCs w:val="24"/>
        </w:rPr>
        <w:t xml:space="preserve">el </w:t>
      </w:r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>escudo del reino</w:t>
      </w:r>
      <w:r w:rsidR="00503D53" w:rsidRPr="00AC4F30">
        <w:rPr>
          <w:rFonts w:ascii="Crimson Text" w:hAnsi="Crimson Text"/>
          <w:color w:val="000000" w:themeColor="text1"/>
          <w:sz w:val="24"/>
          <w:szCs w:val="24"/>
        </w:rPr>
        <w:t xml:space="preserve"> </w:t>
      </w:r>
      <w:r>
        <w:rPr>
          <w:rFonts w:ascii="Crimson Text" w:hAnsi="Crimson Text"/>
          <w:color w:val="000000" w:themeColor="text1"/>
          <w:sz w:val="24"/>
          <w:szCs w:val="24"/>
        </w:rPr>
        <w:t>ante todo peligro enemigo</w:t>
      </w:r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>.</w:t>
      </w:r>
    </w:p>
    <w:p w14:paraId="3B47A949" w14:textId="014C37AA" w:rsidR="005A52E7" w:rsidRDefault="005A52E7" w:rsidP="00955404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781708ED" w14:textId="71123BA0" w:rsidR="00232DD8" w:rsidRDefault="00232DD8" w:rsidP="00AC4F30">
      <w:pPr>
        <w:spacing w:after="0"/>
        <w:jc w:val="center"/>
        <w:rPr>
          <w:rFonts w:ascii="Crimson Text" w:hAnsi="Crimson Text" w:cs="Arial"/>
          <w:b/>
          <w:color w:val="000000" w:themeColor="text1"/>
          <w:sz w:val="28"/>
          <w:szCs w:val="28"/>
        </w:rPr>
      </w:pPr>
      <w:r>
        <w:rPr>
          <w:rFonts w:ascii="Crimson Text" w:hAnsi="Crimson Text" w:cs="Arial"/>
          <w:b/>
          <w:color w:val="000000" w:themeColor="text1"/>
          <w:sz w:val="28"/>
          <w:szCs w:val="28"/>
        </w:rPr>
        <w:t>Fuego interno</w:t>
      </w:r>
    </w:p>
    <w:p w14:paraId="26BE6B7A" w14:textId="13F28038" w:rsidR="00232DD8" w:rsidRPr="00AC4F30" w:rsidRDefault="00232DD8" w:rsidP="00232DD8">
      <w:pPr>
        <w:spacing w:after="0"/>
        <w:ind w:firstLine="284"/>
        <w:jc w:val="both"/>
        <w:rPr>
          <w:rFonts w:ascii="Crimson Text" w:hAnsi="Crimson Text" w:cs="Arial"/>
          <w:b/>
          <w:color w:val="000000" w:themeColor="text1"/>
          <w:sz w:val="24"/>
          <w:szCs w:val="24"/>
        </w:rPr>
      </w:pP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El Guerrero Real debe ser fuerte como el acero. El valor de su corazón se mide en </w:t>
      </w:r>
      <w:r w:rsidR="00B206E9">
        <w:rPr>
          <w:rFonts w:ascii="Crimson Text" w:hAnsi="Crimson Text"/>
          <w:color w:val="000000" w:themeColor="text1"/>
          <w:sz w:val="24"/>
          <w:szCs w:val="24"/>
        </w:rPr>
        <w:t>la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 entereza emocional. </w:t>
      </w:r>
      <w:r w:rsidR="005758E9">
        <w:rPr>
          <w:rFonts w:ascii="Crimson Text" w:hAnsi="Crimson Text"/>
          <w:color w:val="000000" w:themeColor="text1"/>
          <w:sz w:val="24"/>
          <w:szCs w:val="24"/>
        </w:rPr>
        <w:t>Su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 firmeza y resistencia permiten superar las adversidades</w:t>
      </w:r>
      <w:r w:rsidR="00896725">
        <w:rPr>
          <w:rFonts w:ascii="Crimson Text" w:hAnsi="Crimson Text"/>
          <w:color w:val="000000" w:themeColor="text1"/>
          <w:sz w:val="24"/>
          <w:szCs w:val="24"/>
        </w:rPr>
        <w:t xml:space="preserve"> y alcanzar la victoria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>.</w:t>
      </w:r>
    </w:p>
    <w:p w14:paraId="5621D707" w14:textId="77777777" w:rsidR="00232DD8" w:rsidRDefault="00232DD8" w:rsidP="00955404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79A9F324" w14:textId="77777777" w:rsidR="005A52E7" w:rsidRPr="00694AB7" w:rsidRDefault="005A52E7" w:rsidP="00AC4F30">
      <w:pPr>
        <w:spacing w:after="0"/>
        <w:jc w:val="center"/>
        <w:rPr>
          <w:rFonts w:ascii="Crimson Text" w:hAnsi="Crimson Text" w:cs="Arial"/>
          <w:b/>
          <w:color w:val="000000" w:themeColor="text1"/>
          <w:sz w:val="28"/>
          <w:szCs w:val="28"/>
        </w:rPr>
      </w:pPr>
      <w:r>
        <w:rPr>
          <w:rFonts w:ascii="Crimson Text" w:hAnsi="Crimson Text" w:cs="Arial"/>
          <w:b/>
          <w:color w:val="000000" w:themeColor="text1"/>
          <w:sz w:val="28"/>
          <w:szCs w:val="28"/>
        </w:rPr>
        <w:t>Mandamientos</w:t>
      </w:r>
      <w:r w:rsidRPr="00694AB7">
        <w:rPr>
          <w:rFonts w:ascii="Crimson Text" w:hAnsi="Crimson Text" w:cs="Arial"/>
          <w:b/>
          <w:color w:val="000000" w:themeColor="text1"/>
          <w:sz w:val="28"/>
          <w:szCs w:val="28"/>
        </w:rPr>
        <w:t xml:space="preserve"> sagrados</w:t>
      </w:r>
    </w:p>
    <w:p w14:paraId="2C1E9797" w14:textId="6BEB1130" w:rsidR="00734EB7" w:rsidRPr="00AC4F30" w:rsidRDefault="008427D6" w:rsidP="005A52E7">
      <w:pPr>
        <w:spacing w:after="0"/>
        <w:ind w:firstLine="284"/>
        <w:jc w:val="both"/>
        <w:rPr>
          <w:rFonts w:ascii="Crimson Text" w:hAnsi="Crimson Text"/>
          <w:color w:val="000000" w:themeColor="text1"/>
          <w:sz w:val="24"/>
          <w:szCs w:val="24"/>
        </w:rPr>
      </w:pP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El Guerrero Real </w:t>
      </w:r>
      <w:r w:rsidR="00734EB7" w:rsidRPr="00AC4F30">
        <w:rPr>
          <w:rFonts w:ascii="Crimson Text" w:hAnsi="Crimson Text"/>
          <w:color w:val="000000" w:themeColor="text1"/>
          <w:sz w:val="24"/>
          <w:szCs w:val="24"/>
        </w:rPr>
        <w:t>debe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>rá</w:t>
      </w:r>
      <w:r w:rsidR="00D269CA">
        <w:rPr>
          <w:rFonts w:ascii="Crimson Text" w:hAnsi="Crimson Text"/>
          <w:color w:val="000000" w:themeColor="text1"/>
          <w:sz w:val="24"/>
          <w:szCs w:val="24"/>
        </w:rPr>
        <w:t xml:space="preserve"> cumplir los ocho mandamientos sagrados</w:t>
      </w:r>
      <w:r w:rsidR="00734EB7" w:rsidRPr="00AC4F30">
        <w:rPr>
          <w:rFonts w:ascii="Crimson Text" w:hAnsi="Crimson Text"/>
          <w:color w:val="000000" w:themeColor="text1"/>
          <w:sz w:val="24"/>
          <w:szCs w:val="24"/>
        </w:rPr>
        <w:t>:</w:t>
      </w:r>
    </w:p>
    <w:p w14:paraId="17A02985" w14:textId="50700E39" w:rsidR="008427D6" w:rsidRPr="00AC4F30" w:rsidRDefault="00734EB7" w:rsidP="00734EB7">
      <w:pPr>
        <w:pStyle w:val="Prrafodelista"/>
        <w:numPr>
          <w:ilvl w:val="0"/>
          <w:numId w:val="11"/>
        </w:numPr>
        <w:spacing w:after="0"/>
        <w:jc w:val="both"/>
        <w:rPr>
          <w:rFonts w:ascii="Crimson Text" w:hAnsi="Crimson Text"/>
          <w:color w:val="000000" w:themeColor="text1"/>
          <w:sz w:val="24"/>
          <w:szCs w:val="24"/>
        </w:rPr>
      </w:pPr>
      <w:commentRangeStart w:id="42"/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Obedecer </w:t>
      </w:r>
      <w:r w:rsidR="00EA23DE" w:rsidRPr="00AC4F30">
        <w:rPr>
          <w:rFonts w:ascii="Crimson Text" w:hAnsi="Crimson Text"/>
          <w:color w:val="000000" w:themeColor="text1"/>
          <w:sz w:val="24"/>
          <w:szCs w:val="24"/>
        </w:rPr>
        <w:t>al</w:t>
      </w:r>
      <w:r w:rsidR="008427D6" w:rsidRPr="00AC4F30">
        <w:rPr>
          <w:rFonts w:ascii="Crimson Text" w:hAnsi="Crimson Text"/>
          <w:color w:val="000000" w:themeColor="text1"/>
          <w:sz w:val="24"/>
          <w:szCs w:val="24"/>
        </w:rPr>
        <w:t xml:space="preserve"> superior</w:t>
      </w:r>
      <w:commentRangeEnd w:id="42"/>
      <w:r w:rsidR="000138F3">
        <w:rPr>
          <w:rStyle w:val="Refdecomentario"/>
        </w:rPr>
        <w:commentReference w:id="42"/>
      </w:r>
      <w:r w:rsidR="008427D6" w:rsidRPr="00AC4F30">
        <w:rPr>
          <w:rFonts w:ascii="Crimson Text" w:hAnsi="Crimson Text"/>
          <w:color w:val="000000" w:themeColor="text1"/>
          <w:sz w:val="24"/>
          <w:szCs w:val="24"/>
        </w:rPr>
        <w:t>.</w:t>
      </w:r>
    </w:p>
    <w:p w14:paraId="75DE742D" w14:textId="445FD1F9" w:rsidR="00934D76" w:rsidRPr="00AC4F30" w:rsidRDefault="00934D76" w:rsidP="00734EB7">
      <w:pPr>
        <w:pStyle w:val="Prrafodelista"/>
        <w:numPr>
          <w:ilvl w:val="0"/>
          <w:numId w:val="11"/>
        </w:numPr>
        <w:spacing w:after="0"/>
        <w:jc w:val="both"/>
        <w:rPr>
          <w:rFonts w:ascii="Crimson Text" w:hAnsi="Crimson Text"/>
          <w:color w:val="000000" w:themeColor="text1"/>
          <w:sz w:val="24"/>
          <w:szCs w:val="24"/>
        </w:rPr>
      </w:pP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Honrar el respeto, la igualdad y la </w:t>
      </w:r>
      <w:r w:rsidR="005933E2" w:rsidRPr="00AC4F30">
        <w:rPr>
          <w:rFonts w:ascii="Crimson Text" w:hAnsi="Crimson Text"/>
          <w:color w:val="000000" w:themeColor="text1"/>
          <w:sz w:val="24"/>
          <w:szCs w:val="24"/>
        </w:rPr>
        <w:t>camaradería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>.</w:t>
      </w:r>
    </w:p>
    <w:p w14:paraId="4B06F11A" w14:textId="40DBEA57" w:rsidR="00734EB7" w:rsidRPr="00AC4F30" w:rsidRDefault="00E22E7F" w:rsidP="00E22E7F">
      <w:pPr>
        <w:pStyle w:val="Prrafodelista"/>
        <w:numPr>
          <w:ilvl w:val="0"/>
          <w:numId w:val="11"/>
        </w:numPr>
        <w:spacing w:after="0"/>
        <w:jc w:val="both"/>
        <w:rPr>
          <w:rFonts w:ascii="Crimson Text" w:hAnsi="Crimson Text"/>
          <w:color w:val="000000" w:themeColor="text1"/>
          <w:sz w:val="24"/>
          <w:szCs w:val="24"/>
        </w:rPr>
      </w:pPr>
      <w:r w:rsidRPr="00E22E7F">
        <w:rPr>
          <w:rFonts w:ascii="Crimson Text" w:hAnsi="Crimson Text"/>
          <w:color w:val="000000" w:themeColor="text1"/>
          <w:sz w:val="24"/>
          <w:szCs w:val="24"/>
        </w:rPr>
        <w:t>Luchar hasta la muerte por el rey y el pueblo del Sur contra todo enemigo</w:t>
      </w:r>
      <w:r>
        <w:rPr>
          <w:rFonts w:ascii="Crimson Text" w:hAnsi="Crimson Text"/>
          <w:color w:val="000000" w:themeColor="text1"/>
          <w:sz w:val="24"/>
          <w:szCs w:val="24"/>
        </w:rPr>
        <w:t>.</w:t>
      </w:r>
    </w:p>
    <w:p w14:paraId="5FE2A6EB" w14:textId="39CB75C5" w:rsidR="00734EB7" w:rsidRPr="00AC4F30" w:rsidRDefault="00734EB7" w:rsidP="008427D6">
      <w:pPr>
        <w:pStyle w:val="Prrafodelista"/>
        <w:numPr>
          <w:ilvl w:val="0"/>
          <w:numId w:val="11"/>
        </w:numPr>
        <w:spacing w:after="0"/>
        <w:jc w:val="both"/>
        <w:rPr>
          <w:rFonts w:ascii="Crimson Text" w:hAnsi="Crimson Text"/>
          <w:color w:val="000000" w:themeColor="text1"/>
          <w:sz w:val="24"/>
          <w:szCs w:val="24"/>
        </w:rPr>
      </w:pP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Custodiar </w:t>
      </w:r>
      <w:r w:rsidR="008427D6" w:rsidRPr="00AC4F30">
        <w:rPr>
          <w:rFonts w:ascii="Crimson Text" w:hAnsi="Crimson Text"/>
          <w:color w:val="000000" w:themeColor="text1"/>
          <w:sz w:val="24"/>
          <w:szCs w:val="24"/>
        </w:rPr>
        <w:t>las fronteras del territorio</w:t>
      </w:r>
      <w:r w:rsidR="009E14F8">
        <w:rPr>
          <w:rFonts w:ascii="Crimson Text" w:hAnsi="Crimson Text"/>
          <w:color w:val="000000" w:themeColor="text1"/>
          <w:sz w:val="24"/>
          <w:szCs w:val="24"/>
        </w:rPr>
        <w:t xml:space="preserve"> del Sur</w:t>
      </w:r>
      <w:r w:rsidR="008427D6" w:rsidRPr="00AC4F30">
        <w:rPr>
          <w:rFonts w:ascii="Crimson Text" w:hAnsi="Crimson Text"/>
          <w:color w:val="000000" w:themeColor="text1"/>
          <w:sz w:val="24"/>
          <w:szCs w:val="24"/>
        </w:rPr>
        <w:t>.</w:t>
      </w:r>
    </w:p>
    <w:p w14:paraId="61DEA832" w14:textId="2EB5702A" w:rsidR="008427D6" w:rsidRPr="00AC4F30" w:rsidRDefault="008427D6" w:rsidP="008427D6">
      <w:pPr>
        <w:pStyle w:val="Prrafodelista"/>
        <w:numPr>
          <w:ilvl w:val="0"/>
          <w:numId w:val="11"/>
        </w:numPr>
        <w:spacing w:after="0"/>
        <w:jc w:val="both"/>
        <w:rPr>
          <w:rFonts w:ascii="Crimson Text" w:hAnsi="Crimson Text"/>
          <w:color w:val="000000" w:themeColor="text1"/>
          <w:sz w:val="24"/>
          <w:szCs w:val="24"/>
        </w:rPr>
      </w:pPr>
      <w:r w:rsidRPr="00AC4F30">
        <w:rPr>
          <w:rFonts w:ascii="Crimson Text" w:hAnsi="Crimson Text"/>
          <w:color w:val="000000" w:themeColor="text1"/>
          <w:sz w:val="24"/>
          <w:szCs w:val="24"/>
        </w:rPr>
        <w:t>Priorizar el bien común sobre el individual.</w:t>
      </w:r>
    </w:p>
    <w:p w14:paraId="019CB5EE" w14:textId="13606882" w:rsidR="00EA23DE" w:rsidRPr="00AC4F30" w:rsidRDefault="00D269CA" w:rsidP="008427D6">
      <w:pPr>
        <w:pStyle w:val="Prrafodelista"/>
        <w:numPr>
          <w:ilvl w:val="0"/>
          <w:numId w:val="11"/>
        </w:numPr>
        <w:spacing w:after="0"/>
        <w:jc w:val="both"/>
        <w:rPr>
          <w:rFonts w:ascii="Crimson Text" w:hAnsi="Crimson Text"/>
          <w:color w:val="000000" w:themeColor="text1"/>
          <w:sz w:val="24"/>
          <w:szCs w:val="24"/>
        </w:rPr>
      </w:pPr>
      <w:commentRangeStart w:id="43"/>
      <w:r>
        <w:rPr>
          <w:rFonts w:ascii="Crimson Text" w:hAnsi="Crimson Text"/>
          <w:color w:val="000000" w:themeColor="text1"/>
          <w:sz w:val="24"/>
          <w:szCs w:val="24"/>
        </w:rPr>
        <w:t>Aceptar un</w:t>
      </w:r>
      <w:r w:rsidR="00B206E9">
        <w:rPr>
          <w:rFonts w:ascii="Crimson Text" w:hAnsi="Crimson Text"/>
          <w:color w:val="000000" w:themeColor="text1"/>
          <w:sz w:val="24"/>
          <w:szCs w:val="24"/>
        </w:rPr>
        <w:t xml:space="preserve"> c</w:t>
      </w:r>
      <w:r w:rsidR="00EA23DE" w:rsidRPr="00AC4F30">
        <w:rPr>
          <w:rFonts w:ascii="Crimson Text" w:hAnsi="Crimson Text"/>
          <w:color w:val="000000" w:themeColor="text1"/>
          <w:sz w:val="24"/>
          <w:szCs w:val="24"/>
        </w:rPr>
        <w:t xml:space="preserve">ompromiso </w:t>
      </w:r>
      <w:r w:rsidR="00AC4F30" w:rsidRPr="00AC4F30">
        <w:rPr>
          <w:rFonts w:ascii="Crimson Text" w:hAnsi="Crimson Text"/>
          <w:color w:val="000000" w:themeColor="text1"/>
          <w:sz w:val="24"/>
          <w:szCs w:val="24"/>
        </w:rPr>
        <w:t>perpetuo</w:t>
      </w:r>
      <w:commentRangeEnd w:id="43"/>
      <w:r w:rsidR="007A510E">
        <w:rPr>
          <w:rStyle w:val="Refdecomentario"/>
        </w:rPr>
        <w:commentReference w:id="43"/>
      </w:r>
      <w:r w:rsidR="00EA23DE" w:rsidRPr="00AC4F30">
        <w:rPr>
          <w:rFonts w:ascii="Crimson Text" w:hAnsi="Crimson Text"/>
          <w:color w:val="000000" w:themeColor="text1"/>
          <w:sz w:val="24"/>
          <w:szCs w:val="24"/>
        </w:rPr>
        <w:t>.</w:t>
      </w:r>
    </w:p>
    <w:p w14:paraId="395F56BB" w14:textId="77777777" w:rsidR="005A52E7" w:rsidRPr="00694AB7" w:rsidRDefault="005A52E7" w:rsidP="00955404">
      <w:pPr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1431F512" w14:textId="0E9F86AA" w:rsidR="00955404" w:rsidRPr="00694AB7" w:rsidRDefault="00955404" w:rsidP="00AC4F30">
      <w:pPr>
        <w:spacing w:after="0"/>
        <w:jc w:val="center"/>
        <w:rPr>
          <w:rFonts w:ascii="Crimson Text" w:hAnsi="Crimson Text" w:cs="Arial"/>
          <w:b/>
          <w:color w:val="000000" w:themeColor="text1"/>
          <w:sz w:val="28"/>
          <w:szCs w:val="28"/>
        </w:rPr>
      </w:pPr>
      <w:r>
        <w:rPr>
          <w:rFonts w:ascii="Crimson Text" w:hAnsi="Crimson Text" w:cs="Arial"/>
          <w:b/>
          <w:color w:val="000000" w:themeColor="text1"/>
          <w:sz w:val="28"/>
          <w:szCs w:val="28"/>
        </w:rPr>
        <w:t xml:space="preserve">Atributos </w:t>
      </w:r>
      <w:r w:rsidR="000E50A8">
        <w:rPr>
          <w:rFonts w:ascii="Crimson Text" w:hAnsi="Crimson Text" w:cs="Arial"/>
          <w:b/>
          <w:color w:val="000000" w:themeColor="text1"/>
          <w:sz w:val="28"/>
          <w:szCs w:val="28"/>
        </w:rPr>
        <w:t>esenciales</w:t>
      </w:r>
    </w:p>
    <w:p w14:paraId="4461CDE8" w14:textId="7322BC7D" w:rsidR="00955404" w:rsidRPr="00AC4F30" w:rsidRDefault="001D3D33" w:rsidP="00955404">
      <w:pPr>
        <w:spacing w:after="0"/>
        <w:ind w:firstLine="284"/>
        <w:jc w:val="both"/>
        <w:rPr>
          <w:rFonts w:ascii="Crimson Text" w:hAnsi="Crimson Text"/>
          <w:color w:val="000000" w:themeColor="text1"/>
          <w:sz w:val="24"/>
          <w:szCs w:val="24"/>
        </w:rPr>
      </w:pPr>
      <w:r w:rsidRPr="00AC4F30">
        <w:rPr>
          <w:rFonts w:ascii="Crimson Text" w:hAnsi="Crimson Text"/>
          <w:color w:val="000000" w:themeColor="text1"/>
          <w:sz w:val="24"/>
          <w:szCs w:val="24"/>
        </w:rPr>
        <w:t>El</w:t>
      </w:r>
      <w:r w:rsidR="00FA730D" w:rsidRPr="00AC4F30">
        <w:rPr>
          <w:rFonts w:ascii="Crimson Text" w:hAnsi="Crimson Text"/>
          <w:color w:val="000000" w:themeColor="text1"/>
          <w:sz w:val="24"/>
          <w:szCs w:val="24"/>
        </w:rPr>
        <w:t xml:space="preserve"> Guerrero Real deberá </w:t>
      </w:r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>forjarse en tres atributos</w:t>
      </w:r>
      <w:r w:rsidR="00D269CA">
        <w:rPr>
          <w:rFonts w:ascii="Crimson Text" w:hAnsi="Crimson Text"/>
          <w:color w:val="000000" w:themeColor="text1"/>
          <w:sz w:val="24"/>
          <w:szCs w:val="24"/>
        </w:rPr>
        <w:t xml:space="preserve"> esenciales</w:t>
      </w:r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>:</w:t>
      </w:r>
    </w:p>
    <w:p w14:paraId="77250702" w14:textId="5A0747B4" w:rsidR="00955404" w:rsidRPr="00AC4F30" w:rsidRDefault="00955404" w:rsidP="00FA730D">
      <w:pPr>
        <w:pStyle w:val="Prrafodelista"/>
        <w:numPr>
          <w:ilvl w:val="0"/>
          <w:numId w:val="11"/>
        </w:numPr>
        <w:spacing w:after="0"/>
        <w:jc w:val="both"/>
        <w:rPr>
          <w:rFonts w:ascii="Crimson Text" w:hAnsi="Crimson Text"/>
          <w:color w:val="000000" w:themeColor="text1"/>
          <w:sz w:val="24"/>
          <w:szCs w:val="24"/>
        </w:rPr>
      </w:pPr>
      <w:r w:rsidRPr="00AC4F30">
        <w:rPr>
          <w:rFonts w:ascii="Crimson Text" w:hAnsi="Crimson Text"/>
          <w:i/>
          <w:color w:val="000000" w:themeColor="text1"/>
          <w:sz w:val="24"/>
          <w:szCs w:val="24"/>
        </w:rPr>
        <w:t>Valentía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, para no temer al enemigo ni a la </w:t>
      </w:r>
      <w:r w:rsidR="00896725">
        <w:rPr>
          <w:rFonts w:ascii="Crimson Text" w:hAnsi="Crimson Text"/>
          <w:color w:val="000000" w:themeColor="text1"/>
          <w:sz w:val="24"/>
          <w:szCs w:val="24"/>
        </w:rPr>
        <w:t>adversidad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 del deber.</w:t>
      </w:r>
    </w:p>
    <w:p w14:paraId="628ACDBD" w14:textId="521F7F99" w:rsidR="00955404" w:rsidRPr="00AC4F30" w:rsidRDefault="00955404" w:rsidP="00FA730D">
      <w:pPr>
        <w:pStyle w:val="Prrafodelista"/>
        <w:numPr>
          <w:ilvl w:val="0"/>
          <w:numId w:val="11"/>
        </w:numPr>
        <w:spacing w:after="0"/>
        <w:jc w:val="both"/>
        <w:rPr>
          <w:rFonts w:ascii="Crimson Text" w:hAnsi="Crimson Text"/>
          <w:color w:val="000000" w:themeColor="text1"/>
          <w:sz w:val="24"/>
          <w:szCs w:val="24"/>
        </w:rPr>
      </w:pPr>
      <w:r w:rsidRPr="00AC4F30">
        <w:rPr>
          <w:rFonts w:ascii="Crimson Text" w:hAnsi="Crimson Text"/>
          <w:i/>
          <w:color w:val="000000" w:themeColor="text1"/>
          <w:sz w:val="24"/>
          <w:szCs w:val="24"/>
        </w:rPr>
        <w:t>Destreza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, para </w:t>
      </w:r>
      <w:r w:rsidR="00FA730D" w:rsidRPr="00AC4F30">
        <w:rPr>
          <w:rFonts w:ascii="Crimson Text" w:hAnsi="Crimson Text"/>
          <w:color w:val="000000" w:themeColor="text1"/>
          <w:sz w:val="24"/>
          <w:szCs w:val="24"/>
        </w:rPr>
        <w:t>pelear</w:t>
      </w:r>
      <w:r w:rsidR="001D3D33" w:rsidRPr="00AC4F30">
        <w:rPr>
          <w:rFonts w:ascii="Crimson Text" w:hAnsi="Crimson Text"/>
          <w:color w:val="000000" w:themeColor="text1"/>
          <w:sz w:val="24"/>
          <w:szCs w:val="24"/>
        </w:rPr>
        <w:t xml:space="preserve"> con precisión e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 inteligencia en el campo de batalla.</w:t>
      </w:r>
    </w:p>
    <w:p w14:paraId="0203A8CD" w14:textId="507AF0FD" w:rsidR="00955404" w:rsidRPr="00AC4F30" w:rsidRDefault="00955404" w:rsidP="00FA730D">
      <w:pPr>
        <w:pStyle w:val="Prrafodelista"/>
        <w:numPr>
          <w:ilvl w:val="0"/>
          <w:numId w:val="11"/>
        </w:numPr>
        <w:spacing w:after="0"/>
        <w:jc w:val="both"/>
        <w:rPr>
          <w:rFonts w:ascii="Crimson Text" w:hAnsi="Crimson Text"/>
          <w:color w:val="000000" w:themeColor="text1"/>
          <w:sz w:val="24"/>
          <w:szCs w:val="24"/>
        </w:rPr>
      </w:pPr>
      <w:r w:rsidRPr="00AC4F30">
        <w:rPr>
          <w:rFonts w:ascii="Crimson Text" w:hAnsi="Crimson Text"/>
          <w:i/>
          <w:color w:val="000000" w:themeColor="text1"/>
          <w:sz w:val="24"/>
          <w:szCs w:val="24"/>
        </w:rPr>
        <w:t>Lealtad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 xml:space="preserve">, para </w:t>
      </w:r>
      <w:r w:rsidR="001D3D33" w:rsidRPr="00AC4F30">
        <w:rPr>
          <w:rFonts w:ascii="Crimson Text" w:hAnsi="Crimson Text"/>
          <w:color w:val="000000" w:themeColor="text1"/>
          <w:sz w:val="24"/>
          <w:szCs w:val="24"/>
        </w:rPr>
        <w:t>defender el bien d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>el Reino</w:t>
      </w:r>
      <w:r w:rsidR="001D3D33" w:rsidRPr="00AC4F30">
        <w:rPr>
          <w:rFonts w:ascii="Crimson Text" w:hAnsi="Crimson Text"/>
          <w:color w:val="000000" w:themeColor="text1"/>
          <w:sz w:val="24"/>
          <w:szCs w:val="24"/>
        </w:rPr>
        <w:t xml:space="preserve"> </w:t>
      </w:r>
      <w:r w:rsidR="00896725">
        <w:rPr>
          <w:rFonts w:ascii="Crimson Text" w:hAnsi="Crimson Text"/>
          <w:color w:val="000000" w:themeColor="text1"/>
          <w:sz w:val="24"/>
          <w:szCs w:val="24"/>
        </w:rPr>
        <w:t>por encima de</w:t>
      </w:r>
      <w:r w:rsidR="001D3D33" w:rsidRPr="00AC4F30">
        <w:rPr>
          <w:rFonts w:ascii="Crimson Text" w:hAnsi="Crimson Text"/>
          <w:color w:val="000000" w:themeColor="text1"/>
          <w:sz w:val="24"/>
          <w:szCs w:val="24"/>
        </w:rPr>
        <w:t xml:space="preserve"> </w:t>
      </w:r>
      <w:r w:rsidR="00B206E9">
        <w:rPr>
          <w:rFonts w:ascii="Crimson Text" w:hAnsi="Crimson Text"/>
          <w:color w:val="000000" w:themeColor="text1"/>
          <w:sz w:val="24"/>
          <w:szCs w:val="24"/>
        </w:rPr>
        <w:t>cualquier otro interés</w:t>
      </w:r>
      <w:r w:rsidRPr="00AC4F30">
        <w:rPr>
          <w:rFonts w:ascii="Crimson Text" w:hAnsi="Crimson Text"/>
          <w:color w:val="000000" w:themeColor="text1"/>
          <w:sz w:val="24"/>
          <w:szCs w:val="24"/>
        </w:rPr>
        <w:t>.</w:t>
      </w:r>
    </w:p>
    <w:p w14:paraId="6C3B66CA" w14:textId="77777777" w:rsidR="00955404" w:rsidRPr="00694AB7" w:rsidRDefault="00955404" w:rsidP="00955404">
      <w:pPr>
        <w:spacing w:after="0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52139561" w14:textId="24B9D83D" w:rsidR="00955404" w:rsidRPr="00694AB7" w:rsidRDefault="00955404" w:rsidP="00AC4F30">
      <w:pPr>
        <w:spacing w:after="0"/>
        <w:jc w:val="center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694AB7">
        <w:rPr>
          <w:rFonts w:ascii="Crimson Text" w:hAnsi="Crimson Text" w:cs="Arial"/>
          <w:b/>
          <w:color w:val="000000" w:themeColor="text1"/>
          <w:sz w:val="28"/>
          <w:szCs w:val="28"/>
        </w:rPr>
        <w:t>Lema</w:t>
      </w:r>
      <w:bookmarkStart w:id="44" w:name="_GoBack"/>
      <w:bookmarkEnd w:id="44"/>
      <w:del w:id="45" w:author="Pauli-Chan" w:date="2025-08-03T11:57:00Z">
        <w:r w:rsidRPr="00694AB7" w:rsidDel="00A227FC">
          <w:rPr>
            <w:rFonts w:ascii="Crimson Text" w:hAnsi="Crimson Text" w:cs="Arial"/>
            <w:b/>
            <w:color w:val="000000" w:themeColor="text1"/>
            <w:sz w:val="28"/>
            <w:szCs w:val="28"/>
          </w:rPr>
          <w:delText xml:space="preserve"> </w:delText>
        </w:r>
        <w:r w:rsidR="00E42DE1" w:rsidDel="00A227FC">
          <w:rPr>
            <w:rFonts w:ascii="Crimson Text" w:hAnsi="Crimson Text" w:cs="Arial"/>
            <w:b/>
            <w:color w:val="000000" w:themeColor="text1"/>
            <w:sz w:val="28"/>
            <w:szCs w:val="28"/>
          </w:rPr>
          <w:delText>legendario</w:delText>
        </w:r>
      </w:del>
    </w:p>
    <w:p w14:paraId="6B38F462" w14:textId="02B7D646" w:rsidR="00FA730D" w:rsidRDefault="00AC4F30" w:rsidP="0071029C">
      <w:pPr>
        <w:spacing w:after="0"/>
        <w:jc w:val="center"/>
        <w:rPr>
          <w:rFonts w:ascii="Crimson Text" w:hAnsi="Crimson Text"/>
          <w:color w:val="000000" w:themeColor="text1"/>
          <w:sz w:val="26"/>
          <w:szCs w:val="26"/>
        </w:rPr>
      </w:pPr>
      <w:r w:rsidRPr="00AC4F30">
        <w:rPr>
          <w:rFonts w:ascii="Crimson Text" w:hAnsi="Crimson Text"/>
          <w:color w:val="000000" w:themeColor="text1"/>
          <w:sz w:val="24"/>
          <w:szCs w:val="24"/>
        </w:rPr>
        <w:t>“</w:t>
      </w:r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>Pelea con corazón de guerrero y los dioses te acompaña</w:t>
      </w:r>
      <w:r w:rsidR="00590E36">
        <w:rPr>
          <w:rFonts w:ascii="Crimson Text" w:hAnsi="Crimson Text"/>
          <w:color w:val="000000" w:themeColor="text1"/>
          <w:sz w:val="24"/>
          <w:szCs w:val="24"/>
        </w:rPr>
        <w:t>rá</w:t>
      </w:r>
      <w:r w:rsidR="00955404" w:rsidRPr="00AC4F30">
        <w:rPr>
          <w:rFonts w:ascii="Crimson Text" w:hAnsi="Crimson Text"/>
          <w:color w:val="000000" w:themeColor="text1"/>
          <w:sz w:val="24"/>
          <w:szCs w:val="24"/>
        </w:rPr>
        <w:t>n en la batalla.”</w:t>
      </w:r>
      <w:bookmarkEnd w:id="0"/>
    </w:p>
    <w:sectPr w:rsidR="00FA730D" w:rsidSect="00860B75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5" w:author="Pauli-Chan" w:date="2025-08-03T11:51:00Z" w:initials="P">
    <w:p w14:paraId="3026D336" w14:textId="256117D5" w:rsidR="000E713C" w:rsidRDefault="000E713C">
      <w:pPr>
        <w:pStyle w:val="Textocomentario"/>
      </w:pPr>
      <w:r>
        <w:rPr>
          <w:rStyle w:val="Refdecomentario"/>
        </w:rPr>
        <w:annotationRef/>
      </w:r>
      <w:r w:rsidR="00CF239C">
        <w:t>No está mal, pero como es la última línea del prólogo, y se necesita que el final sea más contundente, es mejor sacarlo para que de un buen cierre.</w:t>
      </w:r>
    </w:p>
  </w:comment>
  <w:comment w:id="42" w:author="Pauli-Chan" w:date="2025-08-03T11:56:00Z" w:initials="P">
    <w:p w14:paraId="7E288E3D" w14:textId="74603B83" w:rsidR="000138F3" w:rsidRDefault="000138F3">
      <w:pPr>
        <w:pStyle w:val="Textocomentario"/>
      </w:pPr>
      <w:r>
        <w:rPr>
          <w:rStyle w:val="Refdecomentario"/>
        </w:rPr>
        <w:annotationRef/>
      </w:r>
      <w:r>
        <w:t>Este primer mandato no sé si lo pondría o si lo pondría de esta manera. Tal vez mejor cambiarlo por “Lealtad indiscutible hacia el reino”</w:t>
      </w:r>
      <w:r w:rsidR="007A510E">
        <w:t xml:space="preserve"> (o algo así)</w:t>
      </w:r>
      <w:r>
        <w:t>, que viene más o menos a decir lo mismo pero disfrazado.</w:t>
      </w:r>
    </w:p>
  </w:comment>
  <w:comment w:id="43" w:author="Pauli-Chan" w:date="2025-08-03T11:56:00Z" w:initials="P">
    <w:p w14:paraId="2AD816CA" w14:textId="4F4B34B1" w:rsidR="007A510E" w:rsidRDefault="007A510E">
      <w:pPr>
        <w:pStyle w:val="Textocomentario"/>
      </w:pPr>
      <w:r>
        <w:rPr>
          <w:rStyle w:val="Refdecomentario"/>
        </w:rPr>
        <w:annotationRef/>
      </w:r>
      <w:r>
        <w:t>Este tampoco me cierra, compromiso perpetuo con quién? O sea, lo entiendo por la historia, pero como que me falta algo más ahí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4CB2F" w14:textId="77777777" w:rsidR="003520B7" w:rsidRDefault="003520B7" w:rsidP="00F1536C">
      <w:pPr>
        <w:spacing w:after="0" w:line="240" w:lineRule="auto"/>
      </w:pPr>
      <w:r>
        <w:separator/>
      </w:r>
    </w:p>
  </w:endnote>
  <w:endnote w:type="continuationSeparator" w:id="0">
    <w:p w14:paraId="3ED6668B" w14:textId="77777777" w:rsidR="003520B7" w:rsidRDefault="003520B7" w:rsidP="00F1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rimson Text">
    <w:altName w:val="Cambria Math"/>
    <w:charset w:val="00"/>
    <w:family w:val="auto"/>
    <w:pitch w:val="variable"/>
    <w:sig w:usb0="80000047" w:usb1="40000062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Palatino Linotype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98F33" w14:textId="277CAFF8" w:rsidR="008A0063" w:rsidRPr="00F1536C" w:rsidRDefault="008A0063">
    <w:pPr>
      <w:pStyle w:val="Piedepgina"/>
      <w:jc w:val="center"/>
      <w:rPr>
        <w:caps/>
        <w:color w:val="000000" w:themeColor="text1"/>
      </w:rPr>
    </w:pPr>
    <w:r w:rsidRPr="00F1536C">
      <w:rPr>
        <w:caps/>
        <w:color w:val="000000" w:themeColor="text1"/>
      </w:rPr>
      <w:fldChar w:fldCharType="begin"/>
    </w:r>
    <w:r w:rsidRPr="00F1536C">
      <w:rPr>
        <w:caps/>
        <w:color w:val="000000" w:themeColor="text1"/>
      </w:rPr>
      <w:instrText>PAGE   \* MERGEFORMAT</w:instrText>
    </w:r>
    <w:r w:rsidRPr="00F1536C">
      <w:rPr>
        <w:caps/>
        <w:color w:val="000000" w:themeColor="text1"/>
      </w:rPr>
      <w:fldChar w:fldCharType="separate"/>
    </w:r>
    <w:r w:rsidR="00A227FC" w:rsidRPr="00A227FC">
      <w:rPr>
        <w:caps/>
        <w:noProof/>
        <w:color w:val="000000" w:themeColor="text1"/>
        <w:lang w:val="es-ES"/>
      </w:rPr>
      <w:t>3</w:t>
    </w:r>
    <w:r w:rsidRPr="00F1536C">
      <w:rPr>
        <w:caps/>
        <w:color w:val="000000" w:themeColor="text1"/>
      </w:rPr>
      <w:fldChar w:fldCharType="end"/>
    </w:r>
  </w:p>
  <w:p w14:paraId="495752F2" w14:textId="77777777" w:rsidR="008A0063" w:rsidRDefault="008A00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4500D" w14:textId="77777777" w:rsidR="003520B7" w:rsidRDefault="003520B7" w:rsidP="00F1536C">
      <w:pPr>
        <w:spacing w:after="0" w:line="240" w:lineRule="auto"/>
      </w:pPr>
      <w:r>
        <w:separator/>
      </w:r>
    </w:p>
  </w:footnote>
  <w:footnote w:type="continuationSeparator" w:id="0">
    <w:p w14:paraId="3F42A5E7" w14:textId="77777777" w:rsidR="003520B7" w:rsidRDefault="003520B7" w:rsidP="00F1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8F4B9" w14:textId="6F811770" w:rsidR="008A0063" w:rsidRPr="009E242C" w:rsidRDefault="008A0063" w:rsidP="00860B75">
    <w:pPr>
      <w:pStyle w:val="Encabezado"/>
      <w:rPr>
        <w:rFonts w:ascii="Book Antiqua" w:hAnsi="Book Antiqua"/>
        <w:color w:val="000000" w:themeColor="text1"/>
        <w:u w:val="single"/>
        <w:lang w:val="es-ES"/>
      </w:rPr>
    </w:pPr>
    <w:r w:rsidRPr="009E242C">
      <w:rPr>
        <w:rFonts w:ascii="Book Antiqua" w:hAnsi="Book Antiqua"/>
        <w:color w:val="FFFFFF" w:themeColor="background1"/>
        <w:highlight w:val="black"/>
        <w:u w:val="single"/>
        <w:lang w:val="es-ES"/>
      </w:rPr>
      <w:t>CORAZÓN DE GUERRERO</w:t>
    </w:r>
    <w:r w:rsidRPr="009E242C">
      <w:rPr>
        <w:rFonts w:ascii="Book Antiqua" w:hAnsi="Book Antiqua"/>
        <w:color w:val="000000" w:themeColor="text1"/>
        <w:u w:val="single"/>
        <w:lang w:val="es-ES"/>
      </w:rPr>
      <w:t xml:space="preserve">                                                                     </w:t>
    </w:r>
    <w:r w:rsidRPr="009E242C">
      <w:rPr>
        <w:rFonts w:ascii="Perpetua" w:hAnsi="Perpetua"/>
        <w:color w:val="000000" w:themeColor="text1"/>
        <w:sz w:val="28"/>
        <w:szCs w:val="28"/>
        <w:u w:val="single"/>
        <w:lang w:val="es-ES"/>
      </w:rPr>
      <w:t>Gonzalo Cajaraville</w:t>
    </w:r>
  </w:p>
  <w:p w14:paraId="4F54EA4D" w14:textId="77777777" w:rsidR="008A0063" w:rsidRDefault="008A00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1BA7"/>
    <w:multiLevelType w:val="hybridMultilevel"/>
    <w:tmpl w:val="B31A900C"/>
    <w:lvl w:ilvl="0" w:tplc="7ECA8006">
      <w:start w:val="1"/>
      <w:numFmt w:val="bullet"/>
      <w:lvlText w:val=""/>
      <w:lvlJc w:val="left"/>
      <w:pPr>
        <w:ind w:left="106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D134E"/>
    <w:multiLevelType w:val="hybridMultilevel"/>
    <w:tmpl w:val="9BA44B3C"/>
    <w:lvl w:ilvl="0" w:tplc="92228DD4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1450921"/>
    <w:multiLevelType w:val="hybridMultilevel"/>
    <w:tmpl w:val="82624FCE"/>
    <w:lvl w:ilvl="0" w:tplc="0EA4EA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2152D3F"/>
    <w:multiLevelType w:val="hybridMultilevel"/>
    <w:tmpl w:val="4558C854"/>
    <w:lvl w:ilvl="0" w:tplc="A13E6B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32D7145"/>
    <w:multiLevelType w:val="hybridMultilevel"/>
    <w:tmpl w:val="BE86BC14"/>
    <w:lvl w:ilvl="0" w:tplc="973A1390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E9759C0"/>
    <w:multiLevelType w:val="hybridMultilevel"/>
    <w:tmpl w:val="E6EEC918"/>
    <w:lvl w:ilvl="0" w:tplc="08529C8A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40524101"/>
    <w:multiLevelType w:val="hybridMultilevel"/>
    <w:tmpl w:val="02283286"/>
    <w:lvl w:ilvl="0" w:tplc="62DC076C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6E4C1940"/>
    <w:multiLevelType w:val="hybridMultilevel"/>
    <w:tmpl w:val="06901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C1D8C"/>
    <w:multiLevelType w:val="hybridMultilevel"/>
    <w:tmpl w:val="D4E61CCE"/>
    <w:lvl w:ilvl="0" w:tplc="CAF496E8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7358408A"/>
    <w:multiLevelType w:val="hybridMultilevel"/>
    <w:tmpl w:val="6B16B0AA"/>
    <w:lvl w:ilvl="0" w:tplc="993283DE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7D2F459C"/>
    <w:multiLevelType w:val="hybridMultilevel"/>
    <w:tmpl w:val="4D8A210A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hyphenationZone w:val="425"/>
  <w:characterSpacingControl w:val="doNotCompress"/>
  <w:hdrShapeDefaults>
    <o:shapedefaults v:ext="edit" spidmax="2049">
      <o:colormru v:ext="edit" colors="#fbf4e9,#f4ebe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AE"/>
    <w:rsid w:val="00000024"/>
    <w:rsid w:val="00000061"/>
    <w:rsid w:val="000004DF"/>
    <w:rsid w:val="00000CE8"/>
    <w:rsid w:val="00001352"/>
    <w:rsid w:val="000021AE"/>
    <w:rsid w:val="00002468"/>
    <w:rsid w:val="000028C8"/>
    <w:rsid w:val="00002AB8"/>
    <w:rsid w:val="00003480"/>
    <w:rsid w:val="00004AEE"/>
    <w:rsid w:val="00005FF1"/>
    <w:rsid w:val="00006931"/>
    <w:rsid w:val="00006BA6"/>
    <w:rsid w:val="000077BD"/>
    <w:rsid w:val="00007940"/>
    <w:rsid w:val="00007B64"/>
    <w:rsid w:val="00007EB4"/>
    <w:rsid w:val="00010C34"/>
    <w:rsid w:val="00011612"/>
    <w:rsid w:val="00011778"/>
    <w:rsid w:val="00011D52"/>
    <w:rsid w:val="00012507"/>
    <w:rsid w:val="0001308F"/>
    <w:rsid w:val="0001323B"/>
    <w:rsid w:val="00013703"/>
    <w:rsid w:val="000138F3"/>
    <w:rsid w:val="0001411C"/>
    <w:rsid w:val="000142AF"/>
    <w:rsid w:val="00015A85"/>
    <w:rsid w:val="00015CD6"/>
    <w:rsid w:val="0001653F"/>
    <w:rsid w:val="00016A6D"/>
    <w:rsid w:val="00016AFF"/>
    <w:rsid w:val="0001746A"/>
    <w:rsid w:val="00017CB8"/>
    <w:rsid w:val="00017DE8"/>
    <w:rsid w:val="00017EC7"/>
    <w:rsid w:val="00020300"/>
    <w:rsid w:val="000207DF"/>
    <w:rsid w:val="00021A0B"/>
    <w:rsid w:val="00022E72"/>
    <w:rsid w:val="00023B49"/>
    <w:rsid w:val="00023ED5"/>
    <w:rsid w:val="000240AD"/>
    <w:rsid w:val="0002522D"/>
    <w:rsid w:val="00025C39"/>
    <w:rsid w:val="00025CEF"/>
    <w:rsid w:val="0002628F"/>
    <w:rsid w:val="000265B9"/>
    <w:rsid w:val="00026683"/>
    <w:rsid w:val="00030437"/>
    <w:rsid w:val="00030D8B"/>
    <w:rsid w:val="000310C4"/>
    <w:rsid w:val="00031C44"/>
    <w:rsid w:val="00032139"/>
    <w:rsid w:val="0003218E"/>
    <w:rsid w:val="00032C92"/>
    <w:rsid w:val="00032EAD"/>
    <w:rsid w:val="000330A6"/>
    <w:rsid w:val="00033308"/>
    <w:rsid w:val="000344E9"/>
    <w:rsid w:val="00034A32"/>
    <w:rsid w:val="00034BC9"/>
    <w:rsid w:val="00034D83"/>
    <w:rsid w:val="00034F30"/>
    <w:rsid w:val="0003525F"/>
    <w:rsid w:val="0003765B"/>
    <w:rsid w:val="00037BF9"/>
    <w:rsid w:val="00037F86"/>
    <w:rsid w:val="000404EA"/>
    <w:rsid w:val="000406B5"/>
    <w:rsid w:val="0004184E"/>
    <w:rsid w:val="00041AC3"/>
    <w:rsid w:val="00041F8B"/>
    <w:rsid w:val="00043A86"/>
    <w:rsid w:val="000441BB"/>
    <w:rsid w:val="00044CD2"/>
    <w:rsid w:val="0004504D"/>
    <w:rsid w:val="0004592A"/>
    <w:rsid w:val="0004593E"/>
    <w:rsid w:val="000459F2"/>
    <w:rsid w:val="00045ECE"/>
    <w:rsid w:val="00047865"/>
    <w:rsid w:val="0004787B"/>
    <w:rsid w:val="00047D95"/>
    <w:rsid w:val="00047F4D"/>
    <w:rsid w:val="000500E1"/>
    <w:rsid w:val="00051026"/>
    <w:rsid w:val="00051317"/>
    <w:rsid w:val="000516B8"/>
    <w:rsid w:val="00052B9D"/>
    <w:rsid w:val="00054738"/>
    <w:rsid w:val="00054B82"/>
    <w:rsid w:val="000556DB"/>
    <w:rsid w:val="00055EB1"/>
    <w:rsid w:val="00056469"/>
    <w:rsid w:val="000567B4"/>
    <w:rsid w:val="000569B9"/>
    <w:rsid w:val="0005700E"/>
    <w:rsid w:val="00057856"/>
    <w:rsid w:val="00057A92"/>
    <w:rsid w:val="0006090A"/>
    <w:rsid w:val="000615C4"/>
    <w:rsid w:val="00061D36"/>
    <w:rsid w:val="00062065"/>
    <w:rsid w:val="00062118"/>
    <w:rsid w:val="00063C14"/>
    <w:rsid w:val="0006531B"/>
    <w:rsid w:val="0006554D"/>
    <w:rsid w:val="000659F8"/>
    <w:rsid w:val="0006613D"/>
    <w:rsid w:val="00066E82"/>
    <w:rsid w:val="00067239"/>
    <w:rsid w:val="000707F8"/>
    <w:rsid w:val="00070B9B"/>
    <w:rsid w:val="00071193"/>
    <w:rsid w:val="000712B6"/>
    <w:rsid w:val="00071F72"/>
    <w:rsid w:val="0007245C"/>
    <w:rsid w:val="00072830"/>
    <w:rsid w:val="00073AB3"/>
    <w:rsid w:val="000741AD"/>
    <w:rsid w:val="00074597"/>
    <w:rsid w:val="00074860"/>
    <w:rsid w:val="00074A62"/>
    <w:rsid w:val="000750FE"/>
    <w:rsid w:val="00075727"/>
    <w:rsid w:val="00075AD0"/>
    <w:rsid w:val="00076265"/>
    <w:rsid w:val="00076DFC"/>
    <w:rsid w:val="00077212"/>
    <w:rsid w:val="00077230"/>
    <w:rsid w:val="00077538"/>
    <w:rsid w:val="000804CD"/>
    <w:rsid w:val="000806B1"/>
    <w:rsid w:val="00080D81"/>
    <w:rsid w:val="00080EAE"/>
    <w:rsid w:val="00081C73"/>
    <w:rsid w:val="000821B4"/>
    <w:rsid w:val="000838A0"/>
    <w:rsid w:val="000838C3"/>
    <w:rsid w:val="00083B89"/>
    <w:rsid w:val="000841FF"/>
    <w:rsid w:val="00085B79"/>
    <w:rsid w:val="00085F89"/>
    <w:rsid w:val="00086D40"/>
    <w:rsid w:val="0008777A"/>
    <w:rsid w:val="00087915"/>
    <w:rsid w:val="00090EE9"/>
    <w:rsid w:val="00092205"/>
    <w:rsid w:val="00092FD8"/>
    <w:rsid w:val="0009314D"/>
    <w:rsid w:val="00093BCD"/>
    <w:rsid w:val="00093BF9"/>
    <w:rsid w:val="00095048"/>
    <w:rsid w:val="0009514E"/>
    <w:rsid w:val="00095664"/>
    <w:rsid w:val="00095895"/>
    <w:rsid w:val="00095A18"/>
    <w:rsid w:val="00095BEF"/>
    <w:rsid w:val="0009611A"/>
    <w:rsid w:val="000964AA"/>
    <w:rsid w:val="000978F2"/>
    <w:rsid w:val="00097C1E"/>
    <w:rsid w:val="000A0B42"/>
    <w:rsid w:val="000A0BF5"/>
    <w:rsid w:val="000A1746"/>
    <w:rsid w:val="000A17A3"/>
    <w:rsid w:val="000A1BBE"/>
    <w:rsid w:val="000A1EF0"/>
    <w:rsid w:val="000A2374"/>
    <w:rsid w:val="000A2EE6"/>
    <w:rsid w:val="000A2F05"/>
    <w:rsid w:val="000A2F7B"/>
    <w:rsid w:val="000A3CF4"/>
    <w:rsid w:val="000A45C8"/>
    <w:rsid w:val="000A5749"/>
    <w:rsid w:val="000A57F1"/>
    <w:rsid w:val="000A5B28"/>
    <w:rsid w:val="000A5E73"/>
    <w:rsid w:val="000A6800"/>
    <w:rsid w:val="000B05CF"/>
    <w:rsid w:val="000B0AA1"/>
    <w:rsid w:val="000B0AED"/>
    <w:rsid w:val="000B11EE"/>
    <w:rsid w:val="000B142D"/>
    <w:rsid w:val="000B15DD"/>
    <w:rsid w:val="000B19DA"/>
    <w:rsid w:val="000B1ADB"/>
    <w:rsid w:val="000B1B17"/>
    <w:rsid w:val="000B267C"/>
    <w:rsid w:val="000B29AD"/>
    <w:rsid w:val="000B301D"/>
    <w:rsid w:val="000B3B1D"/>
    <w:rsid w:val="000B3D72"/>
    <w:rsid w:val="000B4491"/>
    <w:rsid w:val="000B44B6"/>
    <w:rsid w:val="000B501A"/>
    <w:rsid w:val="000B5813"/>
    <w:rsid w:val="000B5857"/>
    <w:rsid w:val="000B5950"/>
    <w:rsid w:val="000B6077"/>
    <w:rsid w:val="000B6C33"/>
    <w:rsid w:val="000B6D9F"/>
    <w:rsid w:val="000B7C7F"/>
    <w:rsid w:val="000C065C"/>
    <w:rsid w:val="000C1687"/>
    <w:rsid w:val="000C2699"/>
    <w:rsid w:val="000C2D79"/>
    <w:rsid w:val="000C2FCF"/>
    <w:rsid w:val="000C3831"/>
    <w:rsid w:val="000C5071"/>
    <w:rsid w:val="000C5258"/>
    <w:rsid w:val="000C60B7"/>
    <w:rsid w:val="000C6E59"/>
    <w:rsid w:val="000C7146"/>
    <w:rsid w:val="000C74DD"/>
    <w:rsid w:val="000D04DC"/>
    <w:rsid w:val="000D0EE4"/>
    <w:rsid w:val="000D15E6"/>
    <w:rsid w:val="000D1A32"/>
    <w:rsid w:val="000D1AEC"/>
    <w:rsid w:val="000D35D5"/>
    <w:rsid w:val="000D36BD"/>
    <w:rsid w:val="000D3823"/>
    <w:rsid w:val="000D484E"/>
    <w:rsid w:val="000D4ECD"/>
    <w:rsid w:val="000D5444"/>
    <w:rsid w:val="000D5754"/>
    <w:rsid w:val="000D60B7"/>
    <w:rsid w:val="000D6574"/>
    <w:rsid w:val="000D67D0"/>
    <w:rsid w:val="000D68C0"/>
    <w:rsid w:val="000D72A2"/>
    <w:rsid w:val="000D772F"/>
    <w:rsid w:val="000D7F9B"/>
    <w:rsid w:val="000E0D34"/>
    <w:rsid w:val="000E1514"/>
    <w:rsid w:val="000E1C5F"/>
    <w:rsid w:val="000E2041"/>
    <w:rsid w:val="000E241B"/>
    <w:rsid w:val="000E345F"/>
    <w:rsid w:val="000E3BE6"/>
    <w:rsid w:val="000E4A29"/>
    <w:rsid w:val="000E4A8C"/>
    <w:rsid w:val="000E4EC8"/>
    <w:rsid w:val="000E5037"/>
    <w:rsid w:val="000E50A8"/>
    <w:rsid w:val="000E51F1"/>
    <w:rsid w:val="000E57F7"/>
    <w:rsid w:val="000E5AB5"/>
    <w:rsid w:val="000E5AC3"/>
    <w:rsid w:val="000E5E1F"/>
    <w:rsid w:val="000E5E4F"/>
    <w:rsid w:val="000E713C"/>
    <w:rsid w:val="000E784B"/>
    <w:rsid w:val="000F0CB8"/>
    <w:rsid w:val="000F16A4"/>
    <w:rsid w:val="000F187C"/>
    <w:rsid w:val="000F237A"/>
    <w:rsid w:val="000F2C75"/>
    <w:rsid w:val="000F32FB"/>
    <w:rsid w:val="000F3833"/>
    <w:rsid w:val="000F3FEC"/>
    <w:rsid w:val="000F4141"/>
    <w:rsid w:val="000F4767"/>
    <w:rsid w:val="000F571D"/>
    <w:rsid w:val="000F57AC"/>
    <w:rsid w:val="000F5A90"/>
    <w:rsid w:val="000F61D7"/>
    <w:rsid w:val="000F68C7"/>
    <w:rsid w:val="000F6A65"/>
    <w:rsid w:val="000F70A5"/>
    <w:rsid w:val="000F7386"/>
    <w:rsid w:val="000F743B"/>
    <w:rsid w:val="000F798A"/>
    <w:rsid w:val="00100A67"/>
    <w:rsid w:val="00100C94"/>
    <w:rsid w:val="00100D45"/>
    <w:rsid w:val="001015EF"/>
    <w:rsid w:val="00102FBE"/>
    <w:rsid w:val="001039CE"/>
    <w:rsid w:val="00103C1E"/>
    <w:rsid w:val="00104A8C"/>
    <w:rsid w:val="00104C59"/>
    <w:rsid w:val="00104DAC"/>
    <w:rsid w:val="0010518B"/>
    <w:rsid w:val="0010526C"/>
    <w:rsid w:val="0010562B"/>
    <w:rsid w:val="00106325"/>
    <w:rsid w:val="001068EC"/>
    <w:rsid w:val="00106C6A"/>
    <w:rsid w:val="00106FB5"/>
    <w:rsid w:val="00107F6D"/>
    <w:rsid w:val="00110393"/>
    <w:rsid w:val="00110D2D"/>
    <w:rsid w:val="0011150F"/>
    <w:rsid w:val="0011154B"/>
    <w:rsid w:val="001129EF"/>
    <w:rsid w:val="0011318C"/>
    <w:rsid w:val="0011364F"/>
    <w:rsid w:val="0011417F"/>
    <w:rsid w:val="001141A3"/>
    <w:rsid w:val="00114DB7"/>
    <w:rsid w:val="00116F81"/>
    <w:rsid w:val="00117423"/>
    <w:rsid w:val="0012067D"/>
    <w:rsid w:val="00121271"/>
    <w:rsid w:val="001217DA"/>
    <w:rsid w:val="0012199C"/>
    <w:rsid w:val="001228FC"/>
    <w:rsid w:val="00122F59"/>
    <w:rsid w:val="0012385C"/>
    <w:rsid w:val="00123FEB"/>
    <w:rsid w:val="001247BE"/>
    <w:rsid w:val="0012539D"/>
    <w:rsid w:val="001253E6"/>
    <w:rsid w:val="00125BEE"/>
    <w:rsid w:val="00125F0F"/>
    <w:rsid w:val="00125FD1"/>
    <w:rsid w:val="001306F5"/>
    <w:rsid w:val="00130962"/>
    <w:rsid w:val="00131DCF"/>
    <w:rsid w:val="00131F09"/>
    <w:rsid w:val="001320F3"/>
    <w:rsid w:val="001336DE"/>
    <w:rsid w:val="001340EE"/>
    <w:rsid w:val="001349A6"/>
    <w:rsid w:val="00134AA9"/>
    <w:rsid w:val="0013591F"/>
    <w:rsid w:val="00135EC5"/>
    <w:rsid w:val="0013725B"/>
    <w:rsid w:val="001400FA"/>
    <w:rsid w:val="001408BB"/>
    <w:rsid w:val="00140B11"/>
    <w:rsid w:val="00140B95"/>
    <w:rsid w:val="00141428"/>
    <w:rsid w:val="001423BE"/>
    <w:rsid w:val="00142C81"/>
    <w:rsid w:val="00143397"/>
    <w:rsid w:val="0014356B"/>
    <w:rsid w:val="001436AD"/>
    <w:rsid w:val="0014429A"/>
    <w:rsid w:val="0014448B"/>
    <w:rsid w:val="00144776"/>
    <w:rsid w:val="00144942"/>
    <w:rsid w:val="001455C7"/>
    <w:rsid w:val="00145E68"/>
    <w:rsid w:val="00146996"/>
    <w:rsid w:val="00146DA3"/>
    <w:rsid w:val="0014776B"/>
    <w:rsid w:val="00147ACF"/>
    <w:rsid w:val="00147E42"/>
    <w:rsid w:val="001500B4"/>
    <w:rsid w:val="0015023F"/>
    <w:rsid w:val="00152438"/>
    <w:rsid w:val="00152A65"/>
    <w:rsid w:val="00152B38"/>
    <w:rsid w:val="00152C1B"/>
    <w:rsid w:val="001539BE"/>
    <w:rsid w:val="00153D48"/>
    <w:rsid w:val="001558EB"/>
    <w:rsid w:val="001559BB"/>
    <w:rsid w:val="00156477"/>
    <w:rsid w:val="00157218"/>
    <w:rsid w:val="00157636"/>
    <w:rsid w:val="0015772A"/>
    <w:rsid w:val="00157F2B"/>
    <w:rsid w:val="00160D68"/>
    <w:rsid w:val="00162369"/>
    <w:rsid w:val="001630A8"/>
    <w:rsid w:val="00163662"/>
    <w:rsid w:val="00163B40"/>
    <w:rsid w:val="00163DAE"/>
    <w:rsid w:val="001643AD"/>
    <w:rsid w:val="001644EF"/>
    <w:rsid w:val="001647EA"/>
    <w:rsid w:val="00165D13"/>
    <w:rsid w:val="001664E9"/>
    <w:rsid w:val="00166D39"/>
    <w:rsid w:val="00166E2B"/>
    <w:rsid w:val="00167CF9"/>
    <w:rsid w:val="00167D06"/>
    <w:rsid w:val="001702E5"/>
    <w:rsid w:val="00170B56"/>
    <w:rsid w:val="00171042"/>
    <w:rsid w:val="00171F0F"/>
    <w:rsid w:val="00172019"/>
    <w:rsid w:val="00172059"/>
    <w:rsid w:val="001724C5"/>
    <w:rsid w:val="0017293A"/>
    <w:rsid w:val="00173355"/>
    <w:rsid w:val="00174351"/>
    <w:rsid w:val="00174452"/>
    <w:rsid w:val="00176EE8"/>
    <w:rsid w:val="0017710B"/>
    <w:rsid w:val="00177D80"/>
    <w:rsid w:val="0018075A"/>
    <w:rsid w:val="00180CAD"/>
    <w:rsid w:val="00180F6B"/>
    <w:rsid w:val="001811E5"/>
    <w:rsid w:val="001815F2"/>
    <w:rsid w:val="001820F0"/>
    <w:rsid w:val="00182A21"/>
    <w:rsid w:val="0018341F"/>
    <w:rsid w:val="0018356C"/>
    <w:rsid w:val="00183776"/>
    <w:rsid w:val="00183A40"/>
    <w:rsid w:val="00183B63"/>
    <w:rsid w:val="001852E2"/>
    <w:rsid w:val="00186DED"/>
    <w:rsid w:val="0018799B"/>
    <w:rsid w:val="0019002D"/>
    <w:rsid w:val="0019055A"/>
    <w:rsid w:val="0019090C"/>
    <w:rsid w:val="00191511"/>
    <w:rsid w:val="001916E3"/>
    <w:rsid w:val="001917F6"/>
    <w:rsid w:val="00191B58"/>
    <w:rsid w:val="00191F47"/>
    <w:rsid w:val="001922DA"/>
    <w:rsid w:val="00192A0A"/>
    <w:rsid w:val="001930C6"/>
    <w:rsid w:val="0019374B"/>
    <w:rsid w:val="00193B7B"/>
    <w:rsid w:val="00193F9D"/>
    <w:rsid w:val="0019411D"/>
    <w:rsid w:val="001947DF"/>
    <w:rsid w:val="00194CAB"/>
    <w:rsid w:val="00195038"/>
    <w:rsid w:val="001950FD"/>
    <w:rsid w:val="00195B85"/>
    <w:rsid w:val="00195E2C"/>
    <w:rsid w:val="00196B5F"/>
    <w:rsid w:val="00197934"/>
    <w:rsid w:val="001A007B"/>
    <w:rsid w:val="001A0182"/>
    <w:rsid w:val="001A027B"/>
    <w:rsid w:val="001A0B0F"/>
    <w:rsid w:val="001A0BD6"/>
    <w:rsid w:val="001A1A60"/>
    <w:rsid w:val="001A1B81"/>
    <w:rsid w:val="001A1FC3"/>
    <w:rsid w:val="001A2063"/>
    <w:rsid w:val="001A217B"/>
    <w:rsid w:val="001A2A87"/>
    <w:rsid w:val="001A3C1D"/>
    <w:rsid w:val="001A4139"/>
    <w:rsid w:val="001A4751"/>
    <w:rsid w:val="001A5D19"/>
    <w:rsid w:val="001A5D8E"/>
    <w:rsid w:val="001A5DCD"/>
    <w:rsid w:val="001A663C"/>
    <w:rsid w:val="001A696E"/>
    <w:rsid w:val="001A69E0"/>
    <w:rsid w:val="001A6E3C"/>
    <w:rsid w:val="001A735E"/>
    <w:rsid w:val="001A79C3"/>
    <w:rsid w:val="001B00AD"/>
    <w:rsid w:val="001B1270"/>
    <w:rsid w:val="001B1DA2"/>
    <w:rsid w:val="001B1FB7"/>
    <w:rsid w:val="001B2D16"/>
    <w:rsid w:val="001B3071"/>
    <w:rsid w:val="001B449A"/>
    <w:rsid w:val="001B4B5D"/>
    <w:rsid w:val="001B4E6C"/>
    <w:rsid w:val="001B518D"/>
    <w:rsid w:val="001B51F9"/>
    <w:rsid w:val="001B6296"/>
    <w:rsid w:val="001B6425"/>
    <w:rsid w:val="001B75CB"/>
    <w:rsid w:val="001B76E7"/>
    <w:rsid w:val="001B770B"/>
    <w:rsid w:val="001B7F6A"/>
    <w:rsid w:val="001C00BF"/>
    <w:rsid w:val="001C0A08"/>
    <w:rsid w:val="001C0AA8"/>
    <w:rsid w:val="001C0CB9"/>
    <w:rsid w:val="001C0D1A"/>
    <w:rsid w:val="001C13C4"/>
    <w:rsid w:val="001C1C89"/>
    <w:rsid w:val="001C1F82"/>
    <w:rsid w:val="001C20B2"/>
    <w:rsid w:val="001C2132"/>
    <w:rsid w:val="001C2D45"/>
    <w:rsid w:val="001C2E0C"/>
    <w:rsid w:val="001C3AC1"/>
    <w:rsid w:val="001C5255"/>
    <w:rsid w:val="001C5611"/>
    <w:rsid w:val="001C587C"/>
    <w:rsid w:val="001C5963"/>
    <w:rsid w:val="001C6F5F"/>
    <w:rsid w:val="001C738A"/>
    <w:rsid w:val="001C7733"/>
    <w:rsid w:val="001C7B15"/>
    <w:rsid w:val="001C7C67"/>
    <w:rsid w:val="001D1816"/>
    <w:rsid w:val="001D1D8D"/>
    <w:rsid w:val="001D22CD"/>
    <w:rsid w:val="001D278F"/>
    <w:rsid w:val="001D28C5"/>
    <w:rsid w:val="001D2A54"/>
    <w:rsid w:val="001D3336"/>
    <w:rsid w:val="001D33D6"/>
    <w:rsid w:val="001D34A7"/>
    <w:rsid w:val="001D3D33"/>
    <w:rsid w:val="001D42E0"/>
    <w:rsid w:val="001D4404"/>
    <w:rsid w:val="001D51C1"/>
    <w:rsid w:val="001D57B4"/>
    <w:rsid w:val="001D5B3F"/>
    <w:rsid w:val="001D5B40"/>
    <w:rsid w:val="001D5BCC"/>
    <w:rsid w:val="001D5DB0"/>
    <w:rsid w:val="001D6524"/>
    <w:rsid w:val="001D757F"/>
    <w:rsid w:val="001D7A7C"/>
    <w:rsid w:val="001D7B06"/>
    <w:rsid w:val="001E0639"/>
    <w:rsid w:val="001E08F1"/>
    <w:rsid w:val="001E0D86"/>
    <w:rsid w:val="001E1124"/>
    <w:rsid w:val="001E20D5"/>
    <w:rsid w:val="001E2EBB"/>
    <w:rsid w:val="001E3864"/>
    <w:rsid w:val="001E3869"/>
    <w:rsid w:val="001E3DDA"/>
    <w:rsid w:val="001E3FFA"/>
    <w:rsid w:val="001E4745"/>
    <w:rsid w:val="001E4D73"/>
    <w:rsid w:val="001E5857"/>
    <w:rsid w:val="001E6730"/>
    <w:rsid w:val="001E6823"/>
    <w:rsid w:val="001E6A9A"/>
    <w:rsid w:val="001E7C0D"/>
    <w:rsid w:val="001F00F5"/>
    <w:rsid w:val="001F036F"/>
    <w:rsid w:val="001F03D9"/>
    <w:rsid w:val="001F0AB1"/>
    <w:rsid w:val="001F1BA6"/>
    <w:rsid w:val="001F224B"/>
    <w:rsid w:val="001F23C2"/>
    <w:rsid w:val="001F328B"/>
    <w:rsid w:val="001F3842"/>
    <w:rsid w:val="001F3EA6"/>
    <w:rsid w:val="001F3EF3"/>
    <w:rsid w:val="001F4FEB"/>
    <w:rsid w:val="001F5066"/>
    <w:rsid w:val="001F54B3"/>
    <w:rsid w:val="001F6320"/>
    <w:rsid w:val="001F6587"/>
    <w:rsid w:val="001F65BF"/>
    <w:rsid w:val="001F6727"/>
    <w:rsid w:val="001F6ADC"/>
    <w:rsid w:val="001F74C0"/>
    <w:rsid w:val="001F75EF"/>
    <w:rsid w:val="001F7AB7"/>
    <w:rsid w:val="002008A9"/>
    <w:rsid w:val="00200D60"/>
    <w:rsid w:val="00201698"/>
    <w:rsid w:val="00202017"/>
    <w:rsid w:val="00202789"/>
    <w:rsid w:val="0020303C"/>
    <w:rsid w:val="00203772"/>
    <w:rsid w:val="00203CC6"/>
    <w:rsid w:val="0020471E"/>
    <w:rsid w:val="00204D26"/>
    <w:rsid w:val="002057D0"/>
    <w:rsid w:val="00206927"/>
    <w:rsid w:val="002077C6"/>
    <w:rsid w:val="00207D8D"/>
    <w:rsid w:val="00210ED6"/>
    <w:rsid w:val="00212067"/>
    <w:rsid w:val="00212D3E"/>
    <w:rsid w:val="002131B0"/>
    <w:rsid w:val="0021321B"/>
    <w:rsid w:val="002134DF"/>
    <w:rsid w:val="00213F61"/>
    <w:rsid w:val="0021450D"/>
    <w:rsid w:val="00215008"/>
    <w:rsid w:val="002154C2"/>
    <w:rsid w:val="00215536"/>
    <w:rsid w:val="00215BBD"/>
    <w:rsid w:val="00216994"/>
    <w:rsid w:val="00216B47"/>
    <w:rsid w:val="002170F2"/>
    <w:rsid w:val="0021789C"/>
    <w:rsid w:val="00220623"/>
    <w:rsid w:val="00221E90"/>
    <w:rsid w:val="00221F50"/>
    <w:rsid w:val="00222398"/>
    <w:rsid w:val="00222FB7"/>
    <w:rsid w:val="00223315"/>
    <w:rsid w:val="00223A6B"/>
    <w:rsid w:val="00224632"/>
    <w:rsid w:val="00224C7A"/>
    <w:rsid w:val="00224CD1"/>
    <w:rsid w:val="00224D22"/>
    <w:rsid w:val="00224E21"/>
    <w:rsid w:val="00224FCB"/>
    <w:rsid w:val="00225097"/>
    <w:rsid w:val="00225577"/>
    <w:rsid w:val="00227170"/>
    <w:rsid w:val="002302E5"/>
    <w:rsid w:val="002303D1"/>
    <w:rsid w:val="00231068"/>
    <w:rsid w:val="00232DD8"/>
    <w:rsid w:val="002333C2"/>
    <w:rsid w:val="00233613"/>
    <w:rsid w:val="00233E44"/>
    <w:rsid w:val="002341DB"/>
    <w:rsid w:val="00234F16"/>
    <w:rsid w:val="00235D17"/>
    <w:rsid w:val="00235ED5"/>
    <w:rsid w:val="002361BA"/>
    <w:rsid w:val="00236C7B"/>
    <w:rsid w:val="00237206"/>
    <w:rsid w:val="00237EE1"/>
    <w:rsid w:val="00240282"/>
    <w:rsid w:val="0024045B"/>
    <w:rsid w:val="002408D2"/>
    <w:rsid w:val="0024096D"/>
    <w:rsid w:val="00243EA0"/>
    <w:rsid w:val="00244153"/>
    <w:rsid w:val="00244294"/>
    <w:rsid w:val="00244AA1"/>
    <w:rsid w:val="00244E10"/>
    <w:rsid w:val="00246B4E"/>
    <w:rsid w:val="00246FD8"/>
    <w:rsid w:val="00247F1A"/>
    <w:rsid w:val="00250270"/>
    <w:rsid w:val="0025030D"/>
    <w:rsid w:val="00250B90"/>
    <w:rsid w:val="002510EB"/>
    <w:rsid w:val="0025147D"/>
    <w:rsid w:val="00251568"/>
    <w:rsid w:val="00251D97"/>
    <w:rsid w:val="00251FC8"/>
    <w:rsid w:val="00254FDE"/>
    <w:rsid w:val="00255A71"/>
    <w:rsid w:val="00255B1C"/>
    <w:rsid w:val="002566E0"/>
    <w:rsid w:val="0025792B"/>
    <w:rsid w:val="002601C2"/>
    <w:rsid w:val="002607F4"/>
    <w:rsid w:val="00260845"/>
    <w:rsid w:val="00260C7F"/>
    <w:rsid w:val="00261118"/>
    <w:rsid w:val="00261810"/>
    <w:rsid w:val="00261835"/>
    <w:rsid w:val="002620F3"/>
    <w:rsid w:val="00263048"/>
    <w:rsid w:val="002644AD"/>
    <w:rsid w:val="00264F65"/>
    <w:rsid w:val="00265016"/>
    <w:rsid w:val="002666D2"/>
    <w:rsid w:val="00266AC6"/>
    <w:rsid w:val="00266F83"/>
    <w:rsid w:val="00267045"/>
    <w:rsid w:val="002674A8"/>
    <w:rsid w:val="002678FD"/>
    <w:rsid w:val="00267A43"/>
    <w:rsid w:val="00267F93"/>
    <w:rsid w:val="00270122"/>
    <w:rsid w:val="00270202"/>
    <w:rsid w:val="002714D3"/>
    <w:rsid w:val="002719EE"/>
    <w:rsid w:val="0027208C"/>
    <w:rsid w:val="0027216A"/>
    <w:rsid w:val="0027288C"/>
    <w:rsid w:val="0027290E"/>
    <w:rsid w:val="00272B0A"/>
    <w:rsid w:val="0027383D"/>
    <w:rsid w:val="00273D99"/>
    <w:rsid w:val="002753A1"/>
    <w:rsid w:val="002757E4"/>
    <w:rsid w:val="0028077F"/>
    <w:rsid w:val="0028100A"/>
    <w:rsid w:val="00281F2F"/>
    <w:rsid w:val="00282B42"/>
    <w:rsid w:val="00282BAB"/>
    <w:rsid w:val="00282BD8"/>
    <w:rsid w:val="00283070"/>
    <w:rsid w:val="0028553C"/>
    <w:rsid w:val="00287497"/>
    <w:rsid w:val="00287588"/>
    <w:rsid w:val="002879D2"/>
    <w:rsid w:val="00287B74"/>
    <w:rsid w:val="00290011"/>
    <w:rsid w:val="0029137C"/>
    <w:rsid w:val="00291933"/>
    <w:rsid w:val="00291DD1"/>
    <w:rsid w:val="00292129"/>
    <w:rsid w:val="00292850"/>
    <w:rsid w:val="00292985"/>
    <w:rsid w:val="002929D0"/>
    <w:rsid w:val="00293577"/>
    <w:rsid w:val="0029522D"/>
    <w:rsid w:val="002962A9"/>
    <w:rsid w:val="002963D2"/>
    <w:rsid w:val="00296AEF"/>
    <w:rsid w:val="00296AFE"/>
    <w:rsid w:val="00296C2E"/>
    <w:rsid w:val="00297019"/>
    <w:rsid w:val="002973A1"/>
    <w:rsid w:val="002A1669"/>
    <w:rsid w:val="002A19ED"/>
    <w:rsid w:val="002A1B27"/>
    <w:rsid w:val="002A1DA5"/>
    <w:rsid w:val="002A2FAC"/>
    <w:rsid w:val="002A318F"/>
    <w:rsid w:val="002A341C"/>
    <w:rsid w:val="002A3ABB"/>
    <w:rsid w:val="002A402F"/>
    <w:rsid w:val="002A4EA8"/>
    <w:rsid w:val="002A57B6"/>
    <w:rsid w:val="002A5CC1"/>
    <w:rsid w:val="002B0C63"/>
    <w:rsid w:val="002B18AB"/>
    <w:rsid w:val="002B28F8"/>
    <w:rsid w:val="002B2EE8"/>
    <w:rsid w:val="002B39CA"/>
    <w:rsid w:val="002B3BEE"/>
    <w:rsid w:val="002B3EB7"/>
    <w:rsid w:val="002B3F1A"/>
    <w:rsid w:val="002B471F"/>
    <w:rsid w:val="002B4960"/>
    <w:rsid w:val="002B535F"/>
    <w:rsid w:val="002B572C"/>
    <w:rsid w:val="002B5A61"/>
    <w:rsid w:val="002B66D1"/>
    <w:rsid w:val="002B691C"/>
    <w:rsid w:val="002B6973"/>
    <w:rsid w:val="002B767E"/>
    <w:rsid w:val="002B7F42"/>
    <w:rsid w:val="002C07EC"/>
    <w:rsid w:val="002C0B99"/>
    <w:rsid w:val="002C0CE5"/>
    <w:rsid w:val="002C0E8C"/>
    <w:rsid w:val="002C1475"/>
    <w:rsid w:val="002C1FC2"/>
    <w:rsid w:val="002C21DE"/>
    <w:rsid w:val="002C2258"/>
    <w:rsid w:val="002C2ADA"/>
    <w:rsid w:val="002C3296"/>
    <w:rsid w:val="002C36CF"/>
    <w:rsid w:val="002C3997"/>
    <w:rsid w:val="002C4167"/>
    <w:rsid w:val="002C542E"/>
    <w:rsid w:val="002C5D6A"/>
    <w:rsid w:val="002C5F07"/>
    <w:rsid w:val="002C6280"/>
    <w:rsid w:val="002C67F8"/>
    <w:rsid w:val="002C6B67"/>
    <w:rsid w:val="002D03F5"/>
    <w:rsid w:val="002D131E"/>
    <w:rsid w:val="002D1C30"/>
    <w:rsid w:val="002D1EC1"/>
    <w:rsid w:val="002D1F05"/>
    <w:rsid w:val="002D2971"/>
    <w:rsid w:val="002D2C56"/>
    <w:rsid w:val="002D2F42"/>
    <w:rsid w:val="002D44BA"/>
    <w:rsid w:val="002D4AFE"/>
    <w:rsid w:val="002D4F0B"/>
    <w:rsid w:val="002D52BF"/>
    <w:rsid w:val="002D6CD4"/>
    <w:rsid w:val="002D71E7"/>
    <w:rsid w:val="002D7591"/>
    <w:rsid w:val="002D7F09"/>
    <w:rsid w:val="002E09D7"/>
    <w:rsid w:val="002E1261"/>
    <w:rsid w:val="002E150D"/>
    <w:rsid w:val="002E187F"/>
    <w:rsid w:val="002E1B2B"/>
    <w:rsid w:val="002E3F2F"/>
    <w:rsid w:val="002E48A6"/>
    <w:rsid w:val="002E54BA"/>
    <w:rsid w:val="002E571D"/>
    <w:rsid w:val="002E58B4"/>
    <w:rsid w:val="002E5DBB"/>
    <w:rsid w:val="002E6318"/>
    <w:rsid w:val="002E6E13"/>
    <w:rsid w:val="002E787F"/>
    <w:rsid w:val="002E7992"/>
    <w:rsid w:val="002E7CF7"/>
    <w:rsid w:val="002F00B0"/>
    <w:rsid w:val="002F0103"/>
    <w:rsid w:val="002F0C76"/>
    <w:rsid w:val="002F1334"/>
    <w:rsid w:val="002F2204"/>
    <w:rsid w:val="002F313D"/>
    <w:rsid w:val="002F365A"/>
    <w:rsid w:val="002F3DB9"/>
    <w:rsid w:val="002F413C"/>
    <w:rsid w:val="002F4930"/>
    <w:rsid w:val="002F5832"/>
    <w:rsid w:val="002F64A7"/>
    <w:rsid w:val="002F6975"/>
    <w:rsid w:val="002F69CF"/>
    <w:rsid w:val="003006AD"/>
    <w:rsid w:val="00301EDA"/>
    <w:rsid w:val="003024EE"/>
    <w:rsid w:val="00302675"/>
    <w:rsid w:val="0030273A"/>
    <w:rsid w:val="00302FD8"/>
    <w:rsid w:val="003031F3"/>
    <w:rsid w:val="0030341F"/>
    <w:rsid w:val="00303609"/>
    <w:rsid w:val="00303AC0"/>
    <w:rsid w:val="00304579"/>
    <w:rsid w:val="00305257"/>
    <w:rsid w:val="00305834"/>
    <w:rsid w:val="00305982"/>
    <w:rsid w:val="00306251"/>
    <w:rsid w:val="0030648D"/>
    <w:rsid w:val="0030656B"/>
    <w:rsid w:val="003066B1"/>
    <w:rsid w:val="00307B4F"/>
    <w:rsid w:val="00307E92"/>
    <w:rsid w:val="00310291"/>
    <w:rsid w:val="00310D7F"/>
    <w:rsid w:val="00311509"/>
    <w:rsid w:val="00311636"/>
    <w:rsid w:val="00311EA5"/>
    <w:rsid w:val="00312486"/>
    <w:rsid w:val="00313941"/>
    <w:rsid w:val="00313BF0"/>
    <w:rsid w:val="00313E8A"/>
    <w:rsid w:val="0031405A"/>
    <w:rsid w:val="003143C0"/>
    <w:rsid w:val="003145E4"/>
    <w:rsid w:val="00314683"/>
    <w:rsid w:val="00314921"/>
    <w:rsid w:val="00314CD8"/>
    <w:rsid w:val="00314DE0"/>
    <w:rsid w:val="00314E36"/>
    <w:rsid w:val="00315290"/>
    <w:rsid w:val="003159BA"/>
    <w:rsid w:val="00315BBB"/>
    <w:rsid w:val="00315F96"/>
    <w:rsid w:val="00315FD7"/>
    <w:rsid w:val="0031634B"/>
    <w:rsid w:val="00316D92"/>
    <w:rsid w:val="00317BF6"/>
    <w:rsid w:val="003202B5"/>
    <w:rsid w:val="00320F01"/>
    <w:rsid w:val="00321ABA"/>
    <w:rsid w:val="00321D51"/>
    <w:rsid w:val="003225C0"/>
    <w:rsid w:val="00322879"/>
    <w:rsid w:val="00322CB1"/>
    <w:rsid w:val="00322EBE"/>
    <w:rsid w:val="00323875"/>
    <w:rsid w:val="003242E8"/>
    <w:rsid w:val="003250BA"/>
    <w:rsid w:val="003257FB"/>
    <w:rsid w:val="00326DA6"/>
    <w:rsid w:val="00327113"/>
    <w:rsid w:val="0032712A"/>
    <w:rsid w:val="00327480"/>
    <w:rsid w:val="00327B04"/>
    <w:rsid w:val="00327F93"/>
    <w:rsid w:val="003300E4"/>
    <w:rsid w:val="00330A94"/>
    <w:rsid w:val="00331185"/>
    <w:rsid w:val="00331187"/>
    <w:rsid w:val="003318A9"/>
    <w:rsid w:val="00331D53"/>
    <w:rsid w:val="0033212E"/>
    <w:rsid w:val="0033249E"/>
    <w:rsid w:val="003324EE"/>
    <w:rsid w:val="0033281F"/>
    <w:rsid w:val="00332B6E"/>
    <w:rsid w:val="00332D56"/>
    <w:rsid w:val="0033393A"/>
    <w:rsid w:val="00334A0D"/>
    <w:rsid w:val="00336CC4"/>
    <w:rsid w:val="0033736C"/>
    <w:rsid w:val="00341775"/>
    <w:rsid w:val="00341CEE"/>
    <w:rsid w:val="00341E8E"/>
    <w:rsid w:val="003424BB"/>
    <w:rsid w:val="00342CD6"/>
    <w:rsid w:val="00344BC1"/>
    <w:rsid w:val="00344D77"/>
    <w:rsid w:val="00345CB4"/>
    <w:rsid w:val="00345E0B"/>
    <w:rsid w:val="00346172"/>
    <w:rsid w:val="003461DB"/>
    <w:rsid w:val="00347947"/>
    <w:rsid w:val="0035136D"/>
    <w:rsid w:val="003519BC"/>
    <w:rsid w:val="00351CCF"/>
    <w:rsid w:val="003520B7"/>
    <w:rsid w:val="00353506"/>
    <w:rsid w:val="003535A1"/>
    <w:rsid w:val="00353B45"/>
    <w:rsid w:val="00353C0D"/>
    <w:rsid w:val="00353CB5"/>
    <w:rsid w:val="00354B62"/>
    <w:rsid w:val="00355230"/>
    <w:rsid w:val="00356AB2"/>
    <w:rsid w:val="0035703C"/>
    <w:rsid w:val="003570AA"/>
    <w:rsid w:val="003574C7"/>
    <w:rsid w:val="003577D1"/>
    <w:rsid w:val="00357DE2"/>
    <w:rsid w:val="00360ECA"/>
    <w:rsid w:val="00361670"/>
    <w:rsid w:val="00361B3C"/>
    <w:rsid w:val="00362CFB"/>
    <w:rsid w:val="00364BB5"/>
    <w:rsid w:val="00364DB5"/>
    <w:rsid w:val="00364E07"/>
    <w:rsid w:val="00365191"/>
    <w:rsid w:val="00365365"/>
    <w:rsid w:val="00365758"/>
    <w:rsid w:val="0036580A"/>
    <w:rsid w:val="00365A8B"/>
    <w:rsid w:val="00365DDE"/>
    <w:rsid w:val="00366A0D"/>
    <w:rsid w:val="003677EF"/>
    <w:rsid w:val="00370E47"/>
    <w:rsid w:val="00370FF3"/>
    <w:rsid w:val="00371E61"/>
    <w:rsid w:val="00372233"/>
    <w:rsid w:val="00372542"/>
    <w:rsid w:val="00373BEA"/>
    <w:rsid w:val="00373D17"/>
    <w:rsid w:val="00373E8E"/>
    <w:rsid w:val="003746FF"/>
    <w:rsid w:val="00374B4A"/>
    <w:rsid w:val="00375888"/>
    <w:rsid w:val="003760DC"/>
    <w:rsid w:val="0037615F"/>
    <w:rsid w:val="00376A03"/>
    <w:rsid w:val="00376EA1"/>
    <w:rsid w:val="00376F96"/>
    <w:rsid w:val="00377345"/>
    <w:rsid w:val="00377AFF"/>
    <w:rsid w:val="00380444"/>
    <w:rsid w:val="0038066C"/>
    <w:rsid w:val="00380BA8"/>
    <w:rsid w:val="003810B3"/>
    <w:rsid w:val="003813DF"/>
    <w:rsid w:val="00382FD7"/>
    <w:rsid w:val="00383908"/>
    <w:rsid w:val="003846AF"/>
    <w:rsid w:val="00384796"/>
    <w:rsid w:val="00386501"/>
    <w:rsid w:val="00386B51"/>
    <w:rsid w:val="00386D41"/>
    <w:rsid w:val="003907A0"/>
    <w:rsid w:val="00390DB3"/>
    <w:rsid w:val="003910D8"/>
    <w:rsid w:val="00392472"/>
    <w:rsid w:val="003939A4"/>
    <w:rsid w:val="00393AC0"/>
    <w:rsid w:val="00394054"/>
    <w:rsid w:val="00394411"/>
    <w:rsid w:val="003946B7"/>
    <w:rsid w:val="003948E3"/>
    <w:rsid w:val="00395408"/>
    <w:rsid w:val="00395623"/>
    <w:rsid w:val="00396570"/>
    <w:rsid w:val="003967C6"/>
    <w:rsid w:val="003969B7"/>
    <w:rsid w:val="003971DC"/>
    <w:rsid w:val="003976F1"/>
    <w:rsid w:val="0039780E"/>
    <w:rsid w:val="00397E24"/>
    <w:rsid w:val="003A21FC"/>
    <w:rsid w:val="003A23DD"/>
    <w:rsid w:val="003A29CF"/>
    <w:rsid w:val="003A2A4C"/>
    <w:rsid w:val="003A42BE"/>
    <w:rsid w:val="003A4D01"/>
    <w:rsid w:val="003A5450"/>
    <w:rsid w:val="003A5669"/>
    <w:rsid w:val="003A5B32"/>
    <w:rsid w:val="003A604E"/>
    <w:rsid w:val="003A67B3"/>
    <w:rsid w:val="003A6D67"/>
    <w:rsid w:val="003A721E"/>
    <w:rsid w:val="003A7FBA"/>
    <w:rsid w:val="003B0540"/>
    <w:rsid w:val="003B1FA8"/>
    <w:rsid w:val="003B235F"/>
    <w:rsid w:val="003B2EB1"/>
    <w:rsid w:val="003B353F"/>
    <w:rsid w:val="003B3B11"/>
    <w:rsid w:val="003B4030"/>
    <w:rsid w:val="003B4A08"/>
    <w:rsid w:val="003B555D"/>
    <w:rsid w:val="003B59CA"/>
    <w:rsid w:val="003B5FBD"/>
    <w:rsid w:val="003B6255"/>
    <w:rsid w:val="003B6C3D"/>
    <w:rsid w:val="003B6FFC"/>
    <w:rsid w:val="003B73C5"/>
    <w:rsid w:val="003C047A"/>
    <w:rsid w:val="003C09F9"/>
    <w:rsid w:val="003C13A8"/>
    <w:rsid w:val="003C14A5"/>
    <w:rsid w:val="003C1596"/>
    <w:rsid w:val="003C18BA"/>
    <w:rsid w:val="003C2672"/>
    <w:rsid w:val="003C2E92"/>
    <w:rsid w:val="003C412A"/>
    <w:rsid w:val="003C4280"/>
    <w:rsid w:val="003C430E"/>
    <w:rsid w:val="003C4829"/>
    <w:rsid w:val="003C5108"/>
    <w:rsid w:val="003C58B8"/>
    <w:rsid w:val="003C6DFD"/>
    <w:rsid w:val="003C6F0E"/>
    <w:rsid w:val="003D0FDE"/>
    <w:rsid w:val="003D11B7"/>
    <w:rsid w:val="003D1479"/>
    <w:rsid w:val="003D18E0"/>
    <w:rsid w:val="003D2200"/>
    <w:rsid w:val="003D3E95"/>
    <w:rsid w:val="003D434A"/>
    <w:rsid w:val="003D494E"/>
    <w:rsid w:val="003D5671"/>
    <w:rsid w:val="003D5C65"/>
    <w:rsid w:val="003D7751"/>
    <w:rsid w:val="003D77BE"/>
    <w:rsid w:val="003E022B"/>
    <w:rsid w:val="003E10B7"/>
    <w:rsid w:val="003E13F8"/>
    <w:rsid w:val="003E2660"/>
    <w:rsid w:val="003E2862"/>
    <w:rsid w:val="003E2921"/>
    <w:rsid w:val="003E2E4C"/>
    <w:rsid w:val="003E479E"/>
    <w:rsid w:val="003E4D11"/>
    <w:rsid w:val="003E5B58"/>
    <w:rsid w:val="003E5D8D"/>
    <w:rsid w:val="003E691E"/>
    <w:rsid w:val="003E6CF8"/>
    <w:rsid w:val="003E7511"/>
    <w:rsid w:val="003E76BE"/>
    <w:rsid w:val="003E79E5"/>
    <w:rsid w:val="003F01E5"/>
    <w:rsid w:val="003F0411"/>
    <w:rsid w:val="003F051D"/>
    <w:rsid w:val="003F1186"/>
    <w:rsid w:val="003F11A5"/>
    <w:rsid w:val="003F1253"/>
    <w:rsid w:val="003F168D"/>
    <w:rsid w:val="003F1969"/>
    <w:rsid w:val="003F19A7"/>
    <w:rsid w:val="003F20D1"/>
    <w:rsid w:val="003F2A64"/>
    <w:rsid w:val="003F35A7"/>
    <w:rsid w:val="003F3801"/>
    <w:rsid w:val="003F532D"/>
    <w:rsid w:val="003F62ED"/>
    <w:rsid w:val="003F6B94"/>
    <w:rsid w:val="003F781F"/>
    <w:rsid w:val="0040063E"/>
    <w:rsid w:val="0040108F"/>
    <w:rsid w:val="00401126"/>
    <w:rsid w:val="0040132A"/>
    <w:rsid w:val="00402302"/>
    <w:rsid w:val="00402CF4"/>
    <w:rsid w:val="0040453F"/>
    <w:rsid w:val="00404753"/>
    <w:rsid w:val="004047E5"/>
    <w:rsid w:val="0040514E"/>
    <w:rsid w:val="00405191"/>
    <w:rsid w:val="00405A70"/>
    <w:rsid w:val="00405B8D"/>
    <w:rsid w:val="00405C67"/>
    <w:rsid w:val="00405CE4"/>
    <w:rsid w:val="00406B24"/>
    <w:rsid w:val="00407799"/>
    <w:rsid w:val="004100B1"/>
    <w:rsid w:val="0041184E"/>
    <w:rsid w:val="00412995"/>
    <w:rsid w:val="00412ADA"/>
    <w:rsid w:val="00412BF7"/>
    <w:rsid w:val="00412DB0"/>
    <w:rsid w:val="00413202"/>
    <w:rsid w:val="004138D3"/>
    <w:rsid w:val="00414004"/>
    <w:rsid w:val="00414302"/>
    <w:rsid w:val="0041450C"/>
    <w:rsid w:val="004145B0"/>
    <w:rsid w:val="004145B5"/>
    <w:rsid w:val="00415181"/>
    <w:rsid w:val="00415184"/>
    <w:rsid w:val="00415DF8"/>
    <w:rsid w:val="0041643F"/>
    <w:rsid w:val="00416812"/>
    <w:rsid w:val="004169EA"/>
    <w:rsid w:val="00417565"/>
    <w:rsid w:val="00420534"/>
    <w:rsid w:val="00420748"/>
    <w:rsid w:val="00421816"/>
    <w:rsid w:val="00422D46"/>
    <w:rsid w:val="00423CB6"/>
    <w:rsid w:val="00423F17"/>
    <w:rsid w:val="00424317"/>
    <w:rsid w:val="00424724"/>
    <w:rsid w:val="00425441"/>
    <w:rsid w:val="0042598D"/>
    <w:rsid w:val="004259FB"/>
    <w:rsid w:val="00425FF8"/>
    <w:rsid w:val="004263F9"/>
    <w:rsid w:val="00426496"/>
    <w:rsid w:val="00426AA9"/>
    <w:rsid w:val="00427E9C"/>
    <w:rsid w:val="00430058"/>
    <w:rsid w:val="00430F24"/>
    <w:rsid w:val="00431549"/>
    <w:rsid w:val="0043169D"/>
    <w:rsid w:val="004319CE"/>
    <w:rsid w:val="00431F41"/>
    <w:rsid w:val="00431FB9"/>
    <w:rsid w:val="00432682"/>
    <w:rsid w:val="004336E0"/>
    <w:rsid w:val="00433D53"/>
    <w:rsid w:val="00433FCE"/>
    <w:rsid w:val="00434148"/>
    <w:rsid w:val="00434413"/>
    <w:rsid w:val="00434B48"/>
    <w:rsid w:val="00434C7D"/>
    <w:rsid w:val="00435EEA"/>
    <w:rsid w:val="004366DE"/>
    <w:rsid w:val="00437241"/>
    <w:rsid w:val="004372A0"/>
    <w:rsid w:val="00441645"/>
    <w:rsid w:val="004416EF"/>
    <w:rsid w:val="004448AC"/>
    <w:rsid w:val="00444AC9"/>
    <w:rsid w:val="00444B6A"/>
    <w:rsid w:val="00444D26"/>
    <w:rsid w:val="00444ED1"/>
    <w:rsid w:val="004455D8"/>
    <w:rsid w:val="0044624E"/>
    <w:rsid w:val="00446BC4"/>
    <w:rsid w:val="00447857"/>
    <w:rsid w:val="0044794B"/>
    <w:rsid w:val="00450055"/>
    <w:rsid w:val="004525A4"/>
    <w:rsid w:val="00452A3C"/>
    <w:rsid w:val="00452A61"/>
    <w:rsid w:val="00452CDD"/>
    <w:rsid w:val="00452F00"/>
    <w:rsid w:val="0045344B"/>
    <w:rsid w:val="00454118"/>
    <w:rsid w:val="004542EB"/>
    <w:rsid w:val="00454577"/>
    <w:rsid w:val="004548AB"/>
    <w:rsid w:val="00454CE5"/>
    <w:rsid w:val="00455FE9"/>
    <w:rsid w:val="004562F4"/>
    <w:rsid w:val="00456DD1"/>
    <w:rsid w:val="004579F8"/>
    <w:rsid w:val="00457C62"/>
    <w:rsid w:val="00457DC9"/>
    <w:rsid w:val="00460461"/>
    <w:rsid w:val="00460B2C"/>
    <w:rsid w:val="0046161C"/>
    <w:rsid w:val="00461CEA"/>
    <w:rsid w:val="00461FE6"/>
    <w:rsid w:val="0046274E"/>
    <w:rsid w:val="004630D6"/>
    <w:rsid w:val="004639A1"/>
    <w:rsid w:val="00463E61"/>
    <w:rsid w:val="004647DF"/>
    <w:rsid w:val="00464CF5"/>
    <w:rsid w:val="00465A2A"/>
    <w:rsid w:val="00465A41"/>
    <w:rsid w:val="00466267"/>
    <w:rsid w:val="004664AC"/>
    <w:rsid w:val="004665A0"/>
    <w:rsid w:val="00467761"/>
    <w:rsid w:val="00467C2C"/>
    <w:rsid w:val="004702D4"/>
    <w:rsid w:val="004704B3"/>
    <w:rsid w:val="004707E2"/>
    <w:rsid w:val="0047093A"/>
    <w:rsid w:val="00470B65"/>
    <w:rsid w:val="00470E51"/>
    <w:rsid w:val="004713AA"/>
    <w:rsid w:val="004721C1"/>
    <w:rsid w:val="00472CB4"/>
    <w:rsid w:val="004734B9"/>
    <w:rsid w:val="004736D1"/>
    <w:rsid w:val="00474A20"/>
    <w:rsid w:val="00475061"/>
    <w:rsid w:val="004751A7"/>
    <w:rsid w:val="00475CAA"/>
    <w:rsid w:val="00476485"/>
    <w:rsid w:val="004765ED"/>
    <w:rsid w:val="0047691C"/>
    <w:rsid w:val="00476C7E"/>
    <w:rsid w:val="00476F6D"/>
    <w:rsid w:val="00477B71"/>
    <w:rsid w:val="00477CDB"/>
    <w:rsid w:val="00477DB7"/>
    <w:rsid w:val="00480053"/>
    <w:rsid w:val="0048187E"/>
    <w:rsid w:val="00481ED7"/>
    <w:rsid w:val="004820AF"/>
    <w:rsid w:val="004822BB"/>
    <w:rsid w:val="00482AB1"/>
    <w:rsid w:val="00482D21"/>
    <w:rsid w:val="00483981"/>
    <w:rsid w:val="00484585"/>
    <w:rsid w:val="0048469C"/>
    <w:rsid w:val="00484712"/>
    <w:rsid w:val="00484F6A"/>
    <w:rsid w:val="00485C8A"/>
    <w:rsid w:val="00485F4B"/>
    <w:rsid w:val="0048616B"/>
    <w:rsid w:val="00486851"/>
    <w:rsid w:val="00486BC3"/>
    <w:rsid w:val="004873A9"/>
    <w:rsid w:val="00487492"/>
    <w:rsid w:val="004874FD"/>
    <w:rsid w:val="004875B7"/>
    <w:rsid w:val="0049052F"/>
    <w:rsid w:val="0049067A"/>
    <w:rsid w:val="00490BAB"/>
    <w:rsid w:val="00490C29"/>
    <w:rsid w:val="004914F1"/>
    <w:rsid w:val="00491B51"/>
    <w:rsid w:val="00491EDE"/>
    <w:rsid w:val="0049224E"/>
    <w:rsid w:val="004927EF"/>
    <w:rsid w:val="00492B56"/>
    <w:rsid w:val="00492ED8"/>
    <w:rsid w:val="0049464C"/>
    <w:rsid w:val="0049466F"/>
    <w:rsid w:val="0049486E"/>
    <w:rsid w:val="00494E50"/>
    <w:rsid w:val="0049557E"/>
    <w:rsid w:val="00495DDB"/>
    <w:rsid w:val="0049655E"/>
    <w:rsid w:val="00496C52"/>
    <w:rsid w:val="004971EF"/>
    <w:rsid w:val="00497761"/>
    <w:rsid w:val="004A04D1"/>
    <w:rsid w:val="004A1EAF"/>
    <w:rsid w:val="004A2298"/>
    <w:rsid w:val="004A2E4F"/>
    <w:rsid w:val="004A33B0"/>
    <w:rsid w:val="004A3BE6"/>
    <w:rsid w:val="004A46DD"/>
    <w:rsid w:val="004A48B1"/>
    <w:rsid w:val="004A645F"/>
    <w:rsid w:val="004B00B0"/>
    <w:rsid w:val="004B00E7"/>
    <w:rsid w:val="004B0537"/>
    <w:rsid w:val="004B0B10"/>
    <w:rsid w:val="004B12F8"/>
    <w:rsid w:val="004B162E"/>
    <w:rsid w:val="004B1ECE"/>
    <w:rsid w:val="004B30A9"/>
    <w:rsid w:val="004B3D8B"/>
    <w:rsid w:val="004B4AE6"/>
    <w:rsid w:val="004B5322"/>
    <w:rsid w:val="004B670E"/>
    <w:rsid w:val="004B714F"/>
    <w:rsid w:val="004B7658"/>
    <w:rsid w:val="004B7670"/>
    <w:rsid w:val="004B7A5F"/>
    <w:rsid w:val="004C006A"/>
    <w:rsid w:val="004C1751"/>
    <w:rsid w:val="004C2246"/>
    <w:rsid w:val="004C2389"/>
    <w:rsid w:val="004C2435"/>
    <w:rsid w:val="004C24DD"/>
    <w:rsid w:val="004C3C5E"/>
    <w:rsid w:val="004C3DA6"/>
    <w:rsid w:val="004C4131"/>
    <w:rsid w:val="004C4269"/>
    <w:rsid w:val="004C42FD"/>
    <w:rsid w:val="004C4896"/>
    <w:rsid w:val="004C4A19"/>
    <w:rsid w:val="004C5681"/>
    <w:rsid w:val="004C5F14"/>
    <w:rsid w:val="004C6009"/>
    <w:rsid w:val="004C6545"/>
    <w:rsid w:val="004C7425"/>
    <w:rsid w:val="004C78D5"/>
    <w:rsid w:val="004C79B7"/>
    <w:rsid w:val="004C7EB8"/>
    <w:rsid w:val="004D0271"/>
    <w:rsid w:val="004D0C3D"/>
    <w:rsid w:val="004D1773"/>
    <w:rsid w:val="004D1D77"/>
    <w:rsid w:val="004D2729"/>
    <w:rsid w:val="004D3020"/>
    <w:rsid w:val="004D345D"/>
    <w:rsid w:val="004D3880"/>
    <w:rsid w:val="004D4412"/>
    <w:rsid w:val="004D4708"/>
    <w:rsid w:val="004D4CBB"/>
    <w:rsid w:val="004E0B56"/>
    <w:rsid w:val="004E1572"/>
    <w:rsid w:val="004E1625"/>
    <w:rsid w:val="004E26E1"/>
    <w:rsid w:val="004E26E5"/>
    <w:rsid w:val="004E2B81"/>
    <w:rsid w:val="004E3111"/>
    <w:rsid w:val="004E384A"/>
    <w:rsid w:val="004E39D8"/>
    <w:rsid w:val="004E45E5"/>
    <w:rsid w:val="004E4A5A"/>
    <w:rsid w:val="004E4DA8"/>
    <w:rsid w:val="004E523B"/>
    <w:rsid w:val="004E545D"/>
    <w:rsid w:val="004E551C"/>
    <w:rsid w:val="004E558C"/>
    <w:rsid w:val="004E55B4"/>
    <w:rsid w:val="004E58DD"/>
    <w:rsid w:val="004E7D2F"/>
    <w:rsid w:val="004F002D"/>
    <w:rsid w:val="004F0FEF"/>
    <w:rsid w:val="004F14AE"/>
    <w:rsid w:val="004F1730"/>
    <w:rsid w:val="004F18ED"/>
    <w:rsid w:val="004F22B2"/>
    <w:rsid w:val="004F2425"/>
    <w:rsid w:val="004F29D6"/>
    <w:rsid w:val="004F2CF3"/>
    <w:rsid w:val="004F385B"/>
    <w:rsid w:val="004F446F"/>
    <w:rsid w:val="004F4C0F"/>
    <w:rsid w:val="004F4E25"/>
    <w:rsid w:val="004F539F"/>
    <w:rsid w:val="004F5C52"/>
    <w:rsid w:val="004F5D79"/>
    <w:rsid w:val="004F6A25"/>
    <w:rsid w:val="004F6F32"/>
    <w:rsid w:val="004F750B"/>
    <w:rsid w:val="004F7839"/>
    <w:rsid w:val="004F7CC1"/>
    <w:rsid w:val="0050018B"/>
    <w:rsid w:val="00500742"/>
    <w:rsid w:val="00500DA6"/>
    <w:rsid w:val="005014E7"/>
    <w:rsid w:val="00501E76"/>
    <w:rsid w:val="00502466"/>
    <w:rsid w:val="0050291F"/>
    <w:rsid w:val="005037D2"/>
    <w:rsid w:val="005037D3"/>
    <w:rsid w:val="005039DA"/>
    <w:rsid w:val="00503D53"/>
    <w:rsid w:val="00504924"/>
    <w:rsid w:val="00505410"/>
    <w:rsid w:val="0050547C"/>
    <w:rsid w:val="005058D3"/>
    <w:rsid w:val="00507972"/>
    <w:rsid w:val="00507C20"/>
    <w:rsid w:val="00507EC1"/>
    <w:rsid w:val="00510232"/>
    <w:rsid w:val="00510435"/>
    <w:rsid w:val="005109F8"/>
    <w:rsid w:val="005114D2"/>
    <w:rsid w:val="005115D4"/>
    <w:rsid w:val="005123B4"/>
    <w:rsid w:val="00512E22"/>
    <w:rsid w:val="00512EC8"/>
    <w:rsid w:val="005132A8"/>
    <w:rsid w:val="00513DC6"/>
    <w:rsid w:val="00514071"/>
    <w:rsid w:val="0051469A"/>
    <w:rsid w:val="00514A26"/>
    <w:rsid w:val="005155DD"/>
    <w:rsid w:val="00515C1A"/>
    <w:rsid w:val="00516457"/>
    <w:rsid w:val="00516D52"/>
    <w:rsid w:val="00517100"/>
    <w:rsid w:val="00517ED8"/>
    <w:rsid w:val="005203C7"/>
    <w:rsid w:val="005209E9"/>
    <w:rsid w:val="00520AD6"/>
    <w:rsid w:val="00521298"/>
    <w:rsid w:val="00521965"/>
    <w:rsid w:val="005231EC"/>
    <w:rsid w:val="00523BD7"/>
    <w:rsid w:val="00523F40"/>
    <w:rsid w:val="005249E2"/>
    <w:rsid w:val="005254B7"/>
    <w:rsid w:val="005262D0"/>
    <w:rsid w:val="00526C2F"/>
    <w:rsid w:val="005273BB"/>
    <w:rsid w:val="00527C7D"/>
    <w:rsid w:val="005301AB"/>
    <w:rsid w:val="00530E97"/>
    <w:rsid w:val="00530FB0"/>
    <w:rsid w:val="00531916"/>
    <w:rsid w:val="005322AE"/>
    <w:rsid w:val="0053232B"/>
    <w:rsid w:val="0053447E"/>
    <w:rsid w:val="00534C50"/>
    <w:rsid w:val="00535D81"/>
    <w:rsid w:val="00535E40"/>
    <w:rsid w:val="00535F95"/>
    <w:rsid w:val="00536719"/>
    <w:rsid w:val="00536D0D"/>
    <w:rsid w:val="00536DD9"/>
    <w:rsid w:val="00537BBE"/>
    <w:rsid w:val="00537C9A"/>
    <w:rsid w:val="00537D69"/>
    <w:rsid w:val="00540A34"/>
    <w:rsid w:val="00540DBC"/>
    <w:rsid w:val="005420B6"/>
    <w:rsid w:val="005434F0"/>
    <w:rsid w:val="00543768"/>
    <w:rsid w:val="0054380D"/>
    <w:rsid w:val="00543B87"/>
    <w:rsid w:val="0054422F"/>
    <w:rsid w:val="00544ED6"/>
    <w:rsid w:val="00546450"/>
    <w:rsid w:val="005465FB"/>
    <w:rsid w:val="005467F6"/>
    <w:rsid w:val="0054686D"/>
    <w:rsid w:val="005501E1"/>
    <w:rsid w:val="00550C5D"/>
    <w:rsid w:val="0055111E"/>
    <w:rsid w:val="0055112D"/>
    <w:rsid w:val="0055165A"/>
    <w:rsid w:val="00551D58"/>
    <w:rsid w:val="00552326"/>
    <w:rsid w:val="005523DB"/>
    <w:rsid w:val="00552B74"/>
    <w:rsid w:val="005542F1"/>
    <w:rsid w:val="00556E61"/>
    <w:rsid w:val="00557033"/>
    <w:rsid w:val="0055710C"/>
    <w:rsid w:val="005574BA"/>
    <w:rsid w:val="00557752"/>
    <w:rsid w:val="0055793E"/>
    <w:rsid w:val="005579EB"/>
    <w:rsid w:val="00557A1A"/>
    <w:rsid w:val="00557CBB"/>
    <w:rsid w:val="005603AA"/>
    <w:rsid w:val="00560A1F"/>
    <w:rsid w:val="00560CB1"/>
    <w:rsid w:val="00560F1E"/>
    <w:rsid w:val="00564009"/>
    <w:rsid w:val="00564783"/>
    <w:rsid w:val="00564B4F"/>
    <w:rsid w:val="00564D86"/>
    <w:rsid w:val="00564EE6"/>
    <w:rsid w:val="005665CC"/>
    <w:rsid w:val="00566A6D"/>
    <w:rsid w:val="00566C43"/>
    <w:rsid w:val="00567104"/>
    <w:rsid w:val="005701F1"/>
    <w:rsid w:val="00571F20"/>
    <w:rsid w:val="005722B0"/>
    <w:rsid w:val="00572498"/>
    <w:rsid w:val="005724EC"/>
    <w:rsid w:val="00572644"/>
    <w:rsid w:val="00572ADD"/>
    <w:rsid w:val="00572CEF"/>
    <w:rsid w:val="00574740"/>
    <w:rsid w:val="005747BF"/>
    <w:rsid w:val="00574A4A"/>
    <w:rsid w:val="00574AFA"/>
    <w:rsid w:val="005758E9"/>
    <w:rsid w:val="00575B07"/>
    <w:rsid w:val="00575B85"/>
    <w:rsid w:val="00575C25"/>
    <w:rsid w:val="0057664A"/>
    <w:rsid w:val="00577700"/>
    <w:rsid w:val="00580654"/>
    <w:rsid w:val="00580FD8"/>
    <w:rsid w:val="00581E57"/>
    <w:rsid w:val="005820BA"/>
    <w:rsid w:val="00582554"/>
    <w:rsid w:val="005829FE"/>
    <w:rsid w:val="00582EC5"/>
    <w:rsid w:val="0058316E"/>
    <w:rsid w:val="00583740"/>
    <w:rsid w:val="00583D98"/>
    <w:rsid w:val="005848CA"/>
    <w:rsid w:val="00584B63"/>
    <w:rsid w:val="00584BD1"/>
    <w:rsid w:val="00585F62"/>
    <w:rsid w:val="0058626B"/>
    <w:rsid w:val="00586890"/>
    <w:rsid w:val="005879DC"/>
    <w:rsid w:val="00590E36"/>
    <w:rsid w:val="0059175C"/>
    <w:rsid w:val="00592210"/>
    <w:rsid w:val="005933E2"/>
    <w:rsid w:val="00593FF1"/>
    <w:rsid w:val="005943B2"/>
    <w:rsid w:val="005943D9"/>
    <w:rsid w:val="005959CB"/>
    <w:rsid w:val="00596630"/>
    <w:rsid w:val="00596732"/>
    <w:rsid w:val="005975AE"/>
    <w:rsid w:val="005977C9"/>
    <w:rsid w:val="0059791E"/>
    <w:rsid w:val="00597CFC"/>
    <w:rsid w:val="005A0454"/>
    <w:rsid w:val="005A16E2"/>
    <w:rsid w:val="005A1BD4"/>
    <w:rsid w:val="005A1F8F"/>
    <w:rsid w:val="005A1FC4"/>
    <w:rsid w:val="005A2001"/>
    <w:rsid w:val="005A2167"/>
    <w:rsid w:val="005A23DF"/>
    <w:rsid w:val="005A3690"/>
    <w:rsid w:val="005A3CEE"/>
    <w:rsid w:val="005A475B"/>
    <w:rsid w:val="005A5281"/>
    <w:rsid w:val="005A52E7"/>
    <w:rsid w:val="005A584F"/>
    <w:rsid w:val="005A6FAF"/>
    <w:rsid w:val="005A7464"/>
    <w:rsid w:val="005A7DFD"/>
    <w:rsid w:val="005A7E2F"/>
    <w:rsid w:val="005B1317"/>
    <w:rsid w:val="005B1F40"/>
    <w:rsid w:val="005B2021"/>
    <w:rsid w:val="005B237A"/>
    <w:rsid w:val="005B27DE"/>
    <w:rsid w:val="005B2989"/>
    <w:rsid w:val="005B4275"/>
    <w:rsid w:val="005B4764"/>
    <w:rsid w:val="005B493A"/>
    <w:rsid w:val="005B50C6"/>
    <w:rsid w:val="005B5441"/>
    <w:rsid w:val="005B5A5D"/>
    <w:rsid w:val="005B67FA"/>
    <w:rsid w:val="005B746A"/>
    <w:rsid w:val="005B7B75"/>
    <w:rsid w:val="005B7F87"/>
    <w:rsid w:val="005C06E7"/>
    <w:rsid w:val="005C0F76"/>
    <w:rsid w:val="005C0FCA"/>
    <w:rsid w:val="005C1EB2"/>
    <w:rsid w:val="005C1F27"/>
    <w:rsid w:val="005C2825"/>
    <w:rsid w:val="005C2863"/>
    <w:rsid w:val="005C2B45"/>
    <w:rsid w:val="005C3C57"/>
    <w:rsid w:val="005C448F"/>
    <w:rsid w:val="005C4864"/>
    <w:rsid w:val="005C579C"/>
    <w:rsid w:val="005C57A5"/>
    <w:rsid w:val="005C58C4"/>
    <w:rsid w:val="005C6142"/>
    <w:rsid w:val="005C6145"/>
    <w:rsid w:val="005C6555"/>
    <w:rsid w:val="005C6D81"/>
    <w:rsid w:val="005C70E3"/>
    <w:rsid w:val="005C725A"/>
    <w:rsid w:val="005D0675"/>
    <w:rsid w:val="005D0DD5"/>
    <w:rsid w:val="005D13CF"/>
    <w:rsid w:val="005D1511"/>
    <w:rsid w:val="005D1699"/>
    <w:rsid w:val="005D1F9E"/>
    <w:rsid w:val="005D21E6"/>
    <w:rsid w:val="005D2960"/>
    <w:rsid w:val="005D3060"/>
    <w:rsid w:val="005D33DB"/>
    <w:rsid w:val="005D4125"/>
    <w:rsid w:val="005D440C"/>
    <w:rsid w:val="005D4800"/>
    <w:rsid w:val="005D4F95"/>
    <w:rsid w:val="005D5443"/>
    <w:rsid w:val="005D574F"/>
    <w:rsid w:val="005D5C85"/>
    <w:rsid w:val="005D6905"/>
    <w:rsid w:val="005D6DB2"/>
    <w:rsid w:val="005D7230"/>
    <w:rsid w:val="005D76DD"/>
    <w:rsid w:val="005D79D5"/>
    <w:rsid w:val="005D7DB7"/>
    <w:rsid w:val="005E018E"/>
    <w:rsid w:val="005E0777"/>
    <w:rsid w:val="005E16E0"/>
    <w:rsid w:val="005E2A9C"/>
    <w:rsid w:val="005E385B"/>
    <w:rsid w:val="005E4889"/>
    <w:rsid w:val="005E4FA7"/>
    <w:rsid w:val="005E564F"/>
    <w:rsid w:val="005E5EF0"/>
    <w:rsid w:val="005E5EFA"/>
    <w:rsid w:val="005E605A"/>
    <w:rsid w:val="005E6333"/>
    <w:rsid w:val="005E67E3"/>
    <w:rsid w:val="005E6EB9"/>
    <w:rsid w:val="005F087F"/>
    <w:rsid w:val="005F0E99"/>
    <w:rsid w:val="005F1A58"/>
    <w:rsid w:val="005F2630"/>
    <w:rsid w:val="005F27BE"/>
    <w:rsid w:val="005F2C96"/>
    <w:rsid w:val="005F310E"/>
    <w:rsid w:val="005F4939"/>
    <w:rsid w:val="005F51F5"/>
    <w:rsid w:val="005F547E"/>
    <w:rsid w:val="005F655C"/>
    <w:rsid w:val="005F6AB2"/>
    <w:rsid w:val="005F6E51"/>
    <w:rsid w:val="005F6EA5"/>
    <w:rsid w:val="005F6F8E"/>
    <w:rsid w:val="005F7331"/>
    <w:rsid w:val="00600795"/>
    <w:rsid w:val="00600B02"/>
    <w:rsid w:val="00601A7D"/>
    <w:rsid w:val="006029E9"/>
    <w:rsid w:val="006031C4"/>
    <w:rsid w:val="006032EB"/>
    <w:rsid w:val="0060369C"/>
    <w:rsid w:val="00603E49"/>
    <w:rsid w:val="006044B5"/>
    <w:rsid w:val="006051A4"/>
    <w:rsid w:val="0060594D"/>
    <w:rsid w:val="00605CA8"/>
    <w:rsid w:val="006061F8"/>
    <w:rsid w:val="006067DD"/>
    <w:rsid w:val="00606EC6"/>
    <w:rsid w:val="006079A5"/>
    <w:rsid w:val="00607D39"/>
    <w:rsid w:val="00610400"/>
    <w:rsid w:val="0061180E"/>
    <w:rsid w:val="00611AAF"/>
    <w:rsid w:val="00611AFB"/>
    <w:rsid w:val="00611C32"/>
    <w:rsid w:val="00611D5D"/>
    <w:rsid w:val="00611FE7"/>
    <w:rsid w:val="006126AB"/>
    <w:rsid w:val="006128B6"/>
    <w:rsid w:val="00612A3A"/>
    <w:rsid w:val="00613051"/>
    <w:rsid w:val="006131ED"/>
    <w:rsid w:val="00613A87"/>
    <w:rsid w:val="00613D05"/>
    <w:rsid w:val="00614110"/>
    <w:rsid w:val="00614141"/>
    <w:rsid w:val="00614EEA"/>
    <w:rsid w:val="00616703"/>
    <w:rsid w:val="00616793"/>
    <w:rsid w:val="00616D3E"/>
    <w:rsid w:val="006171E9"/>
    <w:rsid w:val="00617590"/>
    <w:rsid w:val="0061774D"/>
    <w:rsid w:val="00621033"/>
    <w:rsid w:val="0062125F"/>
    <w:rsid w:val="0062128B"/>
    <w:rsid w:val="006213AF"/>
    <w:rsid w:val="00621425"/>
    <w:rsid w:val="00621BEE"/>
    <w:rsid w:val="006220E0"/>
    <w:rsid w:val="006221B5"/>
    <w:rsid w:val="00622C14"/>
    <w:rsid w:val="006232DB"/>
    <w:rsid w:val="00623AEC"/>
    <w:rsid w:val="00623AF9"/>
    <w:rsid w:val="00623B47"/>
    <w:rsid w:val="006240EA"/>
    <w:rsid w:val="00624BEC"/>
    <w:rsid w:val="00624E2C"/>
    <w:rsid w:val="00624FD5"/>
    <w:rsid w:val="00626EA3"/>
    <w:rsid w:val="00627226"/>
    <w:rsid w:val="00627A37"/>
    <w:rsid w:val="00627C8F"/>
    <w:rsid w:val="00630C56"/>
    <w:rsid w:val="00630F95"/>
    <w:rsid w:val="006312D8"/>
    <w:rsid w:val="00632AE7"/>
    <w:rsid w:val="00632D0D"/>
    <w:rsid w:val="0063303C"/>
    <w:rsid w:val="00633077"/>
    <w:rsid w:val="0063325F"/>
    <w:rsid w:val="00633A03"/>
    <w:rsid w:val="00633B8B"/>
    <w:rsid w:val="0063406D"/>
    <w:rsid w:val="006340CF"/>
    <w:rsid w:val="006344FC"/>
    <w:rsid w:val="00634A05"/>
    <w:rsid w:val="006351A7"/>
    <w:rsid w:val="00635203"/>
    <w:rsid w:val="00636361"/>
    <w:rsid w:val="006364D3"/>
    <w:rsid w:val="00637E17"/>
    <w:rsid w:val="0064080E"/>
    <w:rsid w:val="00640990"/>
    <w:rsid w:val="00640DF0"/>
    <w:rsid w:val="00641244"/>
    <w:rsid w:val="00641D81"/>
    <w:rsid w:val="006426EF"/>
    <w:rsid w:val="006429CB"/>
    <w:rsid w:val="00644EDC"/>
    <w:rsid w:val="00645D89"/>
    <w:rsid w:val="0064738F"/>
    <w:rsid w:val="00651164"/>
    <w:rsid w:val="006512F3"/>
    <w:rsid w:val="006515B2"/>
    <w:rsid w:val="0065176A"/>
    <w:rsid w:val="00651F97"/>
    <w:rsid w:val="00652069"/>
    <w:rsid w:val="006524E0"/>
    <w:rsid w:val="00652532"/>
    <w:rsid w:val="00652702"/>
    <w:rsid w:val="006532C7"/>
    <w:rsid w:val="00653A3C"/>
    <w:rsid w:val="0065649D"/>
    <w:rsid w:val="006602D7"/>
    <w:rsid w:val="00660403"/>
    <w:rsid w:val="006607A8"/>
    <w:rsid w:val="0066087D"/>
    <w:rsid w:val="0066095E"/>
    <w:rsid w:val="00660E64"/>
    <w:rsid w:val="0066148C"/>
    <w:rsid w:val="006618E3"/>
    <w:rsid w:val="00661905"/>
    <w:rsid w:val="00661E76"/>
    <w:rsid w:val="006625F3"/>
    <w:rsid w:val="0066263F"/>
    <w:rsid w:val="006629C9"/>
    <w:rsid w:val="00662CCF"/>
    <w:rsid w:val="00662FD2"/>
    <w:rsid w:val="00663028"/>
    <w:rsid w:val="00663911"/>
    <w:rsid w:val="006641CC"/>
    <w:rsid w:val="00664A81"/>
    <w:rsid w:val="00664DA4"/>
    <w:rsid w:val="00665494"/>
    <w:rsid w:val="00665633"/>
    <w:rsid w:val="00665CC3"/>
    <w:rsid w:val="006663D6"/>
    <w:rsid w:val="006672FC"/>
    <w:rsid w:val="006676E7"/>
    <w:rsid w:val="00667E6E"/>
    <w:rsid w:val="006701A4"/>
    <w:rsid w:val="006701B5"/>
    <w:rsid w:val="006709D3"/>
    <w:rsid w:val="00671CCE"/>
    <w:rsid w:val="006724EF"/>
    <w:rsid w:val="006727CC"/>
    <w:rsid w:val="00672DF7"/>
    <w:rsid w:val="0067351E"/>
    <w:rsid w:val="00673859"/>
    <w:rsid w:val="006748CE"/>
    <w:rsid w:val="00674968"/>
    <w:rsid w:val="00674A0E"/>
    <w:rsid w:val="0067506D"/>
    <w:rsid w:val="00675652"/>
    <w:rsid w:val="00675CBB"/>
    <w:rsid w:val="00676EBC"/>
    <w:rsid w:val="00677CB7"/>
    <w:rsid w:val="0068053C"/>
    <w:rsid w:val="00680D33"/>
    <w:rsid w:val="00681277"/>
    <w:rsid w:val="006819D4"/>
    <w:rsid w:val="0068236D"/>
    <w:rsid w:val="00682660"/>
    <w:rsid w:val="006826B3"/>
    <w:rsid w:val="00682721"/>
    <w:rsid w:val="00682AFE"/>
    <w:rsid w:val="0068339F"/>
    <w:rsid w:val="0068363A"/>
    <w:rsid w:val="00685C50"/>
    <w:rsid w:val="00685E1F"/>
    <w:rsid w:val="00686801"/>
    <w:rsid w:val="00686D99"/>
    <w:rsid w:val="00687428"/>
    <w:rsid w:val="0068758A"/>
    <w:rsid w:val="006905E8"/>
    <w:rsid w:val="00691C97"/>
    <w:rsid w:val="00692138"/>
    <w:rsid w:val="00692172"/>
    <w:rsid w:val="0069226D"/>
    <w:rsid w:val="00692A77"/>
    <w:rsid w:val="00693292"/>
    <w:rsid w:val="00693E98"/>
    <w:rsid w:val="006941D0"/>
    <w:rsid w:val="00694C34"/>
    <w:rsid w:val="00694D46"/>
    <w:rsid w:val="00694FC9"/>
    <w:rsid w:val="006950AA"/>
    <w:rsid w:val="00695268"/>
    <w:rsid w:val="00695438"/>
    <w:rsid w:val="00696986"/>
    <w:rsid w:val="00696F76"/>
    <w:rsid w:val="006970A8"/>
    <w:rsid w:val="00697412"/>
    <w:rsid w:val="00697A5C"/>
    <w:rsid w:val="006A036C"/>
    <w:rsid w:val="006A05B3"/>
    <w:rsid w:val="006A05F8"/>
    <w:rsid w:val="006A08A6"/>
    <w:rsid w:val="006A0B3D"/>
    <w:rsid w:val="006A0D2B"/>
    <w:rsid w:val="006A1680"/>
    <w:rsid w:val="006A22F2"/>
    <w:rsid w:val="006A3326"/>
    <w:rsid w:val="006A4914"/>
    <w:rsid w:val="006A53F5"/>
    <w:rsid w:val="006A5C0F"/>
    <w:rsid w:val="006A6006"/>
    <w:rsid w:val="006A69D2"/>
    <w:rsid w:val="006A72C5"/>
    <w:rsid w:val="006A747B"/>
    <w:rsid w:val="006A7761"/>
    <w:rsid w:val="006A7983"/>
    <w:rsid w:val="006A7B78"/>
    <w:rsid w:val="006B02F1"/>
    <w:rsid w:val="006B076D"/>
    <w:rsid w:val="006B0D19"/>
    <w:rsid w:val="006B1A47"/>
    <w:rsid w:val="006B21E6"/>
    <w:rsid w:val="006B3338"/>
    <w:rsid w:val="006B33CE"/>
    <w:rsid w:val="006B3E5C"/>
    <w:rsid w:val="006B3EA2"/>
    <w:rsid w:val="006B4C85"/>
    <w:rsid w:val="006B59E9"/>
    <w:rsid w:val="006B5B40"/>
    <w:rsid w:val="006B6145"/>
    <w:rsid w:val="006B76D3"/>
    <w:rsid w:val="006C019D"/>
    <w:rsid w:val="006C0FA5"/>
    <w:rsid w:val="006C1268"/>
    <w:rsid w:val="006C1A8D"/>
    <w:rsid w:val="006C22E2"/>
    <w:rsid w:val="006C25E1"/>
    <w:rsid w:val="006C267D"/>
    <w:rsid w:val="006C285F"/>
    <w:rsid w:val="006C28FA"/>
    <w:rsid w:val="006C296B"/>
    <w:rsid w:val="006C2DDF"/>
    <w:rsid w:val="006C3197"/>
    <w:rsid w:val="006C358B"/>
    <w:rsid w:val="006C39A3"/>
    <w:rsid w:val="006C5338"/>
    <w:rsid w:val="006C59AD"/>
    <w:rsid w:val="006C607D"/>
    <w:rsid w:val="006C71FC"/>
    <w:rsid w:val="006C75FB"/>
    <w:rsid w:val="006C7824"/>
    <w:rsid w:val="006C7AE5"/>
    <w:rsid w:val="006C7E72"/>
    <w:rsid w:val="006D02C7"/>
    <w:rsid w:val="006D06D7"/>
    <w:rsid w:val="006D20A4"/>
    <w:rsid w:val="006D2250"/>
    <w:rsid w:val="006D2463"/>
    <w:rsid w:val="006D2696"/>
    <w:rsid w:val="006D2B17"/>
    <w:rsid w:val="006D302B"/>
    <w:rsid w:val="006D4BA7"/>
    <w:rsid w:val="006D4F92"/>
    <w:rsid w:val="006D4FE4"/>
    <w:rsid w:val="006D56AD"/>
    <w:rsid w:val="006D63DA"/>
    <w:rsid w:val="006D670D"/>
    <w:rsid w:val="006D6A60"/>
    <w:rsid w:val="006D6DC9"/>
    <w:rsid w:val="006D72BC"/>
    <w:rsid w:val="006D7766"/>
    <w:rsid w:val="006D7B28"/>
    <w:rsid w:val="006E017E"/>
    <w:rsid w:val="006E06BA"/>
    <w:rsid w:val="006E0756"/>
    <w:rsid w:val="006E16C4"/>
    <w:rsid w:val="006E17FF"/>
    <w:rsid w:val="006E222E"/>
    <w:rsid w:val="006E260B"/>
    <w:rsid w:val="006E2916"/>
    <w:rsid w:val="006E3110"/>
    <w:rsid w:val="006E335E"/>
    <w:rsid w:val="006E3C1B"/>
    <w:rsid w:val="006E65B5"/>
    <w:rsid w:val="006E65D7"/>
    <w:rsid w:val="006E6C73"/>
    <w:rsid w:val="006E6E9E"/>
    <w:rsid w:val="006E72DC"/>
    <w:rsid w:val="006E765F"/>
    <w:rsid w:val="006E7667"/>
    <w:rsid w:val="006E7D71"/>
    <w:rsid w:val="006F0A92"/>
    <w:rsid w:val="006F0AE7"/>
    <w:rsid w:val="006F0D0B"/>
    <w:rsid w:val="006F13DF"/>
    <w:rsid w:val="006F1664"/>
    <w:rsid w:val="006F1724"/>
    <w:rsid w:val="006F2EFD"/>
    <w:rsid w:val="006F3C10"/>
    <w:rsid w:val="006F4A45"/>
    <w:rsid w:val="006F4C5F"/>
    <w:rsid w:val="006F501E"/>
    <w:rsid w:val="006F58B4"/>
    <w:rsid w:val="006F5C64"/>
    <w:rsid w:val="006F5D0D"/>
    <w:rsid w:val="006F6054"/>
    <w:rsid w:val="006F6783"/>
    <w:rsid w:val="006F6868"/>
    <w:rsid w:val="006F79BB"/>
    <w:rsid w:val="006F79F6"/>
    <w:rsid w:val="007001B1"/>
    <w:rsid w:val="007001DA"/>
    <w:rsid w:val="00701139"/>
    <w:rsid w:val="0070135E"/>
    <w:rsid w:val="00701691"/>
    <w:rsid w:val="007018AD"/>
    <w:rsid w:val="007018F0"/>
    <w:rsid w:val="00701D9B"/>
    <w:rsid w:val="007027DD"/>
    <w:rsid w:val="007027DE"/>
    <w:rsid w:val="007029E7"/>
    <w:rsid w:val="00702DB2"/>
    <w:rsid w:val="007033B4"/>
    <w:rsid w:val="00704533"/>
    <w:rsid w:val="00706E4D"/>
    <w:rsid w:val="00707A0D"/>
    <w:rsid w:val="00707FCD"/>
    <w:rsid w:val="0071029C"/>
    <w:rsid w:val="0071082C"/>
    <w:rsid w:val="00710893"/>
    <w:rsid w:val="00710C6F"/>
    <w:rsid w:val="007110CF"/>
    <w:rsid w:val="007118C8"/>
    <w:rsid w:val="00711A33"/>
    <w:rsid w:val="0071280B"/>
    <w:rsid w:val="00712F8B"/>
    <w:rsid w:val="007134ED"/>
    <w:rsid w:val="0071444E"/>
    <w:rsid w:val="007146B8"/>
    <w:rsid w:val="00714DE1"/>
    <w:rsid w:val="007151AC"/>
    <w:rsid w:val="00715FDE"/>
    <w:rsid w:val="007170E3"/>
    <w:rsid w:val="00717175"/>
    <w:rsid w:val="0071727D"/>
    <w:rsid w:val="007174B6"/>
    <w:rsid w:val="0071778E"/>
    <w:rsid w:val="00717CEE"/>
    <w:rsid w:val="00717E43"/>
    <w:rsid w:val="007206A0"/>
    <w:rsid w:val="00720F5E"/>
    <w:rsid w:val="007210BE"/>
    <w:rsid w:val="007211AF"/>
    <w:rsid w:val="00721254"/>
    <w:rsid w:val="00721567"/>
    <w:rsid w:val="00721D03"/>
    <w:rsid w:val="007223F2"/>
    <w:rsid w:val="007227BB"/>
    <w:rsid w:val="00722B98"/>
    <w:rsid w:val="0072342B"/>
    <w:rsid w:val="007234AC"/>
    <w:rsid w:val="00723F2F"/>
    <w:rsid w:val="00724F0A"/>
    <w:rsid w:val="00724F7E"/>
    <w:rsid w:val="0072504C"/>
    <w:rsid w:val="007257B5"/>
    <w:rsid w:val="00725FCA"/>
    <w:rsid w:val="00726633"/>
    <w:rsid w:val="00726C6B"/>
    <w:rsid w:val="00727838"/>
    <w:rsid w:val="00727883"/>
    <w:rsid w:val="00730710"/>
    <w:rsid w:val="0073107F"/>
    <w:rsid w:val="007313F4"/>
    <w:rsid w:val="0073180E"/>
    <w:rsid w:val="00732BBC"/>
    <w:rsid w:val="00732F50"/>
    <w:rsid w:val="007339DF"/>
    <w:rsid w:val="00734EB7"/>
    <w:rsid w:val="00734F3C"/>
    <w:rsid w:val="00735183"/>
    <w:rsid w:val="007356CE"/>
    <w:rsid w:val="00735766"/>
    <w:rsid w:val="0073588F"/>
    <w:rsid w:val="007361C6"/>
    <w:rsid w:val="00736212"/>
    <w:rsid w:val="007362E1"/>
    <w:rsid w:val="00736E37"/>
    <w:rsid w:val="00736E3F"/>
    <w:rsid w:val="00736E57"/>
    <w:rsid w:val="00736FFE"/>
    <w:rsid w:val="00737001"/>
    <w:rsid w:val="0073711E"/>
    <w:rsid w:val="0073712E"/>
    <w:rsid w:val="007400C0"/>
    <w:rsid w:val="007401A3"/>
    <w:rsid w:val="00741029"/>
    <w:rsid w:val="00741CF0"/>
    <w:rsid w:val="00741F26"/>
    <w:rsid w:val="0074238C"/>
    <w:rsid w:val="00742B1B"/>
    <w:rsid w:val="00742B61"/>
    <w:rsid w:val="00742EAD"/>
    <w:rsid w:val="00742EB9"/>
    <w:rsid w:val="00744308"/>
    <w:rsid w:val="007445E8"/>
    <w:rsid w:val="007447AA"/>
    <w:rsid w:val="00744CD1"/>
    <w:rsid w:val="00744F57"/>
    <w:rsid w:val="007455C9"/>
    <w:rsid w:val="00746729"/>
    <w:rsid w:val="00746986"/>
    <w:rsid w:val="00747055"/>
    <w:rsid w:val="007473AA"/>
    <w:rsid w:val="007473E8"/>
    <w:rsid w:val="00747D3F"/>
    <w:rsid w:val="00751B90"/>
    <w:rsid w:val="00752511"/>
    <w:rsid w:val="00752A87"/>
    <w:rsid w:val="00752FA5"/>
    <w:rsid w:val="00753913"/>
    <w:rsid w:val="00753D63"/>
    <w:rsid w:val="0075448F"/>
    <w:rsid w:val="00754C26"/>
    <w:rsid w:val="00755B6D"/>
    <w:rsid w:val="00755D99"/>
    <w:rsid w:val="00755E2A"/>
    <w:rsid w:val="00756759"/>
    <w:rsid w:val="00756A8D"/>
    <w:rsid w:val="00756D44"/>
    <w:rsid w:val="00756D52"/>
    <w:rsid w:val="0075719E"/>
    <w:rsid w:val="00757B8B"/>
    <w:rsid w:val="0076031D"/>
    <w:rsid w:val="00760CCA"/>
    <w:rsid w:val="00760D8C"/>
    <w:rsid w:val="00761135"/>
    <w:rsid w:val="0076156C"/>
    <w:rsid w:val="00762A6D"/>
    <w:rsid w:val="00762AE8"/>
    <w:rsid w:val="007635AC"/>
    <w:rsid w:val="00763BBD"/>
    <w:rsid w:val="00763FE8"/>
    <w:rsid w:val="0076470E"/>
    <w:rsid w:val="00764DC7"/>
    <w:rsid w:val="00765087"/>
    <w:rsid w:val="00765716"/>
    <w:rsid w:val="00770F5A"/>
    <w:rsid w:val="00771897"/>
    <w:rsid w:val="007722FC"/>
    <w:rsid w:val="00772EBA"/>
    <w:rsid w:val="007731D2"/>
    <w:rsid w:val="007751AF"/>
    <w:rsid w:val="0077571A"/>
    <w:rsid w:val="00775B1F"/>
    <w:rsid w:val="00775D60"/>
    <w:rsid w:val="00776AB3"/>
    <w:rsid w:val="00776C54"/>
    <w:rsid w:val="0078022B"/>
    <w:rsid w:val="00781069"/>
    <w:rsid w:val="0078155F"/>
    <w:rsid w:val="0078195D"/>
    <w:rsid w:val="0078211E"/>
    <w:rsid w:val="0078238F"/>
    <w:rsid w:val="00782606"/>
    <w:rsid w:val="00782E6C"/>
    <w:rsid w:val="00783545"/>
    <w:rsid w:val="00783611"/>
    <w:rsid w:val="00783CBB"/>
    <w:rsid w:val="007840C2"/>
    <w:rsid w:val="0078528D"/>
    <w:rsid w:val="00785292"/>
    <w:rsid w:val="007853F0"/>
    <w:rsid w:val="00785462"/>
    <w:rsid w:val="00785DD3"/>
    <w:rsid w:val="00785EA1"/>
    <w:rsid w:val="00786DB6"/>
    <w:rsid w:val="00786E44"/>
    <w:rsid w:val="007877B6"/>
    <w:rsid w:val="00790386"/>
    <w:rsid w:val="007906C5"/>
    <w:rsid w:val="007908CA"/>
    <w:rsid w:val="00790DEF"/>
    <w:rsid w:val="0079190E"/>
    <w:rsid w:val="0079204D"/>
    <w:rsid w:val="007921C6"/>
    <w:rsid w:val="0079242C"/>
    <w:rsid w:val="007925E0"/>
    <w:rsid w:val="00792BA6"/>
    <w:rsid w:val="00792C60"/>
    <w:rsid w:val="00793842"/>
    <w:rsid w:val="00795347"/>
    <w:rsid w:val="00796C76"/>
    <w:rsid w:val="007979E9"/>
    <w:rsid w:val="00797C87"/>
    <w:rsid w:val="00797DFE"/>
    <w:rsid w:val="007A0954"/>
    <w:rsid w:val="007A0C67"/>
    <w:rsid w:val="007A1102"/>
    <w:rsid w:val="007A1162"/>
    <w:rsid w:val="007A1A84"/>
    <w:rsid w:val="007A1A95"/>
    <w:rsid w:val="007A2697"/>
    <w:rsid w:val="007A2778"/>
    <w:rsid w:val="007A2950"/>
    <w:rsid w:val="007A32B6"/>
    <w:rsid w:val="007A3689"/>
    <w:rsid w:val="007A3805"/>
    <w:rsid w:val="007A45BD"/>
    <w:rsid w:val="007A465E"/>
    <w:rsid w:val="007A47B9"/>
    <w:rsid w:val="007A498D"/>
    <w:rsid w:val="007A4ED6"/>
    <w:rsid w:val="007A510E"/>
    <w:rsid w:val="007A5B55"/>
    <w:rsid w:val="007A6569"/>
    <w:rsid w:val="007A75D6"/>
    <w:rsid w:val="007A7BF0"/>
    <w:rsid w:val="007B053A"/>
    <w:rsid w:val="007B0769"/>
    <w:rsid w:val="007B0E44"/>
    <w:rsid w:val="007B14DD"/>
    <w:rsid w:val="007B3347"/>
    <w:rsid w:val="007B3433"/>
    <w:rsid w:val="007B39E0"/>
    <w:rsid w:val="007B3BFB"/>
    <w:rsid w:val="007B4076"/>
    <w:rsid w:val="007B5BA7"/>
    <w:rsid w:val="007B5F35"/>
    <w:rsid w:val="007B60F8"/>
    <w:rsid w:val="007B6574"/>
    <w:rsid w:val="007B676E"/>
    <w:rsid w:val="007B688B"/>
    <w:rsid w:val="007B7A8E"/>
    <w:rsid w:val="007C146C"/>
    <w:rsid w:val="007C1808"/>
    <w:rsid w:val="007C18AE"/>
    <w:rsid w:val="007C1F20"/>
    <w:rsid w:val="007C24E4"/>
    <w:rsid w:val="007C3885"/>
    <w:rsid w:val="007C3EA2"/>
    <w:rsid w:val="007C45A7"/>
    <w:rsid w:val="007C55E4"/>
    <w:rsid w:val="007C5A3B"/>
    <w:rsid w:val="007C5CE6"/>
    <w:rsid w:val="007C5DBA"/>
    <w:rsid w:val="007C5EA5"/>
    <w:rsid w:val="007C6D9A"/>
    <w:rsid w:val="007C72F3"/>
    <w:rsid w:val="007C7465"/>
    <w:rsid w:val="007C795F"/>
    <w:rsid w:val="007D0F31"/>
    <w:rsid w:val="007D1319"/>
    <w:rsid w:val="007D1F70"/>
    <w:rsid w:val="007D208C"/>
    <w:rsid w:val="007D2122"/>
    <w:rsid w:val="007D21FA"/>
    <w:rsid w:val="007D36A0"/>
    <w:rsid w:val="007D3AAD"/>
    <w:rsid w:val="007D3AD3"/>
    <w:rsid w:val="007D4218"/>
    <w:rsid w:val="007D4D8E"/>
    <w:rsid w:val="007D5734"/>
    <w:rsid w:val="007D5D68"/>
    <w:rsid w:val="007E02F0"/>
    <w:rsid w:val="007E057B"/>
    <w:rsid w:val="007E0634"/>
    <w:rsid w:val="007E07A9"/>
    <w:rsid w:val="007E11F2"/>
    <w:rsid w:val="007E198F"/>
    <w:rsid w:val="007E302B"/>
    <w:rsid w:val="007E3307"/>
    <w:rsid w:val="007E3857"/>
    <w:rsid w:val="007E3C4B"/>
    <w:rsid w:val="007E3FDE"/>
    <w:rsid w:val="007E5562"/>
    <w:rsid w:val="007E5832"/>
    <w:rsid w:val="007E5954"/>
    <w:rsid w:val="007E5D4A"/>
    <w:rsid w:val="007E6A14"/>
    <w:rsid w:val="007E6F62"/>
    <w:rsid w:val="007E7A30"/>
    <w:rsid w:val="007E7C40"/>
    <w:rsid w:val="007F03CF"/>
    <w:rsid w:val="007F08E2"/>
    <w:rsid w:val="007F0A49"/>
    <w:rsid w:val="007F1785"/>
    <w:rsid w:val="007F1830"/>
    <w:rsid w:val="007F1BBF"/>
    <w:rsid w:val="007F2371"/>
    <w:rsid w:val="007F26FF"/>
    <w:rsid w:val="007F299C"/>
    <w:rsid w:val="007F2F28"/>
    <w:rsid w:val="007F30F9"/>
    <w:rsid w:val="007F31E3"/>
    <w:rsid w:val="007F3A65"/>
    <w:rsid w:val="007F3A8A"/>
    <w:rsid w:val="007F4846"/>
    <w:rsid w:val="007F59DB"/>
    <w:rsid w:val="007F5E57"/>
    <w:rsid w:val="007F6CAB"/>
    <w:rsid w:val="008003AA"/>
    <w:rsid w:val="0080243B"/>
    <w:rsid w:val="00802B99"/>
    <w:rsid w:val="00802DBC"/>
    <w:rsid w:val="00803DD0"/>
    <w:rsid w:val="00803FEB"/>
    <w:rsid w:val="00804A5B"/>
    <w:rsid w:val="0080536A"/>
    <w:rsid w:val="00805ACB"/>
    <w:rsid w:val="00805DD0"/>
    <w:rsid w:val="0080613F"/>
    <w:rsid w:val="0080684F"/>
    <w:rsid w:val="00806CCA"/>
    <w:rsid w:val="00810325"/>
    <w:rsid w:val="0081092E"/>
    <w:rsid w:val="00812DA3"/>
    <w:rsid w:val="00812F50"/>
    <w:rsid w:val="00813F21"/>
    <w:rsid w:val="00813FE7"/>
    <w:rsid w:val="0081410A"/>
    <w:rsid w:val="0081445A"/>
    <w:rsid w:val="0081491C"/>
    <w:rsid w:val="00815737"/>
    <w:rsid w:val="00815A6D"/>
    <w:rsid w:val="00815A9C"/>
    <w:rsid w:val="00815FFE"/>
    <w:rsid w:val="0081650A"/>
    <w:rsid w:val="00816532"/>
    <w:rsid w:val="008169D4"/>
    <w:rsid w:val="00816DA3"/>
    <w:rsid w:val="00816FF2"/>
    <w:rsid w:val="00817473"/>
    <w:rsid w:val="00820CB3"/>
    <w:rsid w:val="00820F66"/>
    <w:rsid w:val="0082170C"/>
    <w:rsid w:val="008222EC"/>
    <w:rsid w:val="008224D3"/>
    <w:rsid w:val="00822A6A"/>
    <w:rsid w:val="00822CDB"/>
    <w:rsid w:val="00823066"/>
    <w:rsid w:val="008234A7"/>
    <w:rsid w:val="00823DC3"/>
    <w:rsid w:val="00824ADA"/>
    <w:rsid w:val="00824E44"/>
    <w:rsid w:val="008252DF"/>
    <w:rsid w:val="00825991"/>
    <w:rsid w:val="008260EB"/>
    <w:rsid w:val="0083107A"/>
    <w:rsid w:val="0083125E"/>
    <w:rsid w:val="00831A67"/>
    <w:rsid w:val="00831ADC"/>
    <w:rsid w:val="00832582"/>
    <w:rsid w:val="0083311D"/>
    <w:rsid w:val="0083357C"/>
    <w:rsid w:val="008365E9"/>
    <w:rsid w:val="00836B3E"/>
    <w:rsid w:val="00836E3D"/>
    <w:rsid w:val="008373F2"/>
    <w:rsid w:val="0083786B"/>
    <w:rsid w:val="008402A0"/>
    <w:rsid w:val="00840752"/>
    <w:rsid w:val="00840AC8"/>
    <w:rsid w:val="00840CC5"/>
    <w:rsid w:val="00841202"/>
    <w:rsid w:val="00841589"/>
    <w:rsid w:val="00841B85"/>
    <w:rsid w:val="00841CF0"/>
    <w:rsid w:val="00841D3D"/>
    <w:rsid w:val="00842489"/>
    <w:rsid w:val="0084249F"/>
    <w:rsid w:val="008427D6"/>
    <w:rsid w:val="00842FCD"/>
    <w:rsid w:val="00843884"/>
    <w:rsid w:val="00843C91"/>
    <w:rsid w:val="00843FBE"/>
    <w:rsid w:val="0084415D"/>
    <w:rsid w:val="008443CE"/>
    <w:rsid w:val="008450C3"/>
    <w:rsid w:val="0084590F"/>
    <w:rsid w:val="00845C86"/>
    <w:rsid w:val="00845E8C"/>
    <w:rsid w:val="008463A6"/>
    <w:rsid w:val="008465F9"/>
    <w:rsid w:val="00847CE1"/>
    <w:rsid w:val="00850016"/>
    <w:rsid w:val="008501EC"/>
    <w:rsid w:val="0085065F"/>
    <w:rsid w:val="00850DA5"/>
    <w:rsid w:val="00850F30"/>
    <w:rsid w:val="00851CB1"/>
    <w:rsid w:val="00851F98"/>
    <w:rsid w:val="00852055"/>
    <w:rsid w:val="008526CF"/>
    <w:rsid w:val="008527A7"/>
    <w:rsid w:val="008534E9"/>
    <w:rsid w:val="00853DF5"/>
    <w:rsid w:val="00854216"/>
    <w:rsid w:val="008547E4"/>
    <w:rsid w:val="00854B13"/>
    <w:rsid w:val="00855176"/>
    <w:rsid w:val="008572D1"/>
    <w:rsid w:val="00857426"/>
    <w:rsid w:val="00860682"/>
    <w:rsid w:val="00860B75"/>
    <w:rsid w:val="00861932"/>
    <w:rsid w:val="00861A88"/>
    <w:rsid w:val="00861B41"/>
    <w:rsid w:val="00861E31"/>
    <w:rsid w:val="00861E5F"/>
    <w:rsid w:val="008620BD"/>
    <w:rsid w:val="008628AD"/>
    <w:rsid w:val="008629BE"/>
    <w:rsid w:val="008636E4"/>
    <w:rsid w:val="0086379F"/>
    <w:rsid w:val="0086392E"/>
    <w:rsid w:val="00863BA0"/>
    <w:rsid w:val="008641A6"/>
    <w:rsid w:val="00864898"/>
    <w:rsid w:val="00864A0C"/>
    <w:rsid w:val="00864D3A"/>
    <w:rsid w:val="00864ED7"/>
    <w:rsid w:val="00864F7C"/>
    <w:rsid w:val="0086540D"/>
    <w:rsid w:val="008655F2"/>
    <w:rsid w:val="00865AA3"/>
    <w:rsid w:val="00865E0C"/>
    <w:rsid w:val="008669FD"/>
    <w:rsid w:val="00866E06"/>
    <w:rsid w:val="0086723A"/>
    <w:rsid w:val="0086798A"/>
    <w:rsid w:val="00867DDF"/>
    <w:rsid w:val="00870BDD"/>
    <w:rsid w:val="00870D77"/>
    <w:rsid w:val="00871D7E"/>
    <w:rsid w:val="008722C0"/>
    <w:rsid w:val="00872CEC"/>
    <w:rsid w:val="00872EDB"/>
    <w:rsid w:val="00872FA2"/>
    <w:rsid w:val="008730BF"/>
    <w:rsid w:val="00873AC3"/>
    <w:rsid w:val="00874D54"/>
    <w:rsid w:val="008753ED"/>
    <w:rsid w:val="008769E4"/>
    <w:rsid w:val="00876E73"/>
    <w:rsid w:val="008775E8"/>
    <w:rsid w:val="008778AD"/>
    <w:rsid w:val="0088065D"/>
    <w:rsid w:val="00880B82"/>
    <w:rsid w:val="008811EE"/>
    <w:rsid w:val="008821AB"/>
    <w:rsid w:val="00882245"/>
    <w:rsid w:val="00882565"/>
    <w:rsid w:val="00882B8C"/>
    <w:rsid w:val="00882B96"/>
    <w:rsid w:val="00882C11"/>
    <w:rsid w:val="0088336E"/>
    <w:rsid w:val="00883524"/>
    <w:rsid w:val="0088525E"/>
    <w:rsid w:val="008858A0"/>
    <w:rsid w:val="0088662F"/>
    <w:rsid w:val="00886A93"/>
    <w:rsid w:val="00887FC3"/>
    <w:rsid w:val="00887FC9"/>
    <w:rsid w:val="00890734"/>
    <w:rsid w:val="00890C72"/>
    <w:rsid w:val="00890C92"/>
    <w:rsid w:val="008919AB"/>
    <w:rsid w:val="00891F0F"/>
    <w:rsid w:val="0089242F"/>
    <w:rsid w:val="00892507"/>
    <w:rsid w:val="00892788"/>
    <w:rsid w:val="0089278C"/>
    <w:rsid w:val="00892D2C"/>
    <w:rsid w:val="008934CF"/>
    <w:rsid w:val="008940DB"/>
    <w:rsid w:val="008949AC"/>
    <w:rsid w:val="008955E7"/>
    <w:rsid w:val="008959CC"/>
    <w:rsid w:val="00895E10"/>
    <w:rsid w:val="008961FA"/>
    <w:rsid w:val="0089627C"/>
    <w:rsid w:val="008962D9"/>
    <w:rsid w:val="00896389"/>
    <w:rsid w:val="0089654B"/>
    <w:rsid w:val="00896725"/>
    <w:rsid w:val="00896DAD"/>
    <w:rsid w:val="00896FF4"/>
    <w:rsid w:val="00897476"/>
    <w:rsid w:val="00897F9E"/>
    <w:rsid w:val="008A0063"/>
    <w:rsid w:val="008A09AE"/>
    <w:rsid w:val="008A15EE"/>
    <w:rsid w:val="008A1FD2"/>
    <w:rsid w:val="008A2635"/>
    <w:rsid w:val="008A2C6C"/>
    <w:rsid w:val="008A2F65"/>
    <w:rsid w:val="008A3780"/>
    <w:rsid w:val="008A3F84"/>
    <w:rsid w:val="008A4916"/>
    <w:rsid w:val="008A5398"/>
    <w:rsid w:val="008A5E99"/>
    <w:rsid w:val="008A67F4"/>
    <w:rsid w:val="008A7DC9"/>
    <w:rsid w:val="008B019D"/>
    <w:rsid w:val="008B0481"/>
    <w:rsid w:val="008B0801"/>
    <w:rsid w:val="008B1BEF"/>
    <w:rsid w:val="008B1F47"/>
    <w:rsid w:val="008B2100"/>
    <w:rsid w:val="008B21DE"/>
    <w:rsid w:val="008B2B2D"/>
    <w:rsid w:val="008B35C4"/>
    <w:rsid w:val="008B37BD"/>
    <w:rsid w:val="008B3D02"/>
    <w:rsid w:val="008B512D"/>
    <w:rsid w:val="008B51F1"/>
    <w:rsid w:val="008B5F7E"/>
    <w:rsid w:val="008B68F3"/>
    <w:rsid w:val="008B73FB"/>
    <w:rsid w:val="008B7B39"/>
    <w:rsid w:val="008B7DA5"/>
    <w:rsid w:val="008C0B04"/>
    <w:rsid w:val="008C1158"/>
    <w:rsid w:val="008C1332"/>
    <w:rsid w:val="008C1432"/>
    <w:rsid w:val="008C1A7F"/>
    <w:rsid w:val="008C1B6D"/>
    <w:rsid w:val="008C1E0F"/>
    <w:rsid w:val="008C237B"/>
    <w:rsid w:val="008C2709"/>
    <w:rsid w:val="008C27CF"/>
    <w:rsid w:val="008C3223"/>
    <w:rsid w:val="008C3F88"/>
    <w:rsid w:val="008C4460"/>
    <w:rsid w:val="008C5932"/>
    <w:rsid w:val="008C62D7"/>
    <w:rsid w:val="008C652B"/>
    <w:rsid w:val="008C786C"/>
    <w:rsid w:val="008D11B7"/>
    <w:rsid w:val="008D19AB"/>
    <w:rsid w:val="008D39D6"/>
    <w:rsid w:val="008D3A3D"/>
    <w:rsid w:val="008D3ABF"/>
    <w:rsid w:val="008D3D1A"/>
    <w:rsid w:val="008D465E"/>
    <w:rsid w:val="008D4744"/>
    <w:rsid w:val="008D4865"/>
    <w:rsid w:val="008D48FA"/>
    <w:rsid w:val="008D4EF7"/>
    <w:rsid w:val="008D5504"/>
    <w:rsid w:val="008D56B4"/>
    <w:rsid w:val="008D598D"/>
    <w:rsid w:val="008D616A"/>
    <w:rsid w:val="008D671F"/>
    <w:rsid w:val="008D69CF"/>
    <w:rsid w:val="008D7134"/>
    <w:rsid w:val="008D7BC3"/>
    <w:rsid w:val="008D7FFA"/>
    <w:rsid w:val="008E0240"/>
    <w:rsid w:val="008E05B1"/>
    <w:rsid w:val="008E0A09"/>
    <w:rsid w:val="008E12C8"/>
    <w:rsid w:val="008E2D94"/>
    <w:rsid w:val="008E31AA"/>
    <w:rsid w:val="008E3624"/>
    <w:rsid w:val="008E36A7"/>
    <w:rsid w:val="008E38F9"/>
    <w:rsid w:val="008E3A36"/>
    <w:rsid w:val="008E3A98"/>
    <w:rsid w:val="008E4F08"/>
    <w:rsid w:val="008E4FA8"/>
    <w:rsid w:val="008E5854"/>
    <w:rsid w:val="008E61E4"/>
    <w:rsid w:val="008E73AA"/>
    <w:rsid w:val="008F0470"/>
    <w:rsid w:val="008F0D3B"/>
    <w:rsid w:val="008F1BBF"/>
    <w:rsid w:val="008F20FF"/>
    <w:rsid w:val="008F2797"/>
    <w:rsid w:val="008F36F5"/>
    <w:rsid w:val="008F3D68"/>
    <w:rsid w:val="008F40F3"/>
    <w:rsid w:val="008F44B3"/>
    <w:rsid w:val="008F48CA"/>
    <w:rsid w:val="008F4B90"/>
    <w:rsid w:val="008F4F89"/>
    <w:rsid w:val="008F51F0"/>
    <w:rsid w:val="008F56F7"/>
    <w:rsid w:val="008F5C03"/>
    <w:rsid w:val="008F6435"/>
    <w:rsid w:val="008F6AA8"/>
    <w:rsid w:val="008F6BE6"/>
    <w:rsid w:val="008F74DA"/>
    <w:rsid w:val="008F75FE"/>
    <w:rsid w:val="008F76D7"/>
    <w:rsid w:val="008F7AA6"/>
    <w:rsid w:val="0090100C"/>
    <w:rsid w:val="00901C85"/>
    <w:rsid w:val="00901F07"/>
    <w:rsid w:val="00901FDF"/>
    <w:rsid w:val="0090204A"/>
    <w:rsid w:val="0090224B"/>
    <w:rsid w:val="00902FE1"/>
    <w:rsid w:val="00903927"/>
    <w:rsid w:val="00903B45"/>
    <w:rsid w:val="00904B2D"/>
    <w:rsid w:val="00904E67"/>
    <w:rsid w:val="00904EF4"/>
    <w:rsid w:val="0090561C"/>
    <w:rsid w:val="0090613A"/>
    <w:rsid w:val="00906A28"/>
    <w:rsid w:val="00906BEA"/>
    <w:rsid w:val="00906F8D"/>
    <w:rsid w:val="009070C9"/>
    <w:rsid w:val="00907776"/>
    <w:rsid w:val="0091014D"/>
    <w:rsid w:val="0091032C"/>
    <w:rsid w:val="00910D86"/>
    <w:rsid w:val="00910E2B"/>
    <w:rsid w:val="00910F64"/>
    <w:rsid w:val="0091130E"/>
    <w:rsid w:val="00911550"/>
    <w:rsid w:val="00912046"/>
    <w:rsid w:val="00912F43"/>
    <w:rsid w:val="00913183"/>
    <w:rsid w:val="00913263"/>
    <w:rsid w:val="00914132"/>
    <w:rsid w:val="00914AF1"/>
    <w:rsid w:val="00914E53"/>
    <w:rsid w:val="00915547"/>
    <w:rsid w:val="009155F7"/>
    <w:rsid w:val="00916387"/>
    <w:rsid w:val="00916839"/>
    <w:rsid w:val="00917F59"/>
    <w:rsid w:val="00920AE6"/>
    <w:rsid w:val="00920BA6"/>
    <w:rsid w:val="00921556"/>
    <w:rsid w:val="009217A0"/>
    <w:rsid w:val="00921F45"/>
    <w:rsid w:val="009224DE"/>
    <w:rsid w:val="00923961"/>
    <w:rsid w:val="00923A5E"/>
    <w:rsid w:val="00924586"/>
    <w:rsid w:val="00924602"/>
    <w:rsid w:val="009248A5"/>
    <w:rsid w:val="009256E5"/>
    <w:rsid w:val="00925DD9"/>
    <w:rsid w:val="00926D9D"/>
    <w:rsid w:val="00927A62"/>
    <w:rsid w:val="00927ED8"/>
    <w:rsid w:val="009301A8"/>
    <w:rsid w:val="009317DB"/>
    <w:rsid w:val="00932721"/>
    <w:rsid w:val="00933762"/>
    <w:rsid w:val="00933900"/>
    <w:rsid w:val="00933B1C"/>
    <w:rsid w:val="00933E2B"/>
    <w:rsid w:val="00933EE1"/>
    <w:rsid w:val="00934123"/>
    <w:rsid w:val="009344A6"/>
    <w:rsid w:val="00934D76"/>
    <w:rsid w:val="00935231"/>
    <w:rsid w:val="009353FF"/>
    <w:rsid w:val="00937347"/>
    <w:rsid w:val="00940390"/>
    <w:rsid w:val="00940B60"/>
    <w:rsid w:val="009411F4"/>
    <w:rsid w:val="009418FA"/>
    <w:rsid w:val="00942B78"/>
    <w:rsid w:val="00943469"/>
    <w:rsid w:val="009435ED"/>
    <w:rsid w:val="00944EEC"/>
    <w:rsid w:val="009455FE"/>
    <w:rsid w:val="0094584B"/>
    <w:rsid w:val="009463C3"/>
    <w:rsid w:val="009464AD"/>
    <w:rsid w:val="009465B4"/>
    <w:rsid w:val="009467A5"/>
    <w:rsid w:val="00946CE2"/>
    <w:rsid w:val="00946D21"/>
    <w:rsid w:val="00946ED8"/>
    <w:rsid w:val="0094775C"/>
    <w:rsid w:val="00950C25"/>
    <w:rsid w:val="00950FDE"/>
    <w:rsid w:val="0095165F"/>
    <w:rsid w:val="00951C2A"/>
    <w:rsid w:val="0095351E"/>
    <w:rsid w:val="009549C9"/>
    <w:rsid w:val="00954DA5"/>
    <w:rsid w:val="00955404"/>
    <w:rsid w:val="0095584C"/>
    <w:rsid w:val="009566E3"/>
    <w:rsid w:val="00956FD1"/>
    <w:rsid w:val="009576BA"/>
    <w:rsid w:val="0095790D"/>
    <w:rsid w:val="00957C21"/>
    <w:rsid w:val="00957D31"/>
    <w:rsid w:val="0096029E"/>
    <w:rsid w:val="0096062F"/>
    <w:rsid w:val="00961AE2"/>
    <w:rsid w:val="00961E36"/>
    <w:rsid w:val="00962CF8"/>
    <w:rsid w:val="00963BB6"/>
    <w:rsid w:val="00963D25"/>
    <w:rsid w:val="00965019"/>
    <w:rsid w:val="00965830"/>
    <w:rsid w:val="009659FC"/>
    <w:rsid w:val="00966003"/>
    <w:rsid w:val="009664D3"/>
    <w:rsid w:val="00966A08"/>
    <w:rsid w:val="00966D82"/>
    <w:rsid w:val="00967051"/>
    <w:rsid w:val="009677D3"/>
    <w:rsid w:val="00967982"/>
    <w:rsid w:val="00967B69"/>
    <w:rsid w:val="00967E76"/>
    <w:rsid w:val="00967EF6"/>
    <w:rsid w:val="009701C2"/>
    <w:rsid w:val="00971134"/>
    <w:rsid w:val="00971374"/>
    <w:rsid w:val="009717C6"/>
    <w:rsid w:val="009719E4"/>
    <w:rsid w:val="0097239D"/>
    <w:rsid w:val="009728B3"/>
    <w:rsid w:val="00973F1A"/>
    <w:rsid w:val="0097407F"/>
    <w:rsid w:val="009748B3"/>
    <w:rsid w:val="00974CF7"/>
    <w:rsid w:val="009754D4"/>
    <w:rsid w:val="00975808"/>
    <w:rsid w:val="00975C97"/>
    <w:rsid w:val="00976156"/>
    <w:rsid w:val="0097620E"/>
    <w:rsid w:val="009768B6"/>
    <w:rsid w:val="00981183"/>
    <w:rsid w:val="00981B08"/>
    <w:rsid w:val="00982AAA"/>
    <w:rsid w:val="00982BDF"/>
    <w:rsid w:val="0098328F"/>
    <w:rsid w:val="00983F4C"/>
    <w:rsid w:val="0098404C"/>
    <w:rsid w:val="00984425"/>
    <w:rsid w:val="0098599E"/>
    <w:rsid w:val="00985A41"/>
    <w:rsid w:val="00987873"/>
    <w:rsid w:val="009908EB"/>
    <w:rsid w:val="00990C75"/>
    <w:rsid w:val="00990CB1"/>
    <w:rsid w:val="00990EB0"/>
    <w:rsid w:val="009916EE"/>
    <w:rsid w:val="009935CC"/>
    <w:rsid w:val="00994132"/>
    <w:rsid w:val="0099459F"/>
    <w:rsid w:val="009947E7"/>
    <w:rsid w:val="00995F70"/>
    <w:rsid w:val="009965D4"/>
    <w:rsid w:val="00996FB3"/>
    <w:rsid w:val="009970B6"/>
    <w:rsid w:val="00997155"/>
    <w:rsid w:val="00997FEC"/>
    <w:rsid w:val="009A004F"/>
    <w:rsid w:val="009A0598"/>
    <w:rsid w:val="009A0779"/>
    <w:rsid w:val="009A098B"/>
    <w:rsid w:val="009A1893"/>
    <w:rsid w:val="009A24F6"/>
    <w:rsid w:val="009A28C5"/>
    <w:rsid w:val="009A2AFD"/>
    <w:rsid w:val="009A2C54"/>
    <w:rsid w:val="009A3E08"/>
    <w:rsid w:val="009A3E38"/>
    <w:rsid w:val="009A5287"/>
    <w:rsid w:val="009A54C3"/>
    <w:rsid w:val="009A5C7A"/>
    <w:rsid w:val="009A5E79"/>
    <w:rsid w:val="009A5EE3"/>
    <w:rsid w:val="009A62F8"/>
    <w:rsid w:val="009A69B7"/>
    <w:rsid w:val="009A69F2"/>
    <w:rsid w:val="009A7646"/>
    <w:rsid w:val="009A7831"/>
    <w:rsid w:val="009B0060"/>
    <w:rsid w:val="009B00B5"/>
    <w:rsid w:val="009B0F11"/>
    <w:rsid w:val="009B0F99"/>
    <w:rsid w:val="009B119B"/>
    <w:rsid w:val="009B36A7"/>
    <w:rsid w:val="009B3703"/>
    <w:rsid w:val="009B40B3"/>
    <w:rsid w:val="009B466A"/>
    <w:rsid w:val="009B57B2"/>
    <w:rsid w:val="009B5AD1"/>
    <w:rsid w:val="009B5CF5"/>
    <w:rsid w:val="009B6690"/>
    <w:rsid w:val="009B7452"/>
    <w:rsid w:val="009B7998"/>
    <w:rsid w:val="009C01E9"/>
    <w:rsid w:val="009C020C"/>
    <w:rsid w:val="009C05E0"/>
    <w:rsid w:val="009C1729"/>
    <w:rsid w:val="009C1790"/>
    <w:rsid w:val="009C1CCA"/>
    <w:rsid w:val="009C2132"/>
    <w:rsid w:val="009C2291"/>
    <w:rsid w:val="009C2926"/>
    <w:rsid w:val="009C2C8A"/>
    <w:rsid w:val="009C2E02"/>
    <w:rsid w:val="009C2EC2"/>
    <w:rsid w:val="009C3B60"/>
    <w:rsid w:val="009C3E38"/>
    <w:rsid w:val="009C4333"/>
    <w:rsid w:val="009C4E64"/>
    <w:rsid w:val="009C56B5"/>
    <w:rsid w:val="009C5892"/>
    <w:rsid w:val="009C5B15"/>
    <w:rsid w:val="009C6719"/>
    <w:rsid w:val="009C6B5C"/>
    <w:rsid w:val="009C73A3"/>
    <w:rsid w:val="009C7EDC"/>
    <w:rsid w:val="009D10F0"/>
    <w:rsid w:val="009D1583"/>
    <w:rsid w:val="009D2907"/>
    <w:rsid w:val="009D3268"/>
    <w:rsid w:val="009D32EC"/>
    <w:rsid w:val="009D39A7"/>
    <w:rsid w:val="009D4972"/>
    <w:rsid w:val="009D5283"/>
    <w:rsid w:val="009D5A0E"/>
    <w:rsid w:val="009D608C"/>
    <w:rsid w:val="009D6D35"/>
    <w:rsid w:val="009D7C66"/>
    <w:rsid w:val="009D7F1D"/>
    <w:rsid w:val="009E0794"/>
    <w:rsid w:val="009E1230"/>
    <w:rsid w:val="009E14F8"/>
    <w:rsid w:val="009E15ED"/>
    <w:rsid w:val="009E1812"/>
    <w:rsid w:val="009E1C20"/>
    <w:rsid w:val="009E1F06"/>
    <w:rsid w:val="009E20B0"/>
    <w:rsid w:val="009E239F"/>
    <w:rsid w:val="009E28B0"/>
    <w:rsid w:val="009E2B14"/>
    <w:rsid w:val="009E3F7F"/>
    <w:rsid w:val="009E5115"/>
    <w:rsid w:val="009E556D"/>
    <w:rsid w:val="009E655F"/>
    <w:rsid w:val="009E7CDF"/>
    <w:rsid w:val="009E7D64"/>
    <w:rsid w:val="009E7EF7"/>
    <w:rsid w:val="009F18AC"/>
    <w:rsid w:val="009F21D8"/>
    <w:rsid w:val="009F25D7"/>
    <w:rsid w:val="009F2708"/>
    <w:rsid w:val="009F35C1"/>
    <w:rsid w:val="009F3772"/>
    <w:rsid w:val="009F3E19"/>
    <w:rsid w:val="009F43C6"/>
    <w:rsid w:val="009F45C7"/>
    <w:rsid w:val="009F4F41"/>
    <w:rsid w:val="009F61A9"/>
    <w:rsid w:val="009F7780"/>
    <w:rsid w:val="009F7EC1"/>
    <w:rsid w:val="00A01523"/>
    <w:rsid w:val="00A020D8"/>
    <w:rsid w:val="00A020EE"/>
    <w:rsid w:val="00A0224B"/>
    <w:rsid w:val="00A026B7"/>
    <w:rsid w:val="00A02B33"/>
    <w:rsid w:val="00A03412"/>
    <w:rsid w:val="00A035FE"/>
    <w:rsid w:val="00A03A90"/>
    <w:rsid w:val="00A047D9"/>
    <w:rsid w:val="00A05FE1"/>
    <w:rsid w:val="00A0647A"/>
    <w:rsid w:val="00A07205"/>
    <w:rsid w:val="00A075AB"/>
    <w:rsid w:val="00A1022F"/>
    <w:rsid w:val="00A10AAB"/>
    <w:rsid w:val="00A1109F"/>
    <w:rsid w:val="00A120BA"/>
    <w:rsid w:val="00A13C44"/>
    <w:rsid w:val="00A14435"/>
    <w:rsid w:val="00A145FA"/>
    <w:rsid w:val="00A14FAA"/>
    <w:rsid w:val="00A1582A"/>
    <w:rsid w:val="00A16A68"/>
    <w:rsid w:val="00A16DE7"/>
    <w:rsid w:val="00A179E8"/>
    <w:rsid w:val="00A17D76"/>
    <w:rsid w:val="00A17F25"/>
    <w:rsid w:val="00A2053B"/>
    <w:rsid w:val="00A2060F"/>
    <w:rsid w:val="00A206C2"/>
    <w:rsid w:val="00A21077"/>
    <w:rsid w:val="00A21267"/>
    <w:rsid w:val="00A21979"/>
    <w:rsid w:val="00A22292"/>
    <w:rsid w:val="00A227FC"/>
    <w:rsid w:val="00A23CC9"/>
    <w:rsid w:val="00A24CB4"/>
    <w:rsid w:val="00A24EF6"/>
    <w:rsid w:val="00A26C4D"/>
    <w:rsid w:val="00A27093"/>
    <w:rsid w:val="00A2709F"/>
    <w:rsid w:val="00A27136"/>
    <w:rsid w:val="00A27D29"/>
    <w:rsid w:val="00A30411"/>
    <w:rsid w:val="00A30443"/>
    <w:rsid w:val="00A304C9"/>
    <w:rsid w:val="00A3056F"/>
    <w:rsid w:val="00A30A01"/>
    <w:rsid w:val="00A30B74"/>
    <w:rsid w:val="00A30DA5"/>
    <w:rsid w:val="00A30F86"/>
    <w:rsid w:val="00A3124A"/>
    <w:rsid w:val="00A31D07"/>
    <w:rsid w:val="00A3285B"/>
    <w:rsid w:val="00A34DB1"/>
    <w:rsid w:val="00A34E1F"/>
    <w:rsid w:val="00A35109"/>
    <w:rsid w:val="00A352EE"/>
    <w:rsid w:val="00A355AF"/>
    <w:rsid w:val="00A35744"/>
    <w:rsid w:val="00A35F02"/>
    <w:rsid w:val="00A36166"/>
    <w:rsid w:val="00A36178"/>
    <w:rsid w:val="00A36561"/>
    <w:rsid w:val="00A374DD"/>
    <w:rsid w:val="00A400F4"/>
    <w:rsid w:val="00A40323"/>
    <w:rsid w:val="00A4112F"/>
    <w:rsid w:val="00A41E33"/>
    <w:rsid w:val="00A4395B"/>
    <w:rsid w:val="00A444D6"/>
    <w:rsid w:val="00A44E1C"/>
    <w:rsid w:val="00A457EB"/>
    <w:rsid w:val="00A46650"/>
    <w:rsid w:val="00A46CF2"/>
    <w:rsid w:val="00A46F68"/>
    <w:rsid w:val="00A46FD9"/>
    <w:rsid w:val="00A4747D"/>
    <w:rsid w:val="00A47C05"/>
    <w:rsid w:val="00A5138F"/>
    <w:rsid w:val="00A51C45"/>
    <w:rsid w:val="00A51DE1"/>
    <w:rsid w:val="00A52820"/>
    <w:rsid w:val="00A530DD"/>
    <w:rsid w:val="00A54789"/>
    <w:rsid w:val="00A55C12"/>
    <w:rsid w:val="00A575AD"/>
    <w:rsid w:val="00A57931"/>
    <w:rsid w:val="00A57BDA"/>
    <w:rsid w:val="00A57F10"/>
    <w:rsid w:val="00A60D6C"/>
    <w:rsid w:val="00A61442"/>
    <w:rsid w:val="00A61DD6"/>
    <w:rsid w:val="00A63026"/>
    <w:rsid w:val="00A6324D"/>
    <w:rsid w:val="00A64352"/>
    <w:rsid w:val="00A6487C"/>
    <w:rsid w:val="00A64B8B"/>
    <w:rsid w:val="00A64F5D"/>
    <w:rsid w:val="00A65D83"/>
    <w:rsid w:val="00A660CF"/>
    <w:rsid w:val="00A66B6C"/>
    <w:rsid w:val="00A674A0"/>
    <w:rsid w:val="00A676AB"/>
    <w:rsid w:val="00A6775B"/>
    <w:rsid w:val="00A70610"/>
    <w:rsid w:val="00A713FB"/>
    <w:rsid w:val="00A718C3"/>
    <w:rsid w:val="00A7236B"/>
    <w:rsid w:val="00A734BA"/>
    <w:rsid w:val="00A7430F"/>
    <w:rsid w:val="00A74B43"/>
    <w:rsid w:val="00A75547"/>
    <w:rsid w:val="00A75A5B"/>
    <w:rsid w:val="00A76A67"/>
    <w:rsid w:val="00A7749C"/>
    <w:rsid w:val="00A775AB"/>
    <w:rsid w:val="00A776D9"/>
    <w:rsid w:val="00A77A85"/>
    <w:rsid w:val="00A8003A"/>
    <w:rsid w:val="00A801BB"/>
    <w:rsid w:val="00A80980"/>
    <w:rsid w:val="00A80D10"/>
    <w:rsid w:val="00A81980"/>
    <w:rsid w:val="00A821E1"/>
    <w:rsid w:val="00A827AA"/>
    <w:rsid w:val="00A8287F"/>
    <w:rsid w:val="00A82D9B"/>
    <w:rsid w:val="00A82F7B"/>
    <w:rsid w:val="00A82FDC"/>
    <w:rsid w:val="00A83718"/>
    <w:rsid w:val="00A83F02"/>
    <w:rsid w:val="00A844A6"/>
    <w:rsid w:val="00A84B03"/>
    <w:rsid w:val="00A851B7"/>
    <w:rsid w:val="00A85B30"/>
    <w:rsid w:val="00A85CA0"/>
    <w:rsid w:val="00A86A27"/>
    <w:rsid w:val="00A86A6B"/>
    <w:rsid w:val="00A90955"/>
    <w:rsid w:val="00A90D5B"/>
    <w:rsid w:val="00A91F51"/>
    <w:rsid w:val="00A924ED"/>
    <w:rsid w:val="00A9251D"/>
    <w:rsid w:val="00A94BC2"/>
    <w:rsid w:val="00A94C76"/>
    <w:rsid w:val="00A95D74"/>
    <w:rsid w:val="00A95DF6"/>
    <w:rsid w:val="00A960C4"/>
    <w:rsid w:val="00A9670C"/>
    <w:rsid w:val="00A978C9"/>
    <w:rsid w:val="00A97C5B"/>
    <w:rsid w:val="00AA01A5"/>
    <w:rsid w:val="00AA12B3"/>
    <w:rsid w:val="00AA13BD"/>
    <w:rsid w:val="00AA251C"/>
    <w:rsid w:val="00AA267E"/>
    <w:rsid w:val="00AA2CAF"/>
    <w:rsid w:val="00AA34C8"/>
    <w:rsid w:val="00AA4879"/>
    <w:rsid w:val="00AA49D7"/>
    <w:rsid w:val="00AA4B8A"/>
    <w:rsid w:val="00AA5C86"/>
    <w:rsid w:val="00AA603B"/>
    <w:rsid w:val="00AA61DF"/>
    <w:rsid w:val="00AA7A64"/>
    <w:rsid w:val="00AB0DB4"/>
    <w:rsid w:val="00AB14E0"/>
    <w:rsid w:val="00AB29D6"/>
    <w:rsid w:val="00AB29DA"/>
    <w:rsid w:val="00AB3151"/>
    <w:rsid w:val="00AB4071"/>
    <w:rsid w:val="00AB473C"/>
    <w:rsid w:val="00AB4DE9"/>
    <w:rsid w:val="00AB4FF8"/>
    <w:rsid w:val="00AB5C9B"/>
    <w:rsid w:val="00AB5CAA"/>
    <w:rsid w:val="00AB6295"/>
    <w:rsid w:val="00AB6347"/>
    <w:rsid w:val="00AB6AD1"/>
    <w:rsid w:val="00AB6DE3"/>
    <w:rsid w:val="00AB7EC6"/>
    <w:rsid w:val="00AC0E5B"/>
    <w:rsid w:val="00AC12B7"/>
    <w:rsid w:val="00AC1412"/>
    <w:rsid w:val="00AC18F1"/>
    <w:rsid w:val="00AC1BA4"/>
    <w:rsid w:val="00AC1F51"/>
    <w:rsid w:val="00AC2BCA"/>
    <w:rsid w:val="00AC46CB"/>
    <w:rsid w:val="00AC4763"/>
    <w:rsid w:val="00AC4F30"/>
    <w:rsid w:val="00AC5659"/>
    <w:rsid w:val="00AC591C"/>
    <w:rsid w:val="00AC5A3D"/>
    <w:rsid w:val="00AC5AAF"/>
    <w:rsid w:val="00AC5E61"/>
    <w:rsid w:val="00AC5EB7"/>
    <w:rsid w:val="00AC63AD"/>
    <w:rsid w:val="00AC6A75"/>
    <w:rsid w:val="00AC6FD1"/>
    <w:rsid w:val="00AC7074"/>
    <w:rsid w:val="00AC715D"/>
    <w:rsid w:val="00AC7F98"/>
    <w:rsid w:val="00AD094C"/>
    <w:rsid w:val="00AD0A9B"/>
    <w:rsid w:val="00AD269C"/>
    <w:rsid w:val="00AD2891"/>
    <w:rsid w:val="00AD3BD2"/>
    <w:rsid w:val="00AD486F"/>
    <w:rsid w:val="00AD4B7E"/>
    <w:rsid w:val="00AD6436"/>
    <w:rsid w:val="00AD665C"/>
    <w:rsid w:val="00AD6AB4"/>
    <w:rsid w:val="00AD6D18"/>
    <w:rsid w:val="00AD6EC6"/>
    <w:rsid w:val="00AD7FC2"/>
    <w:rsid w:val="00AE073D"/>
    <w:rsid w:val="00AE0C97"/>
    <w:rsid w:val="00AE0D3F"/>
    <w:rsid w:val="00AE1474"/>
    <w:rsid w:val="00AE2146"/>
    <w:rsid w:val="00AE235E"/>
    <w:rsid w:val="00AE243A"/>
    <w:rsid w:val="00AE2EB5"/>
    <w:rsid w:val="00AE344A"/>
    <w:rsid w:val="00AE35EB"/>
    <w:rsid w:val="00AE4A6D"/>
    <w:rsid w:val="00AE4BF1"/>
    <w:rsid w:val="00AE5BAE"/>
    <w:rsid w:val="00AE607C"/>
    <w:rsid w:val="00AE6160"/>
    <w:rsid w:val="00AE6A5D"/>
    <w:rsid w:val="00AE6CE4"/>
    <w:rsid w:val="00AE6FBB"/>
    <w:rsid w:val="00AE7582"/>
    <w:rsid w:val="00AE7A22"/>
    <w:rsid w:val="00AE7B70"/>
    <w:rsid w:val="00AE7FDA"/>
    <w:rsid w:val="00AF0E11"/>
    <w:rsid w:val="00AF0F63"/>
    <w:rsid w:val="00AF1D45"/>
    <w:rsid w:val="00AF2392"/>
    <w:rsid w:val="00AF2DF3"/>
    <w:rsid w:val="00AF3F03"/>
    <w:rsid w:val="00AF4508"/>
    <w:rsid w:val="00AF46BD"/>
    <w:rsid w:val="00AF4A48"/>
    <w:rsid w:val="00AF63E9"/>
    <w:rsid w:val="00AF6FD9"/>
    <w:rsid w:val="00AF7094"/>
    <w:rsid w:val="00AF7184"/>
    <w:rsid w:val="00AF7308"/>
    <w:rsid w:val="00AF7725"/>
    <w:rsid w:val="00B01137"/>
    <w:rsid w:val="00B016DF"/>
    <w:rsid w:val="00B01BC9"/>
    <w:rsid w:val="00B01D03"/>
    <w:rsid w:val="00B022D6"/>
    <w:rsid w:val="00B027FE"/>
    <w:rsid w:val="00B02D75"/>
    <w:rsid w:val="00B02F87"/>
    <w:rsid w:val="00B030AE"/>
    <w:rsid w:val="00B03C52"/>
    <w:rsid w:val="00B04351"/>
    <w:rsid w:val="00B0457C"/>
    <w:rsid w:val="00B04DB1"/>
    <w:rsid w:val="00B05709"/>
    <w:rsid w:val="00B06EB1"/>
    <w:rsid w:val="00B10160"/>
    <w:rsid w:val="00B10C71"/>
    <w:rsid w:val="00B10E2F"/>
    <w:rsid w:val="00B11D37"/>
    <w:rsid w:val="00B11FE4"/>
    <w:rsid w:val="00B12523"/>
    <w:rsid w:val="00B1265C"/>
    <w:rsid w:val="00B128E1"/>
    <w:rsid w:val="00B1396F"/>
    <w:rsid w:val="00B13BD1"/>
    <w:rsid w:val="00B141DF"/>
    <w:rsid w:val="00B1425B"/>
    <w:rsid w:val="00B14B11"/>
    <w:rsid w:val="00B14B65"/>
    <w:rsid w:val="00B15607"/>
    <w:rsid w:val="00B160B7"/>
    <w:rsid w:val="00B16908"/>
    <w:rsid w:val="00B16960"/>
    <w:rsid w:val="00B16A96"/>
    <w:rsid w:val="00B206E9"/>
    <w:rsid w:val="00B20AA9"/>
    <w:rsid w:val="00B20FC2"/>
    <w:rsid w:val="00B2132C"/>
    <w:rsid w:val="00B23844"/>
    <w:rsid w:val="00B23F02"/>
    <w:rsid w:val="00B23F30"/>
    <w:rsid w:val="00B2570B"/>
    <w:rsid w:val="00B26275"/>
    <w:rsid w:val="00B26DB1"/>
    <w:rsid w:val="00B26E2B"/>
    <w:rsid w:val="00B27417"/>
    <w:rsid w:val="00B279F0"/>
    <w:rsid w:val="00B27D8E"/>
    <w:rsid w:val="00B27F91"/>
    <w:rsid w:val="00B3058A"/>
    <w:rsid w:val="00B30667"/>
    <w:rsid w:val="00B3216D"/>
    <w:rsid w:val="00B32459"/>
    <w:rsid w:val="00B3249B"/>
    <w:rsid w:val="00B3252B"/>
    <w:rsid w:val="00B32830"/>
    <w:rsid w:val="00B328FB"/>
    <w:rsid w:val="00B3294D"/>
    <w:rsid w:val="00B32C6D"/>
    <w:rsid w:val="00B32E17"/>
    <w:rsid w:val="00B32E3C"/>
    <w:rsid w:val="00B33258"/>
    <w:rsid w:val="00B34BF9"/>
    <w:rsid w:val="00B34C0F"/>
    <w:rsid w:val="00B34D94"/>
    <w:rsid w:val="00B35B81"/>
    <w:rsid w:val="00B35D62"/>
    <w:rsid w:val="00B35D67"/>
    <w:rsid w:val="00B36603"/>
    <w:rsid w:val="00B36951"/>
    <w:rsid w:val="00B37347"/>
    <w:rsid w:val="00B373BC"/>
    <w:rsid w:val="00B37A11"/>
    <w:rsid w:val="00B40B46"/>
    <w:rsid w:val="00B4228F"/>
    <w:rsid w:val="00B42985"/>
    <w:rsid w:val="00B4330C"/>
    <w:rsid w:val="00B43FD4"/>
    <w:rsid w:val="00B448B7"/>
    <w:rsid w:val="00B44B6A"/>
    <w:rsid w:val="00B44B81"/>
    <w:rsid w:val="00B44F3E"/>
    <w:rsid w:val="00B4528D"/>
    <w:rsid w:val="00B45345"/>
    <w:rsid w:val="00B454EA"/>
    <w:rsid w:val="00B4645B"/>
    <w:rsid w:val="00B4688F"/>
    <w:rsid w:val="00B46D32"/>
    <w:rsid w:val="00B4739D"/>
    <w:rsid w:val="00B503FC"/>
    <w:rsid w:val="00B50528"/>
    <w:rsid w:val="00B50CAD"/>
    <w:rsid w:val="00B513BE"/>
    <w:rsid w:val="00B51DE0"/>
    <w:rsid w:val="00B51E31"/>
    <w:rsid w:val="00B52308"/>
    <w:rsid w:val="00B52427"/>
    <w:rsid w:val="00B5277F"/>
    <w:rsid w:val="00B52FEC"/>
    <w:rsid w:val="00B53871"/>
    <w:rsid w:val="00B53C82"/>
    <w:rsid w:val="00B53DF2"/>
    <w:rsid w:val="00B53E5B"/>
    <w:rsid w:val="00B549C4"/>
    <w:rsid w:val="00B54CF4"/>
    <w:rsid w:val="00B54DA6"/>
    <w:rsid w:val="00B55048"/>
    <w:rsid w:val="00B552E7"/>
    <w:rsid w:val="00B55A9B"/>
    <w:rsid w:val="00B55AD9"/>
    <w:rsid w:val="00B56D54"/>
    <w:rsid w:val="00B57411"/>
    <w:rsid w:val="00B5766C"/>
    <w:rsid w:val="00B577D2"/>
    <w:rsid w:val="00B57DD8"/>
    <w:rsid w:val="00B6014C"/>
    <w:rsid w:val="00B60161"/>
    <w:rsid w:val="00B60736"/>
    <w:rsid w:val="00B60EE8"/>
    <w:rsid w:val="00B613B3"/>
    <w:rsid w:val="00B61A00"/>
    <w:rsid w:val="00B61D2E"/>
    <w:rsid w:val="00B62489"/>
    <w:rsid w:val="00B627B8"/>
    <w:rsid w:val="00B62F10"/>
    <w:rsid w:val="00B63B1B"/>
    <w:rsid w:val="00B63E41"/>
    <w:rsid w:val="00B643D4"/>
    <w:rsid w:val="00B64517"/>
    <w:rsid w:val="00B64EB3"/>
    <w:rsid w:val="00B64FF7"/>
    <w:rsid w:val="00B65A76"/>
    <w:rsid w:val="00B65F84"/>
    <w:rsid w:val="00B66392"/>
    <w:rsid w:val="00B66AAF"/>
    <w:rsid w:val="00B66B0F"/>
    <w:rsid w:val="00B66E1E"/>
    <w:rsid w:val="00B6716E"/>
    <w:rsid w:val="00B674F4"/>
    <w:rsid w:val="00B7041F"/>
    <w:rsid w:val="00B7089A"/>
    <w:rsid w:val="00B70932"/>
    <w:rsid w:val="00B7172D"/>
    <w:rsid w:val="00B71A8E"/>
    <w:rsid w:val="00B71AF7"/>
    <w:rsid w:val="00B72675"/>
    <w:rsid w:val="00B72A8A"/>
    <w:rsid w:val="00B7391E"/>
    <w:rsid w:val="00B75447"/>
    <w:rsid w:val="00B75B47"/>
    <w:rsid w:val="00B75DE8"/>
    <w:rsid w:val="00B760B1"/>
    <w:rsid w:val="00B7638D"/>
    <w:rsid w:val="00B7693D"/>
    <w:rsid w:val="00B77646"/>
    <w:rsid w:val="00B77ECC"/>
    <w:rsid w:val="00B801B7"/>
    <w:rsid w:val="00B80211"/>
    <w:rsid w:val="00B823A6"/>
    <w:rsid w:val="00B82E3E"/>
    <w:rsid w:val="00B83435"/>
    <w:rsid w:val="00B83673"/>
    <w:rsid w:val="00B83A4C"/>
    <w:rsid w:val="00B842AC"/>
    <w:rsid w:val="00B843AF"/>
    <w:rsid w:val="00B850F1"/>
    <w:rsid w:val="00B85818"/>
    <w:rsid w:val="00B85BE0"/>
    <w:rsid w:val="00B85C1C"/>
    <w:rsid w:val="00B862E5"/>
    <w:rsid w:val="00B8677E"/>
    <w:rsid w:val="00B86965"/>
    <w:rsid w:val="00B86C92"/>
    <w:rsid w:val="00B902B3"/>
    <w:rsid w:val="00B90BA7"/>
    <w:rsid w:val="00B9220B"/>
    <w:rsid w:val="00B92691"/>
    <w:rsid w:val="00B92735"/>
    <w:rsid w:val="00B927A9"/>
    <w:rsid w:val="00B934E9"/>
    <w:rsid w:val="00B94060"/>
    <w:rsid w:val="00B94650"/>
    <w:rsid w:val="00B94A11"/>
    <w:rsid w:val="00B95245"/>
    <w:rsid w:val="00B95C91"/>
    <w:rsid w:val="00B9759D"/>
    <w:rsid w:val="00B97BAE"/>
    <w:rsid w:val="00BA0808"/>
    <w:rsid w:val="00BA119C"/>
    <w:rsid w:val="00BA1E32"/>
    <w:rsid w:val="00BA1F2F"/>
    <w:rsid w:val="00BA1F7A"/>
    <w:rsid w:val="00BA272F"/>
    <w:rsid w:val="00BA2A00"/>
    <w:rsid w:val="00BA2FCC"/>
    <w:rsid w:val="00BA4560"/>
    <w:rsid w:val="00BA49CC"/>
    <w:rsid w:val="00BA4C75"/>
    <w:rsid w:val="00BA4FE3"/>
    <w:rsid w:val="00BA502A"/>
    <w:rsid w:val="00BA5051"/>
    <w:rsid w:val="00BA50E0"/>
    <w:rsid w:val="00BA5161"/>
    <w:rsid w:val="00BA5261"/>
    <w:rsid w:val="00BA630A"/>
    <w:rsid w:val="00BA6679"/>
    <w:rsid w:val="00BA7556"/>
    <w:rsid w:val="00BA7BF9"/>
    <w:rsid w:val="00BB0259"/>
    <w:rsid w:val="00BB0471"/>
    <w:rsid w:val="00BB054C"/>
    <w:rsid w:val="00BB0B64"/>
    <w:rsid w:val="00BB0CDB"/>
    <w:rsid w:val="00BB0F9F"/>
    <w:rsid w:val="00BB1917"/>
    <w:rsid w:val="00BB1B6B"/>
    <w:rsid w:val="00BB2171"/>
    <w:rsid w:val="00BB2610"/>
    <w:rsid w:val="00BB2939"/>
    <w:rsid w:val="00BB2A52"/>
    <w:rsid w:val="00BB3683"/>
    <w:rsid w:val="00BB3F06"/>
    <w:rsid w:val="00BB45A9"/>
    <w:rsid w:val="00BB6677"/>
    <w:rsid w:val="00BB763E"/>
    <w:rsid w:val="00BB7666"/>
    <w:rsid w:val="00BC14EB"/>
    <w:rsid w:val="00BC1731"/>
    <w:rsid w:val="00BC2759"/>
    <w:rsid w:val="00BC2868"/>
    <w:rsid w:val="00BC45B4"/>
    <w:rsid w:val="00BC46A8"/>
    <w:rsid w:val="00BC4E51"/>
    <w:rsid w:val="00BC50A0"/>
    <w:rsid w:val="00BC52B4"/>
    <w:rsid w:val="00BC55A0"/>
    <w:rsid w:val="00BC6800"/>
    <w:rsid w:val="00BC7578"/>
    <w:rsid w:val="00BC7595"/>
    <w:rsid w:val="00BC7E8E"/>
    <w:rsid w:val="00BD06CC"/>
    <w:rsid w:val="00BD0BAD"/>
    <w:rsid w:val="00BD0BE2"/>
    <w:rsid w:val="00BD1240"/>
    <w:rsid w:val="00BD1C1D"/>
    <w:rsid w:val="00BD1D0E"/>
    <w:rsid w:val="00BD1EB5"/>
    <w:rsid w:val="00BD1F4D"/>
    <w:rsid w:val="00BD2867"/>
    <w:rsid w:val="00BD29B7"/>
    <w:rsid w:val="00BD30C1"/>
    <w:rsid w:val="00BD3D37"/>
    <w:rsid w:val="00BD45DE"/>
    <w:rsid w:val="00BD4825"/>
    <w:rsid w:val="00BD48D3"/>
    <w:rsid w:val="00BD4FE6"/>
    <w:rsid w:val="00BD5B42"/>
    <w:rsid w:val="00BD6C4A"/>
    <w:rsid w:val="00BD6FB2"/>
    <w:rsid w:val="00BE0A62"/>
    <w:rsid w:val="00BE14ED"/>
    <w:rsid w:val="00BE2471"/>
    <w:rsid w:val="00BE294F"/>
    <w:rsid w:val="00BE2ADB"/>
    <w:rsid w:val="00BE322A"/>
    <w:rsid w:val="00BE332A"/>
    <w:rsid w:val="00BE3396"/>
    <w:rsid w:val="00BE43A5"/>
    <w:rsid w:val="00BE5B2F"/>
    <w:rsid w:val="00BE5B9C"/>
    <w:rsid w:val="00BE693C"/>
    <w:rsid w:val="00BE73D2"/>
    <w:rsid w:val="00BE746F"/>
    <w:rsid w:val="00BE7BA5"/>
    <w:rsid w:val="00BE7DD8"/>
    <w:rsid w:val="00BF0390"/>
    <w:rsid w:val="00BF0A19"/>
    <w:rsid w:val="00BF0A65"/>
    <w:rsid w:val="00BF1143"/>
    <w:rsid w:val="00BF1DCA"/>
    <w:rsid w:val="00BF227B"/>
    <w:rsid w:val="00BF2439"/>
    <w:rsid w:val="00BF2925"/>
    <w:rsid w:val="00BF2D57"/>
    <w:rsid w:val="00BF2F08"/>
    <w:rsid w:val="00BF2FB3"/>
    <w:rsid w:val="00BF35D8"/>
    <w:rsid w:val="00BF3F4D"/>
    <w:rsid w:val="00BF43B0"/>
    <w:rsid w:val="00BF56B8"/>
    <w:rsid w:val="00BF5A00"/>
    <w:rsid w:val="00BF6277"/>
    <w:rsid w:val="00BF7305"/>
    <w:rsid w:val="00BF73F5"/>
    <w:rsid w:val="00BF76C0"/>
    <w:rsid w:val="00C005B6"/>
    <w:rsid w:val="00C00999"/>
    <w:rsid w:val="00C00E61"/>
    <w:rsid w:val="00C014A4"/>
    <w:rsid w:val="00C015D6"/>
    <w:rsid w:val="00C016A4"/>
    <w:rsid w:val="00C01DAA"/>
    <w:rsid w:val="00C020CE"/>
    <w:rsid w:val="00C0235E"/>
    <w:rsid w:val="00C027A0"/>
    <w:rsid w:val="00C02979"/>
    <w:rsid w:val="00C02B3A"/>
    <w:rsid w:val="00C02ECD"/>
    <w:rsid w:val="00C03151"/>
    <w:rsid w:val="00C03DDF"/>
    <w:rsid w:val="00C04D1A"/>
    <w:rsid w:val="00C051A4"/>
    <w:rsid w:val="00C0553B"/>
    <w:rsid w:val="00C05DCD"/>
    <w:rsid w:val="00C061B4"/>
    <w:rsid w:val="00C0733C"/>
    <w:rsid w:val="00C076DB"/>
    <w:rsid w:val="00C078ED"/>
    <w:rsid w:val="00C07F8C"/>
    <w:rsid w:val="00C10354"/>
    <w:rsid w:val="00C103BB"/>
    <w:rsid w:val="00C10F84"/>
    <w:rsid w:val="00C114E2"/>
    <w:rsid w:val="00C115EB"/>
    <w:rsid w:val="00C11DD5"/>
    <w:rsid w:val="00C11FE1"/>
    <w:rsid w:val="00C12E47"/>
    <w:rsid w:val="00C13093"/>
    <w:rsid w:val="00C13CCC"/>
    <w:rsid w:val="00C14660"/>
    <w:rsid w:val="00C1476C"/>
    <w:rsid w:val="00C14D6D"/>
    <w:rsid w:val="00C14F6A"/>
    <w:rsid w:val="00C16349"/>
    <w:rsid w:val="00C16B39"/>
    <w:rsid w:val="00C177B4"/>
    <w:rsid w:val="00C204AE"/>
    <w:rsid w:val="00C20929"/>
    <w:rsid w:val="00C20CDD"/>
    <w:rsid w:val="00C20E65"/>
    <w:rsid w:val="00C228A4"/>
    <w:rsid w:val="00C22CC5"/>
    <w:rsid w:val="00C23406"/>
    <w:rsid w:val="00C24DBB"/>
    <w:rsid w:val="00C24E2E"/>
    <w:rsid w:val="00C25FBF"/>
    <w:rsid w:val="00C26CF1"/>
    <w:rsid w:val="00C2741B"/>
    <w:rsid w:val="00C27BC9"/>
    <w:rsid w:val="00C27F01"/>
    <w:rsid w:val="00C311F0"/>
    <w:rsid w:val="00C31517"/>
    <w:rsid w:val="00C316CA"/>
    <w:rsid w:val="00C31D52"/>
    <w:rsid w:val="00C31F9B"/>
    <w:rsid w:val="00C32200"/>
    <w:rsid w:val="00C325EC"/>
    <w:rsid w:val="00C32D2B"/>
    <w:rsid w:val="00C32F8B"/>
    <w:rsid w:val="00C33076"/>
    <w:rsid w:val="00C33BA1"/>
    <w:rsid w:val="00C33FFB"/>
    <w:rsid w:val="00C34551"/>
    <w:rsid w:val="00C34575"/>
    <w:rsid w:val="00C35935"/>
    <w:rsid w:val="00C35BC2"/>
    <w:rsid w:val="00C369D6"/>
    <w:rsid w:val="00C36DA7"/>
    <w:rsid w:val="00C36ED2"/>
    <w:rsid w:val="00C37370"/>
    <w:rsid w:val="00C37BE7"/>
    <w:rsid w:val="00C37F07"/>
    <w:rsid w:val="00C40293"/>
    <w:rsid w:val="00C402C8"/>
    <w:rsid w:val="00C40741"/>
    <w:rsid w:val="00C40764"/>
    <w:rsid w:val="00C408EC"/>
    <w:rsid w:val="00C40CF2"/>
    <w:rsid w:val="00C40CFE"/>
    <w:rsid w:val="00C40F48"/>
    <w:rsid w:val="00C41F95"/>
    <w:rsid w:val="00C42B33"/>
    <w:rsid w:val="00C42D37"/>
    <w:rsid w:val="00C42DA1"/>
    <w:rsid w:val="00C431E2"/>
    <w:rsid w:val="00C437D8"/>
    <w:rsid w:val="00C43A16"/>
    <w:rsid w:val="00C43CC7"/>
    <w:rsid w:val="00C44F44"/>
    <w:rsid w:val="00C44F5D"/>
    <w:rsid w:val="00C45490"/>
    <w:rsid w:val="00C45536"/>
    <w:rsid w:val="00C45928"/>
    <w:rsid w:val="00C45BB5"/>
    <w:rsid w:val="00C46913"/>
    <w:rsid w:val="00C477F3"/>
    <w:rsid w:val="00C50077"/>
    <w:rsid w:val="00C50E68"/>
    <w:rsid w:val="00C51124"/>
    <w:rsid w:val="00C540EA"/>
    <w:rsid w:val="00C5422E"/>
    <w:rsid w:val="00C54678"/>
    <w:rsid w:val="00C54862"/>
    <w:rsid w:val="00C54934"/>
    <w:rsid w:val="00C55321"/>
    <w:rsid w:val="00C558DE"/>
    <w:rsid w:val="00C561AC"/>
    <w:rsid w:val="00C57073"/>
    <w:rsid w:val="00C57197"/>
    <w:rsid w:val="00C57208"/>
    <w:rsid w:val="00C57F2A"/>
    <w:rsid w:val="00C60945"/>
    <w:rsid w:val="00C60D49"/>
    <w:rsid w:val="00C60F3A"/>
    <w:rsid w:val="00C60FFB"/>
    <w:rsid w:val="00C61066"/>
    <w:rsid w:val="00C61997"/>
    <w:rsid w:val="00C61C2A"/>
    <w:rsid w:val="00C620F3"/>
    <w:rsid w:val="00C621A8"/>
    <w:rsid w:val="00C63581"/>
    <w:rsid w:val="00C65619"/>
    <w:rsid w:val="00C65E20"/>
    <w:rsid w:val="00C6687E"/>
    <w:rsid w:val="00C668CB"/>
    <w:rsid w:val="00C66AE3"/>
    <w:rsid w:val="00C7059C"/>
    <w:rsid w:val="00C70AC2"/>
    <w:rsid w:val="00C71856"/>
    <w:rsid w:val="00C71D8D"/>
    <w:rsid w:val="00C71D9A"/>
    <w:rsid w:val="00C72951"/>
    <w:rsid w:val="00C72A55"/>
    <w:rsid w:val="00C72C50"/>
    <w:rsid w:val="00C7360E"/>
    <w:rsid w:val="00C73E91"/>
    <w:rsid w:val="00C7450C"/>
    <w:rsid w:val="00C74DF9"/>
    <w:rsid w:val="00C77395"/>
    <w:rsid w:val="00C77787"/>
    <w:rsid w:val="00C8050E"/>
    <w:rsid w:val="00C80EB7"/>
    <w:rsid w:val="00C81365"/>
    <w:rsid w:val="00C831C3"/>
    <w:rsid w:val="00C83298"/>
    <w:rsid w:val="00C83F4B"/>
    <w:rsid w:val="00C8429D"/>
    <w:rsid w:val="00C845F9"/>
    <w:rsid w:val="00C846FC"/>
    <w:rsid w:val="00C84A81"/>
    <w:rsid w:val="00C84E9F"/>
    <w:rsid w:val="00C85C16"/>
    <w:rsid w:val="00C85EE6"/>
    <w:rsid w:val="00C86151"/>
    <w:rsid w:val="00C86ED0"/>
    <w:rsid w:val="00C86F46"/>
    <w:rsid w:val="00C876F8"/>
    <w:rsid w:val="00C87D25"/>
    <w:rsid w:val="00C91485"/>
    <w:rsid w:val="00C9163B"/>
    <w:rsid w:val="00C91E62"/>
    <w:rsid w:val="00C91F81"/>
    <w:rsid w:val="00C921A6"/>
    <w:rsid w:val="00C927A8"/>
    <w:rsid w:val="00C93239"/>
    <w:rsid w:val="00C937CF"/>
    <w:rsid w:val="00C93CB5"/>
    <w:rsid w:val="00C9436B"/>
    <w:rsid w:val="00C948F1"/>
    <w:rsid w:val="00C965E0"/>
    <w:rsid w:val="00CA0F32"/>
    <w:rsid w:val="00CA0F7A"/>
    <w:rsid w:val="00CA1B59"/>
    <w:rsid w:val="00CA23A3"/>
    <w:rsid w:val="00CA352A"/>
    <w:rsid w:val="00CA3D1C"/>
    <w:rsid w:val="00CA3E7A"/>
    <w:rsid w:val="00CA402A"/>
    <w:rsid w:val="00CA4378"/>
    <w:rsid w:val="00CA4691"/>
    <w:rsid w:val="00CA48A1"/>
    <w:rsid w:val="00CA4982"/>
    <w:rsid w:val="00CA4DF4"/>
    <w:rsid w:val="00CA5656"/>
    <w:rsid w:val="00CA57FE"/>
    <w:rsid w:val="00CA5B0C"/>
    <w:rsid w:val="00CA617C"/>
    <w:rsid w:val="00CA6444"/>
    <w:rsid w:val="00CA76C8"/>
    <w:rsid w:val="00CB033A"/>
    <w:rsid w:val="00CB04D3"/>
    <w:rsid w:val="00CB0591"/>
    <w:rsid w:val="00CB0F9E"/>
    <w:rsid w:val="00CB1425"/>
    <w:rsid w:val="00CB1C4D"/>
    <w:rsid w:val="00CB21E3"/>
    <w:rsid w:val="00CB259A"/>
    <w:rsid w:val="00CB27A2"/>
    <w:rsid w:val="00CB3790"/>
    <w:rsid w:val="00CB3E65"/>
    <w:rsid w:val="00CB44F7"/>
    <w:rsid w:val="00CB4F91"/>
    <w:rsid w:val="00CB5EEB"/>
    <w:rsid w:val="00CB6901"/>
    <w:rsid w:val="00CB7336"/>
    <w:rsid w:val="00CB73EB"/>
    <w:rsid w:val="00CB7792"/>
    <w:rsid w:val="00CB7BEF"/>
    <w:rsid w:val="00CB7E42"/>
    <w:rsid w:val="00CC0172"/>
    <w:rsid w:val="00CC1190"/>
    <w:rsid w:val="00CC1396"/>
    <w:rsid w:val="00CC2795"/>
    <w:rsid w:val="00CC2D7F"/>
    <w:rsid w:val="00CC3A93"/>
    <w:rsid w:val="00CC40E7"/>
    <w:rsid w:val="00CC48AC"/>
    <w:rsid w:val="00CC5395"/>
    <w:rsid w:val="00CC5486"/>
    <w:rsid w:val="00CC5E9D"/>
    <w:rsid w:val="00CC60B0"/>
    <w:rsid w:val="00CC6CB5"/>
    <w:rsid w:val="00CC6CE0"/>
    <w:rsid w:val="00CC7094"/>
    <w:rsid w:val="00CD06CB"/>
    <w:rsid w:val="00CD0CD4"/>
    <w:rsid w:val="00CD0F77"/>
    <w:rsid w:val="00CD12BA"/>
    <w:rsid w:val="00CD13CD"/>
    <w:rsid w:val="00CD1768"/>
    <w:rsid w:val="00CD18AD"/>
    <w:rsid w:val="00CD2529"/>
    <w:rsid w:val="00CD33DC"/>
    <w:rsid w:val="00CD4B37"/>
    <w:rsid w:val="00CD51EC"/>
    <w:rsid w:val="00CD693F"/>
    <w:rsid w:val="00CD6F52"/>
    <w:rsid w:val="00CD6FA2"/>
    <w:rsid w:val="00CD7074"/>
    <w:rsid w:val="00CD78C3"/>
    <w:rsid w:val="00CD7D7D"/>
    <w:rsid w:val="00CE05F6"/>
    <w:rsid w:val="00CE0AEB"/>
    <w:rsid w:val="00CE0DEF"/>
    <w:rsid w:val="00CE12CC"/>
    <w:rsid w:val="00CE1C33"/>
    <w:rsid w:val="00CE2B8D"/>
    <w:rsid w:val="00CE2D9D"/>
    <w:rsid w:val="00CE3F99"/>
    <w:rsid w:val="00CE49F8"/>
    <w:rsid w:val="00CE5F80"/>
    <w:rsid w:val="00CE67DA"/>
    <w:rsid w:val="00CE67E5"/>
    <w:rsid w:val="00CE7B6A"/>
    <w:rsid w:val="00CF0490"/>
    <w:rsid w:val="00CF0C61"/>
    <w:rsid w:val="00CF0EA4"/>
    <w:rsid w:val="00CF1332"/>
    <w:rsid w:val="00CF1892"/>
    <w:rsid w:val="00CF1BC6"/>
    <w:rsid w:val="00CF1DC8"/>
    <w:rsid w:val="00CF1FB8"/>
    <w:rsid w:val="00CF239C"/>
    <w:rsid w:val="00CF26CA"/>
    <w:rsid w:val="00CF2B03"/>
    <w:rsid w:val="00CF2D31"/>
    <w:rsid w:val="00CF362E"/>
    <w:rsid w:val="00CF3B79"/>
    <w:rsid w:val="00CF3F73"/>
    <w:rsid w:val="00CF43B1"/>
    <w:rsid w:val="00CF4B94"/>
    <w:rsid w:val="00CF59AC"/>
    <w:rsid w:val="00CF59B0"/>
    <w:rsid w:val="00CF6AF1"/>
    <w:rsid w:val="00CF718A"/>
    <w:rsid w:val="00CF79D3"/>
    <w:rsid w:val="00CF7A8A"/>
    <w:rsid w:val="00CF7C21"/>
    <w:rsid w:val="00CF7E81"/>
    <w:rsid w:val="00D002FE"/>
    <w:rsid w:val="00D003E7"/>
    <w:rsid w:val="00D00D07"/>
    <w:rsid w:val="00D0153C"/>
    <w:rsid w:val="00D01CB5"/>
    <w:rsid w:val="00D02275"/>
    <w:rsid w:val="00D026D6"/>
    <w:rsid w:val="00D02A96"/>
    <w:rsid w:val="00D02DD1"/>
    <w:rsid w:val="00D0360E"/>
    <w:rsid w:val="00D03BB2"/>
    <w:rsid w:val="00D055EB"/>
    <w:rsid w:val="00D06968"/>
    <w:rsid w:val="00D06D64"/>
    <w:rsid w:val="00D071F2"/>
    <w:rsid w:val="00D1045A"/>
    <w:rsid w:val="00D11224"/>
    <w:rsid w:val="00D11445"/>
    <w:rsid w:val="00D11E1F"/>
    <w:rsid w:val="00D11F68"/>
    <w:rsid w:val="00D12AD5"/>
    <w:rsid w:val="00D1384E"/>
    <w:rsid w:val="00D15898"/>
    <w:rsid w:val="00D15A45"/>
    <w:rsid w:val="00D16293"/>
    <w:rsid w:val="00D167E7"/>
    <w:rsid w:val="00D16EB1"/>
    <w:rsid w:val="00D20668"/>
    <w:rsid w:val="00D20C46"/>
    <w:rsid w:val="00D21402"/>
    <w:rsid w:val="00D21BA5"/>
    <w:rsid w:val="00D22914"/>
    <w:rsid w:val="00D23571"/>
    <w:rsid w:val="00D23ECE"/>
    <w:rsid w:val="00D243D4"/>
    <w:rsid w:val="00D250B2"/>
    <w:rsid w:val="00D257FD"/>
    <w:rsid w:val="00D2597D"/>
    <w:rsid w:val="00D266FB"/>
    <w:rsid w:val="00D269CA"/>
    <w:rsid w:val="00D26C73"/>
    <w:rsid w:val="00D27199"/>
    <w:rsid w:val="00D300D0"/>
    <w:rsid w:val="00D3098D"/>
    <w:rsid w:val="00D30BE6"/>
    <w:rsid w:val="00D3136E"/>
    <w:rsid w:val="00D31740"/>
    <w:rsid w:val="00D31CF6"/>
    <w:rsid w:val="00D31E02"/>
    <w:rsid w:val="00D33482"/>
    <w:rsid w:val="00D345B6"/>
    <w:rsid w:val="00D35814"/>
    <w:rsid w:val="00D35B51"/>
    <w:rsid w:val="00D35FF4"/>
    <w:rsid w:val="00D363DC"/>
    <w:rsid w:val="00D364D3"/>
    <w:rsid w:val="00D36DE1"/>
    <w:rsid w:val="00D37280"/>
    <w:rsid w:val="00D37A2C"/>
    <w:rsid w:val="00D37B08"/>
    <w:rsid w:val="00D4061A"/>
    <w:rsid w:val="00D40C65"/>
    <w:rsid w:val="00D40CB4"/>
    <w:rsid w:val="00D411BF"/>
    <w:rsid w:val="00D41485"/>
    <w:rsid w:val="00D41832"/>
    <w:rsid w:val="00D42177"/>
    <w:rsid w:val="00D4334E"/>
    <w:rsid w:val="00D4337D"/>
    <w:rsid w:val="00D4338A"/>
    <w:rsid w:val="00D43A9E"/>
    <w:rsid w:val="00D449FA"/>
    <w:rsid w:val="00D44BFE"/>
    <w:rsid w:val="00D44DD1"/>
    <w:rsid w:val="00D450F8"/>
    <w:rsid w:val="00D453DF"/>
    <w:rsid w:val="00D45609"/>
    <w:rsid w:val="00D456F7"/>
    <w:rsid w:val="00D458CC"/>
    <w:rsid w:val="00D459B4"/>
    <w:rsid w:val="00D45FB2"/>
    <w:rsid w:val="00D46DED"/>
    <w:rsid w:val="00D4786C"/>
    <w:rsid w:val="00D47D81"/>
    <w:rsid w:val="00D50789"/>
    <w:rsid w:val="00D50FBD"/>
    <w:rsid w:val="00D51233"/>
    <w:rsid w:val="00D51CFB"/>
    <w:rsid w:val="00D52227"/>
    <w:rsid w:val="00D53330"/>
    <w:rsid w:val="00D5357F"/>
    <w:rsid w:val="00D54FD4"/>
    <w:rsid w:val="00D55FCC"/>
    <w:rsid w:val="00D567C4"/>
    <w:rsid w:val="00D56A0B"/>
    <w:rsid w:val="00D60039"/>
    <w:rsid w:val="00D60932"/>
    <w:rsid w:val="00D60FF2"/>
    <w:rsid w:val="00D613D6"/>
    <w:rsid w:val="00D616F7"/>
    <w:rsid w:val="00D6193A"/>
    <w:rsid w:val="00D6202F"/>
    <w:rsid w:val="00D62FBB"/>
    <w:rsid w:val="00D6322F"/>
    <w:rsid w:val="00D637EF"/>
    <w:rsid w:val="00D658C7"/>
    <w:rsid w:val="00D65E75"/>
    <w:rsid w:val="00D66337"/>
    <w:rsid w:val="00D665F9"/>
    <w:rsid w:val="00D6714C"/>
    <w:rsid w:val="00D67521"/>
    <w:rsid w:val="00D677ED"/>
    <w:rsid w:val="00D7021B"/>
    <w:rsid w:val="00D709E7"/>
    <w:rsid w:val="00D70A20"/>
    <w:rsid w:val="00D70AE0"/>
    <w:rsid w:val="00D73739"/>
    <w:rsid w:val="00D74047"/>
    <w:rsid w:val="00D745FA"/>
    <w:rsid w:val="00D75782"/>
    <w:rsid w:val="00D75A6F"/>
    <w:rsid w:val="00D7613A"/>
    <w:rsid w:val="00D762F1"/>
    <w:rsid w:val="00D76641"/>
    <w:rsid w:val="00D7677C"/>
    <w:rsid w:val="00D76B90"/>
    <w:rsid w:val="00D7728C"/>
    <w:rsid w:val="00D77F7E"/>
    <w:rsid w:val="00D80730"/>
    <w:rsid w:val="00D80940"/>
    <w:rsid w:val="00D80F99"/>
    <w:rsid w:val="00D81823"/>
    <w:rsid w:val="00D81EE7"/>
    <w:rsid w:val="00D832F4"/>
    <w:rsid w:val="00D83344"/>
    <w:rsid w:val="00D8368B"/>
    <w:rsid w:val="00D8427A"/>
    <w:rsid w:val="00D844EF"/>
    <w:rsid w:val="00D84C2B"/>
    <w:rsid w:val="00D84C8A"/>
    <w:rsid w:val="00D84FAB"/>
    <w:rsid w:val="00D85D1D"/>
    <w:rsid w:val="00D85D26"/>
    <w:rsid w:val="00D85E03"/>
    <w:rsid w:val="00D8623F"/>
    <w:rsid w:val="00D8689C"/>
    <w:rsid w:val="00D86FAA"/>
    <w:rsid w:val="00D87001"/>
    <w:rsid w:val="00D87289"/>
    <w:rsid w:val="00D9032B"/>
    <w:rsid w:val="00D9065E"/>
    <w:rsid w:val="00D90771"/>
    <w:rsid w:val="00D90E8A"/>
    <w:rsid w:val="00D91383"/>
    <w:rsid w:val="00D913A6"/>
    <w:rsid w:val="00D9239C"/>
    <w:rsid w:val="00D9249E"/>
    <w:rsid w:val="00D927CD"/>
    <w:rsid w:val="00D92FDE"/>
    <w:rsid w:val="00D9371B"/>
    <w:rsid w:val="00D93A4A"/>
    <w:rsid w:val="00D94802"/>
    <w:rsid w:val="00D94825"/>
    <w:rsid w:val="00D94B6E"/>
    <w:rsid w:val="00D950C3"/>
    <w:rsid w:val="00D96218"/>
    <w:rsid w:val="00D97232"/>
    <w:rsid w:val="00D97280"/>
    <w:rsid w:val="00D97290"/>
    <w:rsid w:val="00D975D1"/>
    <w:rsid w:val="00D978D0"/>
    <w:rsid w:val="00D979D6"/>
    <w:rsid w:val="00D97FF1"/>
    <w:rsid w:val="00DA01E4"/>
    <w:rsid w:val="00DA0260"/>
    <w:rsid w:val="00DA137A"/>
    <w:rsid w:val="00DA16FC"/>
    <w:rsid w:val="00DA1FA2"/>
    <w:rsid w:val="00DA213A"/>
    <w:rsid w:val="00DA30FA"/>
    <w:rsid w:val="00DA33E5"/>
    <w:rsid w:val="00DA3A41"/>
    <w:rsid w:val="00DA4AB4"/>
    <w:rsid w:val="00DA4AF8"/>
    <w:rsid w:val="00DA4FC1"/>
    <w:rsid w:val="00DA63D0"/>
    <w:rsid w:val="00DA6535"/>
    <w:rsid w:val="00DA6840"/>
    <w:rsid w:val="00DA7AA4"/>
    <w:rsid w:val="00DA7FA3"/>
    <w:rsid w:val="00DB084C"/>
    <w:rsid w:val="00DB1488"/>
    <w:rsid w:val="00DB2459"/>
    <w:rsid w:val="00DB2AA5"/>
    <w:rsid w:val="00DB2E6F"/>
    <w:rsid w:val="00DB3019"/>
    <w:rsid w:val="00DB3208"/>
    <w:rsid w:val="00DB324C"/>
    <w:rsid w:val="00DB331F"/>
    <w:rsid w:val="00DB348A"/>
    <w:rsid w:val="00DB5548"/>
    <w:rsid w:val="00DB59B5"/>
    <w:rsid w:val="00DB6289"/>
    <w:rsid w:val="00DB6495"/>
    <w:rsid w:val="00DB67DE"/>
    <w:rsid w:val="00DB69D5"/>
    <w:rsid w:val="00DB6ABB"/>
    <w:rsid w:val="00DB6B63"/>
    <w:rsid w:val="00DB6C8A"/>
    <w:rsid w:val="00DB707A"/>
    <w:rsid w:val="00DB740F"/>
    <w:rsid w:val="00DB7C39"/>
    <w:rsid w:val="00DC04EF"/>
    <w:rsid w:val="00DC1281"/>
    <w:rsid w:val="00DC1571"/>
    <w:rsid w:val="00DC1B4C"/>
    <w:rsid w:val="00DC25AA"/>
    <w:rsid w:val="00DC2812"/>
    <w:rsid w:val="00DC2ADE"/>
    <w:rsid w:val="00DC2BCD"/>
    <w:rsid w:val="00DC2C70"/>
    <w:rsid w:val="00DC321F"/>
    <w:rsid w:val="00DC3979"/>
    <w:rsid w:val="00DC39F1"/>
    <w:rsid w:val="00DC4DCC"/>
    <w:rsid w:val="00DC58D2"/>
    <w:rsid w:val="00DC5CAF"/>
    <w:rsid w:val="00DC603C"/>
    <w:rsid w:val="00DC60A1"/>
    <w:rsid w:val="00DC66B5"/>
    <w:rsid w:val="00DC781E"/>
    <w:rsid w:val="00DC7F91"/>
    <w:rsid w:val="00DD0A08"/>
    <w:rsid w:val="00DD0A17"/>
    <w:rsid w:val="00DD0B59"/>
    <w:rsid w:val="00DD0FC9"/>
    <w:rsid w:val="00DD103A"/>
    <w:rsid w:val="00DD131B"/>
    <w:rsid w:val="00DD1F98"/>
    <w:rsid w:val="00DD2211"/>
    <w:rsid w:val="00DD237A"/>
    <w:rsid w:val="00DD3BA3"/>
    <w:rsid w:val="00DD4C71"/>
    <w:rsid w:val="00DD4D44"/>
    <w:rsid w:val="00DD4FF5"/>
    <w:rsid w:val="00DD580B"/>
    <w:rsid w:val="00DD59D5"/>
    <w:rsid w:val="00DD6E8B"/>
    <w:rsid w:val="00DD780D"/>
    <w:rsid w:val="00DD7A13"/>
    <w:rsid w:val="00DD7DD3"/>
    <w:rsid w:val="00DD7F52"/>
    <w:rsid w:val="00DE01A2"/>
    <w:rsid w:val="00DE0261"/>
    <w:rsid w:val="00DE0A67"/>
    <w:rsid w:val="00DE15E1"/>
    <w:rsid w:val="00DE1771"/>
    <w:rsid w:val="00DE177E"/>
    <w:rsid w:val="00DE23C0"/>
    <w:rsid w:val="00DE23DE"/>
    <w:rsid w:val="00DE25B3"/>
    <w:rsid w:val="00DE2A0F"/>
    <w:rsid w:val="00DE348B"/>
    <w:rsid w:val="00DE37D4"/>
    <w:rsid w:val="00DE3BD9"/>
    <w:rsid w:val="00DE476F"/>
    <w:rsid w:val="00DE5AAA"/>
    <w:rsid w:val="00DE6562"/>
    <w:rsid w:val="00DE663A"/>
    <w:rsid w:val="00DE732F"/>
    <w:rsid w:val="00DE77ED"/>
    <w:rsid w:val="00DE7A96"/>
    <w:rsid w:val="00DF053E"/>
    <w:rsid w:val="00DF0DCA"/>
    <w:rsid w:val="00DF1958"/>
    <w:rsid w:val="00DF19B4"/>
    <w:rsid w:val="00DF1F67"/>
    <w:rsid w:val="00DF3920"/>
    <w:rsid w:val="00DF46C0"/>
    <w:rsid w:val="00DF4AE3"/>
    <w:rsid w:val="00DF4BAE"/>
    <w:rsid w:val="00DF59E4"/>
    <w:rsid w:val="00DF6BD3"/>
    <w:rsid w:val="00DF766B"/>
    <w:rsid w:val="00DF7B0D"/>
    <w:rsid w:val="00DF7D67"/>
    <w:rsid w:val="00E0043C"/>
    <w:rsid w:val="00E008BB"/>
    <w:rsid w:val="00E01048"/>
    <w:rsid w:val="00E017F6"/>
    <w:rsid w:val="00E018FD"/>
    <w:rsid w:val="00E01A39"/>
    <w:rsid w:val="00E01A40"/>
    <w:rsid w:val="00E02012"/>
    <w:rsid w:val="00E034A8"/>
    <w:rsid w:val="00E04856"/>
    <w:rsid w:val="00E04A49"/>
    <w:rsid w:val="00E04C10"/>
    <w:rsid w:val="00E04C5E"/>
    <w:rsid w:val="00E04F19"/>
    <w:rsid w:val="00E058A8"/>
    <w:rsid w:val="00E06AD5"/>
    <w:rsid w:val="00E06F19"/>
    <w:rsid w:val="00E06F60"/>
    <w:rsid w:val="00E10126"/>
    <w:rsid w:val="00E10915"/>
    <w:rsid w:val="00E11048"/>
    <w:rsid w:val="00E11327"/>
    <w:rsid w:val="00E11D80"/>
    <w:rsid w:val="00E121FA"/>
    <w:rsid w:val="00E12294"/>
    <w:rsid w:val="00E1261A"/>
    <w:rsid w:val="00E129A9"/>
    <w:rsid w:val="00E136BA"/>
    <w:rsid w:val="00E13F48"/>
    <w:rsid w:val="00E14D08"/>
    <w:rsid w:val="00E15183"/>
    <w:rsid w:val="00E15D4E"/>
    <w:rsid w:val="00E16FC1"/>
    <w:rsid w:val="00E1739F"/>
    <w:rsid w:val="00E21146"/>
    <w:rsid w:val="00E218C7"/>
    <w:rsid w:val="00E21B7C"/>
    <w:rsid w:val="00E21E75"/>
    <w:rsid w:val="00E22822"/>
    <w:rsid w:val="00E22E7F"/>
    <w:rsid w:val="00E23718"/>
    <w:rsid w:val="00E2389B"/>
    <w:rsid w:val="00E24716"/>
    <w:rsid w:val="00E2488B"/>
    <w:rsid w:val="00E24A3B"/>
    <w:rsid w:val="00E24CEB"/>
    <w:rsid w:val="00E24E03"/>
    <w:rsid w:val="00E25042"/>
    <w:rsid w:val="00E2504E"/>
    <w:rsid w:val="00E251A6"/>
    <w:rsid w:val="00E25547"/>
    <w:rsid w:val="00E255E6"/>
    <w:rsid w:val="00E25F00"/>
    <w:rsid w:val="00E26FA7"/>
    <w:rsid w:val="00E27328"/>
    <w:rsid w:val="00E2741F"/>
    <w:rsid w:val="00E2749F"/>
    <w:rsid w:val="00E27736"/>
    <w:rsid w:val="00E30BCB"/>
    <w:rsid w:val="00E317AD"/>
    <w:rsid w:val="00E3184D"/>
    <w:rsid w:val="00E31BE0"/>
    <w:rsid w:val="00E33533"/>
    <w:rsid w:val="00E3375D"/>
    <w:rsid w:val="00E3447B"/>
    <w:rsid w:val="00E347FA"/>
    <w:rsid w:val="00E34FC2"/>
    <w:rsid w:val="00E3527A"/>
    <w:rsid w:val="00E35CAF"/>
    <w:rsid w:val="00E36311"/>
    <w:rsid w:val="00E36CEE"/>
    <w:rsid w:val="00E373B4"/>
    <w:rsid w:val="00E37514"/>
    <w:rsid w:val="00E40A19"/>
    <w:rsid w:val="00E4152E"/>
    <w:rsid w:val="00E418DB"/>
    <w:rsid w:val="00E4205B"/>
    <w:rsid w:val="00E4273E"/>
    <w:rsid w:val="00E42DBB"/>
    <w:rsid w:val="00E42DE1"/>
    <w:rsid w:val="00E43B75"/>
    <w:rsid w:val="00E43D16"/>
    <w:rsid w:val="00E440BE"/>
    <w:rsid w:val="00E44E66"/>
    <w:rsid w:val="00E4796B"/>
    <w:rsid w:val="00E47F3B"/>
    <w:rsid w:val="00E50725"/>
    <w:rsid w:val="00E50B70"/>
    <w:rsid w:val="00E50EB5"/>
    <w:rsid w:val="00E51019"/>
    <w:rsid w:val="00E515E4"/>
    <w:rsid w:val="00E51BB9"/>
    <w:rsid w:val="00E528A3"/>
    <w:rsid w:val="00E52A32"/>
    <w:rsid w:val="00E53AA5"/>
    <w:rsid w:val="00E53B22"/>
    <w:rsid w:val="00E54596"/>
    <w:rsid w:val="00E54857"/>
    <w:rsid w:val="00E54DFF"/>
    <w:rsid w:val="00E55042"/>
    <w:rsid w:val="00E55697"/>
    <w:rsid w:val="00E55F34"/>
    <w:rsid w:val="00E566B9"/>
    <w:rsid w:val="00E56B8E"/>
    <w:rsid w:val="00E56E43"/>
    <w:rsid w:val="00E574D6"/>
    <w:rsid w:val="00E60D04"/>
    <w:rsid w:val="00E61A18"/>
    <w:rsid w:val="00E62AB7"/>
    <w:rsid w:val="00E62C17"/>
    <w:rsid w:val="00E62E98"/>
    <w:rsid w:val="00E639BF"/>
    <w:rsid w:val="00E63CA3"/>
    <w:rsid w:val="00E64059"/>
    <w:rsid w:val="00E64170"/>
    <w:rsid w:val="00E64E58"/>
    <w:rsid w:val="00E652A7"/>
    <w:rsid w:val="00E66737"/>
    <w:rsid w:val="00E66D4A"/>
    <w:rsid w:val="00E67BDE"/>
    <w:rsid w:val="00E70315"/>
    <w:rsid w:val="00E71798"/>
    <w:rsid w:val="00E7190E"/>
    <w:rsid w:val="00E71B95"/>
    <w:rsid w:val="00E73BA6"/>
    <w:rsid w:val="00E73DAB"/>
    <w:rsid w:val="00E75DE5"/>
    <w:rsid w:val="00E765DF"/>
    <w:rsid w:val="00E76A15"/>
    <w:rsid w:val="00E76A94"/>
    <w:rsid w:val="00E7703A"/>
    <w:rsid w:val="00E7753A"/>
    <w:rsid w:val="00E77762"/>
    <w:rsid w:val="00E802BE"/>
    <w:rsid w:val="00E805C5"/>
    <w:rsid w:val="00E810C0"/>
    <w:rsid w:val="00E81299"/>
    <w:rsid w:val="00E82435"/>
    <w:rsid w:val="00E855B0"/>
    <w:rsid w:val="00E85E06"/>
    <w:rsid w:val="00E86460"/>
    <w:rsid w:val="00E8651F"/>
    <w:rsid w:val="00E8681F"/>
    <w:rsid w:val="00E86D2F"/>
    <w:rsid w:val="00E871F5"/>
    <w:rsid w:val="00E92C89"/>
    <w:rsid w:val="00E93EAA"/>
    <w:rsid w:val="00E94C87"/>
    <w:rsid w:val="00E951CB"/>
    <w:rsid w:val="00E9630D"/>
    <w:rsid w:val="00E96CE4"/>
    <w:rsid w:val="00E97D12"/>
    <w:rsid w:val="00EA04BA"/>
    <w:rsid w:val="00EA06FF"/>
    <w:rsid w:val="00EA0EC8"/>
    <w:rsid w:val="00EA19B4"/>
    <w:rsid w:val="00EA1F5B"/>
    <w:rsid w:val="00EA23DE"/>
    <w:rsid w:val="00EA2CA6"/>
    <w:rsid w:val="00EA338F"/>
    <w:rsid w:val="00EA3A15"/>
    <w:rsid w:val="00EA463A"/>
    <w:rsid w:val="00EA475C"/>
    <w:rsid w:val="00EA611F"/>
    <w:rsid w:val="00EA670F"/>
    <w:rsid w:val="00EA692A"/>
    <w:rsid w:val="00EA6C98"/>
    <w:rsid w:val="00EA6D5F"/>
    <w:rsid w:val="00EA714C"/>
    <w:rsid w:val="00EA7975"/>
    <w:rsid w:val="00EA7DB3"/>
    <w:rsid w:val="00EA7E39"/>
    <w:rsid w:val="00EA7EAD"/>
    <w:rsid w:val="00EB0295"/>
    <w:rsid w:val="00EB0759"/>
    <w:rsid w:val="00EB082E"/>
    <w:rsid w:val="00EB084F"/>
    <w:rsid w:val="00EB0CC8"/>
    <w:rsid w:val="00EB0FB7"/>
    <w:rsid w:val="00EB1421"/>
    <w:rsid w:val="00EB216A"/>
    <w:rsid w:val="00EB34F7"/>
    <w:rsid w:val="00EB3A31"/>
    <w:rsid w:val="00EB3B71"/>
    <w:rsid w:val="00EB4852"/>
    <w:rsid w:val="00EB4D98"/>
    <w:rsid w:val="00EB506F"/>
    <w:rsid w:val="00EB55B7"/>
    <w:rsid w:val="00EB6151"/>
    <w:rsid w:val="00EB6EDD"/>
    <w:rsid w:val="00EB6F0A"/>
    <w:rsid w:val="00EC0005"/>
    <w:rsid w:val="00EC0E04"/>
    <w:rsid w:val="00EC1E48"/>
    <w:rsid w:val="00EC22C8"/>
    <w:rsid w:val="00EC23FF"/>
    <w:rsid w:val="00EC2998"/>
    <w:rsid w:val="00EC2FD7"/>
    <w:rsid w:val="00EC31B9"/>
    <w:rsid w:val="00EC3574"/>
    <w:rsid w:val="00EC3AC7"/>
    <w:rsid w:val="00EC4276"/>
    <w:rsid w:val="00EC486D"/>
    <w:rsid w:val="00EC4D4E"/>
    <w:rsid w:val="00EC567B"/>
    <w:rsid w:val="00EC575E"/>
    <w:rsid w:val="00EC5FD8"/>
    <w:rsid w:val="00EC6102"/>
    <w:rsid w:val="00EC6433"/>
    <w:rsid w:val="00EC64B6"/>
    <w:rsid w:val="00EC68E0"/>
    <w:rsid w:val="00EC6B3D"/>
    <w:rsid w:val="00EC6E4C"/>
    <w:rsid w:val="00EC7880"/>
    <w:rsid w:val="00ED0103"/>
    <w:rsid w:val="00ED068F"/>
    <w:rsid w:val="00ED1D6F"/>
    <w:rsid w:val="00ED3119"/>
    <w:rsid w:val="00ED344F"/>
    <w:rsid w:val="00ED3666"/>
    <w:rsid w:val="00ED391C"/>
    <w:rsid w:val="00ED39D5"/>
    <w:rsid w:val="00ED3C6B"/>
    <w:rsid w:val="00ED3F8F"/>
    <w:rsid w:val="00ED416F"/>
    <w:rsid w:val="00ED47DE"/>
    <w:rsid w:val="00ED5B48"/>
    <w:rsid w:val="00ED690A"/>
    <w:rsid w:val="00ED6DF5"/>
    <w:rsid w:val="00ED705C"/>
    <w:rsid w:val="00ED7AFC"/>
    <w:rsid w:val="00EE0F45"/>
    <w:rsid w:val="00EE1231"/>
    <w:rsid w:val="00EE16B1"/>
    <w:rsid w:val="00EE1C3E"/>
    <w:rsid w:val="00EE21FD"/>
    <w:rsid w:val="00EE231F"/>
    <w:rsid w:val="00EE2D08"/>
    <w:rsid w:val="00EE3290"/>
    <w:rsid w:val="00EE3F17"/>
    <w:rsid w:val="00EE40D4"/>
    <w:rsid w:val="00EE48D5"/>
    <w:rsid w:val="00EE637C"/>
    <w:rsid w:val="00EE6819"/>
    <w:rsid w:val="00EE6BA3"/>
    <w:rsid w:val="00EE6BF9"/>
    <w:rsid w:val="00EE7BC8"/>
    <w:rsid w:val="00EE7EA3"/>
    <w:rsid w:val="00EF05D4"/>
    <w:rsid w:val="00EF0D57"/>
    <w:rsid w:val="00EF0F54"/>
    <w:rsid w:val="00EF1782"/>
    <w:rsid w:val="00EF179C"/>
    <w:rsid w:val="00EF1880"/>
    <w:rsid w:val="00EF1EDB"/>
    <w:rsid w:val="00EF28B1"/>
    <w:rsid w:val="00EF327D"/>
    <w:rsid w:val="00EF4543"/>
    <w:rsid w:val="00EF4F1A"/>
    <w:rsid w:val="00EF5706"/>
    <w:rsid w:val="00EF5D19"/>
    <w:rsid w:val="00EF6F06"/>
    <w:rsid w:val="00EF7359"/>
    <w:rsid w:val="00EF74D8"/>
    <w:rsid w:val="00EF7C17"/>
    <w:rsid w:val="00F00B8A"/>
    <w:rsid w:val="00F00D5E"/>
    <w:rsid w:val="00F01C31"/>
    <w:rsid w:val="00F01D55"/>
    <w:rsid w:val="00F02248"/>
    <w:rsid w:val="00F02E50"/>
    <w:rsid w:val="00F030EB"/>
    <w:rsid w:val="00F04166"/>
    <w:rsid w:val="00F05C98"/>
    <w:rsid w:val="00F06494"/>
    <w:rsid w:val="00F06AFD"/>
    <w:rsid w:val="00F07F56"/>
    <w:rsid w:val="00F10466"/>
    <w:rsid w:val="00F108E6"/>
    <w:rsid w:val="00F10A79"/>
    <w:rsid w:val="00F1109C"/>
    <w:rsid w:val="00F116EC"/>
    <w:rsid w:val="00F11F85"/>
    <w:rsid w:val="00F12D1F"/>
    <w:rsid w:val="00F134C6"/>
    <w:rsid w:val="00F138C3"/>
    <w:rsid w:val="00F14387"/>
    <w:rsid w:val="00F1536C"/>
    <w:rsid w:val="00F1562C"/>
    <w:rsid w:val="00F15817"/>
    <w:rsid w:val="00F16A55"/>
    <w:rsid w:val="00F17556"/>
    <w:rsid w:val="00F17568"/>
    <w:rsid w:val="00F177E1"/>
    <w:rsid w:val="00F20BA7"/>
    <w:rsid w:val="00F231DB"/>
    <w:rsid w:val="00F2365C"/>
    <w:rsid w:val="00F23EAB"/>
    <w:rsid w:val="00F2519D"/>
    <w:rsid w:val="00F25466"/>
    <w:rsid w:val="00F2581F"/>
    <w:rsid w:val="00F25877"/>
    <w:rsid w:val="00F258CA"/>
    <w:rsid w:val="00F2612D"/>
    <w:rsid w:val="00F266A7"/>
    <w:rsid w:val="00F26B90"/>
    <w:rsid w:val="00F27095"/>
    <w:rsid w:val="00F276C0"/>
    <w:rsid w:val="00F27AEB"/>
    <w:rsid w:val="00F27CC1"/>
    <w:rsid w:val="00F3051F"/>
    <w:rsid w:val="00F30ED7"/>
    <w:rsid w:val="00F31252"/>
    <w:rsid w:val="00F31C0C"/>
    <w:rsid w:val="00F31E7E"/>
    <w:rsid w:val="00F321A6"/>
    <w:rsid w:val="00F32291"/>
    <w:rsid w:val="00F32E7C"/>
    <w:rsid w:val="00F335BE"/>
    <w:rsid w:val="00F342C2"/>
    <w:rsid w:val="00F34F42"/>
    <w:rsid w:val="00F36637"/>
    <w:rsid w:val="00F36C61"/>
    <w:rsid w:val="00F37358"/>
    <w:rsid w:val="00F402E3"/>
    <w:rsid w:val="00F40BF0"/>
    <w:rsid w:val="00F4164B"/>
    <w:rsid w:val="00F4190B"/>
    <w:rsid w:val="00F42149"/>
    <w:rsid w:val="00F43509"/>
    <w:rsid w:val="00F436BC"/>
    <w:rsid w:val="00F43F59"/>
    <w:rsid w:val="00F442CB"/>
    <w:rsid w:val="00F44320"/>
    <w:rsid w:val="00F44B1E"/>
    <w:rsid w:val="00F4565A"/>
    <w:rsid w:val="00F45662"/>
    <w:rsid w:val="00F45D79"/>
    <w:rsid w:val="00F46139"/>
    <w:rsid w:val="00F46866"/>
    <w:rsid w:val="00F46D44"/>
    <w:rsid w:val="00F47C13"/>
    <w:rsid w:val="00F47D0A"/>
    <w:rsid w:val="00F51391"/>
    <w:rsid w:val="00F51440"/>
    <w:rsid w:val="00F5392B"/>
    <w:rsid w:val="00F541F5"/>
    <w:rsid w:val="00F551EB"/>
    <w:rsid w:val="00F567EE"/>
    <w:rsid w:val="00F56F5C"/>
    <w:rsid w:val="00F574D0"/>
    <w:rsid w:val="00F579B4"/>
    <w:rsid w:val="00F60293"/>
    <w:rsid w:val="00F60918"/>
    <w:rsid w:val="00F60B7B"/>
    <w:rsid w:val="00F6163A"/>
    <w:rsid w:val="00F61689"/>
    <w:rsid w:val="00F61BFD"/>
    <w:rsid w:val="00F61FBE"/>
    <w:rsid w:val="00F623EC"/>
    <w:rsid w:val="00F629AD"/>
    <w:rsid w:val="00F639ED"/>
    <w:rsid w:val="00F63A3D"/>
    <w:rsid w:val="00F640F1"/>
    <w:rsid w:val="00F6599E"/>
    <w:rsid w:val="00F65A12"/>
    <w:rsid w:val="00F677B1"/>
    <w:rsid w:val="00F67811"/>
    <w:rsid w:val="00F70993"/>
    <w:rsid w:val="00F71095"/>
    <w:rsid w:val="00F713E5"/>
    <w:rsid w:val="00F715D7"/>
    <w:rsid w:val="00F7170C"/>
    <w:rsid w:val="00F71BA7"/>
    <w:rsid w:val="00F71BB1"/>
    <w:rsid w:val="00F71D28"/>
    <w:rsid w:val="00F71E2C"/>
    <w:rsid w:val="00F71EB9"/>
    <w:rsid w:val="00F7259F"/>
    <w:rsid w:val="00F72AD6"/>
    <w:rsid w:val="00F742ED"/>
    <w:rsid w:val="00F75888"/>
    <w:rsid w:val="00F75AC1"/>
    <w:rsid w:val="00F77423"/>
    <w:rsid w:val="00F77BDE"/>
    <w:rsid w:val="00F802B1"/>
    <w:rsid w:val="00F804E8"/>
    <w:rsid w:val="00F8075B"/>
    <w:rsid w:val="00F8150F"/>
    <w:rsid w:val="00F81DD8"/>
    <w:rsid w:val="00F81DFC"/>
    <w:rsid w:val="00F82435"/>
    <w:rsid w:val="00F8269C"/>
    <w:rsid w:val="00F83489"/>
    <w:rsid w:val="00F84351"/>
    <w:rsid w:val="00F84B46"/>
    <w:rsid w:val="00F84E24"/>
    <w:rsid w:val="00F8571A"/>
    <w:rsid w:val="00F85D16"/>
    <w:rsid w:val="00F85F27"/>
    <w:rsid w:val="00F86125"/>
    <w:rsid w:val="00F86369"/>
    <w:rsid w:val="00F8636D"/>
    <w:rsid w:val="00F86A39"/>
    <w:rsid w:val="00F86BA7"/>
    <w:rsid w:val="00F90586"/>
    <w:rsid w:val="00F90E29"/>
    <w:rsid w:val="00F911BB"/>
    <w:rsid w:val="00F9168F"/>
    <w:rsid w:val="00F91BD3"/>
    <w:rsid w:val="00F91F8B"/>
    <w:rsid w:val="00F92784"/>
    <w:rsid w:val="00F937BC"/>
    <w:rsid w:val="00F938B3"/>
    <w:rsid w:val="00F94444"/>
    <w:rsid w:val="00F94827"/>
    <w:rsid w:val="00F9484B"/>
    <w:rsid w:val="00F94F3A"/>
    <w:rsid w:val="00F95167"/>
    <w:rsid w:val="00F9557A"/>
    <w:rsid w:val="00F96BBD"/>
    <w:rsid w:val="00F97504"/>
    <w:rsid w:val="00F9781B"/>
    <w:rsid w:val="00F97992"/>
    <w:rsid w:val="00F97E1E"/>
    <w:rsid w:val="00FA003B"/>
    <w:rsid w:val="00FA052B"/>
    <w:rsid w:val="00FA0CBF"/>
    <w:rsid w:val="00FA0D5B"/>
    <w:rsid w:val="00FA1AEF"/>
    <w:rsid w:val="00FA1BB0"/>
    <w:rsid w:val="00FA1F8F"/>
    <w:rsid w:val="00FA22D3"/>
    <w:rsid w:val="00FA2379"/>
    <w:rsid w:val="00FA2556"/>
    <w:rsid w:val="00FA26F8"/>
    <w:rsid w:val="00FA2966"/>
    <w:rsid w:val="00FA34C5"/>
    <w:rsid w:val="00FA5587"/>
    <w:rsid w:val="00FA55DD"/>
    <w:rsid w:val="00FA5887"/>
    <w:rsid w:val="00FA61AB"/>
    <w:rsid w:val="00FA730D"/>
    <w:rsid w:val="00FB02E0"/>
    <w:rsid w:val="00FB07FD"/>
    <w:rsid w:val="00FB0B5D"/>
    <w:rsid w:val="00FB0FA5"/>
    <w:rsid w:val="00FB1782"/>
    <w:rsid w:val="00FB1880"/>
    <w:rsid w:val="00FB2523"/>
    <w:rsid w:val="00FB299A"/>
    <w:rsid w:val="00FB2AB0"/>
    <w:rsid w:val="00FB2B28"/>
    <w:rsid w:val="00FB2B3E"/>
    <w:rsid w:val="00FB3531"/>
    <w:rsid w:val="00FB435A"/>
    <w:rsid w:val="00FB4456"/>
    <w:rsid w:val="00FB5364"/>
    <w:rsid w:val="00FB6175"/>
    <w:rsid w:val="00FB6383"/>
    <w:rsid w:val="00FB6510"/>
    <w:rsid w:val="00FB6F7F"/>
    <w:rsid w:val="00FB71BD"/>
    <w:rsid w:val="00FB7BE1"/>
    <w:rsid w:val="00FB7C25"/>
    <w:rsid w:val="00FB7C3B"/>
    <w:rsid w:val="00FB7F39"/>
    <w:rsid w:val="00FB7FC7"/>
    <w:rsid w:val="00FC08E7"/>
    <w:rsid w:val="00FC0A41"/>
    <w:rsid w:val="00FC0E4A"/>
    <w:rsid w:val="00FC1018"/>
    <w:rsid w:val="00FC12D0"/>
    <w:rsid w:val="00FC14AD"/>
    <w:rsid w:val="00FC1B0E"/>
    <w:rsid w:val="00FC228A"/>
    <w:rsid w:val="00FC3159"/>
    <w:rsid w:val="00FC372E"/>
    <w:rsid w:val="00FC4272"/>
    <w:rsid w:val="00FC4DCE"/>
    <w:rsid w:val="00FC5060"/>
    <w:rsid w:val="00FC56CF"/>
    <w:rsid w:val="00FC573B"/>
    <w:rsid w:val="00FC5897"/>
    <w:rsid w:val="00FC5B60"/>
    <w:rsid w:val="00FC699A"/>
    <w:rsid w:val="00FC6D8D"/>
    <w:rsid w:val="00FC6F0A"/>
    <w:rsid w:val="00FC7244"/>
    <w:rsid w:val="00FC7352"/>
    <w:rsid w:val="00FC7366"/>
    <w:rsid w:val="00FD0456"/>
    <w:rsid w:val="00FD0609"/>
    <w:rsid w:val="00FD0701"/>
    <w:rsid w:val="00FD073A"/>
    <w:rsid w:val="00FD0810"/>
    <w:rsid w:val="00FD09EA"/>
    <w:rsid w:val="00FD0B57"/>
    <w:rsid w:val="00FD0FF4"/>
    <w:rsid w:val="00FD1E5B"/>
    <w:rsid w:val="00FD1F07"/>
    <w:rsid w:val="00FD247C"/>
    <w:rsid w:val="00FD27D3"/>
    <w:rsid w:val="00FD2D3C"/>
    <w:rsid w:val="00FD43FA"/>
    <w:rsid w:val="00FD49B2"/>
    <w:rsid w:val="00FD534D"/>
    <w:rsid w:val="00FD5662"/>
    <w:rsid w:val="00FD5A05"/>
    <w:rsid w:val="00FD5EA5"/>
    <w:rsid w:val="00FD6822"/>
    <w:rsid w:val="00FD6A6A"/>
    <w:rsid w:val="00FD6C9F"/>
    <w:rsid w:val="00FD7319"/>
    <w:rsid w:val="00FD7756"/>
    <w:rsid w:val="00FE02C1"/>
    <w:rsid w:val="00FE0763"/>
    <w:rsid w:val="00FE1064"/>
    <w:rsid w:val="00FE2A4B"/>
    <w:rsid w:val="00FE3F49"/>
    <w:rsid w:val="00FE52F8"/>
    <w:rsid w:val="00FE5326"/>
    <w:rsid w:val="00FE537B"/>
    <w:rsid w:val="00FE7053"/>
    <w:rsid w:val="00FE7917"/>
    <w:rsid w:val="00FE7EDA"/>
    <w:rsid w:val="00FF13AA"/>
    <w:rsid w:val="00FF1453"/>
    <w:rsid w:val="00FF255B"/>
    <w:rsid w:val="00FF3FC8"/>
    <w:rsid w:val="00FF4946"/>
    <w:rsid w:val="00FF4C60"/>
    <w:rsid w:val="00FF5085"/>
    <w:rsid w:val="00FF57F9"/>
    <w:rsid w:val="00FF5A51"/>
    <w:rsid w:val="00FF62BE"/>
    <w:rsid w:val="00FF6668"/>
    <w:rsid w:val="00FF7334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bf4e9,#f4ebe0"/>
    </o:shapedefaults>
    <o:shapelayout v:ext="edit">
      <o:idmap v:ext="edit" data="1"/>
    </o:shapelayout>
  </w:shapeDefaults>
  <w:decimalSymbol w:val=","/>
  <w:listSeparator w:val=";"/>
  <w14:docId w14:val="15E211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link w:val="CapituloCar"/>
    <w:qFormat/>
    <w:rsid w:val="00F1536C"/>
    <w:pPr>
      <w:spacing w:after="0" w:line="240" w:lineRule="auto"/>
      <w:ind w:left="708" w:hanging="708"/>
      <w:jc w:val="center"/>
    </w:pPr>
    <w:rPr>
      <w:rFonts w:ascii="Book Antiqua" w:eastAsia="Times New Roman" w:hAnsi="Book Antiqua" w:cs="Times New Roman"/>
      <w:b/>
      <w:color w:val="000000"/>
      <w:sz w:val="32"/>
      <w:szCs w:val="32"/>
    </w:rPr>
  </w:style>
  <w:style w:type="character" w:customStyle="1" w:styleId="CapituloCar">
    <w:name w:val="Capitulo Car"/>
    <w:link w:val="Capitulo"/>
    <w:rsid w:val="00F1536C"/>
    <w:rPr>
      <w:rFonts w:ascii="Book Antiqua" w:eastAsia="Times New Roman" w:hAnsi="Book Antiqua" w:cs="Times New Roman"/>
      <w:b/>
      <w:color w:val="000000"/>
      <w:sz w:val="32"/>
      <w:szCs w:val="32"/>
    </w:rPr>
  </w:style>
  <w:style w:type="paragraph" w:styleId="Encabezado">
    <w:name w:val="header"/>
    <w:basedOn w:val="Normal"/>
    <w:link w:val="EncabezadoCar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536C"/>
  </w:style>
  <w:style w:type="paragraph" w:styleId="Piedepgina">
    <w:name w:val="footer"/>
    <w:basedOn w:val="Normal"/>
    <w:link w:val="PiedepginaCar"/>
    <w:uiPriority w:val="99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36C"/>
  </w:style>
  <w:style w:type="paragraph" w:styleId="Prrafodelista">
    <w:name w:val="List Paragraph"/>
    <w:basedOn w:val="Normal"/>
    <w:uiPriority w:val="34"/>
    <w:qFormat/>
    <w:rsid w:val="006B3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84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322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322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322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22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2291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C28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C28F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C28F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link w:val="CapituloCar"/>
    <w:qFormat/>
    <w:rsid w:val="00F1536C"/>
    <w:pPr>
      <w:spacing w:after="0" w:line="240" w:lineRule="auto"/>
      <w:ind w:left="708" w:hanging="708"/>
      <w:jc w:val="center"/>
    </w:pPr>
    <w:rPr>
      <w:rFonts w:ascii="Book Antiqua" w:eastAsia="Times New Roman" w:hAnsi="Book Antiqua" w:cs="Times New Roman"/>
      <w:b/>
      <w:color w:val="000000"/>
      <w:sz w:val="32"/>
      <w:szCs w:val="32"/>
    </w:rPr>
  </w:style>
  <w:style w:type="character" w:customStyle="1" w:styleId="CapituloCar">
    <w:name w:val="Capitulo Car"/>
    <w:link w:val="Capitulo"/>
    <w:rsid w:val="00F1536C"/>
    <w:rPr>
      <w:rFonts w:ascii="Book Antiqua" w:eastAsia="Times New Roman" w:hAnsi="Book Antiqua" w:cs="Times New Roman"/>
      <w:b/>
      <w:color w:val="000000"/>
      <w:sz w:val="32"/>
      <w:szCs w:val="32"/>
    </w:rPr>
  </w:style>
  <w:style w:type="paragraph" w:styleId="Encabezado">
    <w:name w:val="header"/>
    <w:basedOn w:val="Normal"/>
    <w:link w:val="EncabezadoCar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536C"/>
  </w:style>
  <w:style w:type="paragraph" w:styleId="Piedepgina">
    <w:name w:val="footer"/>
    <w:basedOn w:val="Normal"/>
    <w:link w:val="PiedepginaCar"/>
    <w:uiPriority w:val="99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36C"/>
  </w:style>
  <w:style w:type="paragraph" w:styleId="Prrafodelista">
    <w:name w:val="List Paragraph"/>
    <w:basedOn w:val="Normal"/>
    <w:uiPriority w:val="34"/>
    <w:qFormat/>
    <w:rsid w:val="006B3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84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322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322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322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22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2291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C28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C28F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C28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56BA8-6334-4B9E-B29E-41BD95C3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4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Ramiro Cajaraville</dc:creator>
  <cp:keywords/>
  <dc:description/>
  <cp:lastModifiedBy>Pauli-Chan</cp:lastModifiedBy>
  <cp:revision>177</cp:revision>
  <cp:lastPrinted>2025-08-02T18:02:00Z</cp:lastPrinted>
  <dcterms:created xsi:type="dcterms:W3CDTF">2025-07-30T04:23:00Z</dcterms:created>
  <dcterms:modified xsi:type="dcterms:W3CDTF">2025-08-03T14:57:00Z</dcterms:modified>
</cp:coreProperties>
</file>