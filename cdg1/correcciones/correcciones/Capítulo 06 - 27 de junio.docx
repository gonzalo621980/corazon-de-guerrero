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8D03A6" w:rsidRDefault="00107F6D" w:rsidP="00107F6D">
      <w:pPr>
        <w:pStyle w:val="NormalWeb"/>
        <w:rPr>
          <w:color w:val="000000" w:themeColor="text1"/>
        </w:rPr>
      </w:pPr>
      <w:bookmarkStart w:id="0" w:name="_Toc422656603"/>
    </w:p>
    <w:p w:rsidR="00107F6D" w:rsidRPr="008D03A6" w:rsidRDefault="00107F6D" w:rsidP="00107F6D">
      <w:pPr>
        <w:pStyle w:val="Capitulo"/>
        <w:ind w:left="0" w:firstLine="0"/>
        <w:outlineLvl w:val="0"/>
        <w:rPr>
          <w:color w:val="000000" w:themeColor="text1"/>
        </w:rPr>
      </w:pPr>
    </w:p>
    <w:p w:rsidR="00DB2459" w:rsidRPr="008D03A6" w:rsidRDefault="00DB2459" w:rsidP="00107F6D">
      <w:pPr>
        <w:pStyle w:val="Capitulo"/>
        <w:ind w:left="0" w:firstLine="0"/>
        <w:outlineLvl w:val="0"/>
        <w:rPr>
          <w:color w:val="000000" w:themeColor="text1"/>
        </w:rPr>
      </w:pPr>
    </w:p>
    <w:p w:rsidR="00107F6D" w:rsidRPr="008D03A6" w:rsidRDefault="00107F6D" w:rsidP="00107F6D">
      <w:pPr>
        <w:pStyle w:val="Capitulo"/>
        <w:ind w:left="0" w:firstLine="0"/>
        <w:outlineLvl w:val="0"/>
        <w:rPr>
          <w:color w:val="000000" w:themeColor="text1"/>
        </w:rPr>
      </w:pPr>
      <w:r w:rsidRPr="008D03A6">
        <w:rPr>
          <w:color w:val="000000" w:themeColor="text1"/>
        </w:rPr>
        <w:t>CORAZÓN DE GUERRERO</w:t>
      </w:r>
    </w:p>
    <w:p w:rsidR="006641CC" w:rsidRPr="008D03A6" w:rsidRDefault="006641CC" w:rsidP="00107F6D">
      <w:pPr>
        <w:pStyle w:val="Capitulo"/>
        <w:ind w:left="0" w:firstLine="0"/>
        <w:outlineLvl w:val="0"/>
        <w:rPr>
          <w:b w:val="0"/>
          <w:color w:val="000000" w:themeColor="text1"/>
          <w:sz w:val="28"/>
          <w:szCs w:val="28"/>
        </w:rPr>
      </w:pPr>
      <w:r w:rsidRPr="008D03A6">
        <w:rPr>
          <w:rFonts w:cs="Arial"/>
          <w:b w:val="0"/>
          <w:color w:val="000000" w:themeColor="text1"/>
          <w:sz w:val="28"/>
          <w:szCs w:val="28"/>
        </w:rPr>
        <w:t>—</w:t>
      </w:r>
      <w:r w:rsidRPr="008D03A6">
        <w:rPr>
          <w:b w:val="0"/>
          <w:color w:val="000000" w:themeColor="text1"/>
          <w:sz w:val="28"/>
          <w:szCs w:val="28"/>
        </w:rPr>
        <w:t xml:space="preserve">El </w:t>
      </w:r>
      <w:del w:id="1" w:author="PC" w:date="2025-06-16T14:15:00Z">
        <w:r w:rsidRPr="008D03A6" w:rsidDel="00DC10F5">
          <w:rPr>
            <w:b w:val="0"/>
            <w:color w:val="000000" w:themeColor="text1"/>
            <w:sz w:val="28"/>
            <w:szCs w:val="28"/>
          </w:rPr>
          <w:delText>camino de los miedos</w:delText>
        </w:r>
      </w:del>
      <w:ins w:id="2" w:author="PC" w:date="2025-06-16T14:15:00Z">
        <w:r w:rsidR="00DC10F5">
          <w:rPr>
            <w:b w:val="0"/>
            <w:color w:val="000000" w:themeColor="text1"/>
            <w:sz w:val="28"/>
            <w:szCs w:val="28"/>
          </w:rPr>
          <w:t>Camino de los Miedos</w:t>
        </w:r>
      </w:ins>
      <w:r w:rsidRPr="008D03A6">
        <w:rPr>
          <w:rFonts w:cs="Arial"/>
          <w:b w:val="0"/>
          <w:color w:val="000000" w:themeColor="text1"/>
          <w:sz w:val="28"/>
          <w:szCs w:val="28"/>
        </w:rPr>
        <w:t>—</w:t>
      </w:r>
    </w:p>
    <w:p w:rsidR="00DB2459" w:rsidRPr="008D03A6" w:rsidRDefault="00DB2459" w:rsidP="00107F6D">
      <w:pPr>
        <w:pStyle w:val="Capitulo"/>
        <w:ind w:left="0" w:firstLine="0"/>
        <w:outlineLvl w:val="0"/>
        <w:rPr>
          <w:color w:val="000000" w:themeColor="text1"/>
        </w:rPr>
      </w:pPr>
    </w:p>
    <w:p w:rsidR="00107F6D" w:rsidRPr="008D03A6" w:rsidRDefault="008D03A6" w:rsidP="00107F6D">
      <w:pPr>
        <w:pStyle w:val="NormalWeb"/>
        <w:jc w:val="center"/>
        <w:rPr>
          <w:color w:val="000000" w:themeColor="text1"/>
        </w:rPr>
      </w:pPr>
      <w:r>
        <w:rPr>
          <w:noProof/>
          <w:lang w:val="es-AR" w:eastAsia="es-AR"/>
        </w:rPr>
        <w:drawing>
          <wp:inline distT="0" distB="0" distL="0" distR="0" wp14:anchorId="78362EED" wp14:editId="51B34098">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8D03A6" w:rsidRDefault="00DB2459" w:rsidP="00107F6D">
      <w:pPr>
        <w:pStyle w:val="NormalWeb"/>
        <w:jc w:val="center"/>
        <w:rPr>
          <w:color w:val="000000" w:themeColor="text1"/>
        </w:rPr>
      </w:pPr>
    </w:p>
    <w:p w:rsidR="00DB2459" w:rsidRPr="008D03A6" w:rsidRDefault="00DB2459" w:rsidP="00DB2459">
      <w:pPr>
        <w:pStyle w:val="Capitulo"/>
        <w:ind w:left="0" w:firstLine="0"/>
        <w:outlineLvl w:val="0"/>
        <w:rPr>
          <w:rFonts w:cs="Arial"/>
          <w:color w:val="000000" w:themeColor="text1"/>
          <w:sz w:val="28"/>
          <w:szCs w:val="28"/>
        </w:rPr>
      </w:pPr>
      <w:r w:rsidRPr="008D03A6">
        <w:rPr>
          <w:rFonts w:cs="Arial"/>
          <w:color w:val="000000" w:themeColor="text1"/>
          <w:sz w:val="28"/>
          <w:szCs w:val="28"/>
        </w:rPr>
        <w:t>Gonzalo Cajaraville</w:t>
      </w:r>
    </w:p>
    <w:p w:rsidR="00DB2459" w:rsidRPr="008D03A6" w:rsidRDefault="00DB2459" w:rsidP="00DB2459">
      <w:pPr>
        <w:pStyle w:val="Capitulo"/>
        <w:ind w:left="0" w:firstLine="0"/>
        <w:outlineLvl w:val="0"/>
        <w:rPr>
          <w:color w:val="000000" w:themeColor="text1"/>
        </w:rPr>
      </w:pPr>
    </w:p>
    <w:p w:rsidR="00107F6D" w:rsidRPr="008D03A6" w:rsidRDefault="00107F6D" w:rsidP="00107F6D">
      <w:pPr>
        <w:pStyle w:val="NormalWeb"/>
        <w:rPr>
          <w:color w:val="000000" w:themeColor="text1"/>
          <w:lang w:val="es-AR"/>
        </w:rPr>
      </w:pPr>
      <w:r w:rsidRPr="008D03A6">
        <w:rPr>
          <w:color w:val="000000" w:themeColor="text1"/>
          <w:lang w:val="es-AR"/>
        </w:rPr>
        <w:br w:type="page"/>
      </w:r>
    </w:p>
    <w:bookmarkEnd w:id="0"/>
    <w:p w:rsidR="00AE7B70" w:rsidRPr="008D03A6" w:rsidRDefault="000B5950" w:rsidP="00AE7B70">
      <w:pPr>
        <w:pStyle w:val="Capitulo"/>
        <w:ind w:left="0" w:firstLine="0"/>
        <w:outlineLvl w:val="0"/>
        <w:rPr>
          <w:color w:val="000000" w:themeColor="text1"/>
        </w:rPr>
      </w:pPr>
      <w:r w:rsidRPr="008D03A6">
        <w:rPr>
          <w:color w:val="000000" w:themeColor="text1"/>
        </w:rPr>
        <w:lastRenderedPageBreak/>
        <w:t xml:space="preserve">CAPÍTULO </w:t>
      </w:r>
      <w:r w:rsidR="00AE7B70" w:rsidRPr="008D03A6">
        <w:rPr>
          <w:color w:val="000000" w:themeColor="text1"/>
        </w:rPr>
        <w:t>V</w:t>
      </w:r>
      <w:r w:rsidRPr="008D03A6">
        <w:rPr>
          <w:color w:val="000000" w:themeColor="text1"/>
        </w:rPr>
        <w:t>I</w:t>
      </w:r>
    </w:p>
    <w:p w:rsidR="00AE7B70" w:rsidRPr="008D03A6" w:rsidRDefault="00AE7B70" w:rsidP="00AE7B70">
      <w:pPr>
        <w:jc w:val="center"/>
        <w:rPr>
          <w:rFonts w:ascii="Book Antiqua" w:hAnsi="Book Antiqua" w:cs="Arial"/>
          <w:color w:val="000000" w:themeColor="text1"/>
          <w:sz w:val="28"/>
          <w:szCs w:val="28"/>
        </w:rPr>
      </w:pPr>
      <w:r w:rsidRPr="008D03A6">
        <w:rPr>
          <w:rFonts w:ascii="Book Antiqua" w:hAnsi="Book Antiqua" w:cs="Arial"/>
          <w:color w:val="000000" w:themeColor="text1"/>
          <w:sz w:val="28"/>
          <w:szCs w:val="28"/>
        </w:rPr>
        <w:t xml:space="preserve">— </w:t>
      </w:r>
      <w:r w:rsidR="00075AD0" w:rsidRPr="008D03A6">
        <w:rPr>
          <w:rFonts w:ascii="Book Antiqua" w:hAnsi="Book Antiqua" w:cs="Arial"/>
          <w:color w:val="000000" w:themeColor="text1"/>
          <w:sz w:val="28"/>
          <w:szCs w:val="28"/>
        </w:rPr>
        <w:t>La metamorfosis</w:t>
      </w:r>
      <w:r w:rsidRPr="008D03A6">
        <w:rPr>
          <w:rFonts w:ascii="Book Antiqua" w:hAnsi="Book Antiqua" w:cs="Arial"/>
          <w:color w:val="000000" w:themeColor="text1"/>
          <w:sz w:val="28"/>
          <w:szCs w:val="28"/>
        </w:rPr>
        <w:t xml:space="preserve"> —</w:t>
      </w:r>
    </w:p>
    <w:p w:rsidR="00AE7B70" w:rsidRPr="008D03A6" w:rsidRDefault="00AE7B70" w:rsidP="00AE7B70">
      <w:pPr>
        <w:spacing w:after="0"/>
        <w:jc w:val="center"/>
        <w:rPr>
          <w:rFonts w:ascii="Crimson Text" w:hAnsi="Crimson Text"/>
          <w:color w:val="000000" w:themeColor="text1"/>
          <w:sz w:val="26"/>
          <w:szCs w:val="26"/>
        </w:rPr>
      </w:pPr>
      <w:r w:rsidRPr="008D03A6">
        <w:rPr>
          <w:rFonts w:ascii="Crimson Text" w:hAnsi="Crimson Text"/>
          <w:color w:val="000000" w:themeColor="text1"/>
          <w:sz w:val="26"/>
          <w:szCs w:val="26"/>
        </w:rPr>
        <w:t>23</w:t>
      </w:r>
    </w:p>
    <w:p w:rsidR="000B5950" w:rsidRPr="008D03A6" w:rsidRDefault="000B5950" w:rsidP="00AE7B70">
      <w:pPr>
        <w:spacing w:after="0"/>
        <w:jc w:val="center"/>
        <w:rPr>
          <w:rFonts w:ascii="Crimson Text" w:hAnsi="Crimson Text"/>
          <w:color w:val="000000" w:themeColor="text1"/>
          <w:sz w:val="26"/>
          <w:szCs w:val="26"/>
        </w:rPr>
      </w:pPr>
    </w:p>
    <w:p w:rsidR="00D449FA" w:rsidRPr="008D03A6" w:rsidRDefault="000B5950"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luz solar </w:t>
      </w:r>
      <w:r w:rsidR="00D0360E" w:rsidRPr="008D03A6">
        <w:rPr>
          <w:rFonts w:ascii="Crimson Text" w:hAnsi="Crimson Text"/>
          <w:color w:val="000000" w:themeColor="text1"/>
          <w:sz w:val="26"/>
          <w:szCs w:val="26"/>
        </w:rPr>
        <w:t>desvanecía</w:t>
      </w:r>
      <w:r w:rsidRPr="008D03A6">
        <w:rPr>
          <w:rFonts w:ascii="Crimson Text" w:hAnsi="Crimson Text"/>
          <w:color w:val="000000" w:themeColor="text1"/>
          <w:sz w:val="26"/>
          <w:szCs w:val="26"/>
        </w:rPr>
        <w:t xml:space="preserve">, </w:t>
      </w:r>
      <w:r w:rsidR="00CB04D3" w:rsidRPr="008D03A6">
        <w:rPr>
          <w:rFonts w:ascii="Crimson Text" w:hAnsi="Crimson Text"/>
          <w:color w:val="000000" w:themeColor="text1"/>
          <w:sz w:val="26"/>
          <w:szCs w:val="26"/>
        </w:rPr>
        <w:t xml:space="preserve">y con el atardecer aquel mundo silvestre comenzaba a </w:t>
      </w:r>
      <w:r w:rsidR="00E22822" w:rsidRPr="008D03A6">
        <w:rPr>
          <w:rFonts w:ascii="Crimson Text" w:hAnsi="Crimson Text"/>
          <w:color w:val="000000" w:themeColor="text1"/>
          <w:sz w:val="26"/>
          <w:szCs w:val="26"/>
        </w:rPr>
        <w:t>enrarecerse</w:t>
      </w:r>
      <w:r w:rsidR="00CB04D3" w:rsidRPr="008D03A6">
        <w:rPr>
          <w:rFonts w:ascii="Crimson Text" w:hAnsi="Crimson Text"/>
          <w:color w:val="000000" w:themeColor="text1"/>
          <w:sz w:val="26"/>
          <w:szCs w:val="26"/>
        </w:rPr>
        <w:t>. L</w:t>
      </w:r>
      <w:r w:rsidR="00E22822" w:rsidRPr="008D03A6">
        <w:rPr>
          <w:rFonts w:ascii="Crimson Text" w:hAnsi="Crimson Text"/>
          <w:color w:val="000000" w:themeColor="text1"/>
          <w:sz w:val="26"/>
          <w:szCs w:val="26"/>
        </w:rPr>
        <w:t>os</w:t>
      </w:r>
      <w:r w:rsidR="00CB04D3" w:rsidRPr="008D03A6">
        <w:rPr>
          <w:rFonts w:ascii="Crimson Text" w:hAnsi="Crimson Text"/>
          <w:color w:val="000000" w:themeColor="text1"/>
          <w:sz w:val="26"/>
          <w:szCs w:val="26"/>
        </w:rPr>
        <w:t xml:space="preserve"> sonidos del bosque era</w:t>
      </w:r>
      <w:r w:rsidR="00842FCD" w:rsidRPr="008D03A6">
        <w:rPr>
          <w:rFonts w:ascii="Crimson Text" w:hAnsi="Crimson Text"/>
          <w:color w:val="000000" w:themeColor="text1"/>
          <w:sz w:val="26"/>
          <w:szCs w:val="26"/>
        </w:rPr>
        <w:t xml:space="preserve">n extraños e inquietantes </w:t>
      </w:r>
      <w:r w:rsidR="00CB04D3" w:rsidRPr="008D03A6">
        <w:rPr>
          <w:rFonts w:ascii="Crimson Text" w:hAnsi="Crimson Text"/>
          <w:color w:val="000000" w:themeColor="text1"/>
          <w:sz w:val="26"/>
          <w:szCs w:val="26"/>
        </w:rPr>
        <w:t xml:space="preserve">en todo momento, pero </w:t>
      </w:r>
      <w:r w:rsidR="00BF0A19" w:rsidRPr="008D03A6">
        <w:rPr>
          <w:rFonts w:ascii="Crimson Text" w:hAnsi="Crimson Text"/>
          <w:color w:val="000000" w:themeColor="text1"/>
          <w:sz w:val="26"/>
          <w:szCs w:val="26"/>
        </w:rPr>
        <w:t>con</w:t>
      </w:r>
      <w:r w:rsidR="00CB04D3" w:rsidRPr="008D03A6">
        <w:rPr>
          <w:rFonts w:ascii="Crimson Text" w:hAnsi="Crimson Text"/>
          <w:color w:val="000000" w:themeColor="text1"/>
          <w:sz w:val="26"/>
          <w:szCs w:val="26"/>
        </w:rPr>
        <w:t xml:space="preserve"> la oscuridad parecía</w:t>
      </w:r>
      <w:r w:rsidR="00DE23DE" w:rsidRPr="008D03A6">
        <w:rPr>
          <w:rFonts w:ascii="Crimson Text" w:hAnsi="Crimson Text"/>
          <w:color w:val="000000" w:themeColor="text1"/>
          <w:sz w:val="26"/>
          <w:szCs w:val="26"/>
        </w:rPr>
        <w:t>n</w:t>
      </w:r>
      <w:r w:rsidR="00CB04D3" w:rsidRPr="008D03A6">
        <w:rPr>
          <w:rFonts w:ascii="Crimson Text" w:hAnsi="Crimson Text"/>
          <w:color w:val="000000" w:themeColor="text1"/>
          <w:sz w:val="26"/>
          <w:szCs w:val="26"/>
        </w:rPr>
        <w:t xml:space="preserve"> intensificarse.</w:t>
      </w:r>
    </w:p>
    <w:p w:rsidR="00CB04D3" w:rsidRPr="008D03A6" w:rsidRDefault="00CB04D3"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montaba a su yegua</w:t>
      </w:r>
      <w:ins w:id="3" w:author="PC" w:date="2025-06-16T15:59:00Z">
        <w:r w:rsidR="00BB2CF7">
          <w:rPr>
            <w:rFonts w:ascii="Crimson Text" w:hAnsi="Crimson Text"/>
            <w:color w:val="000000" w:themeColor="text1"/>
            <w:sz w:val="26"/>
            <w:szCs w:val="26"/>
          </w:rPr>
          <w:t>, que avanzaba</w:t>
        </w:r>
      </w:ins>
      <w:r w:rsidRPr="008D03A6">
        <w:rPr>
          <w:rFonts w:ascii="Crimson Text" w:hAnsi="Crimson Text"/>
          <w:color w:val="000000" w:themeColor="text1"/>
          <w:sz w:val="26"/>
          <w:szCs w:val="26"/>
        </w:rPr>
        <w:t xml:space="preserve"> a paso </w:t>
      </w:r>
      <w:r w:rsidR="00E22822" w:rsidRPr="008D03A6">
        <w:rPr>
          <w:rFonts w:ascii="Crimson Text" w:hAnsi="Crimson Text"/>
          <w:color w:val="000000" w:themeColor="text1"/>
          <w:sz w:val="26"/>
          <w:szCs w:val="26"/>
        </w:rPr>
        <w:t>cansino</w:t>
      </w:r>
      <w:del w:id="4" w:author="PC" w:date="2025-06-16T15:59:00Z">
        <w:r w:rsidR="00E22822" w:rsidRPr="008D03A6" w:rsidDel="00BB2CF7">
          <w:rPr>
            <w:rFonts w:ascii="Crimson Text" w:hAnsi="Crimson Text"/>
            <w:color w:val="000000" w:themeColor="text1"/>
            <w:sz w:val="26"/>
            <w:szCs w:val="26"/>
          </w:rPr>
          <w:delText>,</w:delText>
        </w:r>
      </w:del>
      <w:r w:rsidR="00BF0A19" w:rsidRPr="008D03A6">
        <w:rPr>
          <w:rFonts w:ascii="Crimson Text" w:hAnsi="Crimson Text"/>
          <w:color w:val="000000" w:themeColor="text1"/>
          <w:sz w:val="26"/>
          <w:szCs w:val="26"/>
        </w:rPr>
        <w:t xml:space="preserve"> </w:t>
      </w:r>
      <w:r w:rsidR="00842FCD" w:rsidRPr="008D03A6">
        <w:rPr>
          <w:rFonts w:ascii="Crimson Text" w:hAnsi="Crimson Text"/>
          <w:color w:val="000000" w:themeColor="text1"/>
          <w:sz w:val="26"/>
          <w:szCs w:val="26"/>
        </w:rPr>
        <w:t>pero</w:t>
      </w:r>
      <w:r w:rsidR="00BF0A19" w:rsidRPr="008D03A6">
        <w:rPr>
          <w:rFonts w:ascii="Crimson Text" w:hAnsi="Crimson Text"/>
          <w:color w:val="000000" w:themeColor="text1"/>
          <w:sz w:val="26"/>
          <w:szCs w:val="26"/>
        </w:rPr>
        <w:t xml:space="preserve"> </w:t>
      </w:r>
      <w:r w:rsidR="00CF4B94" w:rsidRPr="008D03A6">
        <w:rPr>
          <w:rFonts w:ascii="Crimson Text" w:hAnsi="Crimson Text"/>
          <w:color w:val="000000" w:themeColor="text1"/>
          <w:sz w:val="26"/>
          <w:szCs w:val="26"/>
        </w:rPr>
        <w:t>constante</w:t>
      </w:r>
      <w:r w:rsidR="00E22822" w:rsidRPr="008D03A6">
        <w:rPr>
          <w:rFonts w:ascii="Crimson Text" w:hAnsi="Crimson Text"/>
          <w:color w:val="000000" w:themeColor="text1"/>
          <w:sz w:val="26"/>
          <w:szCs w:val="26"/>
        </w:rPr>
        <w:t>,</w:t>
      </w:r>
      <w:r w:rsidR="00BF0A19" w:rsidRPr="008D03A6">
        <w:rPr>
          <w:rFonts w:ascii="Crimson Text" w:hAnsi="Crimson Text"/>
          <w:color w:val="000000" w:themeColor="text1"/>
          <w:sz w:val="26"/>
          <w:szCs w:val="26"/>
        </w:rPr>
        <w:t xml:space="preserve"> por el </w:t>
      </w:r>
      <w:del w:id="5" w:author="PC" w:date="2025-06-16T14:15:00Z">
        <w:r w:rsidR="00BF0A19" w:rsidRPr="008D03A6" w:rsidDel="00DC10F5">
          <w:rPr>
            <w:rFonts w:ascii="Crimson Text" w:hAnsi="Crimson Text"/>
            <w:color w:val="000000" w:themeColor="text1"/>
            <w:sz w:val="26"/>
            <w:szCs w:val="26"/>
          </w:rPr>
          <w:delText>camino de los miedos</w:delText>
        </w:r>
      </w:del>
      <w:ins w:id="6" w:author="PC" w:date="2025-06-16T14:15:00Z">
        <w:r w:rsidR="00DC10F5">
          <w:rPr>
            <w:rFonts w:ascii="Crimson Text" w:hAnsi="Crimson Text"/>
            <w:color w:val="000000" w:themeColor="text1"/>
            <w:sz w:val="26"/>
            <w:szCs w:val="26"/>
          </w:rPr>
          <w:t>Camino de los Miedos</w:t>
        </w:r>
      </w:ins>
      <w:r w:rsidR="00BF0A19" w:rsidRPr="008D03A6">
        <w:rPr>
          <w:rFonts w:ascii="Crimson Text" w:hAnsi="Crimson Text"/>
          <w:color w:val="000000" w:themeColor="text1"/>
          <w:sz w:val="26"/>
          <w:szCs w:val="26"/>
        </w:rPr>
        <w:t xml:space="preserve"> rumbo al oeste. No tenía prisas y </w:t>
      </w:r>
      <w:r w:rsidR="00E22822" w:rsidRPr="008D03A6">
        <w:rPr>
          <w:rFonts w:ascii="Crimson Text" w:hAnsi="Crimson Text"/>
          <w:color w:val="000000" w:themeColor="text1"/>
          <w:sz w:val="26"/>
          <w:szCs w:val="26"/>
        </w:rPr>
        <w:t>deseaba</w:t>
      </w:r>
      <w:r w:rsidR="00BF0A19" w:rsidRPr="008D03A6">
        <w:rPr>
          <w:rFonts w:ascii="Crimson Text" w:hAnsi="Crimson Text"/>
          <w:color w:val="000000" w:themeColor="text1"/>
          <w:sz w:val="26"/>
          <w:szCs w:val="26"/>
        </w:rPr>
        <w:t xml:space="preserve"> </w:t>
      </w:r>
      <w:r w:rsidR="00B11FE4" w:rsidRPr="008D03A6">
        <w:rPr>
          <w:rFonts w:ascii="Crimson Text" w:hAnsi="Crimson Text"/>
          <w:color w:val="000000" w:themeColor="text1"/>
          <w:sz w:val="26"/>
          <w:szCs w:val="26"/>
        </w:rPr>
        <w:t>pasar inadvertido</w:t>
      </w:r>
      <w:r w:rsidR="00BF0A19" w:rsidRPr="008D03A6">
        <w:rPr>
          <w:rFonts w:ascii="Crimson Text" w:hAnsi="Crimson Text"/>
          <w:color w:val="000000" w:themeColor="text1"/>
          <w:sz w:val="26"/>
          <w:szCs w:val="26"/>
        </w:rPr>
        <w:t xml:space="preserve">, no quería llamar la atención de ninguna criatura. </w:t>
      </w:r>
      <w:r w:rsidR="00514071" w:rsidRPr="008D03A6">
        <w:rPr>
          <w:rFonts w:ascii="Crimson Text" w:hAnsi="Crimson Text"/>
          <w:color w:val="000000" w:themeColor="text1"/>
          <w:sz w:val="26"/>
          <w:szCs w:val="26"/>
        </w:rPr>
        <w:t>Así, c</w:t>
      </w:r>
      <w:r w:rsidR="00BF0A19" w:rsidRPr="008D03A6">
        <w:rPr>
          <w:rFonts w:ascii="Crimson Text" w:hAnsi="Crimson Text"/>
          <w:color w:val="000000" w:themeColor="text1"/>
          <w:sz w:val="26"/>
          <w:szCs w:val="26"/>
        </w:rPr>
        <w:t>on la guardia alta</w:t>
      </w:r>
      <w:del w:id="7" w:author="PC" w:date="2025-06-16T16:00:00Z">
        <w:r w:rsidR="00BF0A19" w:rsidRPr="008D03A6" w:rsidDel="00BB2CF7">
          <w:rPr>
            <w:rFonts w:ascii="Crimson Text" w:hAnsi="Crimson Text"/>
            <w:color w:val="000000" w:themeColor="text1"/>
            <w:sz w:val="26"/>
            <w:szCs w:val="26"/>
          </w:rPr>
          <w:delText xml:space="preserve"> y atento</w:delText>
        </w:r>
      </w:del>
      <w:r w:rsidR="00514071" w:rsidRPr="008D03A6">
        <w:rPr>
          <w:rFonts w:ascii="Crimson Text" w:hAnsi="Crimson Text"/>
          <w:color w:val="000000" w:themeColor="text1"/>
          <w:sz w:val="26"/>
          <w:szCs w:val="26"/>
        </w:rPr>
        <w:t>,</w:t>
      </w:r>
      <w:r w:rsidR="00BF0A19" w:rsidRPr="008D03A6">
        <w:rPr>
          <w:rFonts w:ascii="Crimson Text" w:hAnsi="Crimson Text"/>
          <w:color w:val="000000" w:themeColor="text1"/>
          <w:sz w:val="26"/>
          <w:szCs w:val="26"/>
        </w:rPr>
        <w:t xml:space="preserve"> </w:t>
      </w:r>
      <w:r w:rsidR="00514071" w:rsidRPr="008D03A6">
        <w:rPr>
          <w:rFonts w:ascii="Crimson Text" w:hAnsi="Crimson Text"/>
          <w:color w:val="000000" w:themeColor="text1"/>
          <w:sz w:val="26"/>
          <w:szCs w:val="26"/>
        </w:rPr>
        <w:t>avanzaba</w:t>
      </w:r>
      <w:r w:rsidR="00E22822" w:rsidRPr="008D03A6">
        <w:rPr>
          <w:rFonts w:ascii="Crimson Text" w:hAnsi="Crimson Text"/>
          <w:color w:val="000000" w:themeColor="text1"/>
          <w:sz w:val="26"/>
          <w:szCs w:val="26"/>
        </w:rPr>
        <w:t xml:space="preserve"> </w:t>
      </w:r>
      <w:r w:rsidR="002566E0" w:rsidRPr="008D03A6">
        <w:rPr>
          <w:rFonts w:ascii="Crimson Text" w:hAnsi="Crimson Text"/>
          <w:color w:val="000000" w:themeColor="text1"/>
          <w:sz w:val="26"/>
          <w:szCs w:val="26"/>
        </w:rPr>
        <w:t>por el</w:t>
      </w:r>
      <w:r w:rsidR="00BF0A19" w:rsidRPr="008D03A6">
        <w:rPr>
          <w:rFonts w:ascii="Crimson Text" w:hAnsi="Crimson Text"/>
          <w:color w:val="000000" w:themeColor="text1"/>
          <w:sz w:val="26"/>
          <w:szCs w:val="26"/>
        </w:rPr>
        <w:t xml:space="preserve"> send</w:t>
      </w:r>
      <w:r w:rsidR="002566E0" w:rsidRPr="008D03A6">
        <w:rPr>
          <w:rFonts w:ascii="Crimson Text" w:hAnsi="Crimson Text"/>
          <w:color w:val="000000" w:themeColor="text1"/>
          <w:sz w:val="26"/>
          <w:szCs w:val="26"/>
        </w:rPr>
        <w:t>ero</w:t>
      </w:r>
      <w:r w:rsidR="00BF0A19" w:rsidRPr="008D03A6">
        <w:rPr>
          <w:rFonts w:ascii="Crimson Text" w:hAnsi="Crimson Text"/>
          <w:color w:val="000000" w:themeColor="text1"/>
          <w:sz w:val="26"/>
          <w:szCs w:val="26"/>
        </w:rPr>
        <w:t>.</w:t>
      </w:r>
    </w:p>
    <w:p w:rsidR="00BF0A19" w:rsidRPr="008D03A6" w:rsidRDefault="001F65BF"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Su meta consistía en alcanzar las </w:t>
      </w:r>
      <w:del w:id="8" w:author="PC" w:date="2025-06-16T16:00:00Z">
        <w:r w:rsidRPr="008D03A6" w:rsidDel="00BB2CF7">
          <w:rPr>
            <w:rFonts w:ascii="Crimson Text" w:hAnsi="Crimson Text"/>
            <w:color w:val="000000" w:themeColor="text1"/>
            <w:sz w:val="26"/>
            <w:szCs w:val="26"/>
          </w:rPr>
          <w:delText>tierras altas</w:delText>
        </w:r>
      </w:del>
      <w:ins w:id="9" w:author="PC" w:date="2025-06-16T16:00:00Z">
        <w:r w:rsidR="00BB2CF7">
          <w:rPr>
            <w:rFonts w:ascii="Crimson Text" w:hAnsi="Crimson Text"/>
            <w:color w:val="000000" w:themeColor="text1"/>
            <w:sz w:val="26"/>
            <w:szCs w:val="26"/>
          </w:rPr>
          <w:t>Tierras Altas</w:t>
        </w:r>
      </w:ins>
      <w:r w:rsidRPr="008D03A6">
        <w:rPr>
          <w:rFonts w:ascii="Crimson Text" w:hAnsi="Crimson Text"/>
          <w:color w:val="000000" w:themeColor="text1"/>
          <w:sz w:val="26"/>
          <w:szCs w:val="26"/>
        </w:rPr>
        <w:t>, pero sus objetivos a corto plazo a</w:t>
      </w:r>
      <w:ins w:id="10" w:author="PC" w:date="2025-06-16T16:00:00Z">
        <w:r w:rsidR="00BB2CF7">
          <w:rPr>
            <w:rFonts w:ascii="Crimson Text" w:hAnsi="Crimson Text"/>
            <w:color w:val="000000" w:themeColor="text1"/>
            <w:sz w:val="26"/>
            <w:szCs w:val="26"/>
          </w:rPr>
          <w:t xml:space="preserve"> duras</w:t>
        </w:r>
      </w:ins>
      <w:r w:rsidRPr="008D03A6">
        <w:rPr>
          <w:rFonts w:ascii="Crimson Text" w:hAnsi="Crimson Text"/>
          <w:color w:val="000000" w:themeColor="text1"/>
          <w:sz w:val="26"/>
          <w:szCs w:val="26"/>
        </w:rPr>
        <w:t xml:space="preserve"> penas se vislumbraban </w:t>
      </w:r>
      <w:r w:rsidR="002566E0"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cada instante, </w:t>
      </w:r>
      <w:r w:rsidR="00D4334E" w:rsidRPr="008D03A6">
        <w:rPr>
          <w:rFonts w:ascii="Crimson Text" w:hAnsi="Crimson Text"/>
          <w:color w:val="000000" w:themeColor="text1"/>
          <w:sz w:val="26"/>
          <w:szCs w:val="26"/>
        </w:rPr>
        <w:t>en cada nuevo desafío</w:t>
      </w:r>
      <w:r w:rsidR="00514071" w:rsidRPr="008D03A6">
        <w:rPr>
          <w:rFonts w:ascii="Crimson Text" w:hAnsi="Crimson Text"/>
          <w:color w:val="000000" w:themeColor="text1"/>
          <w:sz w:val="26"/>
          <w:szCs w:val="26"/>
        </w:rPr>
        <w:t xml:space="preserve">. El devenir del anochecer </w:t>
      </w:r>
      <w:r w:rsidR="0071082C" w:rsidRPr="008D03A6">
        <w:rPr>
          <w:rFonts w:ascii="Crimson Text" w:hAnsi="Crimson Text"/>
          <w:color w:val="000000" w:themeColor="text1"/>
          <w:sz w:val="26"/>
          <w:szCs w:val="26"/>
        </w:rPr>
        <w:t xml:space="preserve">era </w:t>
      </w:r>
      <w:r w:rsidRPr="008D03A6">
        <w:rPr>
          <w:rFonts w:ascii="Crimson Text" w:hAnsi="Crimson Text"/>
          <w:color w:val="000000" w:themeColor="text1"/>
          <w:sz w:val="26"/>
          <w:szCs w:val="26"/>
        </w:rPr>
        <w:t xml:space="preserve">una amenaza y, más temprano que tarde, </w:t>
      </w:r>
      <w:del w:id="11" w:author="PC" w:date="2025-06-16T16:03:00Z">
        <w:r w:rsidRPr="008D03A6" w:rsidDel="00BB2CF7">
          <w:rPr>
            <w:rFonts w:ascii="Crimson Text" w:hAnsi="Crimson Text"/>
            <w:color w:val="000000" w:themeColor="text1"/>
            <w:sz w:val="26"/>
            <w:szCs w:val="26"/>
          </w:rPr>
          <w:delText xml:space="preserve">debía </w:delText>
        </w:r>
      </w:del>
      <w:ins w:id="12" w:author="PC" w:date="2025-06-16T16:03:00Z">
        <w:r w:rsidR="00BB2CF7">
          <w:rPr>
            <w:rFonts w:ascii="Crimson Text" w:hAnsi="Crimson Text"/>
            <w:color w:val="000000" w:themeColor="text1"/>
            <w:sz w:val="26"/>
            <w:szCs w:val="26"/>
          </w:rPr>
          <w:t>debería</w:t>
        </w:r>
        <w:r w:rsidR="00BB2CF7"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hallar un refugio para </w:t>
      </w:r>
      <w:r w:rsidR="002566E0" w:rsidRPr="008D03A6">
        <w:rPr>
          <w:rFonts w:ascii="Crimson Text" w:hAnsi="Crimson Text"/>
          <w:color w:val="000000" w:themeColor="text1"/>
          <w:sz w:val="26"/>
          <w:szCs w:val="26"/>
        </w:rPr>
        <w:t xml:space="preserve">afrontar la oscuridad del bosque. Estaba claro que debía </w:t>
      </w:r>
      <w:r w:rsidR="006A7761" w:rsidRPr="008D03A6">
        <w:rPr>
          <w:rFonts w:ascii="Crimson Text" w:hAnsi="Crimson Text"/>
          <w:color w:val="000000" w:themeColor="text1"/>
          <w:sz w:val="26"/>
          <w:szCs w:val="26"/>
        </w:rPr>
        <w:t>explorar la senda</w:t>
      </w:r>
      <w:r w:rsidR="002566E0" w:rsidRPr="008D03A6">
        <w:rPr>
          <w:rFonts w:ascii="Crimson Text" w:hAnsi="Crimson Text"/>
          <w:color w:val="000000" w:themeColor="text1"/>
          <w:sz w:val="26"/>
          <w:szCs w:val="26"/>
        </w:rPr>
        <w:t xml:space="preserve"> durante el día, donde aquel infierno parecía </w:t>
      </w:r>
      <w:r w:rsidR="006A7761" w:rsidRPr="008D03A6">
        <w:rPr>
          <w:rFonts w:ascii="Crimson Text" w:hAnsi="Crimson Text"/>
          <w:color w:val="000000" w:themeColor="text1"/>
          <w:sz w:val="26"/>
          <w:szCs w:val="26"/>
        </w:rPr>
        <w:t>apaciguarse</w:t>
      </w:r>
      <w:r w:rsidR="002566E0" w:rsidRPr="008D03A6">
        <w:rPr>
          <w:rFonts w:ascii="Crimson Text" w:hAnsi="Crimson Text"/>
          <w:color w:val="000000" w:themeColor="text1"/>
          <w:sz w:val="26"/>
          <w:szCs w:val="26"/>
        </w:rPr>
        <w:t xml:space="preserve">. </w:t>
      </w:r>
      <w:r w:rsidR="00514071" w:rsidRPr="008D03A6">
        <w:rPr>
          <w:rFonts w:ascii="Crimson Text" w:hAnsi="Crimson Text"/>
          <w:color w:val="000000" w:themeColor="text1"/>
          <w:sz w:val="26"/>
          <w:szCs w:val="26"/>
        </w:rPr>
        <w:t>La</w:t>
      </w:r>
      <w:r w:rsidR="002566E0" w:rsidRPr="008D03A6">
        <w:rPr>
          <w:rFonts w:ascii="Crimson Text" w:hAnsi="Crimson Text"/>
          <w:color w:val="000000" w:themeColor="text1"/>
          <w:sz w:val="26"/>
          <w:szCs w:val="26"/>
        </w:rPr>
        <w:t xml:space="preserve"> noche</w:t>
      </w:r>
      <w:r w:rsidR="006A7761" w:rsidRPr="008D03A6">
        <w:rPr>
          <w:rFonts w:ascii="Crimson Text" w:hAnsi="Crimson Text"/>
          <w:color w:val="000000" w:themeColor="text1"/>
          <w:sz w:val="26"/>
          <w:szCs w:val="26"/>
        </w:rPr>
        <w:t xml:space="preserve"> era</w:t>
      </w:r>
      <w:r w:rsidR="002566E0" w:rsidRPr="008D03A6">
        <w:rPr>
          <w:rFonts w:ascii="Crimson Text" w:hAnsi="Crimson Text"/>
          <w:color w:val="000000" w:themeColor="text1"/>
          <w:sz w:val="26"/>
          <w:szCs w:val="26"/>
        </w:rPr>
        <w:t xml:space="preserve"> sólo </w:t>
      </w:r>
      <w:r w:rsidR="006A7761" w:rsidRPr="008D03A6">
        <w:rPr>
          <w:rFonts w:ascii="Crimson Text" w:hAnsi="Crimson Text"/>
          <w:color w:val="000000" w:themeColor="text1"/>
          <w:sz w:val="26"/>
          <w:szCs w:val="26"/>
        </w:rPr>
        <w:t>una cuestión de supervivencia, donde</w:t>
      </w:r>
      <w:r w:rsidR="002566E0" w:rsidRPr="008D03A6">
        <w:rPr>
          <w:rFonts w:ascii="Crimson Text" w:hAnsi="Crimson Text"/>
          <w:color w:val="000000" w:themeColor="text1"/>
          <w:sz w:val="26"/>
          <w:szCs w:val="26"/>
        </w:rPr>
        <w:t xml:space="preserve"> </w:t>
      </w:r>
      <w:r w:rsidR="009464AD" w:rsidRPr="008D03A6">
        <w:rPr>
          <w:rFonts w:ascii="Crimson Text" w:hAnsi="Crimson Text"/>
          <w:color w:val="000000" w:themeColor="text1"/>
          <w:sz w:val="26"/>
          <w:szCs w:val="26"/>
        </w:rPr>
        <w:t xml:space="preserve">permanecer oculto y </w:t>
      </w:r>
      <w:r w:rsidR="0071082C" w:rsidRPr="008D03A6">
        <w:rPr>
          <w:rFonts w:ascii="Crimson Text" w:hAnsi="Crimson Text"/>
          <w:color w:val="000000" w:themeColor="text1"/>
          <w:sz w:val="26"/>
          <w:szCs w:val="26"/>
        </w:rPr>
        <w:t>a salvo</w:t>
      </w:r>
      <w:r w:rsidR="009464AD" w:rsidRPr="008D03A6">
        <w:rPr>
          <w:rFonts w:ascii="Crimson Text" w:hAnsi="Crimson Text"/>
          <w:color w:val="000000" w:themeColor="text1"/>
          <w:sz w:val="26"/>
          <w:szCs w:val="26"/>
        </w:rPr>
        <w:t xml:space="preserve"> era l</w:t>
      </w:r>
      <w:r w:rsidR="00ED0103" w:rsidRPr="008D03A6">
        <w:rPr>
          <w:rFonts w:ascii="Crimson Text" w:hAnsi="Crimson Text"/>
          <w:color w:val="000000" w:themeColor="text1"/>
          <w:sz w:val="26"/>
          <w:szCs w:val="26"/>
        </w:rPr>
        <w:t>o</w:t>
      </w:r>
      <w:r w:rsidR="009464AD" w:rsidRPr="008D03A6">
        <w:rPr>
          <w:rFonts w:ascii="Crimson Text" w:hAnsi="Crimson Text"/>
          <w:color w:val="000000" w:themeColor="text1"/>
          <w:sz w:val="26"/>
          <w:szCs w:val="26"/>
        </w:rPr>
        <w:t xml:space="preserve"> más conveniente</w:t>
      </w:r>
      <w:r w:rsidR="002566E0" w:rsidRPr="008D03A6">
        <w:rPr>
          <w:rFonts w:ascii="Crimson Text" w:hAnsi="Crimson Text"/>
          <w:color w:val="000000" w:themeColor="text1"/>
          <w:sz w:val="26"/>
          <w:szCs w:val="26"/>
        </w:rPr>
        <w:t>.</w:t>
      </w:r>
    </w:p>
    <w:p w:rsidR="002566E0" w:rsidRPr="008D03A6" w:rsidRDefault="0071082C"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Aún sin desesperar,</w:t>
      </w:r>
      <w:r w:rsidR="002566E0" w:rsidRPr="008D03A6">
        <w:rPr>
          <w:rFonts w:ascii="Crimson Text" w:hAnsi="Crimson Text"/>
          <w:color w:val="000000" w:themeColor="text1"/>
          <w:sz w:val="26"/>
          <w:szCs w:val="26"/>
        </w:rPr>
        <w:t xml:space="preserve"> intentaba advertir </w:t>
      </w:r>
      <w:r w:rsidRPr="008D03A6">
        <w:rPr>
          <w:rFonts w:ascii="Crimson Text" w:hAnsi="Crimson Text"/>
          <w:color w:val="000000" w:themeColor="text1"/>
          <w:sz w:val="26"/>
          <w:szCs w:val="26"/>
        </w:rPr>
        <w:t>entre</w:t>
      </w:r>
      <w:r w:rsidR="002566E0" w:rsidRPr="008D03A6">
        <w:rPr>
          <w:rFonts w:ascii="Crimson Text" w:hAnsi="Crimson Text"/>
          <w:color w:val="000000" w:themeColor="text1"/>
          <w:sz w:val="26"/>
          <w:szCs w:val="26"/>
        </w:rPr>
        <w:t xml:space="preserve"> la espesura vestigio</w:t>
      </w:r>
      <w:r w:rsidRPr="008D03A6">
        <w:rPr>
          <w:rFonts w:ascii="Crimson Text" w:hAnsi="Crimson Text"/>
          <w:color w:val="000000" w:themeColor="text1"/>
          <w:sz w:val="26"/>
          <w:szCs w:val="26"/>
        </w:rPr>
        <w:t>s</w:t>
      </w:r>
      <w:r w:rsidR="002566E0" w:rsidRPr="008D03A6">
        <w:rPr>
          <w:rFonts w:ascii="Crimson Text" w:hAnsi="Crimson Text"/>
          <w:color w:val="000000" w:themeColor="text1"/>
          <w:sz w:val="26"/>
          <w:szCs w:val="26"/>
        </w:rPr>
        <w:t xml:space="preserve"> </w:t>
      </w:r>
      <w:r w:rsidR="009464AD" w:rsidRPr="008D03A6">
        <w:rPr>
          <w:rFonts w:ascii="Crimson Text" w:hAnsi="Crimson Text"/>
          <w:color w:val="000000" w:themeColor="text1"/>
          <w:sz w:val="26"/>
          <w:szCs w:val="26"/>
        </w:rPr>
        <w:t>que l</w:t>
      </w:r>
      <w:r w:rsidRPr="008D03A6">
        <w:rPr>
          <w:rFonts w:ascii="Crimson Text" w:hAnsi="Crimson Text"/>
          <w:color w:val="000000" w:themeColor="text1"/>
          <w:sz w:val="26"/>
          <w:szCs w:val="26"/>
        </w:rPr>
        <w:t>o condujeran a</w:t>
      </w:r>
      <w:r w:rsidR="009464AD" w:rsidRPr="008D03A6">
        <w:rPr>
          <w:rFonts w:ascii="Crimson Text" w:hAnsi="Crimson Text"/>
          <w:color w:val="000000" w:themeColor="text1"/>
          <w:sz w:val="26"/>
          <w:szCs w:val="26"/>
        </w:rPr>
        <w:t xml:space="preserve"> su próximo refugio</w:t>
      </w:r>
      <w:r w:rsidR="00CF4B94" w:rsidRPr="008D03A6">
        <w:rPr>
          <w:rFonts w:ascii="Crimson Text" w:hAnsi="Crimson Text"/>
          <w:color w:val="000000" w:themeColor="text1"/>
          <w:sz w:val="26"/>
          <w:szCs w:val="26"/>
        </w:rPr>
        <w:t xml:space="preserve">. </w:t>
      </w:r>
      <w:r w:rsidR="009464AD" w:rsidRPr="008D03A6">
        <w:rPr>
          <w:rFonts w:ascii="Crimson Text" w:hAnsi="Crimson Text"/>
          <w:color w:val="000000" w:themeColor="text1"/>
          <w:sz w:val="26"/>
          <w:szCs w:val="26"/>
        </w:rPr>
        <w:t>Durante un buen rato nada escapaba de lo ordinario</w:t>
      </w:r>
      <w:r w:rsidR="00CF4B94" w:rsidRPr="008D03A6">
        <w:rPr>
          <w:rFonts w:ascii="Crimson Text" w:hAnsi="Crimson Text"/>
          <w:color w:val="000000" w:themeColor="text1"/>
          <w:sz w:val="26"/>
          <w:szCs w:val="26"/>
        </w:rPr>
        <w:t xml:space="preserve">, hasta que el </w:t>
      </w:r>
      <w:r w:rsidR="00B94A11" w:rsidRPr="008D03A6">
        <w:rPr>
          <w:rFonts w:ascii="Crimson Text" w:hAnsi="Crimson Text"/>
          <w:color w:val="000000" w:themeColor="text1"/>
          <w:sz w:val="26"/>
          <w:szCs w:val="26"/>
        </w:rPr>
        <w:t xml:space="preserve">ruido </w:t>
      </w:r>
      <w:r w:rsidR="00CF4B94" w:rsidRPr="008D03A6">
        <w:rPr>
          <w:rFonts w:ascii="Crimson Text" w:hAnsi="Crimson Text"/>
          <w:color w:val="000000" w:themeColor="text1"/>
          <w:sz w:val="26"/>
          <w:szCs w:val="26"/>
        </w:rPr>
        <w:t xml:space="preserve">de un torrente, lejano pero continuo, </w:t>
      </w:r>
      <w:r w:rsidR="009464AD" w:rsidRPr="008D03A6">
        <w:rPr>
          <w:rFonts w:ascii="Crimson Text" w:hAnsi="Crimson Text"/>
          <w:color w:val="000000" w:themeColor="text1"/>
          <w:sz w:val="26"/>
          <w:szCs w:val="26"/>
        </w:rPr>
        <w:t>apareció para romper la monotonía</w:t>
      </w:r>
      <w:r w:rsidR="00CF4B94" w:rsidRPr="008D03A6">
        <w:rPr>
          <w:rFonts w:ascii="Crimson Text" w:hAnsi="Crimson Text"/>
          <w:color w:val="000000" w:themeColor="text1"/>
          <w:sz w:val="26"/>
          <w:szCs w:val="26"/>
        </w:rPr>
        <w:t xml:space="preserve">. </w:t>
      </w:r>
      <w:r w:rsidR="00B94A11" w:rsidRPr="008D03A6">
        <w:rPr>
          <w:rFonts w:ascii="Crimson Text" w:hAnsi="Crimson Text"/>
          <w:color w:val="000000" w:themeColor="text1"/>
          <w:sz w:val="26"/>
          <w:szCs w:val="26"/>
        </w:rPr>
        <w:t xml:space="preserve">Parecía </w:t>
      </w:r>
      <w:r w:rsidRPr="008D03A6">
        <w:rPr>
          <w:rFonts w:ascii="Crimson Text" w:hAnsi="Crimson Text"/>
          <w:color w:val="000000" w:themeColor="text1"/>
          <w:sz w:val="26"/>
          <w:szCs w:val="26"/>
        </w:rPr>
        <w:t>ser</w:t>
      </w:r>
      <w:r w:rsidR="00B94A11" w:rsidRPr="008D03A6">
        <w:rPr>
          <w:rFonts w:ascii="Crimson Text" w:hAnsi="Crimson Text"/>
          <w:color w:val="000000" w:themeColor="text1"/>
          <w:sz w:val="26"/>
          <w:szCs w:val="26"/>
        </w:rPr>
        <w:t xml:space="preserve"> la señal que estaba aguardando, </w:t>
      </w:r>
      <w:r w:rsidRPr="008D03A6">
        <w:rPr>
          <w:rFonts w:ascii="Crimson Text" w:hAnsi="Crimson Text"/>
          <w:color w:val="000000" w:themeColor="text1"/>
          <w:sz w:val="26"/>
          <w:szCs w:val="26"/>
        </w:rPr>
        <w:t>y rápidamente</w:t>
      </w:r>
      <w:r w:rsidR="00B94A11" w:rsidRPr="008D03A6">
        <w:rPr>
          <w:rFonts w:ascii="Crimson Text" w:hAnsi="Crimson Text"/>
          <w:color w:val="000000" w:themeColor="text1"/>
          <w:sz w:val="26"/>
          <w:szCs w:val="26"/>
        </w:rPr>
        <w:t xml:space="preserve"> se convirtió en </w:t>
      </w:r>
      <w:r w:rsidR="00904B2D" w:rsidRPr="008D03A6">
        <w:rPr>
          <w:rFonts w:ascii="Crimson Text" w:hAnsi="Crimson Text"/>
          <w:color w:val="000000" w:themeColor="text1"/>
          <w:sz w:val="26"/>
          <w:szCs w:val="26"/>
        </w:rPr>
        <w:t>su guía</w:t>
      </w:r>
      <w:r w:rsidR="00B94A11" w:rsidRPr="008D03A6">
        <w:rPr>
          <w:rFonts w:ascii="Crimson Text" w:hAnsi="Crimson Text"/>
          <w:color w:val="000000" w:themeColor="text1"/>
          <w:sz w:val="26"/>
          <w:szCs w:val="26"/>
        </w:rPr>
        <w:t>.</w:t>
      </w:r>
    </w:p>
    <w:p w:rsidR="00B94A11" w:rsidRPr="008D03A6" w:rsidRDefault="00B94A11"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 medida </w:t>
      </w:r>
      <w:r w:rsidR="0086392E" w:rsidRPr="008D03A6">
        <w:rPr>
          <w:rFonts w:ascii="Crimson Text" w:hAnsi="Crimson Text"/>
          <w:color w:val="000000" w:themeColor="text1"/>
          <w:sz w:val="26"/>
          <w:szCs w:val="26"/>
        </w:rPr>
        <w:t>que avanzaba</w:t>
      </w:r>
      <w:del w:id="13" w:author="PC" w:date="2025-06-16T16:04:00Z">
        <w:r w:rsidR="00863BA0" w:rsidRPr="008D03A6" w:rsidDel="00BB2CF7">
          <w:rPr>
            <w:rFonts w:ascii="Crimson Text" w:hAnsi="Crimson Text"/>
            <w:color w:val="000000" w:themeColor="text1"/>
            <w:sz w:val="26"/>
            <w:szCs w:val="26"/>
          </w:rPr>
          <w:delText>,</w:delText>
        </w:r>
      </w:del>
      <w:r w:rsidR="00863BA0" w:rsidRPr="008D03A6">
        <w:rPr>
          <w:rFonts w:ascii="Crimson Text" w:hAnsi="Crimson Text"/>
          <w:color w:val="000000" w:themeColor="text1"/>
          <w:sz w:val="26"/>
          <w:szCs w:val="26"/>
        </w:rPr>
        <w:t xml:space="preserve"> el sonido era más </w:t>
      </w:r>
      <w:r w:rsidR="00790386" w:rsidRPr="008D03A6">
        <w:rPr>
          <w:rFonts w:ascii="Crimson Text" w:hAnsi="Crimson Text"/>
          <w:color w:val="000000" w:themeColor="text1"/>
          <w:sz w:val="26"/>
          <w:szCs w:val="26"/>
        </w:rPr>
        <w:t>nítido</w:t>
      </w:r>
      <w:r w:rsidRPr="008D03A6">
        <w:rPr>
          <w:rFonts w:ascii="Crimson Text" w:hAnsi="Crimson Text"/>
          <w:color w:val="000000" w:themeColor="text1"/>
          <w:sz w:val="26"/>
          <w:szCs w:val="26"/>
        </w:rPr>
        <w:t>, y Eros presentía que algo afortunado sucedería. Sabía que</w:t>
      </w:r>
      <w:ins w:id="14" w:author="PC" w:date="2025-06-16T16:04:00Z">
        <w:r w:rsidR="00BB2CF7">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de existir algún refugió</w:t>
      </w:r>
      <w:r w:rsidR="00E04856"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debería </w:t>
      </w:r>
      <w:r w:rsidR="00FF3FC8" w:rsidRPr="008D03A6">
        <w:rPr>
          <w:rFonts w:ascii="Crimson Text" w:hAnsi="Crimson Text"/>
          <w:color w:val="000000" w:themeColor="text1"/>
          <w:sz w:val="26"/>
          <w:szCs w:val="26"/>
        </w:rPr>
        <w:t>establecerse</w:t>
      </w:r>
      <w:r w:rsidRPr="008D03A6">
        <w:rPr>
          <w:rFonts w:ascii="Crimson Text" w:hAnsi="Crimson Text"/>
          <w:color w:val="000000" w:themeColor="text1"/>
          <w:sz w:val="26"/>
          <w:szCs w:val="26"/>
        </w:rPr>
        <w:t xml:space="preserve"> </w:t>
      </w:r>
      <w:r w:rsidR="0086392E" w:rsidRPr="008D03A6">
        <w:rPr>
          <w:rFonts w:ascii="Crimson Text" w:hAnsi="Crimson Text"/>
          <w:color w:val="000000" w:themeColor="text1"/>
          <w:sz w:val="26"/>
          <w:szCs w:val="26"/>
        </w:rPr>
        <w:t>cerca de</w:t>
      </w:r>
      <w:r w:rsidRPr="008D03A6">
        <w:rPr>
          <w:rFonts w:ascii="Crimson Text" w:hAnsi="Crimson Text"/>
          <w:color w:val="000000" w:themeColor="text1"/>
          <w:sz w:val="26"/>
          <w:szCs w:val="26"/>
        </w:rPr>
        <w:t xml:space="preserve"> una fuente de agua</w:t>
      </w:r>
      <w:r w:rsidR="00336CC4" w:rsidRPr="008D03A6">
        <w:rPr>
          <w:rFonts w:ascii="Crimson Text" w:hAnsi="Crimson Text"/>
          <w:color w:val="000000" w:themeColor="text1"/>
          <w:sz w:val="26"/>
          <w:szCs w:val="26"/>
        </w:rPr>
        <w:t xml:space="preserve">, </w:t>
      </w:r>
      <w:r w:rsidR="0086392E" w:rsidRPr="008D03A6">
        <w:rPr>
          <w:rFonts w:ascii="Crimson Text" w:hAnsi="Crimson Text"/>
          <w:color w:val="000000" w:themeColor="text1"/>
          <w:sz w:val="26"/>
          <w:szCs w:val="26"/>
        </w:rPr>
        <w:t>regla</w:t>
      </w:r>
      <w:r w:rsidR="00336CC4" w:rsidRPr="008D03A6">
        <w:rPr>
          <w:rFonts w:ascii="Crimson Text" w:hAnsi="Crimson Text"/>
          <w:color w:val="000000" w:themeColor="text1"/>
          <w:sz w:val="26"/>
          <w:szCs w:val="26"/>
        </w:rPr>
        <w:t xml:space="preserve"> esencial para la subsistencia</w:t>
      </w:r>
      <w:r w:rsidRPr="008D03A6">
        <w:rPr>
          <w:rFonts w:ascii="Crimson Text" w:hAnsi="Crimson Text"/>
          <w:color w:val="000000" w:themeColor="text1"/>
          <w:sz w:val="26"/>
          <w:szCs w:val="26"/>
        </w:rPr>
        <w:t xml:space="preserve">. El bosque estaba desolado, pero </w:t>
      </w:r>
      <w:r w:rsidR="00336CC4" w:rsidRPr="008D03A6">
        <w:rPr>
          <w:rFonts w:ascii="Crimson Text" w:hAnsi="Crimson Text"/>
          <w:color w:val="000000" w:themeColor="text1"/>
          <w:sz w:val="26"/>
          <w:szCs w:val="26"/>
        </w:rPr>
        <w:t xml:space="preserve">en épocas de campañas </w:t>
      </w:r>
      <w:r w:rsidRPr="008D03A6">
        <w:rPr>
          <w:rFonts w:ascii="Crimson Text" w:hAnsi="Crimson Text"/>
          <w:color w:val="000000" w:themeColor="text1"/>
          <w:sz w:val="26"/>
          <w:szCs w:val="26"/>
        </w:rPr>
        <w:t xml:space="preserve">había sido </w:t>
      </w:r>
      <w:del w:id="15" w:author="PC" w:date="2025-06-16T16:05:00Z">
        <w:r w:rsidR="0086392E" w:rsidRPr="008D03A6" w:rsidDel="00BB2CF7">
          <w:rPr>
            <w:rFonts w:ascii="Crimson Text" w:hAnsi="Crimson Text"/>
            <w:color w:val="000000" w:themeColor="text1"/>
            <w:sz w:val="26"/>
            <w:szCs w:val="26"/>
          </w:rPr>
          <w:delText xml:space="preserve">muy </w:delText>
        </w:r>
      </w:del>
      <w:r w:rsidR="00904B2D" w:rsidRPr="008D03A6">
        <w:rPr>
          <w:rFonts w:ascii="Crimson Text" w:hAnsi="Crimson Text"/>
          <w:color w:val="000000" w:themeColor="text1"/>
          <w:sz w:val="26"/>
          <w:szCs w:val="26"/>
        </w:rPr>
        <w:t>explorado</w:t>
      </w:r>
      <w:ins w:id="16" w:author="PC" w:date="2025-06-16T16:05:00Z">
        <w:r w:rsidR="00BB2CF7">
          <w:rPr>
            <w:rFonts w:ascii="Crimson Text" w:hAnsi="Crimson Text"/>
            <w:color w:val="000000" w:themeColor="text1"/>
            <w:sz w:val="26"/>
            <w:szCs w:val="26"/>
          </w:rPr>
          <w:t xml:space="preserve"> en profundidad</w:t>
        </w:r>
      </w:ins>
      <w:r w:rsidRPr="008D03A6">
        <w:rPr>
          <w:rFonts w:ascii="Crimson Text" w:hAnsi="Crimson Text"/>
          <w:color w:val="000000" w:themeColor="text1"/>
          <w:sz w:val="26"/>
          <w:szCs w:val="26"/>
        </w:rPr>
        <w:t xml:space="preserve">. </w:t>
      </w:r>
      <w:del w:id="17" w:author="PC" w:date="2025-06-16T16:05:00Z">
        <w:r w:rsidR="0086392E" w:rsidRPr="008D03A6" w:rsidDel="00BB2CF7">
          <w:rPr>
            <w:rFonts w:ascii="Crimson Text" w:hAnsi="Crimson Text"/>
            <w:color w:val="000000" w:themeColor="text1"/>
            <w:sz w:val="26"/>
            <w:szCs w:val="26"/>
          </w:rPr>
          <w:delText>Es así</w:delText>
        </w:r>
      </w:del>
      <w:ins w:id="18" w:author="PC" w:date="2025-06-16T16:05:00Z">
        <w:r w:rsidR="00BB2CF7">
          <w:rPr>
            <w:rFonts w:ascii="Crimson Text" w:hAnsi="Crimson Text"/>
            <w:color w:val="000000" w:themeColor="text1"/>
            <w:sz w:val="26"/>
            <w:szCs w:val="26"/>
          </w:rPr>
          <w:t>Así</w:t>
        </w:r>
      </w:ins>
      <w:r w:rsidR="0086392E" w:rsidRPr="008D03A6">
        <w:rPr>
          <w:rFonts w:ascii="Crimson Text" w:hAnsi="Crimson Text"/>
          <w:color w:val="000000" w:themeColor="text1"/>
          <w:sz w:val="26"/>
          <w:szCs w:val="26"/>
        </w:rPr>
        <w:t xml:space="preserve"> que l</w:t>
      </w:r>
      <w:r w:rsidRPr="008D03A6">
        <w:rPr>
          <w:rFonts w:ascii="Crimson Text" w:hAnsi="Crimson Text"/>
          <w:color w:val="000000" w:themeColor="text1"/>
          <w:sz w:val="26"/>
          <w:szCs w:val="26"/>
        </w:rPr>
        <w:t xml:space="preserve">a esperanza de </w:t>
      </w:r>
      <w:r w:rsidR="009A2AFD" w:rsidRPr="008D03A6">
        <w:rPr>
          <w:rFonts w:ascii="Crimson Text" w:hAnsi="Crimson Text"/>
          <w:color w:val="000000" w:themeColor="text1"/>
          <w:sz w:val="26"/>
          <w:szCs w:val="26"/>
        </w:rPr>
        <w:t xml:space="preserve">hallar </w:t>
      </w:r>
      <w:r w:rsidR="007B688B" w:rsidRPr="008D03A6">
        <w:rPr>
          <w:rFonts w:ascii="Crimson Text" w:hAnsi="Crimson Text"/>
          <w:color w:val="000000" w:themeColor="text1"/>
          <w:sz w:val="26"/>
          <w:szCs w:val="26"/>
        </w:rPr>
        <w:t>algún puesto abandonado</w:t>
      </w:r>
      <w:del w:id="19" w:author="PC" w:date="2025-06-16T16:05:00Z">
        <w:r w:rsidR="009A2AFD" w:rsidRPr="008D03A6" w:rsidDel="00BB2CF7">
          <w:rPr>
            <w:rFonts w:ascii="Crimson Text" w:hAnsi="Crimson Text"/>
            <w:color w:val="000000" w:themeColor="text1"/>
            <w:sz w:val="26"/>
            <w:szCs w:val="26"/>
          </w:rPr>
          <w:delText>,</w:delText>
        </w:r>
      </w:del>
      <w:r w:rsidR="009A2AFD" w:rsidRPr="008D03A6">
        <w:rPr>
          <w:rFonts w:ascii="Crimson Text" w:hAnsi="Crimson Text"/>
          <w:color w:val="000000" w:themeColor="text1"/>
          <w:sz w:val="26"/>
          <w:szCs w:val="26"/>
        </w:rPr>
        <w:t xml:space="preserve"> </w:t>
      </w:r>
      <w:r w:rsidR="00DE23DE" w:rsidRPr="008D03A6">
        <w:rPr>
          <w:rFonts w:ascii="Crimson Text" w:hAnsi="Crimson Text"/>
          <w:color w:val="000000" w:themeColor="text1"/>
          <w:sz w:val="26"/>
          <w:szCs w:val="26"/>
        </w:rPr>
        <w:t>alimentaba sus</w:t>
      </w:r>
      <w:r w:rsidR="00863BA0" w:rsidRPr="008D03A6">
        <w:rPr>
          <w:rFonts w:ascii="Crimson Text" w:hAnsi="Crimson Text"/>
          <w:color w:val="000000" w:themeColor="text1"/>
          <w:sz w:val="26"/>
          <w:szCs w:val="26"/>
        </w:rPr>
        <w:t xml:space="preserve"> energías</w:t>
      </w:r>
      <w:r w:rsidR="009A2AFD" w:rsidRPr="008D03A6">
        <w:rPr>
          <w:rFonts w:ascii="Crimson Text" w:hAnsi="Crimson Text"/>
          <w:color w:val="000000" w:themeColor="text1"/>
          <w:sz w:val="26"/>
          <w:szCs w:val="26"/>
        </w:rPr>
        <w:t>.</w:t>
      </w:r>
    </w:p>
    <w:p w:rsidR="009A2AFD" w:rsidRPr="008D03A6" w:rsidRDefault="00863BA0" w:rsidP="0086489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w:t>
      </w:r>
      <w:r w:rsidR="00CF2B03" w:rsidRPr="008D03A6">
        <w:rPr>
          <w:rFonts w:ascii="Crimson Text" w:hAnsi="Crimson Text"/>
          <w:color w:val="000000" w:themeColor="text1"/>
          <w:sz w:val="26"/>
          <w:szCs w:val="26"/>
        </w:rPr>
        <w:t xml:space="preserve"> un costado de la senda </w:t>
      </w:r>
      <w:r w:rsidRPr="008D03A6">
        <w:rPr>
          <w:rFonts w:ascii="Crimson Text" w:hAnsi="Crimson Text"/>
          <w:color w:val="000000" w:themeColor="text1"/>
          <w:sz w:val="26"/>
          <w:szCs w:val="26"/>
        </w:rPr>
        <w:t>advirtió huellas de pisadas</w:t>
      </w:r>
      <w:r w:rsidR="00FF3FC8" w:rsidRPr="008D03A6">
        <w:rPr>
          <w:rFonts w:ascii="Crimson Text" w:hAnsi="Crimson Text"/>
          <w:color w:val="000000" w:themeColor="text1"/>
          <w:sz w:val="26"/>
          <w:szCs w:val="26"/>
        </w:rPr>
        <w:t xml:space="preserve">. Detuvo la marcha y se </w:t>
      </w:r>
      <w:r w:rsidR="00EF4543" w:rsidRPr="008D03A6">
        <w:rPr>
          <w:rFonts w:ascii="Crimson Text" w:hAnsi="Crimson Text"/>
          <w:color w:val="000000" w:themeColor="text1"/>
          <w:sz w:val="26"/>
          <w:szCs w:val="26"/>
        </w:rPr>
        <w:t>arrimó</w:t>
      </w:r>
      <w:r w:rsidR="00FF3FC8" w:rsidRPr="008D03A6">
        <w:rPr>
          <w:rFonts w:ascii="Crimson Text" w:hAnsi="Crimson Text"/>
          <w:color w:val="000000" w:themeColor="text1"/>
          <w:sz w:val="26"/>
          <w:szCs w:val="26"/>
        </w:rPr>
        <w:t xml:space="preserve"> para observar detenidamente. Aquel rastro </w:t>
      </w:r>
      <w:r w:rsidR="003C1596" w:rsidRPr="008D03A6">
        <w:rPr>
          <w:rFonts w:ascii="Crimson Text" w:hAnsi="Crimson Text"/>
          <w:color w:val="000000" w:themeColor="text1"/>
          <w:sz w:val="26"/>
          <w:szCs w:val="26"/>
        </w:rPr>
        <w:t>era</w:t>
      </w:r>
      <w:r w:rsidR="00FF3FC8" w:rsidRPr="008D03A6">
        <w:rPr>
          <w:rFonts w:ascii="Crimson Text" w:hAnsi="Crimson Text"/>
          <w:color w:val="000000" w:themeColor="text1"/>
          <w:sz w:val="26"/>
          <w:szCs w:val="26"/>
        </w:rPr>
        <w:t xml:space="preserve"> reciente</w:t>
      </w:r>
      <w:del w:id="20" w:author="PC" w:date="2025-06-16T16:06:00Z">
        <w:r w:rsidR="00FF3FC8" w:rsidRPr="008D03A6" w:rsidDel="00BB2CF7">
          <w:rPr>
            <w:rFonts w:ascii="Crimson Text" w:hAnsi="Crimson Text"/>
            <w:color w:val="000000" w:themeColor="text1"/>
            <w:sz w:val="26"/>
            <w:szCs w:val="26"/>
          </w:rPr>
          <w:delText>,</w:delText>
        </w:r>
      </w:del>
      <w:r w:rsidR="00FF3FC8" w:rsidRPr="008D03A6">
        <w:rPr>
          <w:rFonts w:ascii="Crimson Text" w:hAnsi="Crimson Text"/>
          <w:color w:val="000000" w:themeColor="text1"/>
          <w:sz w:val="26"/>
          <w:szCs w:val="26"/>
        </w:rPr>
        <w:t xml:space="preserve"> y</w:t>
      </w:r>
      <w:ins w:id="21" w:author="PC" w:date="2025-06-16T16:06:00Z">
        <w:r w:rsidR="00BB2CF7">
          <w:rPr>
            <w:rFonts w:ascii="Crimson Text" w:hAnsi="Crimson Text"/>
            <w:color w:val="000000" w:themeColor="text1"/>
            <w:sz w:val="26"/>
            <w:szCs w:val="26"/>
          </w:rPr>
          <w:t>,</w:t>
        </w:r>
      </w:ins>
      <w:r w:rsidR="00FF3FC8" w:rsidRPr="008D03A6">
        <w:rPr>
          <w:rFonts w:ascii="Crimson Text" w:hAnsi="Crimson Text"/>
          <w:color w:val="000000" w:themeColor="text1"/>
          <w:sz w:val="26"/>
          <w:szCs w:val="26"/>
        </w:rPr>
        <w:t xml:space="preserve"> por tamaño y profundidad</w:t>
      </w:r>
      <w:ins w:id="22" w:author="PC" w:date="2025-06-16T16:06:00Z">
        <w:r w:rsidR="00BB2CF7">
          <w:rPr>
            <w:rFonts w:ascii="Crimson Text" w:hAnsi="Crimson Text"/>
            <w:color w:val="000000" w:themeColor="text1"/>
            <w:sz w:val="26"/>
            <w:szCs w:val="26"/>
          </w:rPr>
          <w:t>,</w:t>
        </w:r>
      </w:ins>
      <w:r w:rsidR="00FF3FC8" w:rsidRPr="008D03A6">
        <w:rPr>
          <w:rFonts w:ascii="Crimson Text" w:hAnsi="Crimson Text"/>
          <w:color w:val="000000" w:themeColor="text1"/>
          <w:sz w:val="26"/>
          <w:szCs w:val="26"/>
        </w:rPr>
        <w:t xml:space="preserve"> concordaba con </w:t>
      </w:r>
      <w:r w:rsidR="00665494" w:rsidRPr="008D03A6">
        <w:rPr>
          <w:rFonts w:ascii="Crimson Text" w:hAnsi="Crimson Text"/>
          <w:color w:val="000000" w:themeColor="text1"/>
          <w:sz w:val="26"/>
          <w:szCs w:val="26"/>
        </w:rPr>
        <w:t xml:space="preserve">el de </w:t>
      </w:r>
      <w:r w:rsidR="00FF3FC8" w:rsidRPr="008D03A6">
        <w:rPr>
          <w:rFonts w:ascii="Crimson Text" w:hAnsi="Crimson Text"/>
          <w:color w:val="000000" w:themeColor="text1"/>
          <w:sz w:val="26"/>
          <w:szCs w:val="26"/>
        </w:rPr>
        <w:t xml:space="preserve">una persona robusta. Al </w:t>
      </w:r>
      <w:r w:rsidR="0086392E" w:rsidRPr="008D03A6">
        <w:rPr>
          <w:rFonts w:ascii="Crimson Text" w:hAnsi="Crimson Text"/>
          <w:color w:val="000000" w:themeColor="text1"/>
          <w:sz w:val="26"/>
          <w:szCs w:val="26"/>
        </w:rPr>
        <w:t>alzar</w:t>
      </w:r>
      <w:r w:rsidR="00FF3FC8" w:rsidRPr="008D03A6">
        <w:rPr>
          <w:rFonts w:ascii="Crimson Text" w:hAnsi="Crimson Text"/>
          <w:color w:val="000000" w:themeColor="text1"/>
          <w:sz w:val="26"/>
          <w:szCs w:val="26"/>
        </w:rPr>
        <w:t xml:space="preserve"> la vista, </w:t>
      </w:r>
      <w:r w:rsidRPr="008D03A6">
        <w:rPr>
          <w:rFonts w:ascii="Crimson Text" w:hAnsi="Crimson Text"/>
          <w:color w:val="000000" w:themeColor="text1"/>
          <w:sz w:val="26"/>
          <w:szCs w:val="26"/>
        </w:rPr>
        <w:t>descubrió que s</w:t>
      </w:r>
      <w:r w:rsidR="00140B11" w:rsidRPr="008D03A6">
        <w:rPr>
          <w:rFonts w:ascii="Crimson Text" w:hAnsi="Crimson Text"/>
          <w:color w:val="000000" w:themeColor="text1"/>
          <w:sz w:val="26"/>
          <w:szCs w:val="26"/>
        </w:rPr>
        <w:t>e extendía hacía el interior</w:t>
      </w:r>
      <w:r w:rsidR="00CF2B03" w:rsidRPr="008D03A6">
        <w:rPr>
          <w:rFonts w:ascii="Crimson Text" w:hAnsi="Crimson Text"/>
          <w:color w:val="000000" w:themeColor="text1"/>
          <w:sz w:val="26"/>
          <w:szCs w:val="26"/>
        </w:rPr>
        <w:t xml:space="preserve"> del bosque</w:t>
      </w:r>
      <w:r w:rsidRPr="008D03A6">
        <w:rPr>
          <w:rFonts w:ascii="Crimson Text" w:hAnsi="Crimson Text"/>
          <w:color w:val="000000" w:themeColor="text1"/>
          <w:sz w:val="26"/>
          <w:szCs w:val="26"/>
        </w:rPr>
        <w:t>,</w:t>
      </w:r>
      <w:r w:rsidR="00140B11" w:rsidRPr="008D03A6">
        <w:rPr>
          <w:rFonts w:ascii="Crimson Text" w:hAnsi="Crimson Text"/>
          <w:color w:val="000000" w:themeColor="text1"/>
          <w:sz w:val="26"/>
          <w:szCs w:val="26"/>
        </w:rPr>
        <w:t xml:space="preserve"> </w:t>
      </w:r>
      <w:r w:rsidR="00E22822" w:rsidRPr="008D03A6">
        <w:rPr>
          <w:rFonts w:ascii="Crimson Text" w:hAnsi="Crimson Text"/>
          <w:color w:val="000000" w:themeColor="text1"/>
          <w:sz w:val="26"/>
          <w:szCs w:val="26"/>
        </w:rPr>
        <w:t>apartándose</w:t>
      </w:r>
      <w:r w:rsidR="00140B11" w:rsidRPr="008D03A6">
        <w:rPr>
          <w:rFonts w:ascii="Crimson Text" w:hAnsi="Crimson Text"/>
          <w:color w:val="000000" w:themeColor="text1"/>
          <w:sz w:val="26"/>
          <w:szCs w:val="26"/>
        </w:rPr>
        <w:t xml:space="preserve"> del camino. </w:t>
      </w:r>
      <w:r w:rsidR="00E22822" w:rsidRPr="008D03A6">
        <w:rPr>
          <w:rFonts w:ascii="Crimson Text" w:hAnsi="Crimson Text"/>
          <w:color w:val="000000" w:themeColor="text1"/>
          <w:sz w:val="26"/>
          <w:szCs w:val="26"/>
        </w:rPr>
        <w:t xml:space="preserve">Aquello </w:t>
      </w:r>
      <w:del w:id="23" w:author="PC" w:date="2025-06-16T16:08:00Z">
        <w:r w:rsidR="00E22822" w:rsidRPr="008D03A6" w:rsidDel="00BB2CF7">
          <w:rPr>
            <w:rFonts w:ascii="Crimson Text" w:hAnsi="Crimson Text"/>
            <w:color w:val="000000" w:themeColor="text1"/>
            <w:sz w:val="26"/>
            <w:szCs w:val="26"/>
          </w:rPr>
          <w:delText>fue sorprendente</w:delText>
        </w:r>
      </w:del>
      <w:ins w:id="24" w:author="PC" w:date="2025-06-16T16:08:00Z">
        <w:r w:rsidR="00BB2CF7">
          <w:rPr>
            <w:rFonts w:ascii="Crimson Text" w:hAnsi="Crimson Text"/>
            <w:color w:val="000000" w:themeColor="text1"/>
            <w:sz w:val="26"/>
            <w:szCs w:val="26"/>
          </w:rPr>
          <w:t>lo sorprendió</w:t>
        </w:r>
      </w:ins>
      <w:r w:rsidR="00E22822" w:rsidRPr="008D03A6">
        <w:rPr>
          <w:rFonts w:ascii="Crimson Text" w:hAnsi="Crimson Text"/>
          <w:color w:val="000000" w:themeColor="text1"/>
          <w:sz w:val="26"/>
          <w:szCs w:val="26"/>
        </w:rPr>
        <w:t>,</w:t>
      </w:r>
      <w:r w:rsidR="00140B11" w:rsidRPr="008D03A6">
        <w:rPr>
          <w:rFonts w:ascii="Crimson Text" w:hAnsi="Crimson Text"/>
          <w:color w:val="000000" w:themeColor="text1"/>
          <w:sz w:val="26"/>
          <w:szCs w:val="26"/>
        </w:rPr>
        <w:t xml:space="preserve"> no estaba en sus planes </w:t>
      </w:r>
      <w:r w:rsidR="00CF2B03" w:rsidRPr="008D03A6">
        <w:rPr>
          <w:rFonts w:ascii="Crimson Text" w:hAnsi="Crimson Text"/>
          <w:color w:val="000000" w:themeColor="text1"/>
          <w:sz w:val="26"/>
          <w:szCs w:val="26"/>
        </w:rPr>
        <w:t>toparse con alguien</w:t>
      </w:r>
      <w:r w:rsidR="00140B11" w:rsidRPr="008D03A6">
        <w:rPr>
          <w:rFonts w:ascii="Crimson Text" w:hAnsi="Crimson Text"/>
          <w:color w:val="000000" w:themeColor="text1"/>
          <w:sz w:val="26"/>
          <w:szCs w:val="26"/>
        </w:rPr>
        <w:t xml:space="preserve"> </w:t>
      </w:r>
      <w:commentRangeStart w:id="25"/>
      <w:ins w:id="26" w:author="PC" w:date="2025-06-16T16:08:00Z">
        <w:r w:rsidR="00BB2CF7">
          <w:rPr>
            <w:rFonts w:ascii="Crimson Text" w:hAnsi="Crimson Text"/>
            <w:color w:val="000000" w:themeColor="text1"/>
            <w:sz w:val="26"/>
            <w:szCs w:val="26"/>
          </w:rPr>
          <w:t xml:space="preserve">más </w:t>
        </w:r>
        <w:commentRangeEnd w:id="25"/>
        <w:r w:rsidR="00BB2CF7">
          <w:rPr>
            <w:rStyle w:val="Refdecomentario"/>
          </w:rPr>
          <w:commentReference w:id="25"/>
        </w:r>
      </w:ins>
      <w:r w:rsidR="008D616A" w:rsidRPr="008D03A6">
        <w:rPr>
          <w:rFonts w:ascii="Crimson Text" w:hAnsi="Crimson Text"/>
          <w:color w:val="000000" w:themeColor="text1"/>
          <w:sz w:val="26"/>
          <w:szCs w:val="26"/>
        </w:rPr>
        <w:t>en</w:t>
      </w:r>
      <w:r w:rsidR="00CF2B03" w:rsidRPr="008D03A6">
        <w:rPr>
          <w:rFonts w:ascii="Crimson Text" w:hAnsi="Crimson Text"/>
          <w:color w:val="000000" w:themeColor="text1"/>
          <w:sz w:val="26"/>
          <w:szCs w:val="26"/>
        </w:rPr>
        <w:t xml:space="preserve"> ese punto</w:t>
      </w:r>
      <w:r w:rsidR="00752FA5" w:rsidRPr="008D03A6">
        <w:rPr>
          <w:rFonts w:ascii="Crimson Text" w:hAnsi="Crimson Text"/>
          <w:color w:val="000000" w:themeColor="text1"/>
          <w:sz w:val="26"/>
          <w:szCs w:val="26"/>
        </w:rPr>
        <w:t xml:space="preserve"> avanzado</w:t>
      </w:r>
      <w:r w:rsidR="00CF2B03" w:rsidRPr="008D03A6">
        <w:rPr>
          <w:rFonts w:ascii="Crimson Text" w:hAnsi="Crimson Text"/>
          <w:color w:val="000000" w:themeColor="text1"/>
          <w:sz w:val="26"/>
          <w:szCs w:val="26"/>
        </w:rPr>
        <w:t xml:space="preserve"> d</w:t>
      </w:r>
      <w:r w:rsidRPr="008D03A6">
        <w:rPr>
          <w:rFonts w:ascii="Crimson Text" w:hAnsi="Crimson Text"/>
          <w:color w:val="000000" w:themeColor="text1"/>
          <w:sz w:val="26"/>
          <w:szCs w:val="26"/>
        </w:rPr>
        <w:t>el</w:t>
      </w:r>
      <w:r w:rsidR="00140B11" w:rsidRPr="008D03A6">
        <w:rPr>
          <w:rFonts w:ascii="Crimson Text" w:hAnsi="Crimson Text"/>
          <w:color w:val="000000" w:themeColor="text1"/>
          <w:sz w:val="26"/>
          <w:szCs w:val="26"/>
        </w:rPr>
        <w:t xml:space="preserve"> recorrido</w:t>
      </w:r>
      <w:r w:rsidR="00CF2B03" w:rsidRPr="008D03A6">
        <w:rPr>
          <w:rFonts w:ascii="Crimson Text" w:hAnsi="Crimson Text"/>
          <w:color w:val="000000" w:themeColor="text1"/>
          <w:sz w:val="26"/>
          <w:szCs w:val="26"/>
        </w:rPr>
        <w:t>, ya</w:t>
      </w:r>
      <w:r w:rsidR="00140B11" w:rsidRPr="008D03A6">
        <w:rPr>
          <w:rFonts w:ascii="Crimson Text" w:hAnsi="Crimson Text"/>
          <w:color w:val="000000" w:themeColor="text1"/>
          <w:sz w:val="26"/>
          <w:szCs w:val="26"/>
        </w:rPr>
        <w:t xml:space="preserve"> </w:t>
      </w:r>
      <w:r w:rsidR="00CF2B03" w:rsidRPr="008D03A6">
        <w:rPr>
          <w:rFonts w:ascii="Crimson Text" w:hAnsi="Crimson Text"/>
          <w:color w:val="000000" w:themeColor="text1"/>
          <w:sz w:val="26"/>
          <w:szCs w:val="26"/>
        </w:rPr>
        <w:t>h</w:t>
      </w:r>
      <w:r w:rsidR="00140B11" w:rsidRPr="008D03A6">
        <w:rPr>
          <w:rFonts w:ascii="Crimson Text" w:hAnsi="Crimson Text"/>
          <w:color w:val="000000" w:themeColor="text1"/>
          <w:sz w:val="26"/>
          <w:szCs w:val="26"/>
        </w:rPr>
        <w:t>abía sido</w:t>
      </w:r>
      <w:r w:rsidRPr="008D03A6">
        <w:rPr>
          <w:rFonts w:ascii="Crimson Text" w:hAnsi="Crimson Text"/>
          <w:color w:val="000000" w:themeColor="text1"/>
          <w:sz w:val="26"/>
          <w:szCs w:val="26"/>
        </w:rPr>
        <w:t xml:space="preserve"> </w:t>
      </w:r>
      <w:r w:rsidR="00140B11" w:rsidRPr="008D03A6">
        <w:rPr>
          <w:rFonts w:ascii="Crimson Text" w:hAnsi="Crimson Text"/>
          <w:color w:val="000000" w:themeColor="text1"/>
          <w:sz w:val="26"/>
          <w:szCs w:val="26"/>
        </w:rPr>
        <w:t>suficiente como para que fuera posible.</w:t>
      </w:r>
    </w:p>
    <w:p w:rsidR="00FA26F8" w:rsidRPr="008D03A6" w:rsidRDefault="008D616A" w:rsidP="00FA26F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No lo pensó dos </w:t>
      </w:r>
      <w:r w:rsidR="00863BA0" w:rsidRPr="008D03A6">
        <w:rPr>
          <w:rFonts w:ascii="Crimson Text" w:hAnsi="Crimson Text"/>
          <w:color w:val="000000" w:themeColor="text1"/>
          <w:sz w:val="26"/>
          <w:szCs w:val="26"/>
        </w:rPr>
        <w:t>veces</w:t>
      </w:r>
      <w:del w:id="27" w:author="PC" w:date="2025-06-16T16:09:00Z">
        <w:r w:rsidR="00790386" w:rsidRPr="008D03A6" w:rsidDel="00E74A48">
          <w:rPr>
            <w:rFonts w:ascii="Crimson Text" w:hAnsi="Crimson Text"/>
            <w:color w:val="000000" w:themeColor="text1"/>
            <w:sz w:val="26"/>
            <w:szCs w:val="26"/>
          </w:rPr>
          <w:delText>,</w:delText>
        </w:r>
      </w:del>
      <w:r w:rsidR="00863BA0" w:rsidRPr="008D03A6">
        <w:rPr>
          <w:rFonts w:ascii="Crimson Text" w:hAnsi="Crimson Text"/>
          <w:color w:val="000000" w:themeColor="text1"/>
          <w:sz w:val="26"/>
          <w:szCs w:val="26"/>
        </w:rPr>
        <w:t xml:space="preserve"> y </w:t>
      </w:r>
      <w:del w:id="28" w:author="PC" w:date="2025-06-16T17:07:00Z">
        <w:r w:rsidR="00863BA0" w:rsidRPr="008D03A6" w:rsidDel="001A076C">
          <w:rPr>
            <w:rFonts w:ascii="Crimson Text" w:hAnsi="Crimson Text"/>
            <w:color w:val="000000" w:themeColor="text1"/>
            <w:sz w:val="26"/>
            <w:szCs w:val="26"/>
          </w:rPr>
          <w:delText xml:space="preserve">consideró que </w:delText>
        </w:r>
        <w:r w:rsidR="00FA26F8" w:rsidRPr="008D03A6" w:rsidDel="001A076C">
          <w:rPr>
            <w:rFonts w:ascii="Crimson Text" w:hAnsi="Crimson Text"/>
            <w:color w:val="000000" w:themeColor="text1"/>
            <w:sz w:val="26"/>
            <w:szCs w:val="26"/>
          </w:rPr>
          <w:delText>debía</w:delText>
        </w:r>
      </w:del>
      <w:ins w:id="29" w:author="PC" w:date="2025-06-16T17:07:00Z">
        <w:r w:rsidR="001A076C">
          <w:rPr>
            <w:rFonts w:ascii="Crimson Text" w:hAnsi="Crimson Text"/>
            <w:color w:val="000000" w:themeColor="text1"/>
            <w:sz w:val="26"/>
            <w:szCs w:val="26"/>
          </w:rPr>
          <w:t>comenzó a</w:t>
        </w:r>
      </w:ins>
      <w:r w:rsidR="00FA26F8" w:rsidRPr="008D03A6">
        <w:rPr>
          <w:rFonts w:ascii="Crimson Text" w:hAnsi="Crimson Text"/>
          <w:color w:val="000000" w:themeColor="text1"/>
          <w:sz w:val="26"/>
          <w:szCs w:val="26"/>
        </w:rPr>
        <w:t xml:space="preserve"> </w:t>
      </w:r>
      <w:r w:rsidR="00863BA0" w:rsidRPr="008D03A6">
        <w:rPr>
          <w:rFonts w:ascii="Crimson Text" w:hAnsi="Crimson Text"/>
          <w:color w:val="000000" w:themeColor="text1"/>
          <w:sz w:val="26"/>
          <w:szCs w:val="26"/>
        </w:rPr>
        <w:t xml:space="preserve">seguir </w:t>
      </w:r>
      <w:r w:rsidR="00FA26F8" w:rsidRPr="008D03A6">
        <w:rPr>
          <w:rFonts w:ascii="Crimson Text" w:hAnsi="Crimson Text"/>
          <w:color w:val="000000" w:themeColor="text1"/>
          <w:sz w:val="26"/>
          <w:szCs w:val="26"/>
        </w:rPr>
        <w:t>ese rastro</w:t>
      </w:r>
      <w:r w:rsidRPr="008D03A6">
        <w:rPr>
          <w:rFonts w:ascii="Crimson Text" w:hAnsi="Crimson Text"/>
          <w:color w:val="000000" w:themeColor="text1"/>
          <w:sz w:val="26"/>
          <w:szCs w:val="26"/>
        </w:rPr>
        <w:t xml:space="preserve">. Tomó las riendas de la yegua, pero continuó a pie </w:t>
      </w:r>
      <w:r w:rsidR="00021A0B" w:rsidRPr="008D03A6">
        <w:rPr>
          <w:rFonts w:ascii="Crimson Text" w:hAnsi="Crimson Text"/>
          <w:color w:val="000000" w:themeColor="text1"/>
          <w:sz w:val="26"/>
          <w:szCs w:val="26"/>
        </w:rPr>
        <w:t>para concentrarse</w:t>
      </w:r>
      <w:r w:rsidRPr="008D03A6">
        <w:rPr>
          <w:rFonts w:ascii="Crimson Text" w:hAnsi="Crimson Text"/>
          <w:color w:val="000000" w:themeColor="text1"/>
          <w:sz w:val="26"/>
          <w:szCs w:val="26"/>
        </w:rPr>
        <w:t xml:space="preserve"> </w:t>
      </w:r>
      <w:r w:rsidR="00FA26F8" w:rsidRPr="008D03A6">
        <w:rPr>
          <w:rFonts w:ascii="Crimson Text" w:hAnsi="Crimson Text"/>
          <w:color w:val="000000" w:themeColor="text1"/>
          <w:sz w:val="26"/>
          <w:szCs w:val="26"/>
        </w:rPr>
        <w:t>mejor</w:t>
      </w:r>
      <w:r w:rsidRPr="008D03A6">
        <w:rPr>
          <w:rFonts w:ascii="Crimson Text" w:hAnsi="Crimson Text"/>
          <w:color w:val="000000" w:themeColor="text1"/>
          <w:sz w:val="26"/>
          <w:szCs w:val="26"/>
        </w:rPr>
        <w:t>. La</w:t>
      </w:r>
      <w:r w:rsidR="00FA26F8" w:rsidRPr="008D03A6">
        <w:rPr>
          <w:rFonts w:ascii="Crimson Text" w:hAnsi="Crimson Text"/>
          <w:color w:val="000000" w:themeColor="text1"/>
          <w:sz w:val="26"/>
          <w:szCs w:val="26"/>
        </w:rPr>
        <w:t>s pisadas se dirigían</w:t>
      </w:r>
      <w:r w:rsidRPr="008D03A6">
        <w:rPr>
          <w:rFonts w:ascii="Crimson Text" w:hAnsi="Crimson Text"/>
          <w:color w:val="000000" w:themeColor="text1"/>
          <w:sz w:val="26"/>
          <w:szCs w:val="26"/>
        </w:rPr>
        <w:t xml:space="preserve"> </w:t>
      </w:r>
      <w:r w:rsidR="00CF2B03" w:rsidRPr="008D03A6">
        <w:rPr>
          <w:rFonts w:ascii="Crimson Text" w:hAnsi="Crimson Text"/>
          <w:color w:val="000000" w:themeColor="text1"/>
          <w:sz w:val="26"/>
          <w:szCs w:val="26"/>
        </w:rPr>
        <w:t>hacia</w:t>
      </w:r>
      <w:r w:rsidRPr="008D03A6">
        <w:rPr>
          <w:rFonts w:ascii="Crimson Text" w:hAnsi="Crimson Text"/>
          <w:color w:val="000000" w:themeColor="text1"/>
          <w:sz w:val="26"/>
          <w:szCs w:val="26"/>
        </w:rPr>
        <w:t xml:space="preserve"> donde el </w:t>
      </w:r>
      <w:r w:rsidR="00FA26F8" w:rsidRPr="008D03A6">
        <w:rPr>
          <w:rFonts w:ascii="Crimson Text" w:hAnsi="Crimson Text"/>
          <w:color w:val="000000" w:themeColor="text1"/>
          <w:sz w:val="26"/>
          <w:szCs w:val="26"/>
        </w:rPr>
        <w:t>follaje</w:t>
      </w:r>
      <w:r w:rsidRPr="008D03A6">
        <w:rPr>
          <w:rFonts w:ascii="Crimson Text" w:hAnsi="Crimson Text"/>
          <w:color w:val="000000" w:themeColor="text1"/>
          <w:sz w:val="26"/>
          <w:szCs w:val="26"/>
        </w:rPr>
        <w:t xml:space="preserve"> se volvía más</w:t>
      </w:r>
      <w:r w:rsidR="00021A0B" w:rsidRPr="008D03A6">
        <w:rPr>
          <w:rFonts w:ascii="Crimson Text" w:hAnsi="Crimson Text"/>
          <w:color w:val="000000" w:themeColor="text1"/>
          <w:sz w:val="26"/>
          <w:szCs w:val="26"/>
        </w:rPr>
        <w:t xml:space="preserve"> </w:t>
      </w:r>
      <w:r w:rsidR="00FA26F8" w:rsidRPr="008D03A6">
        <w:rPr>
          <w:rFonts w:ascii="Crimson Text" w:hAnsi="Crimson Text"/>
          <w:color w:val="000000" w:themeColor="text1"/>
          <w:sz w:val="26"/>
          <w:szCs w:val="26"/>
        </w:rPr>
        <w:t>tupido</w:t>
      </w:r>
      <w:r w:rsidR="00021A0B"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difícil de transitar. Por momento</w:t>
      </w:r>
      <w:r w:rsidR="00790386"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w:t>
      </w:r>
      <w:r w:rsidR="00B577D2" w:rsidRPr="008D03A6">
        <w:rPr>
          <w:rFonts w:ascii="Crimson Text" w:hAnsi="Crimson Text"/>
          <w:color w:val="000000" w:themeColor="text1"/>
          <w:sz w:val="26"/>
          <w:szCs w:val="26"/>
        </w:rPr>
        <w:t xml:space="preserve">la pista </w:t>
      </w:r>
      <w:del w:id="30" w:author="PC" w:date="2025-06-16T17:07:00Z">
        <w:r w:rsidR="00B577D2" w:rsidRPr="008D03A6" w:rsidDel="001A076C">
          <w:rPr>
            <w:rFonts w:ascii="Crimson Text" w:hAnsi="Crimson Text"/>
            <w:color w:val="000000" w:themeColor="text1"/>
            <w:sz w:val="26"/>
            <w:szCs w:val="26"/>
          </w:rPr>
          <w:delText xml:space="preserve">era </w:delText>
        </w:r>
      </w:del>
      <w:ins w:id="31" w:author="PC" w:date="2025-06-16T17:07:00Z">
        <w:r w:rsidR="001A076C">
          <w:rPr>
            <w:rFonts w:ascii="Crimson Text" w:hAnsi="Crimson Text"/>
            <w:color w:val="000000" w:themeColor="text1"/>
            <w:sz w:val="26"/>
            <w:szCs w:val="26"/>
          </w:rPr>
          <w:t>se volvía</w:t>
        </w:r>
        <w:r w:rsidR="001A076C" w:rsidRPr="008D03A6">
          <w:rPr>
            <w:rFonts w:ascii="Crimson Text" w:hAnsi="Crimson Text"/>
            <w:color w:val="000000" w:themeColor="text1"/>
            <w:sz w:val="26"/>
            <w:szCs w:val="26"/>
          </w:rPr>
          <w:t xml:space="preserve"> </w:t>
        </w:r>
      </w:ins>
      <w:r w:rsidR="00B577D2" w:rsidRPr="008D03A6">
        <w:rPr>
          <w:rFonts w:ascii="Crimson Text" w:hAnsi="Crimson Text"/>
          <w:color w:val="000000" w:themeColor="text1"/>
          <w:sz w:val="26"/>
          <w:szCs w:val="26"/>
        </w:rPr>
        <w:t>borrosa</w:t>
      </w:r>
      <w:r w:rsidRPr="008D03A6">
        <w:rPr>
          <w:rFonts w:ascii="Crimson Text" w:hAnsi="Crimson Text"/>
          <w:color w:val="000000" w:themeColor="text1"/>
          <w:sz w:val="26"/>
          <w:szCs w:val="26"/>
        </w:rPr>
        <w:t xml:space="preserve">, pero se las ingeniaba para </w:t>
      </w:r>
      <w:r w:rsidR="00967B69" w:rsidRPr="008D03A6">
        <w:rPr>
          <w:rFonts w:ascii="Crimson Text" w:hAnsi="Crimson Text"/>
          <w:color w:val="000000" w:themeColor="text1"/>
          <w:sz w:val="26"/>
          <w:szCs w:val="26"/>
        </w:rPr>
        <w:t>no perderla de vista</w:t>
      </w:r>
      <w:r w:rsidR="00021A0B" w:rsidRPr="008D03A6">
        <w:rPr>
          <w:rFonts w:ascii="Crimson Text" w:hAnsi="Crimson Text"/>
          <w:color w:val="000000" w:themeColor="text1"/>
          <w:sz w:val="26"/>
          <w:szCs w:val="26"/>
        </w:rPr>
        <w:t xml:space="preserve">. </w:t>
      </w:r>
      <w:r w:rsidR="00FA26F8" w:rsidRPr="008D03A6">
        <w:rPr>
          <w:rFonts w:ascii="Crimson Text" w:hAnsi="Crimson Text"/>
          <w:color w:val="000000" w:themeColor="text1"/>
          <w:sz w:val="26"/>
          <w:szCs w:val="26"/>
        </w:rPr>
        <w:t xml:space="preserve">A su vez, el </w:t>
      </w:r>
      <w:del w:id="32" w:author="PC" w:date="2025-06-16T17:08:00Z">
        <w:r w:rsidR="00FA26F8" w:rsidRPr="008D03A6" w:rsidDel="001A076C">
          <w:rPr>
            <w:rFonts w:ascii="Crimson Text" w:hAnsi="Crimson Text"/>
            <w:color w:val="000000" w:themeColor="text1"/>
            <w:sz w:val="26"/>
            <w:szCs w:val="26"/>
          </w:rPr>
          <w:delText xml:space="preserve">torrente </w:delText>
        </w:r>
      </w:del>
      <w:ins w:id="33" w:author="PC" w:date="2025-06-16T17:08:00Z">
        <w:r w:rsidR="001A076C">
          <w:rPr>
            <w:rFonts w:ascii="Crimson Text" w:hAnsi="Crimson Text"/>
            <w:color w:val="000000" w:themeColor="text1"/>
            <w:sz w:val="26"/>
            <w:szCs w:val="26"/>
          </w:rPr>
          <w:t>sonido del agua</w:t>
        </w:r>
        <w:r w:rsidR="001A076C" w:rsidRPr="008D03A6">
          <w:rPr>
            <w:rFonts w:ascii="Crimson Text" w:hAnsi="Crimson Text"/>
            <w:color w:val="000000" w:themeColor="text1"/>
            <w:sz w:val="26"/>
            <w:szCs w:val="26"/>
          </w:rPr>
          <w:t xml:space="preserve"> </w:t>
        </w:r>
      </w:ins>
      <w:del w:id="34" w:author="PC" w:date="2025-06-16T17:09:00Z">
        <w:r w:rsidR="00FA26F8" w:rsidRPr="008D03A6" w:rsidDel="001A076C">
          <w:rPr>
            <w:rFonts w:ascii="Crimson Text" w:hAnsi="Crimson Text"/>
            <w:color w:val="000000" w:themeColor="text1"/>
            <w:sz w:val="26"/>
            <w:szCs w:val="26"/>
          </w:rPr>
          <w:delText xml:space="preserve">sonaba </w:delText>
        </w:r>
      </w:del>
      <w:ins w:id="35" w:author="PC" w:date="2025-06-16T17:09:00Z">
        <w:r w:rsidR="001A076C">
          <w:rPr>
            <w:rFonts w:ascii="Crimson Text" w:hAnsi="Crimson Text"/>
            <w:color w:val="000000" w:themeColor="text1"/>
            <w:sz w:val="26"/>
            <w:szCs w:val="26"/>
          </w:rPr>
          <w:t>se hacía</w:t>
        </w:r>
        <w:r w:rsidR="001A076C" w:rsidRPr="008D03A6">
          <w:rPr>
            <w:rFonts w:ascii="Crimson Text" w:hAnsi="Crimson Text"/>
            <w:color w:val="000000" w:themeColor="text1"/>
            <w:sz w:val="26"/>
            <w:szCs w:val="26"/>
          </w:rPr>
          <w:t xml:space="preserve"> </w:t>
        </w:r>
        <w:r w:rsidR="001A076C">
          <w:rPr>
            <w:rFonts w:ascii="Crimson Text" w:hAnsi="Crimson Text"/>
            <w:color w:val="000000" w:themeColor="text1"/>
            <w:sz w:val="26"/>
            <w:szCs w:val="26"/>
          </w:rPr>
          <w:t xml:space="preserve">cada vez </w:t>
        </w:r>
      </w:ins>
      <w:r w:rsidR="00FA26F8" w:rsidRPr="008D03A6">
        <w:rPr>
          <w:rFonts w:ascii="Crimson Text" w:hAnsi="Crimson Text"/>
          <w:color w:val="000000" w:themeColor="text1"/>
          <w:sz w:val="26"/>
          <w:szCs w:val="26"/>
        </w:rPr>
        <w:lastRenderedPageBreak/>
        <w:t>más fuerte</w:t>
      </w:r>
      <w:del w:id="36" w:author="PC" w:date="2025-06-16T17:09:00Z">
        <w:r w:rsidR="00FA26F8" w:rsidRPr="008D03A6" w:rsidDel="001A076C">
          <w:rPr>
            <w:rFonts w:ascii="Crimson Text" w:hAnsi="Crimson Text"/>
            <w:color w:val="000000" w:themeColor="text1"/>
            <w:sz w:val="26"/>
            <w:szCs w:val="26"/>
          </w:rPr>
          <w:delText xml:space="preserve"> en </w:delText>
        </w:r>
        <w:r w:rsidR="00904B2D" w:rsidRPr="008D03A6" w:rsidDel="001A076C">
          <w:rPr>
            <w:rFonts w:ascii="Crimson Text" w:hAnsi="Crimson Text"/>
            <w:color w:val="000000" w:themeColor="text1"/>
            <w:sz w:val="26"/>
            <w:szCs w:val="26"/>
          </w:rPr>
          <w:delText>esa</w:delText>
        </w:r>
        <w:r w:rsidR="00FA26F8" w:rsidRPr="008D03A6" w:rsidDel="001A076C">
          <w:rPr>
            <w:rFonts w:ascii="Crimson Text" w:hAnsi="Crimson Text"/>
            <w:color w:val="000000" w:themeColor="text1"/>
            <w:sz w:val="26"/>
            <w:szCs w:val="26"/>
          </w:rPr>
          <w:delText xml:space="preserve"> misma dirección</w:delText>
        </w:r>
      </w:del>
      <w:r w:rsidR="00FA26F8" w:rsidRPr="008D03A6">
        <w:rPr>
          <w:rFonts w:ascii="Crimson Text" w:hAnsi="Crimson Text"/>
          <w:color w:val="000000" w:themeColor="text1"/>
          <w:sz w:val="26"/>
          <w:szCs w:val="26"/>
        </w:rPr>
        <w:t xml:space="preserve">, </w:t>
      </w:r>
      <w:del w:id="37" w:author="PC" w:date="2025-06-16T17:10:00Z">
        <w:r w:rsidR="00FA26F8" w:rsidRPr="008D03A6" w:rsidDel="001A076C">
          <w:rPr>
            <w:rFonts w:ascii="Crimson Text" w:hAnsi="Crimson Text"/>
            <w:color w:val="000000" w:themeColor="text1"/>
            <w:sz w:val="26"/>
            <w:szCs w:val="26"/>
          </w:rPr>
          <w:delText xml:space="preserve">presumiendo </w:delText>
        </w:r>
      </w:del>
      <w:ins w:id="38" w:author="PC" w:date="2025-06-16T17:10:00Z">
        <w:r w:rsidR="001A076C">
          <w:rPr>
            <w:rFonts w:ascii="Crimson Text" w:hAnsi="Crimson Text"/>
            <w:color w:val="000000" w:themeColor="text1"/>
            <w:sz w:val="26"/>
            <w:szCs w:val="26"/>
          </w:rPr>
          <w:t>como la promesa de</w:t>
        </w:r>
        <w:r w:rsidR="001A076C" w:rsidRPr="008D03A6">
          <w:rPr>
            <w:rFonts w:ascii="Crimson Text" w:hAnsi="Crimson Text"/>
            <w:color w:val="000000" w:themeColor="text1"/>
            <w:sz w:val="26"/>
            <w:szCs w:val="26"/>
          </w:rPr>
          <w:t xml:space="preserve"> </w:t>
        </w:r>
      </w:ins>
      <w:r w:rsidR="00FA26F8" w:rsidRPr="008D03A6">
        <w:rPr>
          <w:rFonts w:ascii="Crimson Text" w:hAnsi="Crimson Text"/>
          <w:color w:val="000000" w:themeColor="text1"/>
          <w:sz w:val="26"/>
          <w:szCs w:val="26"/>
        </w:rPr>
        <w:t>un buen augurio.</w:t>
      </w:r>
    </w:p>
    <w:p w:rsidR="003846AF" w:rsidRPr="008D03A6" w:rsidRDefault="00021A0B" w:rsidP="00FA26F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M</w:t>
      </w:r>
      <w:r w:rsidR="0083786B" w:rsidRPr="008D03A6">
        <w:rPr>
          <w:rFonts w:ascii="Crimson Text" w:hAnsi="Crimson Text"/>
          <w:color w:val="000000" w:themeColor="text1"/>
          <w:sz w:val="26"/>
          <w:szCs w:val="26"/>
        </w:rPr>
        <w:t>ientras</w:t>
      </w:r>
      <w:r w:rsidR="00D0360E" w:rsidRPr="008D03A6">
        <w:rPr>
          <w:rFonts w:ascii="Crimson Text" w:hAnsi="Crimson Text"/>
          <w:color w:val="000000" w:themeColor="text1"/>
          <w:sz w:val="26"/>
          <w:szCs w:val="26"/>
        </w:rPr>
        <w:t xml:space="preserve"> tanto,</w:t>
      </w:r>
      <w:r w:rsidR="0083786B" w:rsidRPr="008D03A6">
        <w:rPr>
          <w:rFonts w:ascii="Crimson Text" w:hAnsi="Crimson Text"/>
          <w:color w:val="000000" w:themeColor="text1"/>
          <w:sz w:val="26"/>
          <w:szCs w:val="26"/>
        </w:rPr>
        <w:t xml:space="preserve"> </w:t>
      </w:r>
      <w:r w:rsidR="00A54789" w:rsidRPr="008D03A6">
        <w:rPr>
          <w:rFonts w:ascii="Crimson Text" w:hAnsi="Crimson Text"/>
          <w:color w:val="000000" w:themeColor="text1"/>
          <w:sz w:val="26"/>
          <w:szCs w:val="26"/>
        </w:rPr>
        <w:t xml:space="preserve">la noche </w:t>
      </w:r>
      <w:r w:rsidR="00904B2D" w:rsidRPr="008D03A6">
        <w:rPr>
          <w:rFonts w:ascii="Crimson Text" w:hAnsi="Crimson Text"/>
          <w:color w:val="000000" w:themeColor="text1"/>
          <w:sz w:val="26"/>
          <w:szCs w:val="26"/>
        </w:rPr>
        <w:t>seguía</w:t>
      </w:r>
      <w:r w:rsidR="00A54789" w:rsidRPr="008D03A6">
        <w:rPr>
          <w:rFonts w:ascii="Crimson Text" w:hAnsi="Crimson Text"/>
          <w:color w:val="000000" w:themeColor="text1"/>
          <w:sz w:val="26"/>
          <w:szCs w:val="26"/>
        </w:rPr>
        <w:t xml:space="preserve"> abriéndose</w:t>
      </w:r>
      <w:r w:rsidR="0083786B" w:rsidRPr="008D03A6">
        <w:rPr>
          <w:rFonts w:ascii="Crimson Text" w:hAnsi="Crimson Text"/>
          <w:color w:val="000000" w:themeColor="text1"/>
          <w:sz w:val="26"/>
          <w:szCs w:val="26"/>
        </w:rPr>
        <w:t xml:space="preserve"> paso</w:t>
      </w:r>
      <w:del w:id="39" w:author="PC" w:date="2025-06-16T17:10:00Z">
        <w:r w:rsidR="00FA26F8" w:rsidRPr="008D03A6" w:rsidDel="001A076C">
          <w:rPr>
            <w:rFonts w:ascii="Crimson Text" w:hAnsi="Crimson Text"/>
            <w:color w:val="000000" w:themeColor="text1"/>
            <w:sz w:val="26"/>
            <w:szCs w:val="26"/>
          </w:rPr>
          <w:delText>,</w:delText>
        </w:r>
      </w:del>
      <w:r w:rsidR="00D0360E" w:rsidRPr="008D03A6">
        <w:rPr>
          <w:rFonts w:ascii="Crimson Text" w:hAnsi="Crimson Text"/>
          <w:color w:val="000000" w:themeColor="text1"/>
          <w:sz w:val="26"/>
          <w:szCs w:val="26"/>
        </w:rPr>
        <w:t xml:space="preserve"> dando lugar a</w:t>
      </w:r>
      <w:r w:rsidR="0083786B" w:rsidRPr="008D03A6">
        <w:rPr>
          <w:rFonts w:ascii="Crimson Text" w:hAnsi="Crimson Text"/>
          <w:color w:val="000000" w:themeColor="text1"/>
          <w:sz w:val="26"/>
          <w:szCs w:val="26"/>
        </w:rPr>
        <w:t xml:space="preserve"> la oscuridad</w:t>
      </w:r>
      <w:r w:rsidR="00D0360E" w:rsidRPr="008D03A6">
        <w:rPr>
          <w:rFonts w:ascii="Crimson Text" w:hAnsi="Crimson Text"/>
          <w:color w:val="000000" w:themeColor="text1"/>
          <w:sz w:val="26"/>
          <w:szCs w:val="26"/>
        </w:rPr>
        <w:t>, que</w:t>
      </w:r>
      <w:r w:rsidR="0083786B" w:rsidRPr="008D03A6">
        <w:rPr>
          <w:rFonts w:ascii="Crimson Text" w:hAnsi="Crimson Text"/>
          <w:color w:val="000000" w:themeColor="text1"/>
          <w:sz w:val="26"/>
          <w:szCs w:val="26"/>
        </w:rPr>
        <w:t xml:space="preserve"> se presentaba como una vieja c</w:t>
      </w:r>
      <w:r w:rsidR="00790386" w:rsidRPr="008D03A6">
        <w:rPr>
          <w:rFonts w:ascii="Crimson Text" w:hAnsi="Crimson Text"/>
          <w:color w:val="000000" w:themeColor="text1"/>
          <w:sz w:val="26"/>
          <w:szCs w:val="26"/>
        </w:rPr>
        <w:t xml:space="preserve">onocida. </w:t>
      </w:r>
      <w:r w:rsidR="003846AF" w:rsidRPr="008D03A6">
        <w:rPr>
          <w:rFonts w:ascii="Crimson Text" w:hAnsi="Crimson Text"/>
          <w:color w:val="000000" w:themeColor="text1"/>
          <w:sz w:val="26"/>
          <w:szCs w:val="26"/>
        </w:rPr>
        <w:t>De es</w:t>
      </w:r>
      <w:r w:rsidR="00A03412" w:rsidRPr="008D03A6">
        <w:rPr>
          <w:rFonts w:ascii="Crimson Text" w:hAnsi="Crimson Text"/>
          <w:color w:val="000000" w:themeColor="text1"/>
          <w:sz w:val="26"/>
          <w:szCs w:val="26"/>
        </w:rPr>
        <w:t xml:space="preserve">ta manera </w:t>
      </w:r>
      <w:commentRangeStart w:id="40"/>
      <w:del w:id="41" w:author="PC" w:date="2025-06-16T17:27:00Z">
        <w:r w:rsidR="00A03412" w:rsidRPr="008D03A6" w:rsidDel="005D0AEF">
          <w:rPr>
            <w:rFonts w:ascii="Crimson Text" w:hAnsi="Crimson Text"/>
            <w:color w:val="000000" w:themeColor="text1"/>
            <w:sz w:val="26"/>
            <w:szCs w:val="26"/>
          </w:rPr>
          <w:delText>sostuvo el paso</w:delText>
        </w:r>
      </w:del>
      <w:ins w:id="42" w:author="PC" w:date="2025-06-16T17:27:00Z">
        <w:r w:rsidR="005D0AEF">
          <w:rPr>
            <w:rFonts w:ascii="Crimson Text" w:hAnsi="Crimson Text"/>
            <w:color w:val="000000" w:themeColor="text1"/>
            <w:sz w:val="26"/>
            <w:szCs w:val="26"/>
          </w:rPr>
          <w:t xml:space="preserve">siguió </w:t>
        </w:r>
      </w:ins>
      <w:commentRangeEnd w:id="40"/>
      <w:ins w:id="43" w:author="PC" w:date="2025-06-16T17:30:00Z">
        <w:r w:rsidR="005D0AEF">
          <w:rPr>
            <w:rStyle w:val="Refdecomentario"/>
          </w:rPr>
          <w:commentReference w:id="40"/>
        </w:r>
      </w:ins>
      <w:ins w:id="44" w:author="PC" w:date="2025-06-16T17:27:00Z">
        <w:r w:rsidR="005D0AEF">
          <w:rPr>
            <w:rFonts w:ascii="Crimson Text" w:hAnsi="Crimson Text"/>
            <w:color w:val="000000" w:themeColor="text1"/>
            <w:sz w:val="26"/>
            <w:szCs w:val="26"/>
          </w:rPr>
          <w:t>caminando</w:t>
        </w:r>
      </w:ins>
      <w:r w:rsidR="003846AF" w:rsidRPr="008D03A6">
        <w:rPr>
          <w:rFonts w:ascii="Crimson Text" w:hAnsi="Crimson Text"/>
          <w:color w:val="000000" w:themeColor="text1"/>
          <w:sz w:val="26"/>
          <w:szCs w:val="26"/>
        </w:rPr>
        <w:t>,</w:t>
      </w:r>
      <w:r w:rsidR="00FA26F8" w:rsidRPr="008D03A6">
        <w:rPr>
          <w:rFonts w:ascii="Crimson Text" w:hAnsi="Crimson Text"/>
          <w:color w:val="000000" w:themeColor="text1"/>
          <w:sz w:val="26"/>
          <w:szCs w:val="26"/>
        </w:rPr>
        <w:t xml:space="preserve"> expectante y </w:t>
      </w:r>
      <w:r w:rsidR="00904B2D" w:rsidRPr="008D03A6">
        <w:rPr>
          <w:rFonts w:ascii="Crimson Text" w:hAnsi="Crimson Text"/>
          <w:color w:val="000000" w:themeColor="text1"/>
          <w:sz w:val="26"/>
          <w:szCs w:val="26"/>
        </w:rPr>
        <w:t>alerta</w:t>
      </w:r>
      <w:r w:rsidR="00FA26F8" w:rsidRPr="008D03A6">
        <w:rPr>
          <w:rFonts w:ascii="Crimson Text" w:hAnsi="Crimson Text"/>
          <w:color w:val="000000" w:themeColor="text1"/>
          <w:sz w:val="26"/>
          <w:szCs w:val="26"/>
        </w:rPr>
        <w:t>,</w:t>
      </w:r>
      <w:r w:rsidR="003846AF" w:rsidRPr="008D03A6">
        <w:rPr>
          <w:rFonts w:ascii="Crimson Text" w:hAnsi="Crimson Text"/>
          <w:color w:val="000000" w:themeColor="text1"/>
          <w:sz w:val="26"/>
          <w:szCs w:val="26"/>
        </w:rPr>
        <w:t xml:space="preserve"> hasta que finalmente </w:t>
      </w:r>
      <w:r w:rsidR="00FA26F8" w:rsidRPr="008D03A6">
        <w:rPr>
          <w:rFonts w:ascii="Crimson Text" w:hAnsi="Crimson Text"/>
          <w:color w:val="000000" w:themeColor="text1"/>
          <w:sz w:val="26"/>
          <w:szCs w:val="26"/>
        </w:rPr>
        <w:t>dio</w:t>
      </w:r>
      <w:r w:rsidR="00A54789" w:rsidRPr="008D03A6">
        <w:rPr>
          <w:rFonts w:ascii="Crimson Text" w:hAnsi="Crimson Text"/>
          <w:color w:val="000000" w:themeColor="text1"/>
          <w:sz w:val="26"/>
          <w:szCs w:val="26"/>
        </w:rPr>
        <w:t xml:space="preserve"> </w:t>
      </w:r>
      <w:r w:rsidR="00FA26F8" w:rsidRPr="008D03A6">
        <w:rPr>
          <w:rFonts w:ascii="Crimson Text" w:hAnsi="Crimson Text"/>
          <w:color w:val="000000" w:themeColor="text1"/>
          <w:sz w:val="26"/>
          <w:szCs w:val="26"/>
        </w:rPr>
        <w:t xml:space="preserve">con </w:t>
      </w:r>
      <w:r w:rsidR="003846AF" w:rsidRPr="008D03A6">
        <w:rPr>
          <w:rFonts w:ascii="Crimson Text" w:hAnsi="Crimson Text"/>
          <w:color w:val="000000" w:themeColor="text1"/>
          <w:sz w:val="26"/>
          <w:szCs w:val="26"/>
        </w:rPr>
        <w:t xml:space="preserve">lo que buscaba. Entre la espesura pudo divisar un techo de paja construido a dos aguas. El corazón le </w:t>
      </w:r>
      <w:r w:rsidR="00904B2D" w:rsidRPr="008D03A6">
        <w:rPr>
          <w:rFonts w:ascii="Crimson Text" w:hAnsi="Crimson Text"/>
          <w:color w:val="000000" w:themeColor="text1"/>
          <w:sz w:val="26"/>
          <w:szCs w:val="26"/>
        </w:rPr>
        <w:t>latió</w:t>
      </w:r>
      <w:r w:rsidR="003846AF" w:rsidRPr="008D03A6">
        <w:rPr>
          <w:rFonts w:ascii="Crimson Text" w:hAnsi="Crimson Text"/>
          <w:color w:val="000000" w:themeColor="text1"/>
          <w:sz w:val="26"/>
          <w:szCs w:val="26"/>
        </w:rPr>
        <w:t xml:space="preserve"> con fuerzas, </w:t>
      </w:r>
      <w:commentRangeStart w:id="45"/>
      <w:r w:rsidR="003846AF" w:rsidRPr="008D03A6">
        <w:rPr>
          <w:rFonts w:ascii="Crimson Text" w:hAnsi="Crimson Text"/>
          <w:color w:val="000000" w:themeColor="text1"/>
          <w:sz w:val="26"/>
          <w:szCs w:val="26"/>
        </w:rPr>
        <w:t>el hallazgo era muy alentador</w:t>
      </w:r>
      <w:commentRangeEnd w:id="45"/>
      <w:r w:rsidR="005D0AEF">
        <w:rPr>
          <w:rStyle w:val="Refdecomentario"/>
        </w:rPr>
        <w:commentReference w:id="45"/>
      </w:r>
      <w:r w:rsidR="003846AF" w:rsidRPr="008D03A6">
        <w:rPr>
          <w:rFonts w:ascii="Crimson Text" w:hAnsi="Crimson Text"/>
          <w:color w:val="000000" w:themeColor="text1"/>
          <w:sz w:val="26"/>
          <w:szCs w:val="26"/>
        </w:rPr>
        <w:t xml:space="preserve">. Aceleró el paso y rápidamente </w:t>
      </w:r>
      <w:r w:rsidR="00DE23DE" w:rsidRPr="008D03A6">
        <w:rPr>
          <w:rFonts w:ascii="Crimson Text" w:hAnsi="Crimson Text"/>
          <w:color w:val="000000" w:themeColor="text1"/>
          <w:sz w:val="26"/>
          <w:szCs w:val="26"/>
        </w:rPr>
        <w:t xml:space="preserve">tuvo </w:t>
      </w:r>
      <w:r w:rsidR="003846AF" w:rsidRPr="008D03A6">
        <w:rPr>
          <w:rFonts w:ascii="Crimson Text" w:hAnsi="Crimson Text"/>
          <w:color w:val="000000" w:themeColor="text1"/>
          <w:sz w:val="26"/>
          <w:szCs w:val="26"/>
        </w:rPr>
        <w:t xml:space="preserve">un mejor </w:t>
      </w:r>
      <w:r w:rsidR="00A54789" w:rsidRPr="008D03A6">
        <w:rPr>
          <w:rFonts w:ascii="Crimson Text" w:hAnsi="Crimson Text"/>
          <w:color w:val="000000" w:themeColor="text1"/>
          <w:sz w:val="26"/>
          <w:szCs w:val="26"/>
        </w:rPr>
        <w:t>panorama</w:t>
      </w:r>
      <w:r w:rsidR="00956FD1" w:rsidRPr="008D03A6">
        <w:rPr>
          <w:rFonts w:ascii="Crimson Text" w:hAnsi="Crimson Text"/>
          <w:color w:val="000000" w:themeColor="text1"/>
          <w:sz w:val="26"/>
          <w:szCs w:val="26"/>
        </w:rPr>
        <w:t>. Se trataba de una cabaña rustica</w:t>
      </w:r>
      <w:del w:id="46" w:author="PC" w:date="2025-06-16T17:30:00Z">
        <w:r w:rsidR="00956FD1" w:rsidRPr="008D03A6" w:rsidDel="005D0AEF">
          <w:rPr>
            <w:rFonts w:ascii="Crimson Text" w:hAnsi="Crimson Text"/>
            <w:color w:val="000000" w:themeColor="text1"/>
            <w:sz w:val="26"/>
            <w:szCs w:val="26"/>
          </w:rPr>
          <w:delText>,</w:delText>
        </w:r>
      </w:del>
      <w:r w:rsidR="00956FD1" w:rsidRPr="008D03A6">
        <w:rPr>
          <w:rFonts w:ascii="Crimson Text" w:hAnsi="Crimson Text"/>
          <w:color w:val="000000" w:themeColor="text1"/>
          <w:sz w:val="26"/>
          <w:szCs w:val="26"/>
        </w:rPr>
        <w:t xml:space="preserve"> pero en buen estado, </w:t>
      </w:r>
      <w:r w:rsidR="00B577D2" w:rsidRPr="008D03A6">
        <w:rPr>
          <w:rFonts w:ascii="Crimson Text" w:hAnsi="Crimson Text"/>
          <w:color w:val="000000" w:themeColor="text1"/>
          <w:sz w:val="26"/>
          <w:szCs w:val="26"/>
        </w:rPr>
        <w:t>probablemente habitada</w:t>
      </w:r>
      <w:r w:rsidR="00956FD1" w:rsidRPr="008D03A6">
        <w:rPr>
          <w:rFonts w:ascii="Crimson Text" w:hAnsi="Crimson Text"/>
          <w:color w:val="000000" w:themeColor="text1"/>
          <w:sz w:val="26"/>
          <w:szCs w:val="26"/>
        </w:rPr>
        <w:t xml:space="preserve">. </w:t>
      </w:r>
      <w:r w:rsidR="00904B2D" w:rsidRPr="008D03A6">
        <w:rPr>
          <w:rFonts w:ascii="Crimson Text" w:hAnsi="Crimson Text"/>
          <w:color w:val="000000" w:themeColor="text1"/>
          <w:sz w:val="26"/>
          <w:szCs w:val="26"/>
        </w:rPr>
        <w:t xml:space="preserve">Sin perder tiempo, </w:t>
      </w:r>
      <w:r w:rsidR="00DE23DE" w:rsidRPr="008D03A6">
        <w:rPr>
          <w:rFonts w:ascii="Crimson Text" w:hAnsi="Crimson Text"/>
          <w:color w:val="000000" w:themeColor="text1"/>
          <w:sz w:val="26"/>
          <w:szCs w:val="26"/>
        </w:rPr>
        <w:t>se aproximó</w:t>
      </w:r>
      <w:r w:rsidR="00956FD1" w:rsidRPr="008D03A6">
        <w:rPr>
          <w:rFonts w:ascii="Crimson Text" w:hAnsi="Crimson Text"/>
          <w:color w:val="000000" w:themeColor="text1"/>
          <w:sz w:val="26"/>
          <w:szCs w:val="26"/>
        </w:rPr>
        <w:t>.</w:t>
      </w:r>
    </w:p>
    <w:p w:rsidR="00956FD1" w:rsidRPr="008D03A6" w:rsidRDefault="000B0AA1" w:rsidP="0083786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Sobre un costado</w:t>
      </w:r>
      <w:r w:rsidR="00A54789" w:rsidRPr="008D03A6">
        <w:rPr>
          <w:rFonts w:ascii="Crimson Text" w:hAnsi="Crimson Text"/>
          <w:color w:val="000000" w:themeColor="text1"/>
          <w:sz w:val="26"/>
          <w:szCs w:val="26"/>
        </w:rPr>
        <w:t xml:space="preserve"> </w:t>
      </w:r>
      <w:r w:rsidR="005A16E2" w:rsidRPr="008D03A6">
        <w:rPr>
          <w:rFonts w:ascii="Crimson Text" w:hAnsi="Crimson Text"/>
          <w:color w:val="000000" w:themeColor="text1"/>
          <w:sz w:val="26"/>
          <w:szCs w:val="26"/>
        </w:rPr>
        <w:t xml:space="preserve">había un </w:t>
      </w:r>
      <w:r w:rsidR="00CF0C61" w:rsidRPr="008D03A6">
        <w:rPr>
          <w:rFonts w:ascii="Crimson Text" w:hAnsi="Crimson Text"/>
          <w:color w:val="000000" w:themeColor="text1"/>
          <w:sz w:val="26"/>
          <w:szCs w:val="26"/>
        </w:rPr>
        <w:t>corral</w:t>
      </w:r>
      <w:r w:rsidR="005A16E2" w:rsidRPr="008D03A6">
        <w:rPr>
          <w:rFonts w:ascii="Crimson Text" w:hAnsi="Crimson Text"/>
          <w:color w:val="000000" w:themeColor="text1"/>
          <w:sz w:val="26"/>
          <w:szCs w:val="26"/>
        </w:rPr>
        <w:t xml:space="preserve"> </w:t>
      </w:r>
      <w:r w:rsidR="004416EF" w:rsidRPr="008D03A6">
        <w:rPr>
          <w:rFonts w:ascii="Crimson Text" w:hAnsi="Crimson Text"/>
          <w:color w:val="000000" w:themeColor="text1"/>
          <w:sz w:val="26"/>
          <w:szCs w:val="26"/>
        </w:rPr>
        <w:t>de</w:t>
      </w:r>
      <w:r w:rsidR="00DE23DE" w:rsidRPr="008D03A6">
        <w:rPr>
          <w:rFonts w:ascii="Crimson Text" w:hAnsi="Crimson Text"/>
          <w:color w:val="000000" w:themeColor="text1"/>
          <w:sz w:val="26"/>
          <w:szCs w:val="26"/>
        </w:rPr>
        <w:t xml:space="preserve"> troncos</w:t>
      </w:r>
      <w:ins w:id="47" w:author="PC" w:date="2025-06-16T17:31:00Z">
        <w:r w:rsidR="005D0AEF">
          <w:rPr>
            <w:rFonts w:ascii="Crimson Text" w:hAnsi="Crimson Text"/>
            <w:color w:val="000000" w:themeColor="text1"/>
            <w:sz w:val="26"/>
            <w:szCs w:val="26"/>
          </w:rPr>
          <w:t>, en</w:t>
        </w:r>
      </w:ins>
      <w:r w:rsidRPr="008D03A6">
        <w:rPr>
          <w:rFonts w:ascii="Crimson Text" w:hAnsi="Crimson Text"/>
          <w:color w:val="000000" w:themeColor="text1"/>
          <w:sz w:val="26"/>
          <w:szCs w:val="26"/>
        </w:rPr>
        <w:t xml:space="preserve"> donde</w:t>
      </w:r>
      <w:r w:rsidR="004416EF" w:rsidRPr="008D03A6">
        <w:rPr>
          <w:rFonts w:ascii="Crimson Text" w:hAnsi="Crimson Text"/>
          <w:color w:val="000000" w:themeColor="text1"/>
          <w:sz w:val="26"/>
          <w:szCs w:val="26"/>
        </w:rPr>
        <w:t xml:space="preserve"> resguardó y</w:t>
      </w:r>
      <w:r w:rsidR="00956FD1" w:rsidRPr="008D03A6">
        <w:rPr>
          <w:rFonts w:ascii="Crimson Text" w:hAnsi="Crimson Text"/>
          <w:color w:val="000000" w:themeColor="text1"/>
          <w:sz w:val="26"/>
          <w:szCs w:val="26"/>
        </w:rPr>
        <w:t xml:space="preserve"> ató a </w:t>
      </w:r>
      <w:del w:id="48" w:author="PC" w:date="2025-06-16T17:31:00Z">
        <w:r w:rsidR="00956FD1" w:rsidRPr="008D03A6" w:rsidDel="005D0AEF">
          <w:rPr>
            <w:rFonts w:ascii="Crimson Text" w:hAnsi="Crimson Text"/>
            <w:color w:val="000000" w:themeColor="text1"/>
            <w:sz w:val="26"/>
            <w:szCs w:val="26"/>
          </w:rPr>
          <w:delText>la yegua</w:delText>
        </w:r>
      </w:del>
      <w:commentRangeStart w:id="49"/>
      <w:ins w:id="50" w:author="PC" w:date="2025-06-16T17:31:00Z">
        <w:r w:rsidR="005D0AEF">
          <w:rPr>
            <w:rFonts w:ascii="Crimson Text" w:hAnsi="Crimson Text"/>
            <w:color w:val="000000" w:themeColor="text1"/>
            <w:sz w:val="26"/>
            <w:szCs w:val="26"/>
          </w:rPr>
          <w:t>Agatha</w:t>
        </w:r>
        <w:commentRangeEnd w:id="49"/>
        <w:r w:rsidR="005D0AEF">
          <w:rPr>
            <w:rStyle w:val="Refdecomentario"/>
          </w:rPr>
          <w:commentReference w:id="49"/>
        </w:r>
      </w:ins>
      <w:r w:rsidRPr="008D03A6">
        <w:rPr>
          <w:rFonts w:ascii="Crimson Text" w:hAnsi="Crimson Text"/>
          <w:color w:val="000000" w:themeColor="text1"/>
          <w:sz w:val="26"/>
          <w:szCs w:val="26"/>
        </w:rPr>
        <w:t>, para luego acercarse</w:t>
      </w:r>
      <w:r w:rsidR="00956FD1" w:rsidRPr="008D03A6">
        <w:rPr>
          <w:rFonts w:ascii="Crimson Text" w:hAnsi="Crimson Text"/>
          <w:color w:val="000000" w:themeColor="text1"/>
          <w:sz w:val="26"/>
          <w:szCs w:val="26"/>
        </w:rPr>
        <w:t xml:space="preserve"> </w:t>
      </w:r>
      <w:r w:rsidR="00386B51" w:rsidRPr="008D03A6">
        <w:rPr>
          <w:rFonts w:ascii="Crimson Text" w:hAnsi="Crimson Text"/>
          <w:color w:val="000000" w:themeColor="text1"/>
          <w:sz w:val="26"/>
          <w:szCs w:val="26"/>
        </w:rPr>
        <w:t>a</w:t>
      </w:r>
      <w:r w:rsidR="00956FD1" w:rsidRPr="008D03A6">
        <w:rPr>
          <w:rFonts w:ascii="Crimson Text" w:hAnsi="Crimson Text"/>
          <w:color w:val="000000" w:themeColor="text1"/>
          <w:sz w:val="26"/>
          <w:szCs w:val="26"/>
        </w:rPr>
        <w:t xml:space="preserve"> la entrada. La puerta</w:t>
      </w:r>
      <w:ins w:id="51" w:author="PC" w:date="2025-06-16T17:33:00Z">
        <w:r w:rsidR="005D0AEF">
          <w:rPr>
            <w:rFonts w:ascii="Crimson Text" w:hAnsi="Crimson Text"/>
            <w:color w:val="000000" w:themeColor="text1"/>
            <w:sz w:val="26"/>
            <w:szCs w:val="26"/>
          </w:rPr>
          <w:t>, bastante precaria,</w:t>
        </w:r>
      </w:ins>
      <w:r w:rsidR="00956FD1" w:rsidRPr="008D03A6">
        <w:rPr>
          <w:rFonts w:ascii="Crimson Text" w:hAnsi="Crimson Text"/>
          <w:color w:val="000000" w:themeColor="text1"/>
          <w:sz w:val="26"/>
          <w:szCs w:val="26"/>
        </w:rPr>
        <w:t xml:space="preserve"> estaba construida </w:t>
      </w:r>
      <w:r w:rsidR="005A16E2" w:rsidRPr="008D03A6">
        <w:rPr>
          <w:rFonts w:ascii="Crimson Text" w:hAnsi="Crimson Text"/>
          <w:color w:val="000000" w:themeColor="text1"/>
          <w:sz w:val="26"/>
          <w:szCs w:val="26"/>
        </w:rPr>
        <w:t>en madera</w:t>
      </w:r>
      <w:del w:id="52" w:author="PC" w:date="2025-06-16T17:33:00Z">
        <w:r w:rsidR="00956FD1" w:rsidRPr="008D03A6" w:rsidDel="005D0AEF">
          <w:rPr>
            <w:rFonts w:ascii="Crimson Text" w:hAnsi="Crimson Text"/>
            <w:color w:val="000000" w:themeColor="text1"/>
            <w:sz w:val="26"/>
            <w:szCs w:val="26"/>
          </w:rPr>
          <w:delText xml:space="preserve">, </w:delText>
        </w:r>
        <w:r w:rsidR="00A54789" w:rsidRPr="008D03A6" w:rsidDel="005D0AEF">
          <w:rPr>
            <w:rFonts w:ascii="Crimson Text" w:hAnsi="Crimson Text"/>
            <w:color w:val="000000" w:themeColor="text1"/>
            <w:sz w:val="26"/>
            <w:szCs w:val="26"/>
          </w:rPr>
          <w:delText>parecía</w:delText>
        </w:r>
        <w:r w:rsidR="00956FD1" w:rsidRPr="008D03A6" w:rsidDel="005D0AEF">
          <w:rPr>
            <w:rFonts w:ascii="Crimson Text" w:hAnsi="Crimson Text"/>
            <w:color w:val="000000" w:themeColor="text1"/>
            <w:sz w:val="26"/>
            <w:szCs w:val="26"/>
          </w:rPr>
          <w:delText xml:space="preserve"> débil y </w:delText>
        </w:r>
        <w:r w:rsidR="005A16E2" w:rsidRPr="008D03A6" w:rsidDel="005D0AEF">
          <w:rPr>
            <w:rFonts w:ascii="Crimson Text" w:hAnsi="Crimson Text"/>
            <w:color w:val="000000" w:themeColor="text1"/>
            <w:sz w:val="26"/>
            <w:szCs w:val="26"/>
          </w:rPr>
          <w:delText>precaria</w:delText>
        </w:r>
        <w:r w:rsidR="00956FD1" w:rsidRPr="008D03A6" w:rsidDel="005D0AEF">
          <w:rPr>
            <w:rFonts w:ascii="Crimson Text" w:hAnsi="Crimson Text"/>
            <w:color w:val="000000" w:themeColor="text1"/>
            <w:sz w:val="26"/>
            <w:szCs w:val="26"/>
          </w:rPr>
          <w:delText>,</w:delText>
        </w:r>
      </w:del>
      <w:ins w:id="53" w:author="PC" w:date="2025-06-16T17:34:00Z">
        <w:r w:rsidR="005D0AEF">
          <w:rPr>
            <w:rFonts w:ascii="Crimson Text" w:hAnsi="Crimson Text"/>
            <w:color w:val="000000" w:themeColor="text1"/>
            <w:sz w:val="26"/>
            <w:szCs w:val="26"/>
          </w:rPr>
          <w:t xml:space="preserve"> y</w:t>
        </w:r>
      </w:ins>
      <w:r w:rsidR="00956FD1" w:rsidRPr="008D03A6">
        <w:rPr>
          <w:rFonts w:ascii="Crimson Text" w:hAnsi="Crimson Text"/>
          <w:color w:val="000000" w:themeColor="text1"/>
          <w:sz w:val="26"/>
          <w:szCs w:val="26"/>
        </w:rPr>
        <w:t xml:space="preserve"> </w:t>
      </w:r>
      <w:r w:rsidR="00A54789" w:rsidRPr="008D03A6">
        <w:rPr>
          <w:rFonts w:ascii="Crimson Text" w:hAnsi="Crimson Text"/>
          <w:color w:val="000000" w:themeColor="text1"/>
          <w:sz w:val="26"/>
          <w:szCs w:val="26"/>
        </w:rPr>
        <w:t xml:space="preserve">apenas encajaba </w:t>
      </w:r>
      <w:r w:rsidR="00386B51" w:rsidRPr="008D03A6">
        <w:rPr>
          <w:rFonts w:ascii="Crimson Text" w:hAnsi="Crimson Text"/>
          <w:color w:val="000000" w:themeColor="text1"/>
          <w:sz w:val="26"/>
          <w:szCs w:val="26"/>
        </w:rPr>
        <w:t>en la ab</w:t>
      </w:r>
      <w:r w:rsidR="000F2C75" w:rsidRPr="008D03A6">
        <w:rPr>
          <w:rFonts w:ascii="Crimson Text" w:hAnsi="Crimson Text"/>
          <w:color w:val="000000" w:themeColor="text1"/>
          <w:sz w:val="26"/>
          <w:szCs w:val="26"/>
        </w:rPr>
        <w:t>ertura</w:t>
      </w:r>
      <w:commentRangeStart w:id="54"/>
      <w:del w:id="55" w:author="PC" w:date="2025-06-16T17:34:00Z">
        <w:r w:rsidR="000F2C75" w:rsidRPr="008D03A6" w:rsidDel="005D0AEF">
          <w:rPr>
            <w:rFonts w:ascii="Crimson Text" w:hAnsi="Crimson Text"/>
            <w:color w:val="000000" w:themeColor="text1"/>
            <w:sz w:val="26"/>
            <w:szCs w:val="26"/>
          </w:rPr>
          <w:delText xml:space="preserve"> y</w:delText>
        </w:r>
        <w:r w:rsidRPr="008D03A6" w:rsidDel="005D0AEF">
          <w:rPr>
            <w:rFonts w:ascii="Crimson Text" w:hAnsi="Crimson Text"/>
            <w:color w:val="000000" w:themeColor="text1"/>
            <w:sz w:val="26"/>
            <w:szCs w:val="26"/>
          </w:rPr>
          <w:delText xml:space="preserve"> </w:delText>
        </w:r>
        <w:r w:rsidR="00956FD1" w:rsidRPr="008D03A6" w:rsidDel="005D0AEF">
          <w:rPr>
            <w:rFonts w:ascii="Crimson Text" w:hAnsi="Crimson Text"/>
            <w:color w:val="000000" w:themeColor="text1"/>
            <w:sz w:val="26"/>
            <w:szCs w:val="26"/>
          </w:rPr>
          <w:delText xml:space="preserve">desentonaba </w:delText>
        </w:r>
        <w:r w:rsidR="005A16E2" w:rsidRPr="008D03A6" w:rsidDel="005D0AEF">
          <w:rPr>
            <w:rFonts w:ascii="Crimson Text" w:hAnsi="Crimson Text"/>
            <w:color w:val="000000" w:themeColor="text1"/>
            <w:sz w:val="26"/>
            <w:szCs w:val="26"/>
          </w:rPr>
          <w:delText>bastante</w:delText>
        </w:r>
      </w:del>
      <w:commentRangeEnd w:id="54"/>
      <w:r w:rsidR="005D0AEF">
        <w:rPr>
          <w:rStyle w:val="Refdecomentario"/>
        </w:rPr>
        <w:commentReference w:id="54"/>
      </w:r>
      <w:r w:rsidR="00956FD1" w:rsidRPr="008D03A6">
        <w:rPr>
          <w:rFonts w:ascii="Crimson Text" w:hAnsi="Crimson Text"/>
          <w:color w:val="000000" w:themeColor="text1"/>
          <w:sz w:val="26"/>
          <w:szCs w:val="26"/>
        </w:rPr>
        <w:t>. Las paredes eran ordinarias</w:t>
      </w:r>
      <w:del w:id="56" w:author="PC" w:date="2025-06-16T17:35:00Z">
        <w:r w:rsidR="00956FD1" w:rsidRPr="008D03A6" w:rsidDel="005D0AEF">
          <w:rPr>
            <w:rFonts w:ascii="Crimson Text" w:hAnsi="Crimson Text"/>
            <w:color w:val="000000" w:themeColor="text1"/>
            <w:sz w:val="26"/>
            <w:szCs w:val="26"/>
          </w:rPr>
          <w:delText>,</w:delText>
        </w:r>
      </w:del>
      <w:r w:rsidR="00956FD1" w:rsidRPr="008D03A6">
        <w:rPr>
          <w:rFonts w:ascii="Crimson Text" w:hAnsi="Crimson Text"/>
          <w:color w:val="000000" w:themeColor="text1"/>
          <w:sz w:val="26"/>
          <w:szCs w:val="26"/>
        </w:rPr>
        <w:t xml:space="preserve"> pero</w:t>
      </w:r>
      <w:del w:id="57" w:author="PC" w:date="2025-06-16T17:35:00Z">
        <w:r w:rsidR="00956FD1" w:rsidRPr="008D03A6" w:rsidDel="005D0AEF">
          <w:rPr>
            <w:rFonts w:ascii="Crimson Text" w:hAnsi="Crimson Text"/>
            <w:color w:val="000000" w:themeColor="text1"/>
            <w:sz w:val="26"/>
            <w:szCs w:val="26"/>
          </w:rPr>
          <w:delText xml:space="preserve"> se mostraban</w:delText>
        </w:r>
      </w:del>
      <w:r w:rsidR="00956FD1" w:rsidRPr="008D03A6">
        <w:rPr>
          <w:rFonts w:ascii="Crimson Text" w:hAnsi="Crimson Text"/>
          <w:color w:val="000000" w:themeColor="text1"/>
          <w:sz w:val="26"/>
          <w:szCs w:val="26"/>
        </w:rPr>
        <w:t xml:space="preserve"> resistentes, compuestas por piedras </w:t>
      </w:r>
      <w:r w:rsidRPr="008D03A6">
        <w:rPr>
          <w:rFonts w:ascii="Crimson Text" w:hAnsi="Crimson Text"/>
          <w:color w:val="000000" w:themeColor="text1"/>
          <w:sz w:val="26"/>
          <w:szCs w:val="26"/>
        </w:rPr>
        <w:t xml:space="preserve">perfectamente encastradas. Estaba claro que </w:t>
      </w:r>
      <w:r w:rsidR="005A16E2" w:rsidRPr="008D03A6">
        <w:rPr>
          <w:rFonts w:ascii="Crimson Text" w:hAnsi="Crimson Text"/>
          <w:color w:val="000000" w:themeColor="text1"/>
          <w:sz w:val="26"/>
          <w:szCs w:val="26"/>
        </w:rPr>
        <w:t>la</w:t>
      </w:r>
      <w:r w:rsidRPr="008D03A6">
        <w:rPr>
          <w:rFonts w:ascii="Crimson Text" w:hAnsi="Crimson Text"/>
          <w:color w:val="000000" w:themeColor="text1"/>
          <w:sz w:val="26"/>
          <w:szCs w:val="26"/>
        </w:rPr>
        <w:t xml:space="preserve"> entrada había sido improvisada</w:t>
      </w:r>
      <w:del w:id="58" w:author="PC" w:date="2025-06-16T17:36:00Z">
        <w:r w:rsidRPr="008D03A6" w:rsidDel="005D0AEF">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no pertenecía a la </w:t>
      </w:r>
      <w:r w:rsidR="005A16E2" w:rsidRPr="008D03A6">
        <w:rPr>
          <w:rFonts w:ascii="Crimson Text" w:hAnsi="Crimson Text"/>
          <w:color w:val="000000" w:themeColor="text1"/>
          <w:sz w:val="26"/>
          <w:szCs w:val="26"/>
        </w:rPr>
        <w:t>estructura</w:t>
      </w:r>
      <w:r w:rsidRPr="008D03A6">
        <w:rPr>
          <w:rFonts w:ascii="Crimson Text" w:hAnsi="Crimson Text"/>
          <w:color w:val="000000" w:themeColor="text1"/>
          <w:sz w:val="26"/>
          <w:szCs w:val="26"/>
        </w:rPr>
        <w:t xml:space="preserve"> original</w:t>
      </w:r>
      <w:ins w:id="59" w:author="PC" w:date="2025-06-16T17:36:00Z">
        <w:r w:rsidR="005D0AEF">
          <w:rPr>
            <w:rFonts w:ascii="Crimson Text" w:hAnsi="Crimson Text"/>
            <w:color w:val="000000" w:themeColor="text1"/>
            <w:sz w:val="26"/>
            <w:szCs w:val="26"/>
          </w:rPr>
          <w:t xml:space="preserve"> ya que desentonaba bastante con el resto de la construcción</w:t>
        </w:r>
      </w:ins>
      <w:r w:rsidRPr="008D03A6">
        <w:rPr>
          <w:rFonts w:ascii="Crimson Text" w:hAnsi="Crimson Text"/>
          <w:color w:val="000000" w:themeColor="text1"/>
          <w:sz w:val="26"/>
          <w:szCs w:val="26"/>
        </w:rPr>
        <w:t>.</w:t>
      </w:r>
    </w:p>
    <w:p w:rsidR="000B0AA1" w:rsidRPr="008D03A6" w:rsidRDefault="00DE23DE" w:rsidP="0083786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w:t>
      </w:r>
      <w:del w:id="60" w:author="PC" w:date="2025-06-16T17:37:00Z">
        <w:r w:rsidRPr="008D03A6" w:rsidDel="00FD1E1A">
          <w:rPr>
            <w:rFonts w:ascii="Crimson Text" w:hAnsi="Crimson Text"/>
            <w:color w:val="000000" w:themeColor="text1"/>
            <w:sz w:val="26"/>
            <w:szCs w:val="26"/>
          </w:rPr>
          <w:delText>se dispuso</w:delText>
        </w:r>
        <w:r w:rsidR="000B0AA1" w:rsidRPr="008D03A6" w:rsidDel="00FD1E1A">
          <w:rPr>
            <w:rFonts w:ascii="Crimson Text" w:hAnsi="Crimson Text"/>
            <w:color w:val="000000" w:themeColor="text1"/>
            <w:sz w:val="26"/>
            <w:szCs w:val="26"/>
          </w:rPr>
          <w:delText xml:space="preserve"> llamar</w:delText>
        </w:r>
      </w:del>
      <w:ins w:id="61" w:author="PC" w:date="2025-06-16T17:37:00Z">
        <w:r w:rsidR="00FD1E1A">
          <w:rPr>
            <w:rFonts w:ascii="Crimson Text" w:hAnsi="Crimson Text"/>
            <w:color w:val="000000" w:themeColor="text1"/>
            <w:sz w:val="26"/>
            <w:szCs w:val="26"/>
          </w:rPr>
          <w:t>llamó</w:t>
        </w:r>
      </w:ins>
      <w:r w:rsidR="000B0AA1" w:rsidRPr="008D03A6">
        <w:rPr>
          <w:rFonts w:ascii="Crimson Text" w:hAnsi="Crimson Text"/>
          <w:color w:val="000000" w:themeColor="text1"/>
          <w:sz w:val="26"/>
          <w:szCs w:val="26"/>
        </w:rPr>
        <w:t xml:space="preserve"> a la puerta</w:t>
      </w:r>
      <w:ins w:id="62" w:author="PC" w:date="2025-06-16T17:37:00Z">
        <w:r w:rsidR="00FD1E1A">
          <w:rPr>
            <w:rFonts w:ascii="Crimson Text" w:hAnsi="Crimson Text"/>
            <w:color w:val="000000" w:themeColor="text1"/>
            <w:sz w:val="26"/>
            <w:szCs w:val="26"/>
          </w:rPr>
          <w:t xml:space="preserve"> </w:t>
        </w:r>
      </w:ins>
      <w:del w:id="63" w:author="PC" w:date="2025-06-16T17:37:00Z">
        <w:r w:rsidR="000B0AA1" w:rsidRPr="008D03A6" w:rsidDel="00FD1E1A">
          <w:rPr>
            <w:rFonts w:ascii="Crimson Text" w:hAnsi="Crimson Text"/>
            <w:color w:val="000000" w:themeColor="text1"/>
            <w:sz w:val="26"/>
            <w:szCs w:val="26"/>
          </w:rPr>
          <w:delText xml:space="preserve">, </w:delText>
        </w:r>
        <w:r w:rsidR="005A16E2" w:rsidRPr="008D03A6" w:rsidDel="00FD1E1A">
          <w:rPr>
            <w:rFonts w:ascii="Crimson Text" w:hAnsi="Crimson Text"/>
            <w:color w:val="000000" w:themeColor="text1"/>
            <w:sz w:val="26"/>
            <w:szCs w:val="26"/>
          </w:rPr>
          <w:delText>dio</w:delText>
        </w:r>
      </w:del>
      <w:ins w:id="64" w:author="PC" w:date="2025-06-16T17:40:00Z">
        <w:r w:rsidR="00FD1E1A">
          <w:rPr>
            <w:rFonts w:ascii="Crimson Text" w:hAnsi="Crimson Text"/>
            <w:color w:val="000000" w:themeColor="text1"/>
            <w:sz w:val="26"/>
            <w:szCs w:val="26"/>
          </w:rPr>
          <w:t>con</w:t>
        </w:r>
      </w:ins>
      <w:r w:rsidR="005A16E2" w:rsidRPr="008D03A6">
        <w:rPr>
          <w:rFonts w:ascii="Crimson Text" w:hAnsi="Crimson Text"/>
          <w:color w:val="000000" w:themeColor="text1"/>
          <w:sz w:val="26"/>
          <w:szCs w:val="26"/>
        </w:rPr>
        <w:t xml:space="preserve"> algunos golpes y esta </w:t>
      </w:r>
      <w:r w:rsidR="000B0AA1" w:rsidRPr="008D03A6">
        <w:rPr>
          <w:rFonts w:ascii="Crimson Text" w:hAnsi="Crimson Text"/>
          <w:color w:val="000000" w:themeColor="text1"/>
          <w:sz w:val="26"/>
          <w:szCs w:val="26"/>
        </w:rPr>
        <w:t xml:space="preserve">se </w:t>
      </w:r>
      <w:r w:rsidR="009C73A3" w:rsidRPr="008D03A6">
        <w:rPr>
          <w:rFonts w:ascii="Crimson Text" w:hAnsi="Crimson Text"/>
          <w:color w:val="000000" w:themeColor="text1"/>
          <w:sz w:val="26"/>
          <w:szCs w:val="26"/>
        </w:rPr>
        <w:t>tambaleo</w:t>
      </w:r>
      <w:r w:rsidR="000B0AA1" w:rsidRPr="008D03A6">
        <w:rPr>
          <w:rFonts w:ascii="Crimson Text" w:hAnsi="Crimson Text"/>
          <w:color w:val="000000" w:themeColor="text1"/>
          <w:sz w:val="26"/>
          <w:szCs w:val="26"/>
        </w:rPr>
        <w:t xml:space="preserve"> un poco, </w:t>
      </w:r>
      <w:ins w:id="65" w:author="PC" w:date="2025-06-16T17:37:00Z">
        <w:r w:rsidR="00FD1E1A">
          <w:rPr>
            <w:rFonts w:ascii="Crimson Text" w:hAnsi="Crimson Text"/>
            <w:color w:val="000000" w:themeColor="text1"/>
            <w:sz w:val="26"/>
            <w:szCs w:val="26"/>
          </w:rPr>
          <w:t>haciendo que el joven temiera por un instante que esta cayera</w:t>
        </w:r>
      </w:ins>
      <w:del w:id="66" w:author="PC" w:date="2025-06-16T17:37:00Z">
        <w:r w:rsidR="000B0AA1" w:rsidRPr="008D03A6" w:rsidDel="00FD1E1A">
          <w:rPr>
            <w:rFonts w:ascii="Crimson Text" w:hAnsi="Crimson Text"/>
            <w:color w:val="000000" w:themeColor="text1"/>
            <w:sz w:val="26"/>
            <w:szCs w:val="26"/>
          </w:rPr>
          <w:delText xml:space="preserve">por un </w:delText>
        </w:r>
        <w:r w:rsidR="00B577D2" w:rsidRPr="008D03A6" w:rsidDel="00FD1E1A">
          <w:rPr>
            <w:rFonts w:ascii="Crimson Text" w:hAnsi="Crimson Text"/>
            <w:color w:val="000000" w:themeColor="text1"/>
            <w:sz w:val="26"/>
            <w:szCs w:val="26"/>
          </w:rPr>
          <w:delText>instante</w:delText>
        </w:r>
        <w:r w:rsidR="000B0AA1" w:rsidRPr="008D03A6" w:rsidDel="00FD1E1A">
          <w:rPr>
            <w:rFonts w:ascii="Crimson Text" w:hAnsi="Crimson Text"/>
            <w:color w:val="000000" w:themeColor="text1"/>
            <w:sz w:val="26"/>
            <w:szCs w:val="26"/>
          </w:rPr>
          <w:delText xml:space="preserve"> temió que se cayera</w:delText>
        </w:r>
      </w:del>
      <w:r w:rsidR="000B0AA1" w:rsidRPr="008D03A6">
        <w:rPr>
          <w:rFonts w:ascii="Crimson Text" w:hAnsi="Crimson Text"/>
          <w:color w:val="000000" w:themeColor="text1"/>
          <w:sz w:val="26"/>
          <w:szCs w:val="26"/>
        </w:rPr>
        <w:t xml:space="preserve">. Aguardó </w:t>
      </w:r>
      <w:r w:rsidR="00B577D2" w:rsidRPr="008D03A6">
        <w:rPr>
          <w:rFonts w:ascii="Crimson Text" w:hAnsi="Crimson Text"/>
          <w:color w:val="000000" w:themeColor="text1"/>
          <w:sz w:val="26"/>
          <w:szCs w:val="26"/>
        </w:rPr>
        <w:t>un momento</w:t>
      </w:r>
      <w:r w:rsidR="000B0AA1" w:rsidRPr="008D03A6">
        <w:rPr>
          <w:rFonts w:ascii="Crimson Text" w:hAnsi="Crimson Text"/>
          <w:color w:val="000000" w:themeColor="text1"/>
          <w:sz w:val="26"/>
          <w:szCs w:val="26"/>
        </w:rPr>
        <w:t xml:space="preserve">, pero no hubo respuesta. </w:t>
      </w:r>
      <w:del w:id="67" w:author="PC" w:date="2025-06-16T17:40:00Z">
        <w:r w:rsidR="000B0AA1" w:rsidRPr="008D03A6" w:rsidDel="00FD1E1A">
          <w:rPr>
            <w:rFonts w:ascii="Crimson Text" w:hAnsi="Crimson Text"/>
            <w:color w:val="000000" w:themeColor="text1"/>
            <w:sz w:val="26"/>
            <w:szCs w:val="26"/>
          </w:rPr>
          <w:delText>Luego se</w:delText>
        </w:r>
      </w:del>
      <w:ins w:id="68" w:author="PC" w:date="2025-06-16T17:40:00Z">
        <w:r w:rsidR="00FD1E1A">
          <w:rPr>
            <w:rFonts w:ascii="Crimson Text" w:hAnsi="Crimson Text"/>
            <w:color w:val="000000" w:themeColor="text1"/>
            <w:sz w:val="26"/>
            <w:szCs w:val="26"/>
          </w:rPr>
          <w:t>Se</w:t>
        </w:r>
      </w:ins>
      <w:r w:rsidR="000B0AA1" w:rsidRPr="008D03A6">
        <w:rPr>
          <w:rFonts w:ascii="Crimson Text" w:hAnsi="Crimson Text"/>
          <w:color w:val="000000" w:themeColor="text1"/>
          <w:sz w:val="26"/>
          <w:szCs w:val="26"/>
        </w:rPr>
        <w:t xml:space="preserve"> inclinó </w:t>
      </w:r>
      <w:r w:rsidR="005A16E2" w:rsidRPr="008D03A6">
        <w:rPr>
          <w:rFonts w:ascii="Crimson Text" w:hAnsi="Crimson Text"/>
          <w:color w:val="000000" w:themeColor="text1"/>
          <w:sz w:val="26"/>
          <w:szCs w:val="26"/>
        </w:rPr>
        <w:t>para</w:t>
      </w:r>
      <w:r w:rsidR="000B0AA1" w:rsidRPr="008D03A6">
        <w:rPr>
          <w:rFonts w:ascii="Crimson Text" w:hAnsi="Crimson Text"/>
          <w:color w:val="000000" w:themeColor="text1"/>
          <w:sz w:val="26"/>
          <w:szCs w:val="26"/>
        </w:rPr>
        <w:t xml:space="preserve"> observar </w:t>
      </w:r>
      <w:r w:rsidR="005A16E2" w:rsidRPr="008D03A6">
        <w:rPr>
          <w:rFonts w:ascii="Crimson Text" w:hAnsi="Crimson Text"/>
          <w:color w:val="000000" w:themeColor="text1"/>
          <w:sz w:val="26"/>
          <w:szCs w:val="26"/>
        </w:rPr>
        <w:t>a través</w:t>
      </w:r>
      <w:r w:rsidR="000B0AA1" w:rsidRPr="008D03A6">
        <w:rPr>
          <w:rFonts w:ascii="Crimson Text" w:hAnsi="Crimson Text"/>
          <w:color w:val="000000" w:themeColor="text1"/>
          <w:sz w:val="26"/>
          <w:szCs w:val="26"/>
        </w:rPr>
        <w:t xml:space="preserve"> </w:t>
      </w:r>
      <w:r w:rsidR="005A16E2" w:rsidRPr="008D03A6">
        <w:rPr>
          <w:rFonts w:ascii="Crimson Text" w:hAnsi="Crimson Text"/>
          <w:color w:val="000000" w:themeColor="text1"/>
          <w:sz w:val="26"/>
          <w:szCs w:val="26"/>
        </w:rPr>
        <w:t xml:space="preserve">de </w:t>
      </w:r>
      <w:r w:rsidR="000B0AA1" w:rsidRPr="008D03A6">
        <w:rPr>
          <w:rFonts w:ascii="Crimson Text" w:hAnsi="Crimson Text"/>
          <w:color w:val="000000" w:themeColor="text1"/>
          <w:sz w:val="26"/>
          <w:szCs w:val="26"/>
        </w:rPr>
        <w:t xml:space="preserve">una </w:t>
      </w:r>
      <w:del w:id="69" w:author="PC" w:date="2025-06-16T17:40:00Z">
        <w:r w:rsidR="005A16E2" w:rsidRPr="008D03A6" w:rsidDel="00FD1E1A">
          <w:rPr>
            <w:rFonts w:ascii="Crimson Text" w:hAnsi="Crimson Text"/>
            <w:color w:val="000000" w:themeColor="text1"/>
            <w:sz w:val="26"/>
            <w:szCs w:val="26"/>
          </w:rPr>
          <w:delText>leve</w:delText>
        </w:r>
        <w:r w:rsidR="000B0AA1" w:rsidRPr="008D03A6" w:rsidDel="00FD1E1A">
          <w:rPr>
            <w:rFonts w:ascii="Crimson Text" w:hAnsi="Crimson Text"/>
            <w:color w:val="000000" w:themeColor="text1"/>
            <w:sz w:val="26"/>
            <w:szCs w:val="26"/>
          </w:rPr>
          <w:delText xml:space="preserve"> </w:delText>
        </w:r>
      </w:del>
      <w:ins w:id="70" w:author="PC" w:date="2025-06-16T17:40:00Z">
        <w:r w:rsidR="00FD1E1A">
          <w:rPr>
            <w:rFonts w:ascii="Crimson Text" w:hAnsi="Crimson Text"/>
            <w:color w:val="000000" w:themeColor="text1"/>
            <w:sz w:val="26"/>
            <w:szCs w:val="26"/>
          </w:rPr>
          <w:t>pequeña</w:t>
        </w:r>
        <w:r w:rsidR="00FD1E1A" w:rsidRPr="008D03A6">
          <w:rPr>
            <w:rFonts w:ascii="Crimson Text" w:hAnsi="Crimson Text"/>
            <w:color w:val="000000" w:themeColor="text1"/>
            <w:sz w:val="26"/>
            <w:szCs w:val="26"/>
          </w:rPr>
          <w:t xml:space="preserve"> </w:t>
        </w:r>
      </w:ins>
      <w:r w:rsidR="000B0AA1" w:rsidRPr="008D03A6">
        <w:rPr>
          <w:rFonts w:ascii="Crimson Text" w:hAnsi="Crimson Text"/>
          <w:color w:val="000000" w:themeColor="text1"/>
          <w:sz w:val="26"/>
          <w:szCs w:val="26"/>
        </w:rPr>
        <w:t>rendija que se formaba entre la puerta y un lateral del marco de adoquines. El</w:t>
      </w:r>
      <w:ins w:id="71" w:author="PC" w:date="2025-06-16T17:56:00Z">
        <w:r w:rsidR="003D32E9">
          <w:rPr>
            <w:rFonts w:ascii="Crimson Text" w:hAnsi="Crimson Text"/>
            <w:color w:val="000000" w:themeColor="text1"/>
            <w:sz w:val="26"/>
            <w:szCs w:val="26"/>
          </w:rPr>
          <w:t xml:space="preserve"> interior</w:t>
        </w:r>
      </w:ins>
      <w:r w:rsidR="000B0AA1" w:rsidRPr="008D03A6">
        <w:rPr>
          <w:rFonts w:ascii="Crimson Text" w:hAnsi="Crimson Text"/>
          <w:color w:val="000000" w:themeColor="text1"/>
          <w:sz w:val="26"/>
          <w:szCs w:val="26"/>
        </w:rPr>
        <w:t xml:space="preserve"> </w:t>
      </w:r>
      <w:del w:id="72" w:author="PC" w:date="2025-06-16T17:55:00Z">
        <w:r w:rsidR="000B0AA1" w:rsidRPr="008D03A6" w:rsidDel="00FD1E1A">
          <w:rPr>
            <w:rFonts w:ascii="Crimson Text" w:hAnsi="Crimson Text"/>
            <w:color w:val="000000" w:themeColor="text1"/>
            <w:sz w:val="26"/>
            <w:szCs w:val="26"/>
          </w:rPr>
          <w:delText xml:space="preserve">interior </w:delText>
        </w:r>
        <w:r w:rsidRPr="008D03A6" w:rsidDel="00FD1E1A">
          <w:rPr>
            <w:rFonts w:ascii="Crimson Text" w:hAnsi="Crimson Text"/>
            <w:color w:val="000000" w:themeColor="text1"/>
            <w:sz w:val="26"/>
            <w:szCs w:val="26"/>
          </w:rPr>
          <w:delText>era</w:delText>
        </w:r>
        <w:r w:rsidR="000B0AA1" w:rsidRPr="008D03A6" w:rsidDel="00FD1E1A">
          <w:rPr>
            <w:rFonts w:ascii="Crimson Text" w:hAnsi="Crimson Text"/>
            <w:color w:val="000000" w:themeColor="text1"/>
            <w:sz w:val="26"/>
            <w:szCs w:val="26"/>
          </w:rPr>
          <w:delText xml:space="preserve"> </w:delText>
        </w:r>
        <w:r w:rsidRPr="008D03A6" w:rsidDel="00FD1E1A">
          <w:rPr>
            <w:rFonts w:ascii="Crimson Text" w:hAnsi="Crimson Text"/>
            <w:color w:val="000000" w:themeColor="text1"/>
            <w:sz w:val="26"/>
            <w:szCs w:val="26"/>
          </w:rPr>
          <w:delText>difuso</w:delText>
        </w:r>
        <w:r w:rsidR="000B0AA1" w:rsidRPr="008D03A6" w:rsidDel="00FD1E1A">
          <w:rPr>
            <w:rFonts w:ascii="Crimson Text" w:hAnsi="Crimson Text"/>
            <w:color w:val="000000" w:themeColor="text1"/>
            <w:sz w:val="26"/>
            <w:szCs w:val="26"/>
          </w:rPr>
          <w:delText>,</w:delText>
        </w:r>
      </w:del>
      <w:ins w:id="73" w:author="PC" w:date="2025-06-16T17:55:00Z">
        <w:r w:rsidR="00FD1E1A">
          <w:rPr>
            <w:rFonts w:ascii="Crimson Text" w:hAnsi="Crimson Text"/>
            <w:color w:val="000000" w:themeColor="text1"/>
            <w:sz w:val="26"/>
            <w:szCs w:val="26"/>
          </w:rPr>
          <w:t>estaba sumido en sombras</w:t>
        </w:r>
      </w:ins>
      <w:r w:rsidR="000B0AA1" w:rsidRPr="008D03A6">
        <w:rPr>
          <w:rFonts w:ascii="Crimson Text" w:hAnsi="Crimson Text"/>
          <w:color w:val="000000" w:themeColor="text1"/>
          <w:sz w:val="26"/>
          <w:szCs w:val="26"/>
        </w:rPr>
        <w:t xml:space="preserve"> y </w:t>
      </w:r>
      <w:del w:id="74" w:author="PC" w:date="2025-06-16T17:55:00Z">
        <w:r w:rsidR="000B0AA1" w:rsidRPr="008D03A6" w:rsidDel="00FD1E1A">
          <w:rPr>
            <w:rFonts w:ascii="Crimson Text" w:hAnsi="Crimson Text"/>
            <w:color w:val="000000" w:themeColor="text1"/>
            <w:sz w:val="26"/>
            <w:szCs w:val="26"/>
          </w:rPr>
          <w:delText>nada pudo vislumbrar entre la penumbra</w:delText>
        </w:r>
      </w:del>
      <w:ins w:id="75" w:author="PC" w:date="2025-06-16T17:55:00Z">
        <w:r w:rsidR="00FD1E1A">
          <w:rPr>
            <w:rFonts w:ascii="Crimson Text" w:hAnsi="Crimson Text"/>
            <w:color w:val="000000" w:themeColor="text1"/>
            <w:sz w:val="26"/>
            <w:szCs w:val="26"/>
          </w:rPr>
          <w:t>no pudo vislumbrar nada</w:t>
        </w:r>
      </w:ins>
      <w:r w:rsidR="000B0AA1" w:rsidRPr="008D03A6">
        <w:rPr>
          <w:rFonts w:ascii="Crimson Text" w:hAnsi="Crimson Text"/>
          <w:color w:val="000000" w:themeColor="text1"/>
          <w:sz w:val="26"/>
          <w:szCs w:val="26"/>
        </w:rPr>
        <w:t>.</w:t>
      </w:r>
    </w:p>
    <w:p w:rsidR="000B0AA1" w:rsidRPr="008D03A6" w:rsidRDefault="003D32E9" w:rsidP="0083786B">
      <w:pPr>
        <w:tabs>
          <w:tab w:val="left" w:pos="2179"/>
        </w:tabs>
        <w:spacing w:after="0"/>
        <w:ind w:firstLine="284"/>
        <w:jc w:val="both"/>
        <w:rPr>
          <w:rFonts w:ascii="Crimson Text" w:hAnsi="Crimson Text"/>
          <w:color w:val="000000" w:themeColor="text1"/>
          <w:sz w:val="26"/>
          <w:szCs w:val="26"/>
        </w:rPr>
      </w:pPr>
      <w:ins w:id="76" w:author="PC" w:date="2025-06-16T17:58:00Z">
        <w:r>
          <w:rPr>
            <w:rFonts w:ascii="Crimson Text" w:hAnsi="Crimson Text"/>
            <w:color w:val="000000" w:themeColor="text1"/>
            <w:sz w:val="26"/>
            <w:szCs w:val="26"/>
          </w:rPr>
          <w:t>Sin aviso alguno,</w:t>
        </w:r>
      </w:ins>
      <w:del w:id="77" w:author="PC" w:date="2025-06-16T17:58:00Z">
        <w:r w:rsidR="000B0AA1" w:rsidRPr="008D03A6" w:rsidDel="003D32E9">
          <w:rPr>
            <w:rFonts w:ascii="Crimson Text" w:hAnsi="Crimson Text"/>
            <w:color w:val="000000" w:themeColor="text1"/>
            <w:sz w:val="26"/>
            <w:szCs w:val="26"/>
          </w:rPr>
          <w:delText xml:space="preserve">Mientras se reincorporaba, </w:delText>
        </w:r>
        <w:r w:rsidR="005A16E2" w:rsidRPr="008D03A6" w:rsidDel="003D32E9">
          <w:rPr>
            <w:rFonts w:ascii="Crimson Text" w:hAnsi="Crimson Text"/>
            <w:color w:val="000000" w:themeColor="text1"/>
            <w:sz w:val="26"/>
            <w:szCs w:val="26"/>
          </w:rPr>
          <w:delText>sorpresivamente</w:delText>
        </w:r>
      </w:del>
      <w:del w:id="78" w:author="PC" w:date="2025-06-16T17:56:00Z">
        <w:r w:rsidR="000B0AA1" w:rsidRPr="008D03A6" w:rsidDel="003D32E9">
          <w:rPr>
            <w:rFonts w:ascii="Crimson Text" w:hAnsi="Crimson Text"/>
            <w:color w:val="000000" w:themeColor="text1"/>
            <w:sz w:val="26"/>
            <w:szCs w:val="26"/>
          </w:rPr>
          <w:delText>,</w:delText>
        </w:r>
      </w:del>
      <w:r w:rsidR="000B0AA1" w:rsidRPr="008D03A6">
        <w:rPr>
          <w:rFonts w:ascii="Crimson Text" w:hAnsi="Crimson Text"/>
          <w:color w:val="000000" w:themeColor="text1"/>
          <w:sz w:val="26"/>
          <w:szCs w:val="26"/>
        </w:rPr>
        <w:t xml:space="preserve"> </w:t>
      </w:r>
      <w:r w:rsidR="005A16E2" w:rsidRPr="008D03A6">
        <w:rPr>
          <w:rFonts w:ascii="Crimson Text" w:hAnsi="Crimson Text"/>
          <w:color w:val="000000" w:themeColor="text1"/>
          <w:sz w:val="26"/>
          <w:szCs w:val="26"/>
        </w:rPr>
        <w:t>recibió</w:t>
      </w:r>
      <w:r w:rsidR="000B0AA1" w:rsidRPr="008D03A6">
        <w:rPr>
          <w:rFonts w:ascii="Crimson Text" w:hAnsi="Crimson Text"/>
          <w:color w:val="000000" w:themeColor="text1"/>
          <w:sz w:val="26"/>
          <w:szCs w:val="26"/>
        </w:rPr>
        <w:t xml:space="preserve"> un fuerte golpe en la </w:t>
      </w:r>
      <w:r w:rsidR="007F1BBF" w:rsidRPr="008D03A6">
        <w:rPr>
          <w:rFonts w:ascii="Crimson Text" w:hAnsi="Crimson Text"/>
          <w:color w:val="000000" w:themeColor="text1"/>
          <w:sz w:val="26"/>
          <w:szCs w:val="26"/>
        </w:rPr>
        <w:t>nuca</w:t>
      </w:r>
      <w:ins w:id="79" w:author="PC" w:date="2025-06-16T17:58:00Z">
        <w:r>
          <w:rPr>
            <w:rFonts w:ascii="Crimson Text" w:hAnsi="Crimson Text"/>
            <w:color w:val="000000" w:themeColor="text1"/>
            <w:sz w:val="26"/>
            <w:szCs w:val="26"/>
          </w:rPr>
          <w:t xml:space="preserve"> mientras se incorporaba</w:t>
        </w:r>
      </w:ins>
      <w:r w:rsidR="000B0AA1" w:rsidRPr="008D03A6">
        <w:rPr>
          <w:rFonts w:ascii="Crimson Text" w:hAnsi="Crimson Text"/>
          <w:color w:val="000000" w:themeColor="text1"/>
          <w:sz w:val="26"/>
          <w:szCs w:val="26"/>
        </w:rPr>
        <w:t xml:space="preserve">. </w:t>
      </w:r>
      <w:r w:rsidR="00293577" w:rsidRPr="008D03A6">
        <w:rPr>
          <w:rFonts w:ascii="Crimson Text" w:hAnsi="Crimson Text"/>
          <w:color w:val="000000" w:themeColor="text1"/>
          <w:sz w:val="26"/>
          <w:szCs w:val="26"/>
        </w:rPr>
        <w:t xml:space="preserve">Dolorido y </w:t>
      </w:r>
      <w:r w:rsidR="005A16E2" w:rsidRPr="008D03A6">
        <w:rPr>
          <w:rFonts w:ascii="Crimson Text" w:hAnsi="Crimson Text"/>
          <w:color w:val="000000" w:themeColor="text1"/>
          <w:sz w:val="26"/>
          <w:szCs w:val="26"/>
        </w:rPr>
        <w:t>aturdido</w:t>
      </w:r>
      <w:ins w:id="80" w:author="PC" w:date="2025-06-16T17:59:00Z">
        <w:r>
          <w:rPr>
            <w:rFonts w:ascii="Crimson Text" w:hAnsi="Crimson Text"/>
            <w:color w:val="000000" w:themeColor="text1"/>
            <w:sz w:val="26"/>
            <w:szCs w:val="26"/>
          </w:rPr>
          <w:t>,</w:t>
        </w:r>
      </w:ins>
      <w:r w:rsidR="00293577" w:rsidRPr="008D03A6">
        <w:rPr>
          <w:rFonts w:ascii="Crimson Text" w:hAnsi="Crimson Text"/>
          <w:color w:val="000000" w:themeColor="text1"/>
          <w:sz w:val="26"/>
          <w:szCs w:val="26"/>
        </w:rPr>
        <w:t xml:space="preserve"> </w:t>
      </w:r>
      <w:del w:id="81" w:author="PC" w:date="2025-06-16T17:59:00Z">
        <w:r w:rsidR="00CF7A8A" w:rsidRPr="008D03A6" w:rsidDel="003D32E9">
          <w:rPr>
            <w:rFonts w:ascii="Crimson Text" w:hAnsi="Crimson Text"/>
            <w:color w:val="000000" w:themeColor="text1"/>
            <w:sz w:val="26"/>
            <w:szCs w:val="26"/>
          </w:rPr>
          <w:delText>tuvo el impulso de</w:delText>
        </w:r>
      </w:del>
      <w:ins w:id="82" w:author="PC" w:date="2025-06-16T17:59:00Z">
        <w:r>
          <w:rPr>
            <w:rFonts w:ascii="Crimson Text" w:hAnsi="Crimson Text"/>
            <w:color w:val="000000" w:themeColor="text1"/>
            <w:sz w:val="26"/>
            <w:szCs w:val="26"/>
          </w:rPr>
          <w:t>intentó</w:t>
        </w:r>
      </w:ins>
      <w:r w:rsidR="00CF7A8A" w:rsidRPr="008D03A6">
        <w:rPr>
          <w:rFonts w:ascii="Crimson Text" w:hAnsi="Crimson Text"/>
          <w:color w:val="000000" w:themeColor="text1"/>
          <w:sz w:val="26"/>
          <w:szCs w:val="26"/>
        </w:rPr>
        <w:t xml:space="preserve"> girar </w:t>
      </w:r>
      <w:r w:rsidR="00293577" w:rsidRPr="008D03A6">
        <w:rPr>
          <w:rFonts w:ascii="Crimson Text" w:hAnsi="Crimson Text"/>
          <w:color w:val="000000" w:themeColor="text1"/>
          <w:sz w:val="26"/>
          <w:szCs w:val="26"/>
        </w:rPr>
        <w:t xml:space="preserve">para </w:t>
      </w:r>
      <w:del w:id="83" w:author="PC" w:date="2025-06-16T17:59:00Z">
        <w:r w:rsidR="005A16E2" w:rsidRPr="008D03A6" w:rsidDel="003D32E9">
          <w:rPr>
            <w:rFonts w:ascii="Crimson Text" w:hAnsi="Crimson Text"/>
            <w:color w:val="000000" w:themeColor="text1"/>
            <w:sz w:val="26"/>
            <w:szCs w:val="26"/>
          </w:rPr>
          <w:delText>interpretar</w:delText>
        </w:r>
        <w:r w:rsidR="00293577" w:rsidRPr="008D03A6" w:rsidDel="003D32E9">
          <w:rPr>
            <w:rFonts w:ascii="Crimson Text" w:hAnsi="Crimson Text"/>
            <w:color w:val="000000" w:themeColor="text1"/>
            <w:sz w:val="26"/>
            <w:szCs w:val="26"/>
          </w:rPr>
          <w:delText xml:space="preserve"> </w:delText>
        </w:r>
      </w:del>
      <w:ins w:id="84" w:author="PC" w:date="2025-06-16T17:59:00Z">
        <w:r>
          <w:rPr>
            <w:rFonts w:ascii="Crimson Text" w:hAnsi="Crimson Text"/>
            <w:color w:val="000000" w:themeColor="text1"/>
            <w:sz w:val="26"/>
            <w:szCs w:val="26"/>
          </w:rPr>
          <w:t>entender</w:t>
        </w:r>
        <w:r w:rsidRPr="008D03A6">
          <w:rPr>
            <w:rFonts w:ascii="Crimson Text" w:hAnsi="Crimson Text"/>
            <w:color w:val="000000" w:themeColor="text1"/>
            <w:sz w:val="26"/>
            <w:szCs w:val="26"/>
          </w:rPr>
          <w:t xml:space="preserve"> </w:t>
        </w:r>
      </w:ins>
      <w:r w:rsidR="00293577" w:rsidRPr="008D03A6">
        <w:rPr>
          <w:rFonts w:ascii="Crimson Text" w:hAnsi="Crimson Text"/>
          <w:color w:val="000000" w:themeColor="text1"/>
          <w:sz w:val="26"/>
          <w:szCs w:val="26"/>
        </w:rPr>
        <w:t>lo que ocurría</w:t>
      </w:r>
      <w:r w:rsidR="00CF7A8A" w:rsidRPr="008D03A6">
        <w:rPr>
          <w:rFonts w:ascii="Crimson Text" w:hAnsi="Crimson Text"/>
          <w:color w:val="000000" w:themeColor="text1"/>
          <w:sz w:val="26"/>
          <w:szCs w:val="26"/>
        </w:rPr>
        <w:t xml:space="preserve">, pero </w:t>
      </w:r>
      <w:commentRangeStart w:id="85"/>
      <w:ins w:id="86" w:author="PC" w:date="2025-06-16T17:56:00Z">
        <w:r>
          <w:rPr>
            <w:rFonts w:ascii="Crimson Text" w:hAnsi="Crimson Text"/>
            <w:color w:val="000000" w:themeColor="text1"/>
            <w:sz w:val="26"/>
            <w:szCs w:val="26"/>
          </w:rPr>
          <w:t xml:space="preserve">un segundo golpe </w:t>
        </w:r>
      </w:ins>
      <w:commentRangeEnd w:id="85"/>
      <w:ins w:id="87" w:author="PC" w:date="2025-06-16T17:57:00Z">
        <w:r>
          <w:rPr>
            <w:rStyle w:val="Refdecomentario"/>
          </w:rPr>
          <w:commentReference w:id="85"/>
        </w:r>
      </w:ins>
      <w:del w:id="88" w:author="PC" w:date="2025-06-16T17:56:00Z">
        <w:r w:rsidR="00CF7A8A" w:rsidRPr="008D03A6" w:rsidDel="003D32E9">
          <w:rPr>
            <w:rFonts w:ascii="Crimson Text" w:hAnsi="Crimson Text"/>
            <w:color w:val="000000" w:themeColor="text1"/>
            <w:sz w:val="26"/>
            <w:szCs w:val="26"/>
          </w:rPr>
          <w:delText>su vista se nublo</w:delText>
        </w:r>
      </w:del>
      <w:ins w:id="89" w:author="PC" w:date="2025-06-16T17:56:00Z">
        <w:r>
          <w:rPr>
            <w:rFonts w:ascii="Crimson Text" w:hAnsi="Crimson Text"/>
            <w:color w:val="000000" w:themeColor="text1"/>
            <w:sz w:val="26"/>
            <w:szCs w:val="26"/>
          </w:rPr>
          <w:t>nubló su vista</w:t>
        </w:r>
      </w:ins>
      <w:r w:rsidR="00CF7A8A" w:rsidRPr="008D03A6">
        <w:rPr>
          <w:rFonts w:ascii="Crimson Text" w:hAnsi="Crimson Text"/>
          <w:color w:val="000000" w:themeColor="text1"/>
          <w:sz w:val="26"/>
          <w:szCs w:val="26"/>
        </w:rPr>
        <w:t xml:space="preserve"> </w:t>
      </w:r>
      <w:r w:rsidR="00293577" w:rsidRPr="008D03A6">
        <w:rPr>
          <w:rFonts w:ascii="Crimson Text" w:hAnsi="Crimson Text"/>
          <w:color w:val="000000" w:themeColor="text1"/>
          <w:sz w:val="26"/>
          <w:szCs w:val="26"/>
        </w:rPr>
        <w:t xml:space="preserve">y su cuerpo se </w:t>
      </w:r>
      <w:r w:rsidR="009C73A3" w:rsidRPr="008D03A6">
        <w:rPr>
          <w:rFonts w:ascii="Crimson Text" w:hAnsi="Crimson Text"/>
          <w:color w:val="000000" w:themeColor="text1"/>
          <w:sz w:val="26"/>
          <w:szCs w:val="26"/>
        </w:rPr>
        <w:t>derrumbó</w:t>
      </w:r>
      <w:r w:rsidR="00293577" w:rsidRPr="008D03A6">
        <w:rPr>
          <w:rFonts w:ascii="Crimson Text" w:hAnsi="Crimson Text"/>
          <w:color w:val="000000" w:themeColor="text1"/>
          <w:sz w:val="26"/>
          <w:szCs w:val="26"/>
        </w:rPr>
        <w:t xml:space="preserve"> </w:t>
      </w:r>
      <w:r w:rsidR="00A54789" w:rsidRPr="008D03A6">
        <w:rPr>
          <w:rFonts w:ascii="Crimson Text" w:hAnsi="Crimson Text"/>
          <w:color w:val="000000" w:themeColor="text1"/>
          <w:sz w:val="26"/>
          <w:szCs w:val="26"/>
        </w:rPr>
        <w:t>sobre</w:t>
      </w:r>
      <w:r w:rsidR="00293577" w:rsidRPr="008D03A6">
        <w:rPr>
          <w:rFonts w:ascii="Crimson Text" w:hAnsi="Crimson Text"/>
          <w:color w:val="000000" w:themeColor="text1"/>
          <w:sz w:val="26"/>
          <w:szCs w:val="26"/>
        </w:rPr>
        <w:t xml:space="preserve"> el suelo</w:t>
      </w:r>
      <w:r w:rsidR="00CF7A8A" w:rsidRPr="008D03A6">
        <w:rPr>
          <w:rFonts w:ascii="Crimson Text" w:hAnsi="Crimson Text"/>
          <w:color w:val="000000" w:themeColor="text1"/>
          <w:sz w:val="26"/>
          <w:szCs w:val="26"/>
        </w:rPr>
        <w:t xml:space="preserve">. </w:t>
      </w:r>
      <w:r w:rsidR="00F02248" w:rsidRPr="008D03A6">
        <w:rPr>
          <w:rFonts w:ascii="Crimson Text" w:hAnsi="Crimson Text"/>
          <w:color w:val="000000" w:themeColor="text1"/>
          <w:sz w:val="26"/>
          <w:szCs w:val="26"/>
        </w:rPr>
        <w:t xml:space="preserve">Tras </w:t>
      </w:r>
      <w:r w:rsidR="00CF7A8A" w:rsidRPr="008D03A6">
        <w:rPr>
          <w:rFonts w:ascii="Crimson Text" w:hAnsi="Crimson Text"/>
          <w:color w:val="000000" w:themeColor="text1"/>
          <w:sz w:val="26"/>
          <w:szCs w:val="26"/>
        </w:rPr>
        <w:t xml:space="preserve">un puñado de segundos </w:t>
      </w:r>
      <w:r w:rsidR="00293577" w:rsidRPr="008D03A6">
        <w:rPr>
          <w:rFonts w:ascii="Crimson Text" w:hAnsi="Crimson Text"/>
          <w:color w:val="000000" w:themeColor="text1"/>
          <w:sz w:val="26"/>
          <w:szCs w:val="26"/>
        </w:rPr>
        <w:t>se desvaneció</w:t>
      </w:r>
      <w:r w:rsidR="00CF7A8A" w:rsidRPr="008D03A6">
        <w:rPr>
          <w:rFonts w:ascii="Crimson Text" w:hAnsi="Crimson Text"/>
          <w:color w:val="000000" w:themeColor="text1"/>
          <w:sz w:val="26"/>
          <w:szCs w:val="26"/>
        </w:rPr>
        <w:t xml:space="preserve"> por completo.</w:t>
      </w:r>
    </w:p>
    <w:p w:rsidR="00293577" w:rsidRPr="008D03A6" w:rsidRDefault="00293577" w:rsidP="0083786B">
      <w:pPr>
        <w:tabs>
          <w:tab w:val="left" w:pos="2179"/>
        </w:tabs>
        <w:spacing w:after="0"/>
        <w:ind w:firstLine="284"/>
        <w:jc w:val="both"/>
        <w:rPr>
          <w:rFonts w:ascii="Crimson Text" w:hAnsi="Crimson Text"/>
          <w:color w:val="000000" w:themeColor="text1"/>
          <w:sz w:val="26"/>
          <w:szCs w:val="26"/>
        </w:rPr>
      </w:pPr>
    </w:p>
    <w:p w:rsidR="00293577" w:rsidRPr="008D03A6" w:rsidRDefault="007F1BBF" w:rsidP="0083786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recuperar el conocimiento, </w:t>
      </w:r>
      <w:del w:id="90" w:author="PC" w:date="2025-06-16T18:00:00Z">
        <w:r w:rsidRPr="008D03A6" w:rsidDel="003D32E9">
          <w:rPr>
            <w:rFonts w:ascii="Crimson Text" w:hAnsi="Crimson Text"/>
            <w:color w:val="000000" w:themeColor="text1"/>
            <w:sz w:val="26"/>
            <w:szCs w:val="26"/>
          </w:rPr>
          <w:delText>el marco era diferente</w:delText>
        </w:r>
      </w:del>
      <w:ins w:id="91" w:author="PC" w:date="2025-06-16T18:01:00Z">
        <w:r w:rsidR="003D32E9">
          <w:rPr>
            <w:rFonts w:ascii="Crimson Text" w:hAnsi="Crimson Text"/>
            <w:color w:val="000000" w:themeColor="text1"/>
            <w:sz w:val="26"/>
            <w:szCs w:val="26"/>
          </w:rPr>
          <w:t>su situación había cambiado</w:t>
        </w:r>
      </w:ins>
      <w:r w:rsidRPr="008D03A6">
        <w:rPr>
          <w:rFonts w:ascii="Crimson Text" w:hAnsi="Crimson Text"/>
          <w:color w:val="000000" w:themeColor="text1"/>
          <w:sz w:val="26"/>
          <w:szCs w:val="26"/>
        </w:rPr>
        <w:t xml:space="preserve">. </w:t>
      </w:r>
      <w:r w:rsidR="009C73A3" w:rsidRPr="008D03A6">
        <w:rPr>
          <w:rFonts w:ascii="Crimson Text" w:hAnsi="Crimson Text"/>
          <w:color w:val="000000" w:themeColor="text1"/>
          <w:sz w:val="26"/>
          <w:szCs w:val="26"/>
        </w:rPr>
        <w:t>Estaba</w:t>
      </w:r>
      <w:r w:rsidRPr="008D03A6">
        <w:rPr>
          <w:rFonts w:ascii="Crimson Text" w:hAnsi="Crimson Text"/>
          <w:color w:val="000000" w:themeColor="text1"/>
          <w:sz w:val="26"/>
          <w:szCs w:val="26"/>
        </w:rPr>
        <w:t xml:space="preserve"> maniatado</w:t>
      </w:r>
      <w:del w:id="92" w:author="PC" w:date="2025-06-16T18:01:00Z">
        <w:r w:rsidRPr="008D03A6" w:rsidDel="003D32E9">
          <w:rPr>
            <w:rFonts w:ascii="Crimson Text" w:hAnsi="Crimson Text"/>
            <w:color w:val="000000" w:themeColor="text1"/>
            <w:sz w:val="26"/>
            <w:szCs w:val="26"/>
          </w:rPr>
          <w:delText xml:space="preserve"> y</w:delText>
        </w:r>
      </w:del>
      <w:ins w:id="93" w:author="PC" w:date="2025-06-16T18:01:00Z">
        <w:r w:rsidR="003D32E9">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r w:rsidR="000F61D7" w:rsidRPr="008D03A6">
        <w:rPr>
          <w:rFonts w:ascii="Crimson Text" w:hAnsi="Crimson Text"/>
          <w:color w:val="000000" w:themeColor="text1"/>
          <w:sz w:val="26"/>
          <w:szCs w:val="26"/>
        </w:rPr>
        <w:t>confundido</w:t>
      </w:r>
      <w:del w:id="94" w:author="PC" w:date="2025-06-16T18:01:00Z">
        <w:r w:rsidRPr="008D03A6" w:rsidDel="003D32E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sentía una </w:t>
      </w:r>
      <w:del w:id="95" w:author="PC" w:date="2025-06-16T18:01:00Z">
        <w:r w:rsidRPr="008D03A6" w:rsidDel="003D32E9">
          <w:rPr>
            <w:rFonts w:ascii="Crimson Text" w:hAnsi="Crimson Text"/>
            <w:color w:val="000000" w:themeColor="text1"/>
            <w:sz w:val="26"/>
            <w:szCs w:val="26"/>
          </w:rPr>
          <w:delText xml:space="preserve">puntada </w:delText>
        </w:r>
      </w:del>
      <w:ins w:id="96" w:author="PC" w:date="2025-06-16T18:01:00Z">
        <w:r w:rsidR="003D32E9">
          <w:rPr>
            <w:rFonts w:ascii="Crimson Text" w:hAnsi="Crimson Text"/>
            <w:color w:val="000000" w:themeColor="text1"/>
            <w:sz w:val="26"/>
            <w:szCs w:val="26"/>
          </w:rPr>
          <w:t>punzada</w:t>
        </w:r>
        <w:r w:rsidR="003D32E9" w:rsidRPr="008D03A6">
          <w:rPr>
            <w:rFonts w:ascii="Crimson Text" w:hAnsi="Crimson Text"/>
            <w:color w:val="000000" w:themeColor="text1"/>
            <w:sz w:val="26"/>
            <w:szCs w:val="26"/>
          </w:rPr>
          <w:t xml:space="preserve"> </w:t>
        </w:r>
      </w:ins>
      <w:r w:rsidR="00B577D2" w:rsidRPr="008D03A6">
        <w:rPr>
          <w:rFonts w:ascii="Crimson Text" w:hAnsi="Crimson Text"/>
          <w:color w:val="000000" w:themeColor="text1"/>
          <w:sz w:val="26"/>
          <w:szCs w:val="26"/>
        </w:rPr>
        <w:t xml:space="preserve">fuerte </w:t>
      </w:r>
      <w:r w:rsidRPr="008D03A6">
        <w:rPr>
          <w:rFonts w:ascii="Crimson Text" w:hAnsi="Crimson Text"/>
          <w:color w:val="000000" w:themeColor="text1"/>
          <w:sz w:val="26"/>
          <w:szCs w:val="26"/>
        </w:rPr>
        <w:t xml:space="preserve">en la cabeza. </w:t>
      </w:r>
      <w:r w:rsidR="009C73A3" w:rsidRPr="008D03A6">
        <w:rPr>
          <w:rFonts w:ascii="Crimson Text" w:hAnsi="Crimson Text"/>
          <w:color w:val="000000" w:themeColor="text1"/>
          <w:sz w:val="26"/>
          <w:szCs w:val="26"/>
        </w:rPr>
        <w:t>Se encontraba</w:t>
      </w:r>
      <w:r w:rsidRPr="008D03A6">
        <w:rPr>
          <w:rFonts w:ascii="Crimson Text" w:hAnsi="Crimson Text"/>
          <w:color w:val="000000" w:themeColor="text1"/>
          <w:sz w:val="26"/>
          <w:szCs w:val="26"/>
        </w:rPr>
        <w:t xml:space="preserve"> dentro de la cabaña</w:t>
      </w:r>
      <w:r w:rsidR="0080536A" w:rsidRPr="008D03A6">
        <w:rPr>
          <w:rFonts w:ascii="Crimson Text" w:hAnsi="Crimson Text"/>
          <w:color w:val="000000" w:themeColor="text1"/>
          <w:sz w:val="26"/>
          <w:szCs w:val="26"/>
        </w:rPr>
        <w:t xml:space="preserve">, </w:t>
      </w:r>
      <w:r w:rsidR="00E21146" w:rsidRPr="008D03A6">
        <w:rPr>
          <w:rFonts w:ascii="Crimson Text" w:hAnsi="Crimson Text"/>
          <w:color w:val="000000" w:themeColor="text1"/>
          <w:sz w:val="26"/>
          <w:szCs w:val="26"/>
        </w:rPr>
        <w:t xml:space="preserve">acostado </w:t>
      </w:r>
      <w:del w:id="97" w:author="PC" w:date="2025-06-16T18:01:00Z">
        <w:r w:rsidR="00E21146" w:rsidRPr="008D03A6" w:rsidDel="003D32E9">
          <w:rPr>
            <w:rFonts w:ascii="Crimson Text" w:hAnsi="Crimson Text"/>
            <w:color w:val="000000" w:themeColor="text1"/>
            <w:sz w:val="26"/>
            <w:szCs w:val="26"/>
          </w:rPr>
          <w:delText>en</w:delText>
        </w:r>
      </w:del>
      <w:ins w:id="98" w:author="PC" w:date="2025-06-16T18:01:00Z">
        <w:r w:rsidR="003D32E9">
          <w:rPr>
            <w:rFonts w:ascii="Crimson Text" w:hAnsi="Crimson Text"/>
            <w:color w:val="000000" w:themeColor="text1"/>
            <w:sz w:val="26"/>
            <w:szCs w:val="26"/>
          </w:rPr>
          <w:t>sobre</w:t>
        </w:r>
      </w:ins>
      <w:r w:rsidR="00E21146" w:rsidRPr="008D03A6">
        <w:rPr>
          <w:rFonts w:ascii="Crimson Text" w:hAnsi="Crimson Text"/>
          <w:color w:val="000000" w:themeColor="text1"/>
          <w:sz w:val="26"/>
          <w:szCs w:val="26"/>
        </w:rPr>
        <w:t xml:space="preserve"> el piso </w:t>
      </w:r>
      <w:del w:id="99" w:author="PC" w:date="2025-06-16T18:02:00Z">
        <w:r w:rsidR="00E21146" w:rsidRPr="008D03A6" w:rsidDel="003D32E9">
          <w:rPr>
            <w:rFonts w:ascii="Crimson Text" w:hAnsi="Crimson Text"/>
            <w:color w:val="000000" w:themeColor="text1"/>
            <w:sz w:val="26"/>
            <w:szCs w:val="26"/>
          </w:rPr>
          <w:delText>so</w:delText>
        </w:r>
        <w:r w:rsidR="00032EAD" w:rsidRPr="008D03A6" w:rsidDel="003D32E9">
          <w:rPr>
            <w:rFonts w:ascii="Crimson Text" w:hAnsi="Crimson Text"/>
            <w:color w:val="000000" w:themeColor="text1"/>
            <w:sz w:val="26"/>
            <w:szCs w:val="26"/>
          </w:rPr>
          <w:delText>bre</w:delText>
        </w:r>
        <w:r w:rsidR="0080536A" w:rsidRPr="008D03A6" w:rsidDel="003D32E9">
          <w:rPr>
            <w:rFonts w:ascii="Crimson Text" w:hAnsi="Crimson Text"/>
            <w:color w:val="000000" w:themeColor="text1"/>
            <w:sz w:val="26"/>
            <w:szCs w:val="26"/>
          </w:rPr>
          <w:delText xml:space="preserve"> </w:delText>
        </w:r>
      </w:del>
      <w:ins w:id="100" w:author="PC" w:date="2025-06-16T18:02:00Z">
        <w:r w:rsidR="003D32E9">
          <w:rPr>
            <w:rFonts w:ascii="Crimson Text" w:hAnsi="Crimson Text"/>
            <w:color w:val="000000" w:themeColor="text1"/>
            <w:sz w:val="26"/>
            <w:szCs w:val="26"/>
          </w:rPr>
          <w:t>en</w:t>
        </w:r>
        <w:r w:rsidR="003D32E9" w:rsidRPr="008D03A6">
          <w:rPr>
            <w:rFonts w:ascii="Crimson Text" w:hAnsi="Crimson Text"/>
            <w:color w:val="000000" w:themeColor="text1"/>
            <w:sz w:val="26"/>
            <w:szCs w:val="26"/>
          </w:rPr>
          <w:t xml:space="preserve"> </w:t>
        </w:r>
      </w:ins>
      <w:r w:rsidR="0080536A" w:rsidRPr="008D03A6">
        <w:rPr>
          <w:rFonts w:ascii="Crimson Text" w:hAnsi="Crimson Text"/>
          <w:color w:val="000000" w:themeColor="text1"/>
          <w:sz w:val="26"/>
          <w:szCs w:val="26"/>
        </w:rPr>
        <w:t>una</w:t>
      </w:r>
      <w:ins w:id="101" w:author="PC" w:date="2025-06-16T18:02:00Z">
        <w:r w:rsidR="003D32E9">
          <w:rPr>
            <w:rFonts w:ascii="Crimson Text" w:hAnsi="Crimson Text"/>
            <w:color w:val="000000" w:themeColor="text1"/>
            <w:sz w:val="26"/>
            <w:szCs w:val="26"/>
          </w:rPr>
          <w:t xml:space="preserve"> de las</w:t>
        </w:r>
      </w:ins>
      <w:r w:rsidR="0080536A" w:rsidRPr="008D03A6">
        <w:rPr>
          <w:rFonts w:ascii="Crimson Text" w:hAnsi="Crimson Text"/>
          <w:color w:val="000000" w:themeColor="text1"/>
          <w:sz w:val="26"/>
          <w:szCs w:val="26"/>
        </w:rPr>
        <w:t xml:space="preserve"> esquina</w:t>
      </w:r>
      <w:ins w:id="102" w:author="PC" w:date="2025-06-16T18:02:00Z">
        <w:r w:rsidR="003D32E9">
          <w:rPr>
            <w:rFonts w:ascii="Crimson Text" w:hAnsi="Crimson Text"/>
            <w:color w:val="000000" w:themeColor="text1"/>
            <w:sz w:val="26"/>
            <w:szCs w:val="26"/>
          </w:rPr>
          <w:t>s</w:t>
        </w:r>
      </w:ins>
      <w:r w:rsidR="0080536A" w:rsidRPr="008D03A6">
        <w:rPr>
          <w:rFonts w:ascii="Crimson Text" w:hAnsi="Crimson Text"/>
          <w:color w:val="000000" w:themeColor="text1"/>
          <w:sz w:val="26"/>
          <w:szCs w:val="26"/>
        </w:rPr>
        <w:t>. E</w:t>
      </w:r>
      <w:r w:rsidRPr="008D03A6">
        <w:rPr>
          <w:rFonts w:ascii="Crimson Text" w:hAnsi="Crimson Text"/>
          <w:color w:val="000000" w:themeColor="text1"/>
          <w:sz w:val="26"/>
          <w:szCs w:val="26"/>
        </w:rPr>
        <w:t>sta vez</w:t>
      </w:r>
      <w:r w:rsidR="00E2114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el interior estaba iluminado</w:t>
      </w:r>
      <w:del w:id="103" w:author="PC" w:date="2025-06-16T18:02:00Z">
        <w:r w:rsidR="000F61D7" w:rsidRPr="008D03A6" w:rsidDel="003D32E9">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0F61D7" w:rsidRPr="008D03A6">
        <w:rPr>
          <w:rFonts w:ascii="Crimson Text" w:hAnsi="Crimson Text"/>
          <w:color w:val="000000" w:themeColor="text1"/>
          <w:sz w:val="26"/>
          <w:szCs w:val="26"/>
        </w:rPr>
        <w:t xml:space="preserve">gracias </w:t>
      </w:r>
      <w:del w:id="104" w:author="PC" w:date="2025-06-16T18:02:00Z">
        <w:r w:rsidR="000F61D7" w:rsidRPr="008D03A6" w:rsidDel="003D32E9">
          <w:rPr>
            <w:rFonts w:ascii="Crimson Text" w:hAnsi="Crimson Text"/>
            <w:color w:val="000000" w:themeColor="text1"/>
            <w:sz w:val="26"/>
            <w:szCs w:val="26"/>
          </w:rPr>
          <w:delText>a</w:delText>
        </w:r>
        <w:r w:rsidRPr="008D03A6" w:rsidDel="003D32E9">
          <w:rPr>
            <w:rFonts w:ascii="Crimson Text" w:hAnsi="Crimson Text"/>
            <w:color w:val="000000" w:themeColor="text1"/>
            <w:sz w:val="26"/>
            <w:szCs w:val="26"/>
          </w:rPr>
          <w:delText xml:space="preserve"> luz</w:delText>
        </w:r>
      </w:del>
      <w:ins w:id="105" w:author="PC" w:date="2025-06-16T18:02:00Z">
        <w:r w:rsidR="003D32E9">
          <w:rPr>
            <w:rFonts w:ascii="Crimson Text" w:hAnsi="Crimson Text"/>
            <w:color w:val="000000" w:themeColor="text1"/>
            <w:sz w:val="26"/>
            <w:szCs w:val="26"/>
          </w:rPr>
          <w:t>al fulgor</w:t>
        </w:r>
      </w:ins>
      <w:r w:rsidRPr="008D03A6">
        <w:rPr>
          <w:rFonts w:ascii="Crimson Text" w:hAnsi="Crimson Text"/>
          <w:color w:val="000000" w:themeColor="text1"/>
          <w:sz w:val="26"/>
          <w:szCs w:val="26"/>
        </w:rPr>
        <w:t xml:space="preserve"> que irradiaba</w:t>
      </w:r>
      <w:r w:rsidR="00ED010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una </w:t>
      </w:r>
      <w:r w:rsidR="000F61D7" w:rsidRPr="008D03A6">
        <w:rPr>
          <w:rFonts w:ascii="Crimson Text" w:hAnsi="Crimson Text"/>
          <w:color w:val="000000" w:themeColor="text1"/>
          <w:sz w:val="26"/>
          <w:szCs w:val="26"/>
        </w:rPr>
        <w:t xml:space="preserve">añeja </w:t>
      </w:r>
      <w:r w:rsidRPr="008D03A6">
        <w:rPr>
          <w:rFonts w:ascii="Crimson Text" w:hAnsi="Crimson Text"/>
          <w:color w:val="000000" w:themeColor="text1"/>
          <w:sz w:val="26"/>
          <w:szCs w:val="26"/>
        </w:rPr>
        <w:t xml:space="preserve">hoguera. Varios troncos ardían en ella y propiciaban un </w:t>
      </w:r>
      <w:r w:rsidR="0080536A" w:rsidRPr="008D03A6">
        <w:rPr>
          <w:rFonts w:ascii="Crimson Text" w:hAnsi="Crimson Text"/>
          <w:color w:val="000000" w:themeColor="text1"/>
          <w:sz w:val="26"/>
          <w:szCs w:val="26"/>
        </w:rPr>
        <w:t>calor</w:t>
      </w:r>
      <w:r w:rsidRPr="008D03A6">
        <w:rPr>
          <w:rFonts w:ascii="Crimson Text" w:hAnsi="Crimson Text"/>
          <w:color w:val="000000" w:themeColor="text1"/>
          <w:sz w:val="26"/>
          <w:szCs w:val="26"/>
        </w:rPr>
        <w:t xml:space="preserve"> </w:t>
      </w:r>
      <w:r w:rsidR="00E21146" w:rsidRPr="008D03A6">
        <w:rPr>
          <w:rFonts w:ascii="Crimson Text" w:hAnsi="Crimson Text"/>
          <w:color w:val="000000" w:themeColor="text1"/>
          <w:sz w:val="26"/>
          <w:szCs w:val="26"/>
        </w:rPr>
        <w:t>sofocante</w:t>
      </w:r>
      <w:r w:rsidRPr="008D03A6">
        <w:rPr>
          <w:rFonts w:ascii="Crimson Text" w:hAnsi="Crimson Text"/>
          <w:color w:val="000000" w:themeColor="text1"/>
          <w:sz w:val="26"/>
          <w:szCs w:val="26"/>
        </w:rPr>
        <w:t xml:space="preserve">. Antes de que </w:t>
      </w:r>
      <w:del w:id="106" w:author="PC" w:date="2025-06-16T18:03:00Z">
        <w:r w:rsidR="000F61D7" w:rsidRPr="008D03A6" w:rsidDel="003D32E9">
          <w:rPr>
            <w:rFonts w:ascii="Crimson Text" w:hAnsi="Crimson Text"/>
            <w:color w:val="000000" w:themeColor="text1"/>
            <w:sz w:val="26"/>
            <w:szCs w:val="26"/>
          </w:rPr>
          <w:delText>entrara en razón</w:delText>
        </w:r>
      </w:del>
      <w:ins w:id="107" w:author="PC" w:date="2025-06-16T18:03:00Z">
        <w:r w:rsidR="003D32E9">
          <w:rPr>
            <w:rFonts w:ascii="Crimson Text" w:hAnsi="Crimson Text"/>
            <w:color w:val="000000" w:themeColor="text1"/>
            <w:sz w:val="26"/>
            <w:szCs w:val="26"/>
          </w:rPr>
          <w:t>terminara de recuperar la claridad</w:t>
        </w:r>
      </w:ins>
      <w:r w:rsidR="000F61D7" w:rsidRPr="008D03A6">
        <w:rPr>
          <w:rFonts w:ascii="Crimson Text" w:hAnsi="Crimson Text"/>
          <w:color w:val="000000" w:themeColor="text1"/>
          <w:sz w:val="26"/>
          <w:szCs w:val="26"/>
        </w:rPr>
        <w:t xml:space="preserve"> y </w:t>
      </w:r>
      <w:r w:rsidRPr="008D03A6">
        <w:rPr>
          <w:rFonts w:ascii="Crimson Text" w:hAnsi="Crimson Text"/>
          <w:color w:val="000000" w:themeColor="text1"/>
          <w:sz w:val="26"/>
          <w:szCs w:val="26"/>
        </w:rPr>
        <w:t>se hiciera preguntas</w:t>
      </w:r>
      <w:r w:rsidR="000F61D7"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una voz irrumpió </w:t>
      </w:r>
      <w:del w:id="108" w:author="PC" w:date="2025-06-16T18:03:00Z">
        <w:r w:rsidRPr="008D03A6" w:rsidDel="003D32E9">
          <w:rPr>
            <w:rFonts w:ascii="Crimson Text" w:hAnsi="Crimson Text"/>
            <w:color w:val="000000" w:themeColor="text1"/>
            <w:sz w:val="26"/>
            <w:szCs w:val="26"/>
          </w:rPr>
          <w:delText>el ambiente</w:delText>
        </w:r>
      </w:del>
      <w:ins w:id="109" w:author="PC" w:date="2025-06-16T18:03:00Z">
        <w:r w:rsidR="003D32E9">
          <w:rPr>
            <w:rFonts w:ascii="Crimson Text" w:hAnsi="Crimson Text"/>
            <w:color w:val="000000" w:themeColor="text1"/>
            <w:sz w:val="26"/>
            <w:szCs w:val="26"/>
          </w:rPr>
          <w:t>sus pensamientos</w:t>
        </w:r>
      </w:ins>
      <w:del w:id="110" w:author="PC" w:date="2025-06-16T18:03:00Z">
        <w:r w:rsidRPr="008D03A6" w:rsidDel="003D32E9">
          <w:rPr>
            <w:rFonts w:ascii="Crimson Text" w:hAnsi="Crimson Text"/>
            <w:color w:val="000000" w:themeColor="text1"/>
            <w:sz w:val="26"/>
            <w:szCs w:val="26"/>
          </w:rPr>
          <w:delText>.</w:delText>
        </w:r>
      </w:del>
      <w:ins w:id="111" w:author="PC" w:date="2025-06-16T18:03:00Z">
        <w:r w:rsidR="003D32E9">
          <w:rPr>
            <w:rFonts w:ascii="Crimson Text" w:hAnsi="Crimson Text"/>
            <w:color w:val="000000" w:themeColor="text1"/>
            <w:sz w:val="26"/>
            <w:szCs w:val="26"/>
          </w:rPr>
          <w:t>:</w:t>
        </w:r>
      </w:ins>
    </w:p>
    <w:p w:rsidR="007F1BBF" w:rsidRPr="008D03A6" w:rsidRDefault="00894812" w:rsidP="0083786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7F1BBF" w:rsidRPr="008D03A6">
        <w:rPr>
          <w:rFonts w:ascii="Crimson Text" w:hAnsi="Crimson Text"/>
          <w:color w:val="000000" w:themeColor="text1"/>
          <w:sz w:val="26"/>
          <w:szCs w:val="26"/>
        </w:rPr>
        <w:t>¿</w:t>
      </w:r>
      <w:proofErr w:type="gramEnd"/>
      <w:r w:rsidR="007F1BBF" w:rsidRPr="008D03A6">
        <w:rPr>
          <w:rFonts w:ascii="Crimson Text" w:hAnsi="Crimson Text"/>
          <w:color w:val="000000" w:themeColor="text1"/>
          <w:sz w:val="26"/>
          <w:szCs w:val="26"/>
        </w:rPr>
        <w:t xml:space="preserve">Por qué estabas merodeando </w:t>
      </w:r>
      <w:r w:rsidR="00235ED5" w:rsidRPr="008D03A6">
        <w:rPr>
          <w:rFonts w:ascii="Crimson Text" w:hAnsi="Crimson Text"/>
          <w:color w:val="000000" w:themeColor="text1"/>
          <w:sz w:val="26"/>
          <w:szCs w:val="26"/>
        </w:rPr>
        <w:t xml:space="preserve">en mi </w:t>
      </w:r>
      <w:r w:rsidR="00034F30" w:rsidRPr="008D03A6">
        <w:rPr>
          <w:rFonts w:ascii="Crimson Text" w:hAnsi="Crimson Text"/>
          <w:color w:val="000000" w:themeColor="text1"/>
          <w:sz w:val="26"/>
          <w:szCs w:val="26"/>
        </w:rPr>
        <w:t>cabaña? ¿</w:t>
      </w:r>
      <w:r w:rsidR="0080536A" w:rsidRPr="008D03A6">
        <w:rPr>
          <w:rFonts w:ascii="Crimson Text" w:hAnsi="Crimson Text"/>
          <w:color w:val="000000" w:themeColor="text1"/>
          <w:sz w:val="26"/>
          <w:szCs w:val="26"/>
        </w:rPr>
        <w:t xml:space="preserve">Qué </w:t>
      </w:r>
      <w:r w:rsidR="00235ED5" w:rsidRPr="008D03A6">
        <w:rPr>
          <w:rFonts w:ascii="Crimson Text" w:hAnsi="Crimson Text"/>
          <w:color w:val="000000" w:themeColor="text1"/>
          <w:sz w:val="26"/>
          <w:szCs w:val="26"/>
        </w:rPr>
        <w:t>estás buscando</w:t>
      </w:r>
      <w:r w:rsidR="0080536A"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112" w:author="PC" w:date="2025-06-16T18:03:00Z">
        <w:r w:rsidR="00E55697" w:rsidRPr="008D03A6" w:rsidDel="003D32E9">
          <w:rPr>
            <w:rFonts w:ascii="Crimson Text" w:hAnsi="Crimson Text"/>
            <w:color w:val="000000" w:themeColor="text1"/>
            <w:sz w:val="26"/>
            <w:szCs w:val="26"/>
          </w:rPr>
          <w:delText>se</w:delText>
        </w:r>
      </w:del>
      <w:del w:id="113" w:author="PC" w:date="2025-06-16T18:04:00Z">
        <w:r w:rsidR="00E55697" w:rsidRPr="008D03A6" w:rsidDel="003D32E9">
          <w:rPr>
            <w:rFonts w:ascii="Crimson Text" w:hAnsi="Crimson Text"/>
            <w:color w:val="000000" w:themeColor="text1"/>
            <w:sz w:val="26"/>
            <w:szCs w:val="26"/>
          </w:rPr>
          <w:delText xml:space="preserve"> oyó</w:delText>
        </w:r>
      </w:del>
      <w:ins w:id="114" w:author="PC" w:date="2025-06-16T19:19:00Z">
        <w:r>
          <w:rPr>
            <w:rFonts w:ascii="Crimson Text" w:hAnsi="Crimson Text"/>
            <w:color w:val="000000" w:themeColor="text1"/>
            <w:sz w:val="26"/>
            <w:szCs w:val="26"/>
          </w:rPr>
          <w:t>O</w:t>
        </w:r>
      </w:ins>
      <w:ins w:id="115" w:author="PC" w:date="2025-06-16T18:04:00Z">
        <w:r w:rsidR="003D32E9">
          <w:rPr>
            <w:rFonts w:ascii="Crimson Text" w:hAnsi="Crimson Text"/>
            <w:color w:val="000000" w:themeColor="text1"/>
            <w:sz w:val="26"/>
            <w:szCs w:val="26"/>
          </w:rPr>
          <w:t>yó</w:t>
        </w:r>
      </w:ins>
      <w:ins w:id="116" w:author="PC" w:date="2025-06-16T19:18:00Z">
        <w:r>
          <w:rPr>
            <w:rFonts w:ascii="Crimson Text" w:hAnsi="Crimson Text"/>
            <w:color w:val="000000" w:themeColor="text1"/>
            <w:sz w:val="26"/>
            <w:szCs w:val="26"/>
          </w:rPr>
          <w:t xml:space="preserve"> que le preguntaba una voz</w:t>
        </w:r>
      </w:ins>
      <w:r w:rsidR="00B577D2" w:rsidRPr="008D03A6">
        <w:rPr>
          <w:rFonts w:ascii="Crimson Text" w:hAnsi="Crimson Text"/>
          <w:color w:val="000000" w:themeColor="text1"/>
          <w:sz w:val="26"/>
          <w:szCs w:val="26"/>
        </w:rPr>
        <w:t>,</w:t>
      </w:r>
      <w:r w:rsidR="00E55697" w:rsidRPr="008D03A6">
        <w:rPr>
          <w:rFonts w:ascii="Crimson Text" w:hAnsi="Crimson Text"/>
          <w:color w:val="000000" w:themeColor="text1"/>
          <w:sz w:val="26"/>
          <w:szCs w:val="26"/>
        </w:rPr>
        <w:t xml:space="preserve"> </w:t>
      </w:r>
      <w:r w:rsidR="00672DF7" w:rsidRPr="008D03A6">
        <w:rPr>
          <w:rFonts w:ascii="Crimson Text" w:hAnsi="Crimson Text"/>
          <w:color w:val="000000" w:themeColor="text1"/>
          <w:sz w:val="26"/>
          <w:szCs w:val="26"/>
        </w:rPr>
        <w:t xml:space="preserve">y </w:t>
      </w:r>
      <w:r w:rsidR="00B577D2" w:rsidRPr="008D03A6">
        <w:rPr>
          <w:rFonts w:ascii="Crimson Text" w:hAnsi="Crimson Text"/>
          <w:color w:val="000000" w:themeColor="text1"/>
          <w:sz w:val="26"/>
          <w:szCs w:val="26"/>
        </w:rPr>
        <w:t>una</w:t>
      </w:r>
      <w:r w:rsidR="00672DF7" w:rsidRPr="008D03A6">
        <w:rPr>
          <w:rFonts w:ascii="Crimson Text" w:hAnsi="Crimson Text"/>
          <w:color w:val="000000" w:themeColor="text1"/>
          <w:sz w:val="26"/>
          <w:szCs w:val="26"/>
        </w:rPr>
        <w:t xml:space="preserve"> persona se hizo</w:t>
      </w:r>
      <w:r w:rsidR="0080536A" w:rsidRPr="008D03A6">
        <w:rPr>
          <w:rFonts w:ascii="Crimson Text" w:hAnsi="Crimson Text"/>
          <w:color w:val="000000" w:themeColor="text1"/>
          <w:sz w:val="26"/>
          <w:szCs w:val="26"/>
        </w:rPr>
        <w:t xml:space="preserve"> presente frente a Eros.</w:t>
      </w:r>
      <w:r w:rsidR="009C73A3" w:rsidRPr="008D03A6">
        <w:rPr>
          <w:rFonts w:ascii="Crimson Text" w:hAnsi="Crimson Text"/>
          <w:color w:val="000000" w:themeColor="text1"/>
          <w:sz w:val="26"/>
          <w:szCs w:val="26"/>
        </w:rPr>
        <w:t xml:space="preserve"> </w:t>
      </w:r>
      <w:r w:rsidR="00B577D2" w:rsidRPr="008D03A6">
        <w:rPr>
          <w:rFonts w:ascii="Crimson Text" w:hAnsi="Crimson Text"/>
          <w:color w:val="000000" w:themeColor="text1"/>
          <w:sz w:val="26"/>
          <w:szCs w:val="26"/>
        </w:rPr>
        <w:t>Era un</w:t>
      </w:r>
      <w:r w:rsidR="009C73A3" w:rsidRPr="008D03A6">
        <w:rPr>
          <w:rFonts w:ascii="Crimson Text" w:hAnsi="Crimson Text"/>
          <w:color w:val="000000" w:themeColor="text1"/>
          <w:sz w:val="26"/>
          <w:szCs w:val="26"/>
        </w:rPr>
        <w:t xml:space="preserve"> hombre alto y </w:t>
      </w:r>
      <w:r w:rsidR="00DF1958" w:rsidRPr="008D03A6">
        <w:rPr>
          <w:rFonts w:ascii="Crimson Text" w:hAnsi="Crimson Text"/>
          <w:color w:val="000000" w:themeColor="text1"/>
          <w:sz w:val="26"/>
          <w:szCs w:val="26"/>
        </w:rPr>
        <w:t>corpulento</w:t>
      </w:r>
      <w:r w:rsidR="009C73A3" w:rsidRPr="008D03A6">
        <w:rPr>
          <w:rFonts w:ascii="Crimson Text" w:hAnsi="Crimson Text"/>
          <w:color w:val="000000" w:themeColor="text1"/>
          <w:sz w:val="26"/>
          <w:szCs w:val="26"/>
        </w:rPr>
        <w:t>, sus músculos</w:t>
      </w:r>
      <w:r w:rsidR="0044794B" w:rsidRPr="008D03A6">
        <w:rPr>
          <w:rFonts w:ascii="Crimson Text" w:hAnsi="Crimson Text"/>
          <w:color w:val="000000" w:themeColor="text1"/>
          <w:sz w:val="26"/>
          <w:szCs w:val="26"/>
        </w:rPr>
        <w:t xml:space="preserve"> </w:t>
      </w:r>
      <w:r w:rsidR="009C73A3" w:rsidRPr="008D03A6">
        <w:rPr>
          <w:rFonts w:ascii="Crimson Text" w:hAnsi="Crimson Text"/>
          <w:color w:val="000000" w:themeColor="text1"/>
          <w:sz w:val="26"/>
          <w:szCs w:val="26"/>
        </w:rPr>
        <w:t xml:space="preserve">parecían tallados con un cincel, y las venas que los rodeaban sobresalían de la piel como una enredadera. La fortaleza física </w:t>
      </w:r>
      <w:ins w:id="117" w:author="PC" w:date="2025-06-16T18:04:00Z">
        <w:r w:rsidR="003D32E9">
          <w:rPr>
            <w:rFonts w:ascii="Crimson Text" w:hAnsi="Crimson Text"/>
            <w:color w:val="000000" w:themeColor="text1"/>
            <w:sz w:val="26"/>
            <w:szCs w:val="26"/>
          </w:rPr>
          <w:t xml:space="preserve">que emanaba </w:t>
        </w:r>
      </w:ins>
      <w:r w:rsidR="00672DF7" w:rsidRPr="008D03A6">
        <w:rPr>
          <w:rFonts w:ascii="Crimson Text" w:hAnsi="Crimson Text"/>
          <w:color w:val="000000" w:themeColor="text1"/>
          <w:sz w:val="26"/>
          <w:szCs w:val="26"/>
        </w:rPr>
        <w:t>del individuo</w:t>
      </w:r>
      <w:r w:rsidR="009C73A3" w:rsidRPr="008D03A6">
        <w:rPr>
          <w:rFonts w:ascii="Crimson Text" w:hAnsi="Crimson Text"/>
          <w:color w:val="000000" w:themeColor="text1"/>
          <w:sz w:val="26"/>
          <w:szCs w:val="26"/>
        </w:rPr>
        <w:t xml:space="preserve"> era </w:t>
      </w:r>
      <w:r w:rsidR="00672DF7" w:rsidRPr="008D03A6">
        <w:rPr>
          <w:rFonts w:ascii="Crimson Text" w:hAnsi="Crimson Text"/>
          <w:color w:val="000000" w:themeColor="text1"/>
          <w:sz w:val="26"/>
          <w:szCs w:val="26"/>
        </w:rPr>
        <w:t>real</w:t>
      </w:r>
      <w:r w:rsidR="00BE5B2F" w:rsidRPr="008D03A6">
        <w:rPr>
          <w:rFonts w:ascii="Crimson Text" w:hAnsi="Crimson Text"/>
          <w:color w:val="000000" w:themeColor="text1"/>
          <w:sz w:val="26"/>
          <w:szCs w:val="26"/>
        </w:rPr>
        <w:t xml:space="preserve">mente </w:t>
      </w:r>
      <w:del w:id="118" w:author="PC" w:date="2025-06-16T18:04:00Z">
        <w:r w:rsidR="00F75AC1" w:rsidRPr="008D03A6" w:rsidDel="003D32E9">
          <w:rPr>
            <w:rFonts w:ascii="Crimson Text" w:hAnsi="Crimson Text"/>
            <w:color w:val="000000" w:themeColor="text1"/>
            <w:sz w:val="26"/>
            <w:szCs w:val="26"/>
          </w:rPr>
          <w:lastRenderedPageBreak/>
          <w:delText>sorprendente</w:delText>
        </w:r>
      </w:del>
      <w:ins w:id="119" w:author="PC" w:date="2025-06-16T18:04:00Z">
        <w:r w:rsidR="003D32E9">
          <w:rPr>
            <w:rFonts w:ascii="Crimson Text" w:hAnsi="Crimson Text"/>
            <w:color w:val="000000" w:themeColor="text1"/>
            <w:sz w:val="26"/>
            <w:szCs w:val="26"/>
          </w:rPr>
          <w:t>sobrecogedora</w:t>
        </w:r>
      </w:ins>
      <w:r w:rsidR="00BE5B2F" w:rsidRPr="008D03A6">
        <w:rPr>
          <w:rFonts w:ascii="Crimson Text" w:hAnsi="Crimson Text"/>
          <w:color w:val="000000" w:themeColor="text1"/>
          <w:sz w:val="26"/>
          <w:szCs w:val="26"/>
        </w:rPr>
        <w:t xml:space="preserve">. Lucía un gesto </w:t>
      </w:r>
      <w:r w:rsidR="00235ED5" w:rsidRPr="008D03A6">
        <w:rPr>
          <w:rFonts w:ascii="Crimson Text" w:hAnsi="Crimson Text"/>
          <w:color w:val="000000" w:themeColor="text1"/>
          <w:sz w:val="26"/>
          <w:szCs w:val="26"/>
        </w:rPr>
        <w:t>recio</w:t>
      </w:r>
      <w:r w:rsidR="00BE5B2F" w:rsidRPr="008D03A6">
        <w:rPr>
          <w:rFonts w:ascii="Crimson Text" w:hAnsi="Crimson Text"/>
          <w:color w:val="000000" w:themeColor="text1"/>
          <w:sz w:val="26"/>
          <w:szCs w:val="26"/>
        </w:rPr>
        <w:t xml:space="preserve"> detrás de una barba blanca y </w:t>
      </w:r>
      <w:r w:rsidR="0044794B" w:rsidRPr="008D03A6">
        <w:rPr>
          <w:rFonts w:ascii="Crimson Text" w:hAnsi="Crimson Text"/>
          <w:color w:val="000000" w:themeColor="text1"/>
          <w:sz w:val="26"/>
          <w:szCs w:val="26"/>
        </w:rPr>
        <w:t>grotesca</w:t>
      </w:r>
      <w:r w:rsidR="00BE5B2F" w:rsidRPr="008D03A6">
        <w:rPr>
          <w:rFonts w:ascii="Crimson Text" w:hAnsi="Crimson Text"/>
          <w:color w:val="000000" w:themeColor="text1"/>
          <w:sz w:val="26"/>
          <w:szCs w:val="26"/>
        </w:rPr>
        <w:t xml:space="preserve"> que se extendía hasta </w:t>
      </w:r>
      <w:r w:rsidR="00B75B47" w:rsidRPr="008D03A6">
        <w:rPr>
          <w:rFonts w:ascii="Crimson Text" w:hAnsi="Crimson Text"/>
          <w:color w:val="000000" w:themeColor="text1"/>
          <w:sz w:val="26"/>
          <w:szCs w:val="26"/>
        </w:rPr>
        <w:t>la cintura</w:t>
      </w:r>
      <w:r w:rsidR="00BE5B2F" w:rsidRPr="008D03A6">
        <w:rPr>
          <w:rFonts w:ascii="Crimson Text" w:hAnsi="Crimson Text"/>
          <w:color w:val="000000" w:themeColor="text1"/>
          <w:sz w:val="26"/>
          <w:szCs w:val="26"/>
        </w:rPr>
        <w:t xml:space="preserve">. La parte descubierta del rostro exponía profundas arrugas, </w:t>
      </w:r>
      <w:del w:id="120" w:author="PC" w:date="2025-06-16T18:05:00Z">
        <w:r w:rsidR="00F04166" w:rsidRPr="008D03A6" w:rsidDel="003D32E9">
          <w:rPr>
            <w:rFonts w:ascii="Crimson Text" w:hAnsi="Crimson Text"/>
            <w:color w:val="000000" w:themeColor="text1"/>
            <w:sz w:val="26"/>
            <w:szCs w:val="26"/>
          </w:rPr>
          <w:delText>se trataba de un veterano</w:delText>
        </w:r>
      </w:del>
      <w:ins w:id="121" w:author="PC" w:date="2025-06-16T18:05:00Z">
        <w:r w:rsidR="003D32E9">
          <w:rPr>
            <w:rFonts w:ascii="Crimson Text" w:hAnsi="Crimson Text"/>
            <w:color w:val="000000" w:themeColor="text1"/>
            <w:sz w:val="26"/>
            <w:szCs w:val="26"/>
          </w:rPr>
          <w:t>que lo evidenciaban como un anciano</w:t>
        </w:r>
      </w:ins>
      <w:r w:rsidR="00F04166" w:rsidRPr="008D03A6">
        <w:rPr>
          <w:rFonts w:ascii="Crimson Text" w:hAnsi="Crimson Text"/>
          <w:color w:val="000000" w:themeColor="text1"/>
          <w:sz w:val="26"/>
          <w:szCs w:val="26"/>
        </w:rPr>
        <w:t xml:space="preserve"> más allá de su </w:t>
      </w:r>
      <w:r w:rsidR="00672DF7" w:rsidRPr="008D03A6">
        <w:rPr>
          <w:rFonts w:ascii="Crimson Text" w:hAnsi="Crimson Text"/>
          <w:color w:val="000000" w:themeColor="text1"/>
          <w:sz w:val="26"/>
          <w:szCs w:val="26"/>
        </w:rPr>
        <w:t>preservado</w:t>
      </w:r>
      <w:r w:rsidR="0044794B" w:rsidRPr="008D03A6">
        <w:rPr>
          <w:rFonts w:ascii="Crimson Text" w:hAnsi="Crimson Text"/>
          <w:color w:val="000000" w:themeColor="text1"/>
          <w:sz w:val="26"/>
          <w:szCs w:val="26"/>
        </w:rPr>
        <w:t xml:space="preserve"> estado. Sus ropas </w:t>
      </w:r>
      <w:del w:id="122" w:author="PC" w:date="2025-06-16T18:16:00Z">
        <w:r w:rsidR="0044794B" w:rsidRPr="008D03A6" w:rsidDel="005A27BB">
          <w:rPr>
            <w:rFonts w:ascii="Crimson Text" w:hAnsi="Crimson Text"/>
            <w:color w:val="000000" w:themeColor="text1"/>
            <w:sz w:val="26"/>
            <w:szCs w:val="26"/>
          </w:rPr>
          <w:delText xml:space="preserve">demacradas </w:delText>
        </w:r>
      </w:del>
      <w:ins w:id="123" w:author="PC" w:date="2025-06-16T18:16:00Z">
        <w:r w:rsidR="005A27BB">
          <w:rPr>
            <w:rFonts w:ascii="Crimson Text" w:hAnsi="Crimson Text"/>
            <w:color w:val="000000" w:themeColor="text1"/>
            <w:sz w:val="26"/>
            <w:szCs w:val="26"/>
          </w:rPr>
          <w:t>ajadas</w:t>
        </w:r>
        <w:r w:rsidR="005A27BB" w:rsidRPr="008D03A6">
          <w:rPr>
            <w:rFonts w:ascii="Crimson Text" w:hAnsi="Crimson Text"/>
            <w:color w:val="000000" w:themeColor="text1"/>
            <w:sz w:val="26"/>
            <w:szCs w:val="26"/>
          </w:rPr>
          <w:t xml:space="preserve"> </w:t>
        </w:r>
      </w:ins>
      <w:r w:rsidR="0044794B" w:rsidRPr="008D03A6">
        <w:rPr>
          <w:rFonts w:ascii="Crimson Text" w:hAnsi="Crimson Text"/>
          <w:color w:val="000000" w:themeColor="text1"/>
          <w:sz w:val="26"/>
          <w:szCs w:val="26"/>
        </w:rPr>
        <w:t>y percudidas por la tierra</w:t>
      </w:r>
      <w:ins w:id="124" w:author="PC" w:date="2025-06-16T18:05:00Z">
        <w:r w:rsidR="003D32E9">
          <w:rPr>
            <w:rFonts w:ascii="Crimson Text" w:hAnsi="Crimson Text"/>
            <w:color w:val="000000" w:themeColor="text1"/>
            <w:sz w:val="26"/>
            <w:szCs w:val="26"/>
          </w:rPr>
          <w:t xml:space="preserve"> y el paso del tiempo</w:t>
        </w:r>
      </w:ins>
      <w:r w:rsidR="0044794B" w:rsidRPr="008D03A6">
        <w:rPr>
          <w:rFonts w:ascii="Crimson Text" w:hAnsi="Crimson Text"/>
          <w:color w:val="000000" w:themeColor="text1"/>
          <w:sz w:val="26"/>
          <w:szCs w:val="26"/>
        </w:rPr>
        <w:t xml:space="preserve">, ya </w:t>
      </w:r>
      <w:del w:id="125" w:author="PC" w:date="2025-06-16T18:17:00Z">
        <w:r w:rsidR="0044794B" w:rsidRPr="008D03A6" w:rsidDel="005A27BB">
          <w:rPr>
            <w:rFonts w:ascii="Crimson Text" w:hAnsi="Crimson Text"/>
            <w:color w:val="000000" w:themeColor="text1"/>
            <w:sz w:val="26"/>
            <w:szCs w:val="26"/>
          </w:rPr>
          <w:delText>no permitían distinguir su verdadero</w:delText>
        </w:r>
        <w:r w:rsidR="00235ED5" w:rsidRPr="008D03A6" w:rsidDel="005A27BB">
          <w:rPr>
            <w:rFonts w:ascii="Crimson Text" w:hAnsi="Crimson Text"/>
            <w:color w:val="000000" w:themeColor="text1"/>
            <w:sz w:val="26"/>
            <w:szCs w:val="26"/>
          </w:rPr>
          <w:delText xml:space="preserve"> color</w:delText>
        </w:r>
      </w:del>
      <w:ins w:id="126" w:author="PC" w:date="2025-06-16T18:17:00Z">
        <w:r w:rsidR="005A27BB">
          <w:rPr>
            <w:rFonts w:ascii="Crimson Text" w:hAnsi="Crimson Text"/>
            <w:color w:val="000000" w:themeColor="text1"/>
            <w:sz w:val="26"/>
            <w:szCs w:val="26"/>
          </w:rPr>
          <w:t>habían perdido su verdadero color</w:t>
        </w:r>
      </w:ins>
      <w:r w:rsidR="0044794B" w:rsidRPr="008D03A6">
        <w:rPr>
          <w:rFonts w:ascii="Crimson Text" w:hAnsi="Crimson Text"/>
          <w:color w:val="000000" w:themeColor="text1"/>
          <w:sz w:val="26"/>
          <w:szCs w:val="26"/>
        </w:rPr>
        <w:t>.</w:t>
      </w:r>
    </w:p>
    <w:p w:rsidR="00235ED5" w:rsidRPr="008D03A6" w:rsidRDefault="00235ED5" w:rsidP="0083786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w:t>
      </w:r>
      <w:r w:rsidR="00ED0103" w:rsidRPr="008D03A6">
        <w:rPr>
          <w:rFonts w:ascii="Crimson Text" w:hAnsi="Crimson Text"/>
          <w:color w:val="000000" w:themeColor="text1"/>
          <w:sz w:val="26"/>
          <w:szCs w:val="26"/>
        </w:rPr>
        <w:t xml:space="preserve"> no</w:t>
      </w:r>
      <w:r w:rsidRPr="008D03A6">
        <w:rPr>
          <w:rFonts w:ascii="Crimson Text" w:hAnsi="Crimson Text"/>
          <w:color w:val="000000" w:themeColor="text1"/>
          <w:sz w:val="26"/>
          <w:szCs w:val="26"/>
        </w:rPr>
        <w:t xml:space="preserve"> supo </w:t>
      </w:r>
      <w:del w:id="127" w:author="PC" w:date="2025-06-16T18:17:00Z">
        <w:r w:rsidRPr="008D03A6" w:rsidDel="005A27BB">
          <w:rPr>
            <w:rFonts w:ascii="Crimson Text" w:hAnsi="Crimson Text"/>
            <w:color w:val="000000" w:themeColor="text1"/>
            <w:sz w:val="26"/>
            <w:szCs w:val="26"/>
          </w:rPr>
          <w:delText xml:space="preserve">que </w:delText>
        </w:r>
      </w:del>
      <w:ins w:id="128" w:author="PC" w:date="2025-06-16T18:17:00Z">
        <w:r w:rsidR="005A27BB">
          <w:rPr>
            <w:rFonts w:ascii="Crimson Text" w:hAnsi="Crimson Text"/>
            <w:color w:val="000000" w:themeColor="text1"/>
            <w:sz w:val="26"/>
            <w:szCs w:val="26"/>
          </w:rPr>
          <w:t>qué</w:t>
        </w:r>
        <w:r w:rsidR="005A27BB"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responder,</w:t>
      </w:r>
      <w:r w:rsidR="00672DF7"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balbuce</w:t>
      </w:r>
      <w:ins w:id="129" w:author="PC" w:date="2025-06-16T18:17:00Z">
        <w:r w:rsidR="005A27BB">
          <w:rPr>
            <w:rFonts w:ascii="Crimson Text" w:hAnsi="Crimson Text"/>
            <w:color w:val="000000" w:themeColor="text1"/>
            <w:sz w:val="26"/>
            <w:szCs w:val="26"/>
          </w:rPr>
          <w:t>ó</w:t>
        </w:r>
      </w:ins>
      <w:del w:id="130" w:author="PC" w:date="2025-06-16T18:17:00Z">
        <w:r w:rsidRPr="008D03A6" w:rsidDel="005A27BB">
          <w:rPr>
            <w:rFonts w:ascii="Crimson Text" w:hAnsi="Crimson Text"/>
            <w:color w:val="000000" w:themeColor="text1"/>
            <w:sz w:val="26"/>
            <w:szCs w:val="26"/>
          </w:rPr>
          <w:delText>o</w:delText>
        </w:r>
      </w:del>
      <w:r w:rsidRPr="008D03A6">
        <w:rPr>
          <w:rFonts w:ascii="Crimson Text" w:hAnsi="Crimson Text"/>
          <w:color w:val="000000" w:themeColor="text1"/>
          <w:sz w:val="26"/>
          <w:szCs w:val="26"/>
        </w:rPr>
        <w:t xml:space="preserve"> algunas palabras sin sentido</w:t>
      </w:r>
      <w:del w:id="131" w:author="PC" w:date="2025-06-16T18:17:00Z">
        <w:r w:rsidRPr="008D03A6" w:rsidDel="005A27BB">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su captor comenzó a perder la paciencia.</w:t>
      </w:r>
    </w:p>
    <w:p w:rsidR="00235ED5" w:rsidRPr="008D03A6" w:rsidRDefault="00894812" w:rsidP="0083786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2DF7" w:rsidRPr="008D03A6">
        <w:rPr>
          <w:rFonts w:ascii="Crimson Text" w:hAnsi="Crimson Text"/>
          <w:color w:val="000000" w:themeColor="text1"/>
          <w:sz w:val="26"/>
          <w:szCs w:val="26"/>
        </w:rPr>
        <w:t>No me gusta repetir las cosas</w:t>
      </w:r>
      <w:del w:id="132" w:author="PC" w:date="2025-06-16T19:09:00Z">
        <w:r w:rsidR="00672DF7" w:rsidRPr="008D03A6" w:rsidDel="00FA47FC">
          <w:rPr>
            <w:rFonts w:ascii="Crimson Text" w:hAnsi="Crimson Text"/>
            <w:color w:val="000000" w:themeColor="text1"/>
            <w:sz w:val="26"/>
            <w:szCs w:val="26"/>
          </w:rPr>
          <w:delText>.</w:delText>
        </w:r>
        <w:r w:rsidR="00235ED5" w:rsidRPr="008D03A6" w:rsidDel="00FA47FC">
          <w:rPr>
            <w:rFonts w:ascii="Crimson Text" w:hAnsi="Crimson Text"/>
            <w:color w:val="000000" w:themeColor="text1"/>
            <w:sz w:val="26"/>
            <w:szCs w:val="26"/>
          </w:rPr>
          <w:delText xml:space="preserve"> ¿Q</w:delText>
        </w:r>
      </w:del>
      <w:ins w:id="133" w:author="PC" w:date="2025-06-16T19:09:00Z">
        <w:r w:rsidR="00FA47FC">
          <w:rPr>
            <w:rFonts w:ascii="Crimson Text" w:hAnsi="Crimson Text"/>
            <w:color w:val="000000" w:themeColor="text1"/>
            <w:sz w:val="26"/>
            <w:szCs w:val="26"/>
          </w:rPr>
          <w:t>, ¿q</w:t>
        </w:r>
      </w:ins>
      <w:r w:rsidR="00235ED5" w:rsidRPr="008D03A6">
        <w:rPr>
          <w:rFonts w:ascii="Crimson Text" w:hAnsi="Crimson Text"/>
          <w:color w:val="000000" w:themeColor="text1"/>
          <w:sz w:val="26"/>
          <w:szCs w:val="26"/>
        </w:rPr>
        <w:t xml:space="preserve">ué hacías allá afuera? ¿Intentabas robarme? </w:t>
      </w:r>
      <w:r>
        <w:rPr>
          <w:rFonts w:ascii="Crimson Text" w:hAnsi="Crimson Text"/>
          <w:color w:val="000000" w:themeColor="text1"/>
          <w:sz w:val="26"/>
          <w:szCs w:val="26"/>
        </w:rPr>
        <w:t>—</w:t>
      </w:r>
      <w:del w:id="134" w:author="PC" w:date="2025-06-16T18:18:00Z">
        <w:r w:rsidR="00235ED5" w:rsidRPr="008D03A6" w:rsidDel="005A27BB">
          <w:rPr>
            <w:rFonts w:ascii="Crimson Text" w:hAnsi="Crimson Text"/>
            <w:color w:val="000000" w:themeColor="text1"/>
            <w:sz w:val="26"/>
            <w:szCs w:val="26"/>
          </w:rPr>
          <w:delText xml:space="preserve">arrojó </w:delText>
        </w:r>
      </w:del>
      <w:ins w:id="135" w:author="PC" w:date="2025-06-16T19:02:00Z">
        <w:r w:rsidR="00FA47FC">
          <w:rPr>
            <w:rFonts w:ascii="Crimson Text" w:hAnsi="Crimson Text"/>
            <w:color w:val="000000" w:themeColor="text1"/>
            <w:sz w:val="26"/>
            <w:szCs w:val="26"/>
          </w:rPr>
          <w:t>i</w:t>
        </w:r>
      </w:ins>
      <w:ins w:id="136" w:author="PC" w:date="2025-06-16T18:18:00Z">
        <w:r w:rsidR="005A27BB">
          <w:rPr>
            <w:rFonts w:ascii="Crimson Text" w:hAnsi="Crimson Text"/>
            <w:color w:val="000000" w:themeColor="text1"/>
            <w:sz w:val="26"/>
            <w:szCs w:val="26"/>
          </w:rPr>
          <w:t>nsistió,</w:t>
        </w:r>
        <w:r w:rsidR="005A27BB" w:rsidRPr="008D03A6">
          <w:rPr>
            <w:rFonts w:ascii="Crimson Text" w:hAnsi="Crimson Text"/>
            <w:color w:val="000000" w:themeColor="text1"/>
            <w:sz w:val="26"/>
            <w:szCs w:val="26"/>
          </w:rPr>
          <w:t xml:space="preserve"> </w:t>
        </w:r>
      </w:ins>
      <w:r w:rsidR="00235ED5" w:rsidRPr="008D03A6">
        <w:rPr>
          <w:rFonts w:ascii="Crimson Text" w:hAnsi="Crimson Text"/>
          <w:color w:val="000000" w:themeColor="text1"/>
          <w:sz w:val="26"/>
          <w:szCs w:val="26"/>
        </w:rPr>
        <w:t>más incisivo</w:t>
      </w:r>
      <w:del w:id="137" w:author="PC" w:date="2025-06-16T18:18:00Z">
        <w:r w:rsidR="00235ED5" w:rsidRPr="008D03A6" w:rsidDel="005A27BB">
          <w:rPr>
            <w:rFonts w:ascii="Crimson Text" w:hAnsi="Crimson Text"/>
            <w:color w:val="000000" w:themeColor="text1"/>
            <w:sz w:val="26"/>
            <w:szCs w:val="26"/>
          </w:rPr>
          <w:delText>, el clima se volvía</w:delText>
        </w:r>
      </w:del>
      <w:ins w:id="138" w:author="PC" w:date="2025-06-16T18:18:00Z">
        <w:r w:rsidR="005A27BB">
          <w:rPr>
            <w:rFonts w:ascii="Crimson Text" w:hAnsi="Crimson Text"/>
            <w:color w:val="000000" w:themeColor="text1"/>
            <w:sz w:val="26"/>
            <w:szCs w:val="26"/>
          </w:rPr>
          <w:t xml:space="preserve"> y</w:t>
        </w:r>
      </w:ins>
      <w:r w:rsidR="00235ED5" w:rsidRPr="008D03A6">
        <w:rPr>
          <w:rFonts w:ascii="Crimson Text" w:hAnsi="Crimson Text"/>
          <w:color w:val="000000" w:themeColor="text1"/>
          <w:sz w:val="26"/>
          <w:szCs w:val="26"/>
        </w:rPr>
        <w:t xml:space="preserve"> </w:t>
      </w:r>
      <w:r w:rsidR="00386B51" w:rsidRPr="008D03A6">
        <w:rPr>
          <w:rFonts w:ascii="Crimson Text" w:hAnsi="Crimson Text"/>
          <w:color w:val="000000" w:themeColor="text1"/>
          <w:sz w:val="26"/>
          <w:szCs w:val="26"/>
        </w:rPr>
        <w:t>hostil</w:t>
      </w:r>
      <w:r w:rsidR="00235ED5" w:rsidRPr="008D03A6">
        <w:rPr>
          <w:rFonts w:ascii="Crimson Text" w:hAnsi="Crimson Text"/>
          <w:color w:val="000000" w:themeColor="text1"/>
          <w:sz w:val="26"/>
          <w:szCs w:val="26"/>
        </w:rPr>
        <w:t xml:space="preserve">. </w:t>
      </w:r>
      <w:r w:rsidR="00A6487C" w:rsidRPr="008D03A6">
        <w:rPr>
          <w:rFonts w:ascii="Crimson Text" w:hAnsi="Crimson Text"/>
          <w:color w:val="000000" w:themeColor="text1"/>
          <w:sz w:val="26"/>
          <w:szCs w:val="26"/>
        </w:rPr>
        <w:t xml:space="preserve">Mientras fijaba la vista en el rostro del joven, </w:t>
      </w:r>
      <w:del w:id="139" w:author="PC" w:date="2025-06-16T18:18:00Z">
        <w:r w:rsidR="00A6487C" w:rsidRPr="008D03A6" w:rsidDel="005A27BB">
          <w:rPr>
            <w:rFonts w:ascii="Crimson Text" w:hAnsi="Crimson Text"/>
            <w:color w:val="000000" w:themeColor="text1"/>
            <w:sz w:val="26"/>
            <w:szCs w:val="26"/>
          </w:rPr>
          <w:delText>provoca</w:delText>
        </w:r>
        <w:r w:rsidR="00967051" w:rsidRPr="008D03A6" w:rsidDel="005A27BB">
          <w:rPr>
            <w:rFonts w:ascii="Crimson Text" w:hAnsi="Crimson Text"/>
            <w:color w:val="000000" w:themeColor="text1"/>
            <w:sz w:val="26"/>
            <w:szCs w:val="26"/>
          </w:rPr>
          <w:delText>ba</w:delText>
        </w:r>
        <w:r w:rsidR="00A6487C" w:rsidRPr="008D03A6" w:rsidDel="005A27BB">
          <w:rPr>
            <w:rFonts w:ascii="Crimson Text" w:hAnsi="Crimson Text"/>
            <w:color w:val="000000" w:themeColor="text1"/>
            <w:sz w:val="26"/>
            <w:szCs w:val="26"/>
          </w:rPr>
          <w:delText xml:space="preserve"> </w:delText>
        </w:r>
      </w:del>
      <w:ins w:id="140" w:author="PC" w:date="2025-06-16T18:18:00Z">
        <w:r w:rsidR="005A27BB">
          <w:rPr>
            <w:rFonts w:ascii="Crimson Text" w:hAnsi="Crimson Text"/>
            <w:color w:val="000000" w:themeColor="text1"/>
            <w:sz w:val="26"/>
            <w:szCs w:val="26"/>
          </w:rPr>
          <w:t>hacía</w:t>
        </w:r>
        <w:r w:rsidR="005A27BB" w:rsidRPr="008D03A6">
          <w:rPr>
            <w:rFonts w:ascii="Crimson Text" w:hAnsi="Crimson Text"/>
            <w:color w:val="000000" w:themeColor="text1"/>
            <w:sz w:val="26"/>
            <w:szCs w:val="26"/>
          </w:rPr>
          <w:t xml:space="preserve"> </w:t>
        </w:r>
      </w:ins>
      <w:r w:rsidR="00A6487C" w:rsidRPr="008D03A6">
        <w:rPr>
          <w:rFonts w:ascii="Crimson Text" w:hAnsi="Crimson Text"/>
          <w:color w:val="000000" w:themeColor="text1"/>
          <w:sz w:val="26"/>
          <w:szCs w:val="26"/>
        </w:rPr>
        <w:t>chasquidos</w:t>
      </w:r>
      <w:r w:rsidR="00672DF7" w:rsidRPr="008D03A6">
        <w:rPr>
          <w:rFonts w:ascii="Crimson Text" w:hAnsi="Crimson Text"/>
          <w:color w:val="000000" w:themeColor="text1"/>
          <w:sz w:val="26"/>
          <w:szCs w:val="26"/>
        </w:rPr>
        <w:t xml:space="preserve"> con los nudillos</w:t>
      </w:r>
      <w:r w:rsidR="00A6487C" w:rsidRPr="008D03A6">
        <w:rPr>
          <w:rFonts w:ascii="Crimson Text" w:hAnsi="Crimson Text"/>
          <w:color w:val="000000" w:themeColor="text1"/>
          <w:sz w:val="26"/>
          <w:szCs w:val="26"/>
        </w:rPr>
        <w:t>.</w:t>
      </w:r>
    </w:p>
    <w:p w:rsidR="00A6487C" w:rsidRPr="008D03A6" w:rsidRDefault="00894812" w:rsidP="0083786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B4330C" w:rsidRPr="008D03A6">
        <w:rPr>
          <w:rFonts w:ascii="Crimson Text" w:hAnsi="Crimson Text"/>
          <w:color w:val="000000" w:themeColor="text1"/>
          <w:sz w:val="26"/>
          <w:szCs w:val="26"/>
        </w:rPr>
        <w:t>¡</w:t>
      </w:r>
      <w:proofErr w:type="gramEnd"/>
      <w:r w:rsidR="00B4330C" w:rsidRPr="008D03A6">
        <w:rPr>
          <w:rFonts w:ascii="Crimson Text" w:hAnsi="Crimson Text"/>
          <w:color w:val="000000" w:themeColor="text1"/>
          <w:sz w:val="26"/>
          <w:szCs w:val="26"/>
        </w:rPr>
        <w:t>No intentaba</w:t>
      </w:r>
      <w:r w:rsidR="00A6487C" w:rsidRPr="008D03A6">
        <w:rPr>
          <w:rFonts w:ascii="Crimson Text" w:hAnsi="Crimson Text"/>
          <w:color w:val="000000" w:themeColor="text1"/>
          <w:sz w:val="26"/>
          <w:szCs w:val="26"/>
        </w:rPr>
        <w:t xml:space="preserve"> robar</w:t>
      </w:r>
      <w:del w:id="141" w:author="PC" w:date="2025-06-16T18:17:00Z">
        <w:r w:rsidR="00A6487C" w:rsidRPr="008D03A6" w:rsidDel="005A27BB">
          <w:rPr>
            <w:rFonts w:ascii="Crimson Text" w:hAnsi="Crimson Text"/>
            <w:color w:val="000000" w:themeColor="text1"/>
            <w:sz w:val="26"/>
            <w:szCs w:val="26"/>
          </w:rPr>
          <w:delText>me</w:delText>
        </w:r>
      </w:del>
      <w:r w:rsidR="00A6487C" w:rsidRPr="008D03A6">
        <w:rPr>
          <w:rFonts w:ascii="Crimson Text" w:hAnsi="Crimson Text"/>
          <w:color w:val="000000" w:themeColor="text1"/>
          <w:sz w:val="26"/>
          <w:szCs w:val="26"/>
        </w:rPr>
        <w:t xml:space="preserve"> nada! </w:t>
      </w:r>
      <w:r>
        <w:rPr>
          <w:rFonts w:ascii="Crimson Text" w:hAnsi="Crimson Text"/>
          <w:color w:val="000000" w:themeColor="text1"/>
          <w:sz w:val="26"/>
          <w:szCs w:val="26"/>
        </w:rPr>
        <w:t>—</w:t>
      </w:r>
      <w:proofErr w:type="gramStart"/>
      <w:r w:rsidR="00A6487C" w:rsidRPr="008D03A6">
        <w:rPr>
          <w:rFonts w:ascii="Crimson Text" w:hAnsi="Crimson Text"/>
          <w:color w:val="000000" w:themeColor="text1"/>
          <w:sz w:val="26"/>
          <w:szCs w:val="26"/>
        </w:rPr>
        <w:t>respondió</w:t>
      </w:r>
      <w:proofErr w:type="gramEnd"/>
      <w:r w:rsidR="00A6487C" w:rsidRPr="008D03A6">
        <w:rPr>
          <w:rFonts w:ascii="Crimson Text" w:hAnsi="Crimson Text"/>
          <w:color w:val="000000" w:themeColor="text1"/>
          <w:sz w:val="26"/>
          <w:szCs w:val="26"/>
        </w:rPr>
        <w:t xml:space="preserve"> saliendo de su </w:t>
      </w:r>
      <w:del w:id="142" w:author="PC" w:date="2025-06-16T18:19:00Z">
        <w:r w:rsidR="00A6487C" w:rsidRPr="008D03A6" w:rsidDel="005A27BB">
          <w:rPr>
            <w:rFonts w:ascii="Crimson Text" w:hAnsi="Crimson Text"/>
            <w:color w:val="000000" w:themeColor="text1"/>
            <w:sz w:val="26"/>
            <w:szCs w:val="26"/>
          </w:rPr>
          <w:delText>quietud</w:delText>
        </w:r>
      </w:del>
      <w:ins w:id="143" w:author="PC" w:date="2025-06-16T18:19:00Z">
        <w:r w:rsidR="005A27BB">
          <w:rPr>
            <w:rFonts w:ascii="Crimson Text" w:hAnsi="Crimson Text"/>
            <w:color w:val="000000" w:themeColor="text1"/>
            <w:sz w:val="26"/>
            <w:szCs w:val="26"/>
          </w:rPr>
          <w:t>estupor</w:t>
        </w:r>
      </w:ins>
      <w:r>
        <w:rPr>
          <w:rFonts w:ascii="Crimson Text" w:hAnsi="Crimson Text"/>
          <w:color w:val="000000" w:themeColor="text1"/>
          <w:sz w:val="26"/>
          <w:szCs w:val="26"/>
        </w:rPr>
        <w:t>—</w:t>
      </w:r>
      <w:r w:rsidR="00A6487C" w:rsidRPr="008D03A6">
        <w:rPr>
          <w:rFonts w:ascii="Crimson Text" w:hAnsi="Crimson Text"/>
          <w:color w:val="000000" w:themeColor="text1"/>
          <w:sz w:val="26"/>
          <w:szCs w:val="26"/>
        </w:rPr>
        <w:t>. Tan sólo estaba buscando ayuda.</w:t>
      </w:r>
    </w:p>
    <w:p w:rsidR="00A6487C" w:rsidRPr="008D03A6" w:rsidRDefault="00894812" w:rsidP="0083786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A6487C" w:rsidRPr="008D03A6">
        <w:rPr>
          <w:rFonts w:ascii="Crimson Text" w:hAnsi="Crimson Text"/>
          <w:color w:val="000000" w:themeColor="text1"/>
          <w:sz w:val="26"/>
          <w:szCs w:val="26"/>
        </w:rPr>
        <w:t>¡</w:t>
      </w:r>
      <w:proofErr w:type="gramEnd"/>
      <w:r w:rsidR="00A6487C" w:rsidRPr="008D03A6">
        <w:rPr>
          <w:rFonts w:ascii="Crimson Text" w:hAnsi="Crimson Text"/>
          <w:color w:val="000000" w:themeColor="text1"/>
          <w:sz w:val="26"/>
          <w:szCs w:val="26"/>
        </w:rPr>
        <w:t xml:space="preserve">Ayuda! ¡Ja! </w:t>
      </w:r>
      <w:r>
        <w:rPr>
          <w:rFonts w:ascii="Crimson Text" w:hAnsi="Crimson Text"/>
          <w:color w:val="000000" w:themeColor="text1"/>
          <w:sz w:val="26"/>
          <w:szCs w:val="26"/>
        </w:rPr>
        <w:t>—</w:t>
      </w:r>
      <w:ins w:id="144" w:author="PC" w:date="2025-06-27T19:07:00Z">
        <w:r w:rsidR="004107EB">
          <w:rPr>
            <w:rFonts w:ascii="Crimson Text" w:hAnsi="Crimson Text"/>
            <w:color w:val="000000" w:themeColor="text1"/>
            <w:sz w:val="26"/>
            <w:szCs w:val="26"/>
          </w:rPr>
          <w:t>rió</w:t>
        </w:r>
      </w:ins>
      <w:del w:id="145" w:author="PC" w:date="2025-06-27T19:06:00Z">
        <w:r w:rsidR="00A6487C" w:rsidRPr="008D03A6" w:rsidDel="004107EB">
          <w:rPr>
            <w:rFonts w:ascii="Crimson Text" w:hAnsi="Crimson Text"/>
            <w:color w:val="000000" w:themeColor="text1"/>
            <w:sz w:val="26"/>
            <w:szCs w:val="26"/>
          </w:rPr>
          <w:delText>rio</w:delText>
        </w:r>
      </w:del>
      <w:r w:rsidR="00A6487C" w:rsidRPr="008D03A6">
        <w:rPr>
          <w:rFonts w:ascii="Crimson Text" w:hAnsi="Crimson Text"/>
          <w:color w:val="000000" w:themeColor="text1"/>
          <w:sz w:val="26"/>
          <w:szCs w:val="26"/>
        </w:rPr>
        <w:t xml:space="preserve"> </w:t>
      </w:r>
      <w:r w:rsidR="00386B51" w:rsidRPr="008D03A6">
        <w:rPr>
          <w:rFonts w:ascii="Crimson Text" w:hAnsi="Crimson Text"/>
          <w:color w:val="000000" w:themeColor="text1"/>
          <w:sz w:val="26"/>
          <w:szCs w:val="26"/>
        </w:rPr>
        <w:t>irónicamente</w:t>
      </w:r>
      <w:r>
        <w:rPr>
          <w:rFonts w:ascii="Crimson Text" w:hAnsi="Crimson Text"/>
          <w:color w:val="000000" w:themeColor="text1"/>
          <w:sz w:val="26"/>
          <w:szCs w:val="26"/>
        </w:rPr>
        <w:t>—</w:t>
      </w:r>
      <w:r w:rsidR="00A6487C" w:rsidRPr="008D03A6">
        <w:rPr>
          <w:rFonts w:ascii="Crimson Text" w:hAnsi="Crimson Text"/>
          <w:color w:val="000000" w:themeColor="text1"/>
          <w:sz w:val="26"/>
          <w:szCs w:val="26"/>
        </w:rPr>
        <w:t xml:space="preserve">. </w:t>
      </w:r>
      <w:commentRangeStart w:id="146"/>
      <w:r w:rsidR="00A6487C" w:rsidRPr="008D03A6">
        <w:rPr>
          <w:rFonts w:ascii="Crimson Text" w:hAnsi="Crimson Text"/>
          <w:color w:val="000000" w:themeColor="text1"/>
          <w:sz w:val="26"/>
          <w:szCs w:val="26"/>
        </w:rPr>
        <w:t xml:space="preserve">Quien </w:t>
      </w:r>
      <w:del w:id="147" w:author="PC" w:date="2025-06-16T18:20:00Z">
        <w:r w:rsidR="00A6487C" w:rsidRPr="008D03A6" w:rsidDel="005A27BB">
          <w:rPr>
            <w:rFonts w:ascii="Crimson Text" w:hAnsi="Crimson Text"/>
            <w:color w:val="000000" w:themeColor="text1"/>
            <w:sz w:val="26"/>
            <w:szCs w:val="26"/>
          </w:rPr>
          <w:delText xml:space="preserve">sobrevive </w:delText>
        </w:r>
      </w:del>
      <w:ins w:id="148" w:author="PC" w:date="2025-06-16T18:20:00Z">
        <w:r w:rsidR="005A27BB">
          <w:rPr>
            <w:rFonts w:ascii="Crimson Text" w:hAnsi="Crimson Text"/>
            <w:color w:val="000000" w:themeColor="text1"/>
            <w:sz w:val="26"/>
            <w:szCs w:val="26"/>
          </w:rPr>
          <w:t>decide ingresar</w:t>
        </w:r>
        <w:r w:rsidR="005A27BB" w:rsidRPr="008D03A6">
          <w:rPr>
            <w:rFonts w:ascii="Crimson Text" w:hAnsi="Crimson Text"/>
            <w:color w:val="000000" w:themeColor="text1"/>
            <w:sz w:val="26"/>
            <w:szCs w:val="26"/>
          </w:rPr>
          <w:t xml:space="preserve"> </w:t>
        </w:r>
      </w:ins>
      <w:r w:rsidR="00672DF7" w:rsidRPr="008D03A6">
        <w:rPr>
          <w:rFonts w:ascii="Crimson Text" w:hAnsi="Crimson Text"/>
          <w:color w:val="000000" w:themeColor="text1"/>
          <w:sz w:val="26"/>
          <w:szCs w:val="26"/>
        </w:rPr>
        <w:t>a</w:t>
      </w:r>
      <w:r w:rsidR="00386B51" w:rsidRPr="008D03A6">
        <w:rPr>
          <w:rFonts w:ascii="Crimson Text" w:hAnsi="Crimson Text"/>
          <w:color w:val="000000" w:themeColor="text1"/>
          <w:sz w:val="26"/>
          <w:szCs w:val="26"/>
        </w:rPr>
        <w:t xml:space="preserve"> este</w:t>
      </w:r>
      <w:r w:rsidR="00A6487C" w:rsidRPr="008D03A6">
        <w:rPr>
          <w:rFonts w:ascii="Crimson Text" w:hAnsi="Crimson Text"/>
          <w:color w:val="000000" w:themeColor="text1"/>
          <w:sz w:val="26"/>
          <w:szCs w:val="26"/>
        </w:rPr>
        <w:t xml:space="preserve"> infierno no necesita ayuda</w:t>
      </w:r>
      <w:del w:id="149" w:author="PC" w:date="2025-06-16T18:21:00Z">
        <w:r w:rsidR="00A6487C" w:rsidRPr="008D03A6" w:rsidDel="005A27BB">
          <w:rPr>
            <w:rFonts w:ascii="Crimson Text" w:hAnsi="Crimson Text"/>
            <w:color w:val="000000" w:themeColor="text1"/>
            <w:sz w:val="26"/>
            <w:szCs w:val="26"/>
          </w:rPr>
          <w:delText xml:space="preserve">, </w:delText>
        </w:r>
        <w:r w:rsidR="00034F30" w:rsidRPr="008D03A6" w:rsidDel="005A27BB">
          <w:rPr>
            <w:rFonts w:ascii="Crimson Text" w:hAnsi="Crimson Text"/>
            <w:color w:val="000000" w:themeColor="text1"/>
            <w:sz w:val="26"/>
            <w:szCs w:val="26"/>
          </w:rPr>
          <w:delText>hay</w:delText>
        </w:r>
      </w:del>
      <w:ins w:id="150" w:author="PC" w:date="2025-06-16T18:21:00Z">
        <w:r w:rsidR="005A27BB">
          <w:rPr>
            <w:rFonts w:ascii="Crimson Text" w:hAnsi="Crimson Text"/>
            <w:color w:val="000000" w:themeColor="text1"/>
            <w:sz w:val="26"/>
            <w:szCs w:val="26"/>
          </w:rPr>
          <w:t>. Hay</w:t>
        </w:r>
      </w:ins>
      <w:r w:rsidR="00034F30" w:rsidRPr="008D03A6">
        <w:rPr>
          <w:rFonts w:ascii="Crimson Text" w:hAnsi="Crimson Text"/>
          <w:color w:val="000000" w:themeColor="text1"/>
          <w:sz w:val="26"/>
          <w:szCs w:val="26"/>
        </w:rPr>
        <w:t xml:space="preserve"> que ser un guerrero </w:t>
      </w:r>
      <w:del w:id="151" w:author="PC" w:date="2025-06-16T18:21:00Z">
        <w:r w:rsidR="00034F30" w:rsidRPr="008D03A6" w:rsidDel="005A27BB">
          <w:rPr>
            <w:rFonts w:ascii="Crimson Text" w:hAnsi="Crimson Text"/>
            <w:color w:val="000000" w:themeColor="text1"/>
            <w:sz w:val="26"/>
            <w:szCs w:val="26"/>
          </w:rPr>
          <w:delText xml:space="preserve">y valerse por sí mismo </w:delText>
        </w:r>
      </w:del>
      <w:r w:rsidR="00034F30" w:rsidRPr="008D03A6">
        <w:rPr>
          <w:rFonts w:ascii="Crimson Text" w:hAnsi="Crimson Text"/>
          <w:color w:val="000000" w:themeColor="text1"/>
          <w:sz w:val="26"/>
          <w:szCs w:val="26"/>
        </w:rPr>
        <w:t xml:space="preserve">para </w:t>
      </w:r>
      <w:del w:id="152" w:author="PC" w:date="2025-06-16T18:21:00Z">
        <w:r w:rsidR="00034F30" w:rsidRPr="008D03A6" w:rsidDel="005A27BB">
          <w:rPr>
            <w:rFonts w:ascii="Crimson Text" w:hAnsi="Crimson Text"/>
            <w:color w:val="000000" w:themeColor="text1"/>
            <w:sz w:val="26"/>
            <w:szCs w:val="26"/>
          </w:rPr>
          <w:delText xml:space="preserve">permanecer </w:delText>
        </w:r>
      </w:del>
      <w:ins w:id="153" w:author="PC" w:date="2025-06-16T18:21:00Z">
        <w:r w:rsidR="005A27BB">
          <w:rPr>
            <w:rFonts w:ascii="Crimson Text" w:hAnsi="Crimson Text"/>
            <w:color w:val="000000" w:themeColor="text1"/>
            <w:sz w:val="26"/>
            <w:szCs w:val="26"/>
          </w:rPr>
          <w:t>sobrevivir</w:t>
        </w:r>
        <w:r w:rsidR="005A27BB" w:rsidRPr="008D03A6">
          <w:rPr>
            <w:rFonts w:ascii="Crimson Text" w:hAnsi="Crimson Text"/>
            <w:color w:val="000000" w:themeColor="text1"/>
            <w:sz w:val="26"/>
            <w:szCs w:val="26"/>
          </w:rPr>
          <w:t xml:space="preserve"> </w:t>
        </w:r>
      </w:ins>
      <w:r w:rsidR="00034F30" w:rsidRPr="008D03A6">
        <w:rPr>
          <w:rFonts w:ascii="Crimson Text" w:hAnsi="Crimson Text"/>
          <w:color w:val="000000" w:themeColor="text1"/>
          <w:sz w:val="26"/>
          <w:szCs w:val="26"/>
        </w:rPr>
        <w:t>aquí</w:t>
      </w:r>
      <w:del w:id="154" w:author="PC" w:date="2025-06-16T18:21:00Z">
        <w:r w:rsidR="00034F30" w:rsidRPr="008D03A6" w:rsidDel="005A27BB">
          <w:rPr>
            <w:rFonts w:ascii="Crimson Text" w:hAnsi="Crimson Text"/>
            <w:color w:val="000000" w:themeColor="text1"/>
            <w:sz w:val="26"/>
            <w:szCs w:val="26"/>
          </w:rPr>
          <w:delText>,</w:delText>
        </w:r>
      </w:del>
      <w:r w:rsidR="00034F30" w:rsidRPr="008D03A6">
        <w:rPr>
          <w:rFonts w:ascii="Crimson Text" w:hAnsi="Crimson Text"/>
          <w:color w:val="000000" w:themeColor="text1"/>
          <w:sz w:val="26"/>
          <w:szCs w:val="26"/>
        </w:rPr>
        <w:t xml:space="preserve"> </w:t>
      </w:r>
      <w:bookmarkStart w:id="155" w:name="_GoBack"/>
      <w:bookmarkEnd w:id="155"/>
      <w:r w:rsidR="00034F30" w:rsidRPr="008D03A6">
        <w:rPr>
          <w:rFonts w:ascii="Crimson Text" w:hAnsi="Crimson Text"/>
          <w:color w:val="000000" w:themeColor="text1"/>
          <w:sz w:val="26"/>
          <w:szCs w:val="26"/>
        </w:rPr>
        <w:t xml:space="preserve">y tú no </w:t>
      </w:r>
      <w:r w:rsidR="00672DF7" w:rsidRPr="008D03A6">
        <w:rPr>
          <w:rFonts w:ascii="Crimson Text" w:hAnsi="Crimson Text"/>
          <w:color w:val="000000" w:themeColor="text1"/>
          <w:sz w:val="26"/>
          <w:szCs w:val="26"/>
        </w:rPr>
        <w:t>aparentas</w:t>
      </w:r>
      <w:r w:rsidR="00034F30" w:rsidRPr="008D03A6">
        <w:rPr>
          <w:rFonts w:ascii="Crimson Text" w:hAnsi="Crimson Text"/>
          <w:color w:val="000000" w:themeColor="text1"/>
          <w:sz w:val="26"/>
          <w:szCs w:val="26"/>
        </w:rPr>
        <w:t xml:space="preserve"> serlo</w:t>
      </w:r>
      <w:commentRangeEnd w:id="146"/>
      <w:r w:rsidR="005A27BB">
        <w:rPr>
          <w:rStyle w:val="Refdecomentario"/>
        </w:rPr>
        <w:commentReference w:id="146"/>
      </w:r>
      <w:r w:rsidR="00034F30" w:rsidRPr="008D03A6">
        <w:rPr>
          <w:rFonts w:ascii="Crimson Text" w:hAnsi="Crimson Text"/>
          <w:color w:val="000000" w:themeColor="text1"/>
          <w:sz w:val="26"/>
          <w:szCs w:val="26"/>
        </w:rPr>
        <w:t xml:space="preserve">. Pareces un novato, bien podrías ser el almuerzo de la bestia más estúpida del bosque. ¿Cómo llegaste hasta aquí vivo? </w:t>
      </w:r>
      <w:r>
        <w:rPr>
          <w:rFonts w:ascii="Crimson Text" w:hAnsi="Crimson Text"/>
          <w:color w:val="000000" w:themeColor="text1"/>
          <w:sz w:val="26"/>
          <w:szCs w:val="26"/>
        </w:rPr>
        <w:t>—</w:t>
      </w:r>
      <w:r w:rsidR="00034F30" w:rsidRPr="008D03A6">
        <w:rPr>
          <w:rFonts w:ascii="Crimson Text" w:hAnsi="Crimson Text"/>
          <w:color w:val="000000" w:themeColor="text1"/>
          <w:sz w:val="26"/>
          <w:szCs w:val="26"/>
        </w:rPr>
        <w:t>indagó nuevamente</w:t>
      </w:r>
      <w:del w:id="156" w:author="PC" w:date="2025-06-16T18:23:00Z">
        <w:r w:rsidR="00034F30" w:rsidRPr="008D03A6" w:rsidDel="005A27BB">
          <w:rPr>
            <w:rFonts w:ascii="Crimson Text" w:hAnsi="Crimson Text"/>
            <w:color w:val="000000" w:themeColor="text1"/>
            <w:sz w:val="26"/>
            <w:szCs w:val="26"/>
          </w:rPr>
          <w:delText>, su</w:delText>
        </w:r>
      </w:del>
      <w:ins w:id="157" w:author="PC" w:date="2025-06-16T18:23:00Z">
        <w:r w:rsidR="005A27BB">
          <w:rPr>
            <w:rFonts w:ascii="Crimson Text" w:hAnsi="Crimson Text"/>
            <w:color w:val="000000" w:themeColor="text1"/>
            <w:sz w:val="26"/>
            <w:szCs w:val="26"/>
          </w:rPr>
          <w:t>. Su</w:t>
        </w:r>
      </w:ins>
      <w:r w:rsidR="00034F30" w:rsidRPr="008D03A6">
        <w:rPr>
          <w:rFonts w:ascii="Crimson Text" w:hAnsi="Crimson Text"/>
          <w:color w:val="000000" w:themeColor="text1"/>
          <w:sz w:val="26"/>
          <w:szCs w:val="26"/>
        </w:rPr>
        <w:t xml:space="preserve"> tono de burla, </w:t>
      </w:r>
      <w:del w:id="158" w:author="PC" w:date="2025-06-16T18:23:00Z">
        <w:r w:rsidR="00034F30" w:rsidRPr="008D03A6" w:rsidDel="005A27BB">
          <w:rPr>
            <w:rFonts w:ascii="Crimson Text" w:hAnsi="Crimson Text"/>
            <w:color w:val="000000" w:themeColor="text1"/>
            <w:sz w:val="26"/>
            <w:szCs w:val="26"/>
          </w:rPr>
          <w:delText>al menos</w:delText>
        </w:r>
      </w:del>
      <w:ins w:id="159" w:author="PC" w:date="2025-06-16T18:23:00Z">
        <w:r w:rsidR="005A27BB">
          <w:rPr>
            <w:rFonts w:ascii="Crimson Text" w:hAnsi="Crimson Text"/>
            <w:color w:val="000000" w:themeColor="text1"/>
            <w:sz w:val="26"/>
            <w:szCs w:val="26"/>
          </w:rPr>
          <w:t>de alguna manera extraña</w:t>
        </w:r>
      </w:ins>
      <w:r w:rsidR="00034F30" w:rsidRPr="008D03A6">
        <w:rPr>
          <w:rFonts w:ascii="Crimson Text" w:hAnsi="Crimson Text"/>
          <w:color w:val="000000" w:themeColor="text1"/>
          <w:sz w:val="26"/>
          <w:szCs w:val="26"/>
        </w:rPr>
        <w:t xml:space="preserve">, lo hacía un poco menos </w:t>
      </w:r>
      <w:r w:rsidR="001558EB" w:rsidRPr="008D03A6">
        <w:rPr>
          <w:rFonts w:ascii="Crimson Text" w:hAnsi="Crimson Text"/>
          <w:color w:val="000000" w:themeColor="text1"/>
          <w:sz w:val="26"/>
          <w:szCs w:val="26"/>
        </w:rPr>
        <w:t>intimidante</w:t>
      </w:r>
      <w:r w:rsidR="00034F30" w:rsidRPr="008D03A6">
        <w:rPr>
          <w:rFonts w:ascii="Crimson Text" w:hAnsi="Crimson Text"/>
          <w:color w:val="000000" w:themeColor="text1"/>
          <w:sz w:val="26"/>
          <w:szCs w:val="26"/>
        </w:rPr>
        <w:t>.</w:t>
      </w:r>
    </w:p>
    <w:p w:rsidR="00034F30" w:rsidRPr="008D03A6" w:rsidRDefault="00894812" w:rsidP="0083786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34F30" w:rsidRPr="008D03A6">
        <w:rPr>
          <w:rFonts w:ascii="Crimson Text" w:hAnsi="Crimson Text"/>
          <w:color w:val="000000" w:themeColor="text1"/>
          <w:sz w:val="26"/>
          <w:szCs w:val="26"/>
        </w:rPr>
        <w:t xml:space="preserve">Créeme que es una larga historia </w:t>
      </w:r>
      <w:r>
        <w:rPr>
          <w:rFonts w:ascii="Crimson Text" w:hAnsi="Crimson Text"/>
          <w:color w:val="000000" w:themeColor="text1"/>
          <w:sz w:val="26"/>
          <w:szCs w:val="26"/>
        </w:rPr>
        <w:t>—</w:t>
      </w:r>
      <w:del w:id="160" w:author="PC" w:date="2025-06-16T18:23:00Z">
        <w:r w:rsidR="00034F30" w:rsidRPr="008D03A6" w:rsidDel="005A27BB">
          <w:rPr>
            <w:rFonts w:ascii="Crimson Text" w:hAnsi="Crimson Text"/>
            <w:color w:val="000000" w:themeColor="text1"/>
            <w:sz w:val="26"/>
            <w:szCs w:val="26"/>
          </w:rPr>
          <w:delText xml:space="preserve">hizo </w:delText>
        </w:r>
      </w:del>
      <w:ins w:id="161" w:author="PC" w:date="2025-06-16T18:23:00Z">
        <w:r w:rsidR="005A27BB">
          <w:rPr>
            <w:rFonts w:ascii="Crimson Text" w:hAnsi="Crimson Text"/>
            <w:color w:val="000000" w:themeColor="text1"/>
            <w:sz w:val="26"/>
            <w:szCs w:val="26"/>
          </w:rPr>
          <w:t>lanzó</w:t>
        </w:r>
        <w:r w:rsidR="005A27BB" w:rsidRPr="008D03A6">
          <w:rPr>
            <w:rFonts w:ascii="Crimson Text" w:hAnsi="Crimson Text"/>
            <w:color w:val="000000" w:themeColor="text1"/>
            <w:sz w:val="26"/>
            <w:szCs w:val="26"/>
          </w:rPr>
          <w:t xml:space="preserve"> </w:t>
        </w:r>
      </w:ins>
      <w:r w:rsidR="00034F30" w:rsidRPr="008D03A6">
        <w:rPr>
          <w:rFonts w:ascii="Crimson Text" w:hAnsi="Crimson Text"/>
          <w:color w:val="000000" w:themeColor="text1"/>
          <w:sz w:val="26"/>
          <w:szCs w:val="26"/>
        </w:rPr>
        <w:t xml:space="preserve">un </w:t>
      </w:r>
      <w:r w:rsidR="00672DF7" w:rsidRPr="008D03A6">
        <w:rPr>
          <w:rFonts w:ascii="Crimson Text" w:hAnsi="Crimson Text"/>
          <w:color w:val="000000" w:themeColor="text1"/>
          <w:sz w:val="26"/>
          <w:szCs w:val="26"/>
        </w:rPr>
        <w:t xml:space="preserve">largo </w:t>
      </w:r>
      <w:r w:rsidR="00034F30" w:rsidRPr="008D03A6">
        <w:rPr>
          <w:rFonts w:ascii="Crimson Text" w:hAnsi="Crimson Text"/>
          <w:color w:val="000000" w:themeColor="text1"/>
          <w:sz w:val="26"/>
          <w:szCs w:val="26"/>
        </w:rPr>
        <w:t>suspiro y continuó</w:t>
      </w:r>
      <w:r>
        <w:rPr>
          <w:rFonts w:ascii="Crimson Text" w:hAnsi="Crimson Text"/>
          <w:color w:val="000000" w:themeColor="text1"/>
          <w:sz w:val="26"/>
          <w:szCs w:val="26"/>
        </w:rPr>
        <w:t>—</w:t>
      </w:r>
      <w:r w:rsidR="00034F30" w:rsidRPr="008D03A6">
        <w:rPr>
          <w:rFonts w:ascii="Crimson Text" w:hAnsi="Crimson Text"/>
          <w:color w:val="000000" w:themeColor="text1"/>
          <w:sz w:val="26"/>
          <w:szCs w:val="26"/>
        </w:rPr>
        <w:t xml:space="preserve">. Pertenecía al </w:t>
      </w:r>
      <w:del w:id="162" w:author="PC" w:date="2025-06-16T18:24:00Z">
        <w:r w:rsidR="00DF1958" w:rsidRPr="008D03A6" w:rsidDel="005A27BB">
          <w:rPr>
            <w:rFonts w:ascii="Crimson Text" w:hAnsi="Crimson Text"/>
            <w:color w:val="000000" w:themeColor="text1"/>
            <w:sz w:val="26"/>
            <w:szCs w:val="26"/>
          </w:rPr>
          <w:delText>reinado del sur</w:delText>
        </w:r>
      </w:del>
      <w:ins w:id="163" w:author="PC" w:date="2025-06-16T18:24:00Z">
        <w:r w:rsidR="005A27BB">
          <w:rPr>
            <w:rFonts w:ascii="Crimson Text" w:hAnsi="Crimson Text"/>
            <w:color w:val="000000" w:themeColor="text1"/>
            <w:sz w:val="26"/>
            <w:szCs w:val="26"/>
          </w:rPr>
          <w:t>Reinado del Sur</w:t>
        </w:r>
      </w:ins>
      <w:r w:rsidR="00DF1958" w:rsidRPr="008D03A6">
        <w:rPr>
          <w:rFonts w:ascii="Crimson Text" w:hAnsi="Crimson Text"/>
          <w:color w:val="000000" w:themeColor="text1"/>
          <w:sz w:val="26"/>
          <w:szCs w:val="26"/>
        </w:rPr>
        <w:t xml:space="preserve">, pero fui considerado un desertor y no tuve más alternativa que escapar. Preferiría ser devorado por un dragón a estar encerrado en un calabozo </w:t>
      </w:r>
      <w:r>
        <w:rPr>
          <w:rFonts w:ascii="Crimson Text" w:hAnsi="Crimson Text"/>
          <w:color w:val="000000" w:themeColor="text1"/>
          <w:sz w:val="26"/>
          <w:szCs w:val="26"/>
        </w:rPr>
        <w:t>—</w:t>
      </w:r>
      <w:r w:rsidR="002D44BA" w:rsidRPr="008D03A6">
        <w:rPr>
          <w:rFonts w:ascii="Crimson Text" w:hAnsi="Crimson Text"/>
          <w:color w:val="000000" w:themeColor="text1"/>
          <w:sz w:val="26"/>
          <w:szCs w:val="26"/>
        </w:rPr>
        <w:t>confesó</w:t>
      </w:r>
      <w:ins w:id="164" w:author="PC" w:date="2025-06-16T18:27:00Z">
        <w:r w:rsidR="00D97258">
          <w:rPr>
            <w:rFonts w:ascii="Crimson Text" w:hAnsi="Crimson Text"/>
            <w:color w:val="000000" w:themeColor="text1"/>
            <w:sz w:val="26"/>
            <w:szCs w:val="26"/>
          </w:rPr>
          <w:t xml:space="preserve"> </w:t>
        </w:r>
      </w:ins>
      <w:del w:id="165" w:author="PC" w:date="2025-06-16T18:27:00Z">
        <w:r w:rsidR="00DF1958" w:rsidRPr="008D03A6" w:rsidDel="00D97258">
          <w:rPr>
            <w:rFonts w:ascii="Crimson Text" w:hAnsi="Crimson Text"/>
            <w:color w:val="000000" w:themeColor="text1"/>
            <w:sz w:val="26"/>
            <w:szCs w:val="26"/>
          </w:rPr>
          <w:delText xml:space="preserve">, </w:delText>
        </w:r>
        <w:r w:rsidR="002D44BA" w:rsidRPr="008D03A6" w:rsidDel="00D97258">
          <w:rPr>
            <w:rFonts w:ascii="Crimson Text" w:hAnsi="Crimson Text"/>
            <w:color w:val="000000" w:themeColor="text1"/>
            <w:sz w:val="26"/>
            <w:szCs w:val="26"/>
          </w:rPr>
          <w:delText>crudamente</w:delText>
        </w:r>
      </w:del>
      <w:ins w:id="166" w:author="PC" w:date="2025-06-16T18:27:00Z">
        <w:r w:rsidR="00D97258">
          <w:rPr>
            <w:rFonts w:ascii="Crimson Text" w:hAnsi="Crimson Text"/>
            <w:color w:val="000000" w:themeColor="text1"/>
            <w:sz w:val="26"/>
            <w:szCs w:val="26"/>
          </w:rPr>
          <w:t>con crudeza</w:t>
        </w:r>
      </w:ins>
      <w:r w:rsidR="00DF1958" w:rsidRPr="008D03A6">
        <w:rPr>
          <w:rFonts w:ascii="Crimson Text" w:hAnsi="Crimson Text"/>
          <w:color w:val="000000" w:themeColor="text1"/>
          <w:sz w:val="26"/>
          <w:szCs w:val="26"/>
        </w:rPr>
        <w:t xml:space="preserve">. Por algún motivo, sus palabras </w:t>
      </w:r>
      <w:del w:id="167" w:author="PC" w:date="2025-06-16T18:28:00Z">
        <w:r w:rsidR="00DF1958" w:rsidRPr="008D03A6" w:rsidDel="00D97258">
          <w:rPr>
            <w:rFonts w:ascii="Crimson Text" w:hAnsi="Crimson Text"/>
            <w:color w:val="000000" w:themeColor="text1"/>
            <w:sz w:val="26"/>
            <w:szCs w:val="26"/>
          </w:rPr>
          <w:delText xml:space="preserve">ahondaron </w:delText>
        </w:r>
        <w:r w:rsidR="00386B51" w:rsidRPr="008D03A6" w:rsidDel="00D97258">
          <w:rPr>
            <w:rFonts w:ascii="Crimson Text" w:hAnsi="Crimson Text"/>
            <w:color w:val="000000" w:themeColor="text1"/>
            <w:sz w:val="26"/>
            <w:szCs w:val="26"/>
          </w:rPr>
          <w:delText>profundo</w:delText>
        </w:r>
      </w:del>
      <w:ins w:id="168" w:author="PC" w:date="2025-06-16T18:28:00Z">
        <w:r w:rsidR="00D97258">
          <w:rPr>
            <w:rFonts w:ascii="Crimson Text" w:hAnsi="Crimson Text"/>
            <w:color w:val="000000" w:themeColor="text1"/>
            <w:sz w:val="26"/>
            <w:szCs w:val="26"/>
          </w:rPr>
          <w:t>hicieron una mella profunda</w:t>
        </w:r>
      </w:ins>
      <w:r w:rsidR="00386B51" w:rsidRPr="008D03A6">
        <w:rPr>
          <w:rFonts w:ascii="Crimson Text" w:hAnsi="Crimson Text"/>
          <w:color w:val="000000" w:themeColor="text1"/>
          <w:sz w:val="26"/>
          <w:szCs w:val="26"/>
        </w:rPr>
        <w:t xml:space="preserve"> en el hombre.</w:t>
      </w:r>
    </w:p>
    <w:p w:rsidR="00DF1958" w:rsidRPr="008D03A6" w:rsidRDefault="00894812" w:rsidP="0083786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DF1958" w:rsidRPr="008D03A6">
        <w:rPr>
          <w:rFonts w:ascii="Crimson Text" w:hAnsi="Crimson Text"/>
          <w:color w:val="000000" w:themeColor="text1"/>
          <w:sz w:val="26"/>
          <w:szCs w:val="26"/>
        </w:rPr>
        <w:t>¿</w:t>
      </w:r>
      <w:proofErr w:type="gramEnd"/>
      <w:r w:rsidR="00DF1958" w:rsidRPr="008D03A6">
        <w:rPr>
          <w:rFonts w:ascii="Crimson Text" w:hAnsi="Crimson Text"/>
          <w:color w:val="000000" w:themeColor="text1"/>
          <w:sz w:val="26"/>
          <w:szCs w:val="26"/>
        </w:rPr>
        <w:t>Cómo te llamas</w:t>
      </w:r>
      <w:ins w:id="169" w:author="PC" w:date="2025-06-16T18:28:00Z">
        <w:r w:rsidR="00D97258">
          <w:rPr>
            <w:rFonts w:ascii="Crimson Text" w:hAnsi="Crimson Text"/>
            <w:color w:val="000000" w:themeColor="text1"/>
            <w:sz w:val="26"/>
            <w:szCs w:val="26"/>
          </w:rPr>
          <w:t>,</w:t>
        </w:r>
      </w:ins>
      <w:r w:rsidR="00DF1958" w:rsidRPr="008D03A6">
        <w:rPr>
          <w:rFonts w:ascii="Crimson Text" w:hAnsi="Crimson Text"/>
          <w:color w:val="000000" w:themeColor="text1"/>
          <w:sz w:val="26"/>
          <w:szCs w:val="26"/>
        </w:rPr>
        <w:t xml:space="preserve"> desertor? </w:t>
      </w:r>
      <w:r>
        <w:rPr>
          <w:rFonts w:ascii="Crimson Text" w:hAnsi="Crimson Text"/>
          <w:color w:val="000000" w:themeColor="text1"/>
          <w:sz w:val="26"/>
          <w:szCs w:val="26"/>
        </w:rPr>
        <w:t>—</w:t>
      </w:r>
      <w:del w:id="170" w:author="PC" w:date="2025-06-16T18:28:00Z">
        <w:r w:rsidR="007A2778" w:rsidRPr="008D03A6" w:rsidDel="00D97258">
          <w:rPr>
            <w:rFonts w:ascii="Crimson Text" w:hAnsi="Crimson Text"/>
            <w:color w:val="000000" w:themeColor="text1"/>
            <w:sz w:val="26"/>
            <w:szCs w:val="26"/>
          </w:rPr>
          <w:delText>agregó</w:delText>
        </w:r>
      </w:del>
      <w:ins w:id="171" w:author="PC" w:date="2025-06-16T19:20:00Z">
        <w:r>
          <w:rPr>
            <w:rFonts w:ascii="Crimson Text" w:hAnsi="Crimson Text"/>
            <w:color w:val="000000" w:themeColor="text1"/>
            <w:sz w:val="26"/>
            <w:szCs w:val="26"/>
          </w:rPr>
          <w:t>p</w:t>
        </w:r>
      </w:ins>
      <w:ins w:id="172" w:author="PC" w:date="2025-06-16T18:28:00Z">
        <w:r w:rsidR="00D97258">
          <w:rPr>
            <w:rFonts w:ascii="Crimson Text" w:hAnsi="Crimson Text"/>
            <w:color w:val="000000" w:themeColor="text1"/>
            <w:sz w:val="26"/>
            <w:szCs w:val="26"/>
          </w:rPr>
          <w:t>reguntó</w:t>
        </w:r>
      </w:ins>
      <w:r w:rsidR="007A2778" w:rsidRPr="008D03A6">
        <w:rPr>
          <w:rFonts w:ascii="Crimson Text" w:hAnsi="Crimson Text"/>
          <w:color w:val="000000" w:themeColor="text1"/>
          <w:sz w:val="26"/>
          <w:szCs w:val="26"/>
        </w:rPr>
        <w:t xml:space="preserve">, </w:t>
      </w:r>
      <w:del w:id="173" w:author="PC" w:date="2025-06-16T18:28:00Z">
        <w:r w:rsidR="007A2778" w:rsidRPr="008D03A6" w:rsidDel="00D97258">
          <w:rPr>
            <w:rFonts w:ascii="Crimson Text" w:hAnsi="Crimson Text"/>
            <w:color w:val="000000" w:themeColor="text1"/>
            <w:sz w:val="26"/>
            <w:szCs w:val="26"/>
          </w:rPr>
          <w:delText>está</w:delText>
        </w:r>
      </w:del>
      <w:ins w:id="174" w:author="PC" w:date="2025-06-16T18:28:00Z">
        <w:r w:rsidR="00D97258">
          <w:rPr>
            <w:rFonts w:ascii="Crimson Text" w:hAnsi="Crimson Text"/>
            <w:color w:val="000000" w:themeColor="text1"/>
            <w:sz w:val="26"/>
            <w:szCs w:val="26"/>
          </w:rPr>
          <w:t>esa</w:t>
        </w:r>
      </w:ins>
      <w:r w:rsidR="007A2778" w:rsidRPr="008D03A6">
        <w:rPr>
          <w:rFonts w:ascii="Crimson Text" w:hAnsi="Crimson Text"/>
          <w:color w:val="000000" w:themeColor="text1"/>
          <w:sz w:val="26"/>
          <w:szCs w:val="26"/>
        </w:rPr>
        <w:t xml:space="preserve"> vez con algo de empatía, </w:t>
      </w:r>
      <w:del w:id="175" w:author="PC" w:date="2025-06-16T18:28:00Z">
        <w:r w:rsidR="002D44BA" w:rsidRPr="008D03A6" w:rsidDel="00D97258">
          <w:rPr>
            <w:rFonts w:ascii="Crimson Text" w:hAnsi="Crimson Text"/>
            <w:color w:val="000000" w:themeColor="text1"/>
            <w:sz w:val="26"/>
            <w:szCs w:val="26"/>
          </w:rPr>
          <w:delText xml:space="preserve">y </w:delText>
        </w:r>
        <w:r w:rsidR="007A2778" w:rsidRPr="008D03A6" w:rsidDel="00D97258">
          <w:rPr>
            <w:rFonts w:ascii="Crimson Text" w:hAnsi="Crimson Text"/>
            <w:color w:val="000000" w:themeColor="text1"/>
            <w:sz w:val="26"/>
            <w:szCs w:val="26"/>
          </w:rPr>
          <w:delText>parecía</w:delText>
        </w:r>
      </w:del>
      <w:ins w:id="176" w:author="PC" w:date="2025-06-16T18:28:00Z">
        <w:r w:rsidR="00D97258">
          <w:rPr>
            <w:rFonts w:ascii="Crimson Text" w:hAnsi="Crimson Text"/>
            <w:color w:val="000000" w:themeColor="text1"/>
            <w:sz w:val="26"/>
            <w:szCs w:val="26"/>
          </w:rPr>
          <w:t>haciendo</w:t>
        </w:r>
      </w:ins>
      <w:r w:rsidR="007A2778" w:rsidRPr="008D03A6">
        <w:rPr>
          <w:rFonts w:ascii="Crimson Text" w:hAnsi="Crimson Text"/>
          <w:color w:val="000000" w:themeColor="text1"/>
          <w:sz w:val="26"/>
          <w:szCs w:val="26"/>
        </w:rPr>
        <w:t xml:space="preserve"> menguar un poco el tono áspero de la conversación.</w:t>
      </w:r>
    </w:p>
    <w:p w:rsidR="007A2778" w:rsidRPr="008D03A6" w:rsidRDefault="00894812" w:rsidP="0083786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7A2778" w:rsidRPr="008D03A6">
        <w:rPr>
          <w:rFonts w:ascii="Crimson Text" w:hAnsi="Crimson Text"/>
          <w:color w:val="000000" w:themeColor="text1"/>
          <w:sz w:val="26"/>
          <w:szCs w:val="26"/>
        </w:rPr>
        <w:t>Me llamo Eros</w:t>
      </w:r>
      <w:del w:id="177" w:author="PC" w:date="2025-06-16T18:28:00Z">
        <w:r w:rsidR="007A2778" w:rsidRPr="008D03A6" w:rsidDel="00D97258">
          <w:rPr>
            <w:rFonts w:ascii="Crimson Text" w:hAnsi="Crimson Text"/>
            <w:color w:val="000000" w:themeColor="text1"/>
            <w:sz w:val="26"/>
            <w:szCs w:val="26"/>
          </w:rPr>
          <w:delText>,</w:delText>
        </w:r>
      </w:del>
      <w:r w:rsidR="007A2778" w:rsidRPr="008D03A6">
        <w:rPr>
          <w:rFonts w:ascii="Crimson Text" w:hAnsi="Crimson Text"/>
          <w:color w:val="000000" w:themeColor="text1"/>
          <w:sz w:val="26"/>
          <w:szCs w:val="26"/>
        </w:rPr>
        <w:t xml:space="preserve"> y</w:t>
      </w:r>
      <w:ins w:id="178" w:author="PC" w:date="2025-06-16T18:28:00Z">
        <w:r w:rsidR="00D97258">
          <w:rPr>
            <w:rFonts w:ascii="Crimson Text" w:hAnsi="Crimson Text"/>
            <w:color w:val="000000" w:themeColor="text1"/>
            <w:sz w:val="26"/>
            <w:szCs w:val="26"/>
          </w:rPr>
          <w:t>,</w:t>
        </w:r>
      </w:ins>
      <w:r w:rsidR="007A2778" w:rsidRPr="008D03A6">
        <w:rPr>
          <w:rFonts w:ascii="Crimson Text" w:hAnsi="Crimson Text"/>
          <w:color w:val="000000" w:themeColor="text1"/>
          <w:sz w:val="26"/>
          <w:szCs w:val="26"/>
        </w:rPr>
        <w:t xml:space="preserve"> hasta hace poco, era un servidor de la guardia real </w:t>
      </w:r>
      <w:r>
        <w:rPr>
          <w:rFonts w:ascii="Crimson Text" w:hAnsi="Crimson Text"/>
          <w:color w:val="000000" w:themeColor="text1"/>
          <w:sz w:val="26"/>
          <w:szCs w:val="26"/>
        </w:rPr>
        <w:t>—</w:t>
      </w:r>
      <w:r w:rsidR="007A2778" w:rsidRPr="008D03A6">
        <w:rPr>
          <w:rFonts w:ascii="Crimson Text" w:hAnsi="Crimson Text"/>
          <w:color w:val="000000" w:themeColor="text1"/>
          <w:sz w:val="26"/>
          <w:szCs w:val="26"/>
        </w:rPr>
        <w:t>hizo una pausa, y se animó a preguntar</w:t>
      </w:r>
      <w:r>
        <w:rPr>
          <w:rFonts w:ascii="Crimson Text" w:hAnsi="Crimson Text"/>
          <w:color w:val="000000" w:themeColor="text1"/>
          <w:sz w:val="26"/>
          <w:szCs w:val="26"/>
        </w:rPr>
        <w:t>—</w:t>
      </w:r>
      <w:r w:rsidR="007A2778" w:rsidRPr="008D03A6">
        <w:rPr>
          <w:rFonts w:ascii="Crimson Text" w:hAnsi="Crimson Text"/>
          <w:color w:val="000000" w:themeColor="text1"/>
          <w:sz w:val="26"/>
          <w:szCs w:val="26"/>
        </w:rPr>
        <w:t>. ¿Y tú</w:t>
      </w:r>
      <w:del w:id="179" w:author="PC" w:date="2025-06-16T18:28:00Z">
        <w:r w:rsidR="007A2778" w:rsidRPr="008D03A6" w:rsidDel="00D97258">
          <w:rPr>
            <w:rFonts w:ascii="Crimson Text" w:hAnsi="Crimson Text"/>
            <w:color w:val="000000" w:themeColor="text1"/>
            <w:sz w:val="26"/>
            <w:szCs w:val="26"/>
          </w:rPr>
          <w:delText>? ¿Cómo</w:delText>
        </w:r>
      </w:del>
      <w:ins w:id="180" w:author="PC" w:date="2025-06-16T18:28:00Z">
        <w:r w:rsidR="00D97258">
          <w:rPr>
            <w:rFonts w:ascii="Crimson Text" w:hAnsi="Crimson Text"/>
            <w:color w:val="000000" w:themeColor="text1"/>
            <w:sz w:val="26"/>
            <w:szCs w:val="26"/>
          </w:rPr>
          <w:t xml:space="preserve"> cómo</w:t>
        </w:r>
      </w:ins>
      <w:r w:rsidR="007A2778" w:rsidRPr="008D03A6">
        <w:rPr>
          <w:rFonts w:ascii="Crimson Text" w:hAnsi="Crimson Text"/>
          <w:color w:val="000000" w:themeColor="text1"/>
          <w:sz w:val="26"/>
          <w:szCs w:val="26"/>
        </w:rPr>
        <w:t xml:space="preserve"> te llamas?</w:t>
      </w:r>
    </w:p>
    <w:p w:rsidR="00D97258" w:rsidRDefault="00894812" w:rsidP="007A2778">
      <w:pPr>
        <w:tabs>
          <w:tab w:val="left" w:pos="2179"/>
        </w:tabs>
        <w:spacing w:after="0"/>
        <w:ind w:firstLine="284"/>
        <w:jc w:val="both"/>
        <w:rPr>
          <w:ins w:id="181" w:author="PC" w:date="2025-06-16T18:32: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7A2778" w:rsidRPr="008D03A6">
        <w:rPr>
          <w:rFonts w:ascii="Crimson Text" w:hAnsi="Crimson Text"/>
          <w:color w:val="000000" w:themeColor="text1"/>
          <w:sz w:val="26"/>
          <w:szCs w:val="26"/>
        </w:rPr>
        <w:t>¡</w:t>
      </w:r>
      <w:proofErr w:type="gramEnd"/>
      <w:r w:rsidR="007A2778" w:rsidRPr="008D03A6">
        <w:rPr>
          <w:rFonts w:ascii="Crimson Text" w:hAnsi="Crimson Text"/>
          <w:color w:val="000000" w:themeColor="text1"/>
          <w:sz w:val="26"/>
          <w:szCs w:val="26"/>
        </w:rPr>
        <w:t xml:space="preserve">Igor! </w:t>
      </w:r>
      <w:r>
        <w:rPr>
          <w:rFonts w:ascii="Crimson Text" w:hAnsi="Crimson Text"/>
          <w:color w:val="000000" w:themeColor="text1"/>
          <w:sz w:val="26"/>
          <w:szCs w:val="26"/>
        </w:rPr>
        <w:t>—</w:t>
      </w:r>
      <w:r w:rsidR="007A2778" w:rsidRPr="008D03A6">
        <w:rPr>
          <w:rFonts w:ascii="Crimson Text" w:hAnsi="Crimson Text"/>
          <w:color w:val="000000" w:themeColor="text1"/>
          <w:sz w:val="26"/>
          <w:szCs w:val="26"/>
        </w:rPr>
        <w:t xml:space="preserve">dijo con orgullo. Alguna vez su nombre había sido sinónimo de héroe, aunque </w:t>
      </w:r>
      <w:ins w:id="182" w:author="PC" w:date="2025-06-16T18:32:00Z">
        <w:r w:rsidR="00D97258">
          <w:rPr>
            <w:rFonts w:ascii="Crimson Text" w:hAnsi="Crimson Text"/>
            <w:color w:val="000000" w:themeColor="text1"/>
            <w:sz w:val="26"/>
            <w:szCs w:val="26"/>
          </w:rPr>
          <w:t xml:space="preserve">estaba </w:t>
        </w:r>
      </w:ins>
      <w:r w:rsidR="007A2778" w:rsidRPr="008D03A6">
        <w:rPr>
          <w:rFonts w:ascii="Crimson Text" w:hAnsi="Crimson Text"/>
          <w:color w:val="000000" w:themeColor="text1"/>
          <w:sz w:val="26"/>
          <w:szCs w:val="26"/>
        </w:rPr>
        <w:t xml:space="preserve">lejos de eso en el presente. </w:t>
      </w:r>
    </w:p>
    <w:p w:rsidR="007A2778" w:rsidRPr="008D03A6" w:rsidRDefault="007A2778" w:rsidP="007A277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Eros abrió los ojos de par en par, no pudo disimular el asombro, ya que recordó de inmediato </w:t>
      </w:r>
      <w:r w:rsidR="002D44BA" w:rsidRPr="008D03A6">
        <w:rPr>
          <w:rFonts w:ascii="Crimson Text" w:hAnsi="Crimson Text"/>
          <w:color w:val="000000" w:themeColor="text1"/>
          <w:sz w:val="26"/>
          <w:szCs w:val="26"/>
        </w:rPr>
        <w:t>el relato</w:t>
      </w:r>
      <w:r w:rsidRPr="008D03A6">
        <w:rPr>
          <w:rFonts w:ascii="Crimson Text" w:hAnsi="Crimson Text"/>
          <w:color w:val="000000" w:themeColor="text1"/>
          <w:sz w:val="26"/>
          <w:szCs w:val="26"/>
        </w:rPr>
        <w:t xml:space="preserve"> de Bjorn</w:t>
      </w:r>
      <w:r w:rsidR="004721C1" w:rsidRPr="008D03A6">
        <w:rPr>
          <w:rFonts w:ascii="Crimson Text" w:hAnsi="Crimson Text"/>
          <w:color w:val="000000" w:themeColor="text1"/>
          <w:sz w:val="26"/>
          <w:szCs w:val="26"/>
        </w:rPr>
        <w:t xml:space="preserve"> acerca de la masacre que había hecho el guerrero Igor tras su regreso del bosque. La persona que tenía frente a él encajaba perfecto con la descripción. De ser </w:t>
      </w:r>
      <w:r w:rsidR="002D44BA" w:rsidRPr="008D03A6">
        <w:rPr>
          <w:rFonts w:ascii="Crimson Text" w:hAnsi="Crimson Text"/>
          <w:color w:val="000000" w:themeColor="text1"/>
          <w:sz w:val="26"/>
          <w:szCs w:val="26"/>
        </w:rPr>
        <w:t>así</w:t>
      </w:r>
      <w:r w:rsidR="004721C1" w:rsidRPr="008D03A6">
        <w:rPr>
          <w:rFonts w:ascii="Crimson Text" w:hAnsi="Crimson Text"/>
          <w:color w:val="000000" w:themeColor="text1"/>
          <w:sz w:val="26"/>
          <w:szCs w:val="26"/>
        </w:rPr>
        <w:t>,</w:t>
      </w:r>
      <w:ins w:id="183" w:author="PC" w:date="2025-06-16T18:34:00Z">
        <w:r w:rsidR="00D97258">
          <w:rPr>
            <w:rFonts w:ascii="Crimson Text" w:hAnsi="Crimson Text"/>
            <w:color w:val="000000" w:themeColor="text1"/>
            <w:sz w:val="26"/>
            <w:szCs w:val="26"/>
          </w:rPr>
          <w:t xml:space="preserve"> y si era verdad lo que se contaba de él,</w:t>
        </w:r>
      </w:ins>
      <w:r w:rsidR="004721C1" w:rsidRPr="008D03A6">
        <w:rPr>
          <w:rFonts w:ascii="Crimson Text" w:hAnsi="Crimson Text"/>
          <w:color w:val="000000" w:themeColor="text1"/>
          <w:sz w:val="26"/>
          <w:szCs w:val="26"/>
        </w:rPr>
        <w:t xml:space="preserve"> la </w:t>
      </w:r>
      <w:r w:rsidR="002D44BA" w:rsidRPr="008D03A6">
        <w:rPr>
          <w:rFonts w:ascii="Crimson Text" w:hAnsi="Crimson Text"/>
          <w:color w:val="000000" w:themeColor="text1"/>
          <w:sz w:val="26"/>
          <w:szCs w:val="26"/>
        </w:rPr>
        <w:t>situación podría tornarse aún</w:t>
      </w:r>
      <w:r w:rsidR="004721C1" w:rsidRPr="008D03A6">
        <w:rPr>
          <w:rFonts w:ascii="Crimson Text" w:hAnsi="Crimson Text"/>
          <w:color w:val="000000" w:themeColor="text1"/>
          <w:sz w:val="26"/>
          <w:szCs w:val="26"/>
        </w:rPr>
        <w:t xml:space="preserve"> más </w:t>
      </w:r>
      <w:del w:id="184" w:author="PC" w:date="2025-06-16T18:33:00Z">
        <w:r w:rsidR="00D37B08" w:rsidRPr="008D03A6" w:rsidDel="00D97258">
          <w:rPr>
            <w:rFonts w:ascii="Crimson Text" w:hAnsi="Crimson Text"/>
            <w:color w:val="000000" w:themeColor="text1"/>
            <w:sz w:val="26"/>
            <w:szCs w:val="26"/>
          </w:rPr>
          <w:delText>crítica</w:delText>
        </w:r>
      </w:del>
      <w:ins w:id="185" w:author="PC" w:date="2025-06-16T18:33:00Z">
        <w:r w:rsidR="00D97258">
          <w:rPr>
            <w:rFonts w:ascii="Crimson Text" w:hAnsi="Crimson Text"/>
            <w:color w:val="000000" w:themeColor="text1"/>
            <w:sz w:val="26"/>
            <w:szCs w:val="26"/>
          </w:rPr>
          <w:t>peligrosa</w:t>
        </w:r>
      </w:ins>
      <w:r w:rsidR="004721C1" w:rsidRPr="008D03A6">
        <w:rPr>
          <w:rFonts w:ascii="Crimson Text" w:hAnsi="Crimson Text"/>
          <w:color w:val="000000" w:themeColor="text1"/>
          <w:sz w:val="26"/>
          <w:szCs w:val="26"/>
        </w:rPr>
        <w:t>.</w:t>
      </w:r>
    </w:p>
    <w:p w:rsidR="004721C1" w:rsidRPr="008D03A6" w:rsidRDefault="00894812" w:rsidP="007A277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186" w:author="PC" w:date="2025-06-16T18:33:00Z">
        <w:r w:rsidR="00EC2FD7" w:rsidRPr="008D03A6" w:rsidDel="00D97258">
          <w:rPr>
            <w:rFonts w:ascii="Crimson Text" w:hAnsi="Crimson Text"/>
            <w:color w:val="000000" w:themeColor="text1"/>
            <w:sz w:val="26"/>
            <w:szCs w:val="26"/>
          </w:rPr>
          <w:delText>»</w:delText>
        </w:r>
      </w:del>
      <w:r w:rsidR="00717E43" w:rsidRPr="008D03A6">
        <w:rPr>
          <w:rFonts w:ascii="Crimson Text" w:hAnsi="Crimson Text"/>
          <w:color w:val="000000" w:themeColor="text1"/>
          <w:sz w:val="26"/>
          <w:szCs w:val="26"/>
        </w:rPr>
        <w:t>Tal vez hayas escuchado sobre mí</w:t>
      </w:r>
      <w:ins w:id="187" w:author="PC" w:date="2025-06-16T18:33:00Z">
        <w:r w:rsidR="00D97258">
          <w:rPr>
            <w:rFonts w:ascii="Crimson Text" w:hAnsi="Crimson Text"/>
            <w:color w:val="000000" w:themeColor="text1"/>
            <w:sz w:val="26"/>
            <w:szCs w:val="26"/>
          </w:rPr>
          <w:t xml:space="preserve"> </w:t>
        </w:r>
      </w:ins>
      <w:r>
        <w:rPr>
          <w:rFonts w:ascii="Crimson Text" w:hAnsi="Crimson Text"/>
          <w:color w:val="000000" w:themeColor="text1"/>
          <w:sz w:val="26"/>
          <w:szCs w:val="26"/>
        </w:rPr>
        <w:t>—</w:t>
      </w:r>
      <w:ins w:id="188" w:author="PC" w:date="2025-06-16T18:33:00Z">
        <w:r w:rsidR="00D97258">
          <w:rPr>
            <w:rFonts w:ascii="Crimson Text" w:hAnsi="Crimson Text"/>
            <w:color w:val="000000" w:themeColor="text1"/>
            <w:sz w:val="26"/>
            <w:szCs w:val="26"/>
          </w:rPr>
          <w:t>prosiguió el viejo héroe</w:t>
        </w:r>
      </w:ins>
      <w:r>
        <w:rPr>
          <w:rFonts w:ascii="Crimson Text" w:hAnsi="Crimson Text"/>
          <w:color w:val="000000" w:themeColor="text1"/>
          <w:sz w:val="26"/>
          <w:szCs w:val="26"/>
        </w:rPr>
        <w:t>—</w:t>
      </w:r>
      <w:r w:rsidR="00717E43" w:rsidRPr="008D03A6">
        <w:rPr>
          <w:rFonts w:ascii="Crimson Text" w:hAnsi="Crimson Text"/>
          <w:color w:val="000000" w:themeColor="text1"/>
          <w:sz w:val="26"/>
          <w:szCs w:val="26"/>
        </w:rPr>
        <w:t xml:space="preserve">. Ya pasó mucho tiempo desde que tuve que huir del reino, pero las </w:t>
      </w:r>
      <w:r w:rsidR="00365A8B" w:rsidRPr="008D03A6">
        <w:rPr>
          <w:rFonts w:ascii="Crimson Text" w:hAnsi="Crimson Text"/>
          <w:color w:val="000000" w:themeColor="text1"/>
          <w:sz w:val="26"/>
          <w:szCs w:val="26"/>
        </w:rPr>
        <w:t>grandes</w:t>
      </w:r>
      <w:r w:rsidR="00717E43" w:rsidRPr="008D03A6">
        <w:rPr>
          <w:rFonts w:ascii="Crimson Text" w:hAnsi="Crimson Text"/>
          <w:color w:val="000000" w:themeColor="text1"/>
          <w:sz w:val="26"/>
          <w:szCs w:val="26"/>
        </w:rPr>
        <w:t xml:space="preserve"> historias nunca mueren, ¿verdad? </w:t>
      </w:r>
      <w:r>
        <w:rPr>
          <w:rFonts w:ascii="Crimson Text" w:hAnsi="Crimson Text"/>
          <w:color w:val="000000" w:themeColor="text1"/>
          <w:sz w:val="26"/>
          <w:szCs w:val="26"/>
        </w:rPr>
        <w:t>—</w:t>
      </w:r>
      <w:r w:rsidR="00717E43" w:rsidRPr="008D03A6">
        <w:rPr>
          <w:rFonts w:ascii="Crimson Text" w:hAnsi="Crimson Text"/>
          <w:color w:val="000000" w:themeColor="text1"/>
          <w:sz w:val="26"/>
          <w:szCs w:val="26"/>
        </w:rPr>
        <w:t xml:space="preserve">acotó, esta vez con más </w:t>
      </w:r>
      <w:r w:rsidR="008501EC" w:rsidRPr="008D03A6">
        <w:rPr>
          <w:rFonts w:ascii="Crimson Text" w:hAnsi="Crimson Text"/>
          <w:color w:val="000000" w:themeColor="text1"/>
          <w:sz w:val="26"/>
          <w:szCs w:val="26"/>
        </w:rPr>
        <w:t>templanza</w:t>
      </w:r>
      <w:r w:rsidR="00717E43" w:rsidRPr="008D03A6">
        <w:rPr>
          <w:rFonts w:ascii="Crimson Text" w:hAnsi="Crimson Text"/>
          <w:color w:val="000000" w:themeColor="text1"/>
          <w:sz w:val="26"/>
          <w:szCs w:val="26"/>
        </w:rPr>
        <w:t>. El guerrero se sentía reflejado en Eros</w:t>
      </w:r>
      <w:ins w:id="189" w:author="PC" w:date="2025-06-16T18:34:00Z">
        <w:r w:rsidR="00D97258">
          <w:rPr>
            <w:rFonts w:ascii="Crimson Text" w:hAnsi="Crimson Text"/>
            <w:color w:val="000000" w:themeColor="text1"/>
            <w:sz w:val="26"/>
            <w:szCs w:val="26"/>
          </w:rPr>
          <w:t xml:space="preserve"> ya que</w:t>
        </w:r>
      </w:ins>
      <w:r w:rsidR="00717E43" w:rsidRPr="008D03A6">
        <w:rPr>
          <w:rFonts w:ascii="Crimson Text" w:hAnsi="Crimson Text"/>
          <w:color w:val="000000" w:themeColor="text1"/>
          <w:sz w:val="26"/>
          <w:szCs w:val="26"/>
        </w:rPr>
        <w:t xml:space="preserve">, si bien no conocía su historia, </w:t>
      </w:r>
      <w:r w:rsidR="008501EC" w:rsidRPr="008D03A6">
        <w:rPr>
          <w:rFonts w:ascii="Crimson Text" w:hAnsi="Crimson Text"/>
          <w:color w:val="000000" w:themeColor="text1"/>
          <w:sz w:val="26"/>
          <w:szCs w:val="26"/>
        </w:rPr>
        <w:t>veía</w:t>
      </w:r>
      <w:r w:rsidR="00717E43" w:rsidRPr="008D03A6">
        <w:rPr>
          <w:rFonts w:ascii="Crimson Text" w:hAnsi="Crimson Text"/>
          <w:color w:val="000000" w:themeColor="text1"/>
          <w:sz w:val="26"/>
          <w:szCs w:val="26"/>
        </w:rPr>
        <w:t xml:space="preserve"> en el joven su propia frustración, la misma que aún pesa</w:t>
      </w:r>
      <w:r w:rsidR="00AA12B3" w:rsidRPr="008D03A6">
        <w:rPr>
          <w:rFonts w:ascii="Crimson Text" w:hAnsi="Crimson Text"/>
          <w:color w:val="000000" w:themeColor="text1"/>
          <w:sz w:val="26"/>
          <w:szCs w:val="26"/>
        </w:rPr>
        <w:t>ba</w:t>
      </w:r>
      <w:r w:rsidR="00717E43" w:rsidRPr="008D03A6">
        <w:rPr>
          <w:rFonts w:ascii="Crimson Text" w:hAnsi="Crimson Text"/>
          <w:color w:val="000000" w:themeColor="text1"/>
          <w:sz w:val="26"/>
          <w:szCs w:val="26"/>
        </w:rPr>
        <w:t xml:space="preserve"> sobre sus hombros</w:t>
      </w:r>
      <w:r w:rsidR="00AA12B3" w:rsidRPr="008D03A6">
        <w:rPr>
          <w:rFonts w:ascii="Crimson Text" w:hAnsi="Crimson Text"/>
          <w:color w:val="000000" w:themeColor="text1"/>
          <w:sz w:val="26"/>
          <w:szCs w:val="26"/>
        </w:rPr>
        <w:t>: el exilio</w:t>
      </w:r>
      <w:r w:rsidR="00717E43" w:rsidRPr="008D03A6">
        <w:rPr>
          <w:rFonts w:ascii="Crimson Text" w:hAnsi="Crimson Text"/>
          <w:color w:val="000000" w:themeColor="text1"/>
          <w:sz w:val="26"/>
          <w:szCs w:val="26"/>
        </w:rPr>
        <w:t>. Inesperadamente, aquella coincidencia estaba provocando un giro.</w:t>
      </w:r>
    </w:p>
    <w:p w:rsidR="00717E43" w:rsidRPr="008D03A6" w:rsidRDefault="00717E43" w:rsidP="007A277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El muchacho tan sólo asinti</w:t>
      </w:r>
      <w:r w:rsidR="00032139" w:rsidRPr="008D03A6">
        <w:rPr>
          <w:rFonts w:ascii="Crimson Text" w:hAnsi="Crimson Text"/>
          <w:color w:val="000000" w:themeColor="text1"/>
          <w:sz w:val="26"/>
          <w:szCs w:val="26"/>
        </w:rPr>
        <w:t xml:space="preserve">ó con un </w:t>
      </w:r>
      <w:del w:id="190" w:author="PC" w:date="2025-06-16T18:35:00Z">
        <w:r w:rsidR="00032139" w:rsidRPr="008D03A6" w:rsidDel="00D97258">
          <w:rPr>
            <w:rFonts w:ascii="Crimson Text" w:hAnsi="Crimson Text"/>
            <w:color w:val="000000" w:themeColor="text1"/>
            <w:sz w:val="26"/>
            <w:szCs w:val="26"/>
          </w:rPr>
          <w:delText xml:space="preserve">leve </w:delText>
        </w:r>
      </w:del>
      <w:r w:rsidR="00032139" w:rsidRPr="008D03A6">
        <w:rPr>
          <w:rFonts w:ascii="Crimson Text" w:hAnsi="Crimson Text"/>
          <w:color w:val="000000" w:themeColor="text1"/>
          <w:sz w:val="26"/>
          <w:szCs w:val="26"/>
        </w:rPr>
        <w:t>gesto</w:t>
      </w:r>
      <w:ins w:id="191" w:author="PC" w:date="2025-06-16T18:35:00Z">
        <w:r w:rsidR="00D97258">
          <w:rPr>
            <w:rFonts w:ascii="Crimson Text" w:hAnsi="Crimson Text"/>
            <w:color w:val="000000" w:themeColor="text1"/>
            <w:sz w:val="26"/>
            <w:szCs w:val="26"/>
          </w:rPr>
          <w:t xml:space="preserve"> leve</w:t>
        </w:r>
      </w:ins>
      <w:r w:rsidR="00032139" w:rsidRPr="008D03A6">
        <w:rPr>
          <w:rFonts w:ascii="Crimson Text" w:hAnsi="Crimson Text"/>
          <w:color w:val="000000" w:themeColor="text1"/>
          <w:sz w:val="26"/>
          <w:szCs w:val="26"/>
        </w:rPr>
        <w:t>,</w:t>
      </w:r>
      <w:ins w:id="192" w:author="PC" w:date="2025-06-16T18:35:00Z">
        <w:r w:rsidR="00D97258">
          <w:rPr>
            <w:rFonts w:ascii="Crimson Text" w:hAnsi="Crimson Text"/>
            <w:color w:val="000000" w:themeColor="text1"/>
            <w:sz w:val="26"/>
            <w:szCs w:val="26"/>
          </w:rPr>
          <w:t xml:space="preserve"> nervioso y</w:t>
        </w:r>
      </w:ins>
      <w:r w:rsidR="00032139" w:rsidRPr="008D03A6">
        <w:rPr>
          <w:rFonts w:ascii="Crimson Text" w:hAnsi="Crimson Text"/>
          <w:color w:val="000000" w:themeColor="text1"/>
          <w:sz w:val="26"/>
          <w:szCs w:val="26"/>
        </w:rPr>
        <w:t xml:space="preserve"> </w:t>
      </w:r>
      <w:del w:id="193" w:author="PC" w:date="2025-06-16T18:35:00Z">
        <w:r w:rsidR="00032139" w:rsidRPr="008D03A6" w:rsidDel="00D97258">
          <w:rPr>
            <w:rFonts w:ascii="Crimson Text" w:hAnsi="Crimson Text"/>
            <w:color w:val="000000" w:themeColor="text1"/>
            <w:sz w:val="26"/>
            <w:szCs w:val="26"/>
          </w:rPr>
          <w:delText>no sabía</w:delText>
        </w:r>
      </w:del>
      <w:ins w:id="194" w:author="PC" w:date="2025-06-16T18:35:00Z">
        <w:r w:rsidR="00D97258">
          <w:rPr>
            <w:rFonts w:ascii="Crimson Text" w:hAnsi="Crimson Text"/>
            <w:color w:val="000000" w:themeColor="text1"/>
            <w:sz w:val="26"/>
            <w:szCs w:val="26"/>
          </w:rPr>
          <w:t>sin saber</w:t>
        </w:r>
      </w:ins>
      <w:r w:rsidR="00032139" w:rsidRPr="008D03A6">
        <w:rPr>
          <w:rFonts w:ascii="Crimson Text" w:hAnsi="Crimson Text"/>
          <w:color w:val="000000" w:themeColor="text1"/>
          <w:sz w:val="26"/>
          <w:szCs w:val="26"/>
        </w:rPr>
        <w:t xml:space="preserve"> cómo comportarse</w:t>
      </w:r>
      <w:del w:id="195" w:author="PC" w:date="2025-06-16T18:35:00Z">
        <w:r w:rsidR="00032139" w:rsidRPr="008D03A6" w:rsidDel="00D97258">
          <w:rPr>
            <w:rFonts w:ascii="Crimson Text" w:hAnsi="Crimson Text"/>
            <w:color w:val="000000" w:themeColor="text1"/>
            <w:sz w:val="26"/>
            <w:szCs w:val="26"/>
          </w:rPr>
          <w:delText xml:space="preserve">, estaba </w:delText>
        </w:r>
        <w:r w:rsidR="00365A8B" w:rsidRPr="008D03A6" w:rsidDel="00D97258">
          <w:rPr>
            <w:rFonts w:ascii="Crimson Text" w:hAnsi="Crimson Text"/>
            <w:color w:val="000000" w:themeColor="text1"/>
            <w:sz w:val="26"/>
            <w:szCs w:val="26"/>
          </w:rPr>
          <w:delText>nervioso</w:delText>
        </w:r>
      </w:del>
      <w:r w:rsidR="00032139" w:rsidRPr="008D03A6">
        <w:rPr>
          <w:rFonts w:ascii="Crimson Text" w:hAnsi="Crimson Text"/>
          <w:color w:val="000000" w:themeColor="text1"/>
          <w:sz w:val="26"/>
          <w:szCs w:val="26"/>
        </w:rPr>
        <w:t xml:space="preserve">. </w:t>
      </w:r>
      <w:r w:rsidR="00967051" w:rsidRPr="008D03A6">
        <w:rPr>
          <w:rFonts w:ascii="Crimson Text" w:hAnsi="Crimson Text"/>
          <w:color w:val="000000" w:themeColor="text1"/>
          <w:sz w:val="26"/>
          <w:szCs w:val="26"/>
        </w:rPr>
        <w:t>E</w:t>
      </w:r>
      <w:r w:rsidR="00386B51" w:rsidRPr="008D03A6">
        <w:rPr>
          <w:rFonts w:ascii="Crimson Text" w:hAnsi="Crimson Text"/>
          <w:color w:val="000000" w:themeColor="text1"/>
          <w:sz w:val="26"/>
          <w:szCs w:val="26"/>
        </w:rPr>
        <w:t xml:space="preserve">n ese momento, </w:t>
      </w:r>
      <w:r w:rsidR="00365A8B" w:rsidRPr="008D03A6">
        <w:rPr>
          <w:rFonts w:ascii="Crimson Text" w:hAnsi="Crimson Text"/>
          <w:color w:val="000000" w:themeColor="text1"/>
          <w:sz w:val="26"/>
          <w:szCs w:val="26"/>
        </w:rPr>
        <w:t>consideró</w:t>
      </w:r>
      <w:r w:rsidR="00967051" w:rsidRPr="008D03A6">
        <w:rPr>
          <w:rFonts w:ascii="Crimson Text" w:hAnsi="Crimson Text"/>
          <w:color w:val="000000" w:themeColor="text1"/>
          <w:sz w:val="26"/>
          <w:szCs w:val="26"/>
        </w:rPr>
        <w:t xml:space="preserve"> menos </w:t>
      </w:r>
      <w:del w:id="196" w:author="PC" w:date="2025-06-16T18:36:00Z">
        <w:r w:rsidR="00967051" w:rsidRPr="008D03A6" w:rsidDel="00A268E8">
          <w:rPr>
            <w:rFonts w:ascii="Crimson Text" w:hAnsi="Crimson Text"/>
            <w:color w:val="000000" w:themeColor="text1"/>
            <w:sz w:val="26"/>
            <w:szCs w:val="26"/>
          </w:rPr>
          <w:delText>riesgoso</w:delText>
        </w:r>
        <w:r w:rsidR="00032139" w:rsidRPr="008D03A6" w:rsidDel="00A268E8">
          <w:rPr>
            <w:rFonts w:ascii="Crimson Text" w:hAnsi="Crimson Text"/>
            <w:color w:val="000000" w:themeColor="text1"/>
            <w:sz w:val="26"/>
            <w:szCs w:val="26"/>
          </w:rPr>
          <w:delText xml:space="preserve"> </w:delText>
        </w:r>
      </w:del>
      <w:ins w:id="197" w:author="PC" w:date="2025-06-16T18:36:00Z">
        <w:r w:rsidR="00A268E8">
          <w:rPr>
            <w:rFonts w:ascii="Crimson Text" w:hAnsi="Crimson Text"/>
            <w:color w:val="000000" w:themeColor="text1"/>
            <w:sz w:val="26"/>
            <w:szCs w:val="26"/>
          </w:rPr>
          <w:t>arriesgado</w:t>
        </w:r>
        <w:r w:rsidR="00A268E8" w:rsidRPr="008D03A6">
          <w:rPr>
            <w:rFonts w:ascii="Crimson Text" w:hAnsi="Crimson Text"/>
            <w:color w:val="000000" w:themeColor="text1"/>
            <w:sz w:val="26"/>
            <w:szCs w:val="26"/>
          </w:rPr>
          <w:t xml:space="preserve"> </w:t>
        </w:r>
      </w:ins>
      <w:r w:rsidR="00032139" w:rsidRPr="008D03A6">
        <w:rPr>
          <w:rFonts w:ascii="Crimson Text" w:hAnsi="Crimson Text"/>
          <w:color w:val="000000" w:themeColor="text1"/>
          <w:sz w:val="26"/>
          <w:szCs w:val="26"/>
        </w:rPr>
        <w:t>estar deambulando en la penumbra del bosque, algo impensado hasta escasos minutos</w:t>
      </w:r>
      <w:ins w:id="198" w:author="PC" w:date="2025-06-16T18:36:00Z">
        <w:r w:rsidR="00A268E8">
          <w:rPr>
            <w:rFonts w:ascii="Crimson Text" w:hAnsi="Crimson Text"/>
            <w:color w:val="000000" w:themeColor="text1"/>
            <w:sz w:val="26"/>
            <w:szCs w:val="26"/>
          </w:rPr>
          <w:t xml:space="preserve"> atrás</w:t>
        </w:r>
      </w:ins>
      <w:r w:rsidR="00032139" w:rsidRPr="008D03A6">
        <w:rPr>
          <w:rFonts w:ascii="Crimson Text" w:hAnsi="Crimson Text"/>
          <w:color w:val="000000" w:themeColor="text1"/>
          <w:sz w:val="26"/>
          <w:szCs w:val="26"/>
        </w:rPr>
        <w:t>.</w:t>
      </w:r>
    </w:p>
    <w:p w:rsidR="00032139" w:rsidRPr="008D03A6" w:rsidRDefault="00032139" w:rsidP="007A277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Por su parte Igor, </w:t>
      </w:r>
      <w:del w:id="199" w:author="PC" w:date="2025-06-16T18:36:00Z">
        <w:r w:rsidR="00F26B90" w:rsidRPr="008D03A6" w:rsidDel="00A268E8">
          <w:rPr>
            <w:rFonts w:ascii="Crimson Text" w:hAnsi="Crimson Text"/>
            <w:color w:val="000000" w:themeColor="text1"/>
            <w:sz w:val="26"/>
            <w:szCs w:val="26"/>
          </w:rPr>
          <w:delText>culposo</w:delText>
        </w:r>
      </w:del>
      <w:ins w:id="200" w:author="PC" w:date="2025-06-16T18:36:00Z">
        <w:r w:rsidR="00A268E8">
          <w:rPr>
            <w:rFonts w:ascii="Crimson Text" w:hAnsi="Crimson Text"/>
            <w:color w:val="000000" w:themeColor="text1"/>
            <w:sz w:val="26"/>
            <w:szCs w:val="26"/>
          </w:rPr>
          <w:t>sintiendo culpa</w:t>
        </w:r>
      </w:ins>
      <w:ins w:id="201" w:author="PC" w:date="2025-06-16T18:37:00Z">
        <w:r w:rsidR="00A268E8">
          <w:rPr>
            <w:rFonts w:ascii="Crimson Text" w:hAnsi="Crimson Text"/>
            <w:color w:val="000000" w:themeColor="text1"/>
            <w:sz w:val="26"/>
            <w:szCs w:val="26"/>
          </w:rPr>
          <w:t xml:space="preserve"> por haberse excedido</w:t>
        </w:r>
      </w:ins>
      <w:r w:rsidRPr="008D03A6">
        <w:rPr>
          <w:rFonts w:ascii="Crimson Text" w:hAnsi="Crimson Text"/>
          <w:color w:val="000000" w:themeColor="text1"/>
          <w:sz w:val="26"/>
          <w:szCs w:val="26"/>
        </w:rPr>
        <w:t>, decidió desatar al joven</w:t>
      </w:r>
      <w:del w:id="202" w:author="PC" w:date="2025-06-16T18:36:00Z">
        <w:r w:rsidRPr="008D03A6" w:rsidDel="00A268E8">
          <w:rPr>
            <w:rFonts w:ascii="Crimson Text" w:hAnsi="Crimson Text"/>
            <w:color w:val="000000" w:themeColor="text1"/>
            <w:sz w:val="26"/>
            <w:szCs w:val="26"/>
          </w:rPr>
          <w:delText xml:space="preserve"> </w:delText>
        </w:r>
        <w:r w:rsidR="00386B51" w:rsidRPr="008D03A6" w:rsidDel="00A268E8">
          <w:rPr>
            <w:rFonts w:ascii="Crimson Text" w:hAnsi="Crimson Text"/>
            <w:color w:val="000000" w:themeColor="text1"/>
            <w:sz w:val="26"/>
            <w:szCs w:val="26"/>
          </w:rPr>
          <w:delText>para</w:delText>
        </w:r>
        <w:r w:rsidR="00F26B90" w:rsidRPr="008D03A6" w:rsidDel="00A268E8">
          <w:rPr>
            <w:rFonts w:ascii="Crimson Text" w:hAnsi="Crimson Text"/>
            <w:color w:val="000000" w:themeColor="text1"/>
            <w:sz w:val="26"/>
            <w:szCs w:val="26"/>
          </w:rPr>
          <w:delText xml:space="preserve"> liberar</w:delText>
        </w:r>
        <w:r w:rsidRPr="008D03A6" w:rsidDel="00A268E8">
          <w:rPr>
            <w:rFonts w:ascii="Crimson Text" w:hAnsi="Crimson Text"/>
            <w:color w:val="000000" w:themeColor="text1"/>
            <w:sz w:val="26"/>
            <w:szCs w:val="26"/>
          </w:rPr>
          <w:delText xml:space="preserve"> tensión</w:delText>
        </w:r>
      </w:del>
      <w:del w:id="203" w:author="PC" w:date="2025-06-16T18:37:00Z">
        <w:r w:rsidR="00F26B90" w:rsidRPr="008D03A6" w:rsidDel="00A268E8">
          <w:rPr>
            <w:rFonts w:ascii="Crimson Text" w:hAnsi="Crimson Text"/>
            <w:color w:val="000000" w:themeColor="text1"/>
            <w:sz w:val="26"/>
            <w:szCs w:val="26"/>
          </w:rPr>
          <w:delText xml:space="preserve">, </w:delText>
        </w:r>
        <w:r w:rsidR="00365A8B" w:rsidRPr="008D03A6" w:rsidDel="00A268E8">
          <w:rPr>
            <w:rFonts w:ascii="Crimson Text" w:hAnsi="Crimson Text"/>
            <w:color w:val="000000" w:themeColor="text1"/>
            <w:sz w:val="26"/>
            <w:szCs w:val="26"/>
          </w:rPr>
          <w:delText>pensó</w:delText>
        </w:r>
        <w:r w:rsidR="00F26B90" w:rsidRPr="008D03A6" w:rsidDel="00A268E8">
          <w:rPr>
            <w:rFonts w:ascii="Crimson Text" w:hAnsi="Crimson Text"/>
            <w:color w:val="000000" w:themeColor="text1"/>
            <w:sz w:val="26"/>
            <w:szCs w:val="26"/>
          </w:rPr>
          <w:delText xml:space="preserve"> que se había </w:delText>
        </w:r>
        <w:r w:rsidR="00402CF4" w:rsidRPr="008D03A6" w:rsidDel="00A268E8">
          <w:rPr>
            <w:rFonts w:ascii="Crimson Text" w:hAnsi="Crimson Text"/>
            <w:color w:val="000000" w:themeColor="text1"/>
            <w:sz w:val="26"/>
            <w:szCs w:val="26"/>
          </w:rPr>
          <w:delText>excedido</w:delText>
        </w:r>
      </w:del>
      <w:r w:rsidRPr="008D03A6">
        <w:rPr>
          <w:rFonts w:ascii="Crimson Text" w:hAnsi="Crimson Text"/>
          <w:color w:val="000000" w:themeColor="text1"/>
          <w:sz w:val="26"/>
          <w:szCs w:val="26"/>
        </w:rPr>
        <w:t xml:space="preserve">. </w:t>
      </w:r>
      <w:del w:id="204" w:author="PC" w:date="2025-06-16T18:37:00Z">
        <w:r w:rsidRPr="008D03A6" w:rsidDel="00A268E8">
          <w:rPr>
            <w:rFonts w:ascii="Crimson Text" w:hAnsi="Crimson Text"/>
            <w:color w:val="000000" w:themeColor="text1"/>
            <w:sz w:val="26"/>
            <w:szCs w:val="26"/>
          </w:rPr>
          <w:delText xml:space="preserve">Luego </w:delText>
        </w:r>
        <w:commentRangeStart w:id="205"/>
        <w:r w:rsidRPr="008D03A6" w:rsidDel="00A268E8">
          <w:rPr>
            <w:rFonts w:ascii="Crimson Text" w:hAnsi="Crimson Text"/>
            <w:color w:val="000000" w:themeColor="text1"/>
            <w:sz w:val="26"/>
            <w:szCs w:val="26"/>
          </w:rPr>
          <w:delText>empuño</w:delText>
        </w:r>
      </w:del>
      <w:ins w:id="206" w:author="PC" w:date="2025-06-16T18:37:00Z">
        <w:r w:rsidR="00A268E8">
          <w:rPr>
            <w:rFonts w:ascii="Crimson Text" w:hAnsi="Crimson Text"/>
            <w:color w:val="000000" w:themeColor="text1"/>
            <w:sz w:val="26"/>
            <w:szCs w:val="26"/>
          </w:rPr>
          <w:t>Empuñó</w:t>
        </w:r>
      </w:ins>
      <w:r w:rsidRPr="008D03A6">
        <w:rPr>
          <w:rFonts w:ascii="Crimson Text" w:hAnsi="Crimson Text"/>
          <w:color w:val="000000" w:themeColor="text1"/>
          <w:sz w:val="26"/>
          <w:szCs w:val="26"/>
        </w:rPr>
        <w:t xml:space="preserve"> su cuchillo</w:t>
      </w:r>
      <w:commentRangeEnd w:id="205"/>
      <w:ins w:id="207" w:author="PC" w:date="2025-06-16T18:40:00Z">
        <w:r w:rsidR="00A268E8">
          <w:rPr>
            <w:rFonts w:ascii="Crimson Text" w:hAnsi="Crimson Text"/>
            <w:color w:val="000000" w:themeColor="text1"/>
            <w:sz w:val="26"/>
            <w:szCs w:val="26"/>
          </w:rPr>
          <w:t xml:space="preserve"> para comenzar a </w:t>
        </w:r>
        <w:proofErr w:type="spellStart"/>
        <w:r w:rsidR="00A268E8">
          <w:rPr>
            <w:rFonts w:ascii="Crimson Text" w:hAnsi="Crimson Text"/>
            <w:color w:val="000000" w:themeColor="text1"/>
            <w:sz w:val="26"/>
            <w:szCs w:val="26"/>
          </w:rPr>
          <w:t>liberrarlo</w:t>
        </w:r>
      </w:ins>
      <w:proofErr w:type="spellEnd"/>
      <w:r w:rsidR="00A268E8">
        <w:rPr>
          <w:rStyle w:val="Refdecomentario"/>
        </w:rPr>
        <w:commentReference w:id="205"/>
      </w:r>
      <w:r w:rsidRPr="008D03A6">
        <w:rPr>
          <w:rFonts w:ascii="Crimson Text" w:hAnsi="Crimson Text"/>
          <w:color w:val="000000" w:themeColor="text1"/>
          <w:sz w:val="26"/>
          <w:szCs w:val="26"/>
        </w:rPr>
        <w:t xml:space="preserve">, </w:t>
      </w:r>
      <w:r w:rsidR="00386B51" w:rsidRPr="008D03A6">
        <w:rPr>
          <w:rFonts w:ascii="Crimson Text" w:hAnsi="Crimson Text"/>
          <w:color w:val="000000" w:themeColor="text1"/>
          <w:sz w:val="26"/>
          <w:szCs w:val="26"/>
        </w:rPr>
        <w:t xml:space="preserve">pero </w:t>
      </w:r>
      <w:r w:rsidRPr="008D03A6">
        <w:rPr>
          <w:rFonts w:ascii="Crimson Text" w:hAnsi="Crimson Text"/>
          <w:color w:val="000000" w:themeColor="text1"/>
          <w:sz w:val="26"/>
          <w:szCs w:val="26"/>
        </w:rPr>
        <w:t>Eros</w:t>
      </w:r>
      <w:ins w:id="208" w:author="PC" w:date="2025-06-16T18:40:00Z">
        <w:r w:rsidR="00A268E8">
          <w:rPr>
            <w:rFonts w:ascii="Crimson Text" w:hAnsi="Crimson Text"/>
            <w:color w:val="000000" w:themeColor="text1"/>
            <w:sz w:val="26"/>
            <w:szCs w:val="26"/>
          </w:rPr>
          <w:t>, alarmado ante la visi</w:t>
        </w:r>
      </w:ins>
      <w:ins w:id="209" w:author="PC" w:date="2025-06-16T18:41:00Z">
        <w:r w:rsidR="00A268E8">
          <w:rPr>
            <w:rFonts w:ascii="Crimson Text" w:hAnsi="Crimson Text"/>
            <w:color w:val="000000" w:themeColor="text1"/>
            <w:sz w:val="26"/>
            <w:szCs w:val="26"/>
          </w:rPr>
          <w:t>ón del filo acercándose a él,</w:t>
        </w:r>
      </w:ins>
      <w:r w:rsidRPr="008D03A6">
        <w:rPr>
          <w:rFonts w:ascii="Crimson Text" w:hAnsi="Crimson Text"/>
          <w:color w:val="000000" w:themeColor="text1"/>
          <w:sz w:val="26"/>
          <w:szCs w:val="26"/>
        </w:rPr>
        <w:t xml:space="preserve"> reaccionó elevando una de sus piernas para </w:t>
      </w:r>
      <w:r w:rsidR="008641A6" w:rsidRPr="008D03A6">
        <w:rPr>
          <w:rFonts w:ascii="Crimson Text" w:hAnsi="Crimson Text"/>
          <w:color w:val="000000" w:themeColor="text1"/>
          <w:sz w:val="26"/>
          <w:szCs w:val="26"/>
        </w:rPr>
        <w:t>evitar el contacto</w:t>
      </w:r>
      <w:del w:id="210" w:author="PC" w:date="2025-06-16T18:41:00Z">
        <w:r w:rsidRPr="008D03A6" w:rsidDel="00A268E8">
          <w:rPr>
            <w:rFonts w:ascii="Crimson Text" w:hAnsi="Crimson Text"/>
            <w:color w:val="000000" w:themeColor="text1"/>
            <w:sz w:val="26"/>
            <w:szCs w:val="26"/>
          </w:rPr>
          <w:delText xml:space="preserve">, </w:delText>
        </w:r>
        <w:r w:rsidR="008641A6" w:rsidRPr="008D03A6" w:rsidDel="00A268E8">
          <w:rPr>
            <w:rFonts w:ascii="Crimson Text" w:hAnsi="Crimson Text"/>
            <w:color w:val="000000" w:themeColor="text1"/>
            <w:sz w:val="26"/>
            <w:szCs w:val="26"/>
          </w:rPr>
          <w:delText>se sentía</w:delText>
        </w:r>
        <w:r w:rsidRPr="008D03A6" w:rsidDel="00A268E8">
          <w:rPr>
            <w:rFonts w:ascii="Crimson Text" w:hAnsi="Crimson Text"/>
            <w:color w:val="000000" w:themeColor="text1"/>
            <w:sz w:val="26"/>
            <w:szCs w:val="26"/>
          </w:rPr>
          <w:delText xml:space="preserve"> amenazado</w:delText>
        </w:r>
      </w:del>
      <w:r w:rsidRPr="008D03A6">
        <w:rPr>
          <w:rFonts w:ascii="Crimson Text" w:hAnsi="Crimson Text"/>
          <w:color w:val="000000" w:themeColor="text1"/>
          <w:sz w:val="26"/>
          <w:szCs w:val="26"/>
        </w:rPr>
        <w:t>.</w:t>
      </w:r>
    </w:p>
    <w:p w:rsidR="00032139" w:rsidRPr="008D03A6" w:rsidRDefault="00894812" w:rsidP="007A2778">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032139" w:rsidRPr="008D03A6">
        <w:rPr>
          <w:rFonts w:ascii="Crimson Text" w:hAnsi="Crimson Text"/>
          <w:color w:val="000000" w:themeColor="text1"/>
          <w:sz w:val="26"/>
          <w:szCs w:val="26"/>
        </w:rPr>
        <w:t>¡</w:t>
      </w:r>
      <w:proofErr w:type="gramEnd"/>
      <w:r w:rsidR="00032139" w:rsidRPr="008D03A6">
        <w:rPr>
          <w:rFonts w:ascii="Crimson Text" w:hAnsi="Crimson Text"/>
          <w:color w:val="000000" w:themeColor="text1"/>
          <w:sz w:val="26"/>
          <w:szCs w:val="26"/>
        </w:rPr>
        <w:t xml:space="preserve">No me mates! </w:t>
      </w:r>
      <w:ins w:id="211" w:author="PC" w:date="2025-06-16T19:20:00Z">
        <w:r>
          <w:rPr>
            <w:rFonts w:ascii="Crimson Text" w:hAnsi="Crimson Text"/>
            <w:color w:val="000000" w:themeColor="text1"/>
            <w:sz w:val="26"/>
            <w:szCs w:val="26"/>
          </w:rPr>
          <w:t>¡</w:t>
        </w:r>
      </w:ins>
      <w:r w:rsidR="00032139" w:rsidRPr="008D03A6">
        <w:rPr>
          <w:rFonts w:ascii="Crimson Text" w:hAnsi="Crimson Text"/>
          <w:color w:val="000000" w:themeColor="text1"/>
          <w:sz w:val="26"/>
          <w:szCs w:val="26"/>
        </w:rPr>
        <w:t>Tengo una misión importante por cumplir</w:t>
      </w:r>
      <w:ins w:id="212" w:author="PC" w:date="2025-06-16T19:20:00Z">
        <w:r>
          <w:rPr>
            <w:rFonts w:ascii="Crimson Text" w:hAnsi="Crimson Text"/>
            <w:color w:val="000000" w:themeColor="text1"/>
            <w:sz w:val="26"/>
            <w:szCs w:val="26"/>
          </w:rPr>
          <w:t>!</w:t>
        </w:r>
      </w:ins>
      <w:r w:rsidR="0003213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032139" w:rsidRPr="008D03A6">
        <w:rPr>
          <w:rFonts w:ascii="Crimson Text" w:hAnsi="Crimson Text"/>
          <w:color w:val="000000" w:themeColor="text1"/>
          <w:sz w:val="26"/>
          <w:szCs w:val="26"/>
        </w:rPr>
        <w:t>gritó, desesperado</w:t>
      </w:r>
      <w:ins w:id="213" w:author="PC" w:date="2025-06-16T18:41:00Z">
        <w:r w:rsidR="00A268E8">
          <w:rPr>
            <w:rFonts w:ascii="Crimson Text" w:hAnsi="Crimson Text"/>
            <w:color w:val="000000" w:themeColor="text1"/>
            <w:sz w:val="26"/>
            <w:szCs w:val="26"/>
          </w:rPr>
          <w:t xml:space="preserve"> </w:t>
        </w:r>
      </w:ins>
      <w:del w:id="214" w:author="PC" w:date="2025-06-16T18:41:00Z">
        <w:r w:rsidR="00032139" w:rsidRPr="008D03A6" w:rsidDel="00A268E8">
          <w:rPr>
            <w:rFonts w:ascii="Crimson Text" w:hAnsi="Crimson Text"/>
            <w:color w:val="000000" w:themeColor="text1"/>
            <w:sz w:val="26"/>
            <w:szCs w:val="26"/>
          </w:rPr>
          <w:delText>,</w:delText>
        </w:r>
      </w:del>
      <w:ins w:id="215" w:author="PC" w:date="2025-06-16T18:41:00Z">
        <w:r w:rsidR="00A268E8">
          <w:rPr>
            <w:rFonts w:ascii="Crimson Text" w:hAnsi="Crimson Text"/>
            <w:color w:val="000000" w:themeColor="text1"/>
            <w:sz w:val="26"/>
            <w:szCs w:val="26"/>
          </w:rPr>
          <w:t>y</w:t>
        </w:r>
      </w:ins>
      <w:r w:rsidR="00032139" w:rsidRPr="008D03A6">
        <w:rPr>
          <w:rFonts w:ascii="Crimson Text" w:hAnsi="Crimson Text"/>
          <w:color w:val="000000" w:themeColor="text1"/>
          <w:sz w:val="26"/>
          <w:szCs w:val="26"/>
        </w:rPr>
        <w:t xml:space="preserve"> temiendo por su vida.</w:t>
      </w:r>
      <w:ins w:id="216" w:author="PC" w:date="2025-06-16T18:41:00Z">
        <w:r w:rsidR="00A268E8">
          <w:rPr>
            <w:rFonts w:ascii="Crimson Text" w:hAnsi="Crimson Text"/>
            <w:color w:val="000000" w:themeColor="text1"/>
            <w:sz w:val="26"/>
            <w:szCs w:val="26"/>
          </w:rPr>
          <w:t xml:space="preserve"> </w:t>
        </w:r>
        <w:commentRangeStart w:id="217"/>
        <w:r w:rsidR="00A268E8">
          <w:rPr>
            <w:rFonts w:ascii="Crimson Text" w:hAnsi="Crimson Text"/>
            <w:color w:val="000000" w:themeColor="text1"/>
            <w:sz w:val="26"/>
            <w:szCs w:val="26"/>
          </w:rPr>
          <w:t>Pocas veces se había sentido tan vulnerable e impotente como en ese momento.</w:t>
        </w:r>
      </w:ins>
      <w:commentRangeEnd w:id="217"/>
      <w:ins w:id="218" w:author="PC" w:date="2025-06-16T18:42:00Z">
        <w:r w:rsidR="00A268E8">
          <w:rPr>
            <w:rStyle w:val="Refdecomentario"/>
          </w:rPr>
          <w:commentReference w:id="217"/>
        </w:r>
      </w:ins>
    </w:p>
    <w:p w:rsidR="00A268E8" w:rsidRDefault="00894812" w:rsidP="007A2778">
      <w:pPr>
        <w:tabs>
          <w:tab w:val="left" w:pos="2179"/>
        </w:tabs>
        <w:spacing w:after="0"/>
        <w:ind w:firstLine="284"/>
        <w:jc w:val="both"/>
        <w:rPr>
          <w:ins w:id="219" w:author="PC" w:date="2025-06-16T18:43: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1F03D9" w:rsidRPr="008D03A6">
        <w:rPr>
          <w:rFonts w:ascii="Crimson Text" w:hAnsi="Crimson Text"/>
          <w:color w:val="000000" w:themeColor="text1"/>
          <w:sz w:val="26"/>
          <w:szCs w:val="26"/>
        </w:rPr>
        <w:t>¡</w:t>
      </w:r>
      <w:proofErr w:type="gramEnd"/>
      <w:r w:rsidR="001F03D9" w:rsidRPr="008D03A6">
        <w:rPr>
          <w:rFonts w:ascii="Crimson Text" w:hAnsi="Crimson Text"/>
          <w:color w:val="000000" w:themeColor="text1"/>
          <w:sz w:val="26"/>
          <w:szCs w:val="26"/>
        </w:rPr>
        <w:t>Tranquilo! Relájate muchacho</w:t>
      </w:r>
      <w:r w:rsidR="00386B51" w:rsidRPr="008D03A6">
        <w:rPr>
          <w:rFonts w:ascii="Crimson Text" w:hAnsi="Crimson Text"/>
          <w:color w:val="000000" w:themeColor="text1"/>
          <w:sz w:val="26"/>
          <w:szCs w:val="26"/>
        </w:rPr>
        <w:t>,</w:t>
      </w:r>
      <w:r w:rsidR="001F03D9" w:rsidRPr="008D03A6">
        <w:rPr>
          <w:rFonts w:ascii="Crimson Text" w:hAnsi="Crimson Text"/>
          <w:color w:val="000000" w:themeColor="text1"/>
          <w:sz w:val="26"/>
          <w:szCs w:val="26"/>
        </w:rPr>
        <w:t xml:space="preserve"> no quiero a hacerte daño, </w:t>
      </w:r>
      <w:ins w:id="220" w:author="PC" w:date="2025-06-16T18:42:00Z">
        <w:r w:rsidR="00A268E8">
          <w:rPr>
            <w:rFonts w:ascii="Crimson Text" w:hAnsi="Crimson Text"/>
            <w:color w:val="000000" w:themeColor="text1"/>
            <w:sz w:val="26"/>
            <w:szCs w:val="26"/>
          </w:rPr>
          <w:t xml:space="preserve">sólo </w:t>
        </w:r>
      </w:ins>
      <w:r w:rsidR="001F03D9" w:rsidRPr="008D03A6">
        <w:rPr>
          <w:rFonts w:ascii="Crimson Text" w:hAnsi="Crimson Text"/>
          <w:color w:val="000000" w:themeColor="text1"/>
          <w:sz w:val="26"/>
          <w:szCs w:val="26"/>
        </w:rPr>
        <w:t>voy a desatar tus manos</w:t>
      </w:r>
      <w:r w:rsidR="007E302B" w:rsidRPr="008D03A6">
        <w:rPr>
          <w:rFonts w:ascii="Crimson Text" w:hAnsi="Crimson Text"/>
          <w:color w:val="000000" w:themeColor="text1"/>
          <w:sz w:val="26"/>
          <w:szCs w:val="26"/>
        </w:rPr>
        <w:t>. No hagas nada estúpido</w:t>
      </w:r>
      <w:r w:rsidR="001F03D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B0D19" w:rsidRPr="008D03A6">
        <w:rPr>
          <w:rFonts w:ascii="Crimson Text" w:hAnsi="Crimson Text"/>
          <w:color w:val="000000" w:themeColor="text1"/>
          <w:sz w:val="26"/>
          <w:szCs w:val="26"/>
        </w:rPr>
        <w:t>advirtió</w:t>
      </w:r>
      <w:r w:rsidR="001F03D9" w:rsidRPr="008D03A6">
        <w:rPr>
          <w:rFonts w:ascii="Crimson Text" w:hAnsi="Crimson Text"/>
          <w:color w:val="000000" w:themeColor="text1"/>
          <w:sz w:val="26"/>
          <w:szCs w:val="26"/>
        </w:rPr>
        <w:t xml:space="preserve">, abriendo </w:t>
      </w:r>
      <w:r w:rsidR="007E302B" w:rsidRPr="008D03A6">
        <w:rPr>
          <w:rFonts w:ascii="Crimson Text" w:hAnsi="Crimson Text"/>
          <w:color w:val="000000" w:themeColor="text1"/>
          <w:sz w:val="26"/>
          <w:szCs w:val="26"/>
        </w:rPr>
        <w:t xml:space="preserve">entera </w:t>
      </w:r>
      <w:r w:rsidR="001F03D9" w:rsidRPr="008D03A6">
        <w:rPr>
          <w:rFonts w:ascii="Crimson Text" w:hAnsi="Crimson Text"/>
          <w:color w:val="000000" w:themeColor="text1"/>
          <w:sz w:val="26"/>
          <w:szCs w:val="26"/>
        </w:rPr>
        <w:t xml:space="preserve">la palma de </w:t>
      </w:r>
      <w:r w:rsidR="007E302B" w:rsidRPr="008D03A6">
        <w:rPr>
          <w:rFonts w:ascii="Crimson Text" w:hAnsi="Crimson Text"/>
          <w:color w:val="000000" w:themeColor="text1"/>
          <w:sz w:val="26"/>
          <w:szCs w:val="26"/>
        </w:rPr>
        <w:t xml:space="preserve">la </w:t>
      </w:r>
      <w:r w:rsidR="001F03D9" w:rsidRPr="008D03A6">
        <w:rPr>
          <w:rFonts w:ascii="Crimson Text" w:hAnsi="Crimson Text"/>
          <w:color w:val="000000" w:themeColor="text1"/>
          <w:sz w:val="26"/>
          <w:szCs w:val="26"/>
        </w:rPr>
        <w:t xml:space="preserve">mano </w:t>
      </w:r>
      <w:r w:rsidR="00AA12B3" w:rsidRPr="008D03A6">
        <w:rPr>
          <w:rFonts w:ascii="Crimson Text" w:hAnsi="Crimson Text"/>
          <w:color w:val="000000" w:themeColor="text1"/>
          <w:sz w:val="26"/>
          <w:szCs w:val="26"/>
        </w:rPr>
        <w:t>en</w:t>
      </w:r>
      <w:r w:rsidR="001F03D9" w:rsidRPr="008D03A6">
        <w:rPr>
          <w:rFonts w:ascii="Crimson Text" w:hAnsi="Crimson Text"/>
          <w:color w:val="000000" w:themeColor="text1"/>
          <w:sz w:val="26"/>
          <w:szCs w:val="26"/>
        </w:rPr>
        <w:t xml:space="preserve"> señal de </w:t>
      </w:r>
      <w:r w:rsidR="007E302B" w:rsidRPr="008D03A6">
        <w:rPr>
          <w:rFonts w:ascii="Crimson Text" w:hAnsi="Crimson Text"/>
          <w:color w:val="000000" w:themeColor="text1"/>
          <w:sz w:val="26"/>
          <w:szCs w:val="26"/>
        </w:rPr>
        <w:t>tregua</w:t>
      </w:r>
      <w:r w:rsidR="001F03D9" w:rsidRPr="008D03A6">
        <w:rPr>
          <w:rFonts w:ascii="Crimson Text" w:hAnsi="Crimson Text"/>
          <w:color w:val="000000" w:themeColor="text1"/>
          <w:sz w:val="26"/>
          <w:szCs w:val="26"/>
        </w:rPr>
        <w:t xml:space="preserve">. </w:t>
      </w:r>
    </w:p>
    <w:p w:rsidR="00032139" w:rsidRPr="008D03A6" w:rsidRDefault="001F03D9" w:rsidP="007A277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 baj</w:t>
      </w:r>
      <w:del w:id="221" w:author="PC" w:date="2025-06-16T18:43:00Z">
        <w:r w:rsidRPr="008D03A6" w:rsidDel="00A268E8">
          <w:rPr>
            <w:rFonts w:ascii="Crimson Text" w:hAnsi="Crimson Text"/>
            <w:color w:val="000000" w:themeColor="text1"/>
            <w:sz w:val="26"/>
            <w:szCs w:val="26"/>
          </w:rPr>
          <w:delText>o</w:delText>
        </w:r>
      </w:del>
      <w:ins w:id="222" w:author="PC" w:date="2025-06-16T18:43:00Z">
        <w:r w:rsidR="00A268E8">
          <w:rPr>
            <w:rFonts w:ascii="Crimson Text" w:hAnsi="Crimson Text"/>
            <w:color w:val="000000" w:themeColor="text1"/>
            <w:sz w:val="26"/>
            <w:szCs w:val="26"/>
          </w:rPr>
          <w:t>ó</w:t>
        </w:r>
      </w:ins>
      <w:r w:rsidRPr="008D03A6">
        <w:rPr>
          <w:rFonts w:ascii="Crimson Text" w:hAnsi="Crimson Text"/>
          <w:color w:val="000000" w:themeColor="text1"/>
          <w:sz w:val="26"/>
          <w:szCs w:val="26"/>
        </w:rPr>
        <w:t xml:space="preserve"> la guardia y el guerrero </w:t>
      </w:r>
      <w:r w:rsidR="008641A6" w:rsidRPr="008D03A6">
        <w:rPr>
          <w:rFonts w:ascii="Crimson Text" w:hAnsi="Crimson Text"/>
          <w:color w:val="000000" w:themeColor="text1"/>
          <w:sz w:val="26"/>
          <w:szCs w:val="26"/>
        </w:rPr>
        <w:t>ejerció presión con el puñal sobre</w:t>
      </w:r>
      <w:r w:rsidRPr="008D03A6">
        <w:rPr>
          <w:rFonts w:ascii="Crimson Text" w:hAnsi="Crimson Text"/>
          <w:color w:val="000000" w:themeColor="text1"/>
          <w:sz w:val="26"/>
          <w:szCs w:val="26"/>
        </w:rPr>
        <w:t xml:space="preserve"> las cuerdas que </w:t>
      </w:r>
      <w:r w:rsidR="007E302B" w:rsidRPr="008D03A6">
        <w:rPr>
          <w:rFonts w:ascii="Crimson Text" w:hAnsi="Crimson Text"/>
          <w:color w:val="000000" w:themeColor="text1"/>
          <w:sz w:val="26"/>
          <w:szCs w:val="26"/>
        </w:rPr>
        <w:t>amarraban</w:t>
      </w:r>
      <w:r w:rsidRPr="008D03A6">
        <w:rPr>
          <w:rFonts w:ascii="Crimson Text" w:hAnsi="Crimson Text"/>
          <w:color w:val="000000" w:themeColor="text1"/>
          <w:sz w:val="26"/>
          <w:szCs w:val="26"/>
        </w:rPr>
        <w:t xml:space="preserve"> </w:t>
      </w:r>
      <w:r w:rsidR="00B7041F" w:rsidRPr="008D03A6">
        <w:rPr>
          <w:rFonts w:ascii="Crimson Text" w:hAnsi="Crimson Text"/>
          <w:color w:val="000000" w:themeColor="text1"/>
          <w:sz w:val="26"/>
          <w:szCs w:val="26"/>
        </w:rPr>
        <w:t>las</w:t>
      </w:r>
      <w:r w:rsidRPr="008D03A6">
        <w:rPr>
          <w:rFonts w:ascii="Crimson Text" w:hAnsi="Crimson Text"/>
          <w:color w:val="000000" w:themeColor="text1"/>
          <w:sz w:val="26"/>
          <w:szCs w:val="26"/>
        </w:rPr>
        <w:t xml:space="preserve"> muñecas</w:t>
      </w:r>
      <w:r w:rsidR="00B7041F" w:rsidRPr="008D03A6">
        <w:rPr>
          <w:rFonts w:ascii="Crimson Text" w:hAnsi="Crimson Text"/>
          <w:color w:val="000000" w:themeColor="text1"/>
          <w:sz w:val="26"/>
          <w:szCs w:val="26"/>
        </w:rPr>
        <w:t xml:space="preserve">. El filo </w:t>
      </w:r>
      <w:r w:rsidR="006B0D19" w:rsidRPr="008D03A6">
        <w:rPr>
          <w:rFonts w:ascii="Crimson Text" w:hAnsi="Crimson Text"/>
          <w:color w:val="000000" w:themeColor="text1"/>
          <w:sz w:val="26"/>
          <w:szCs w:val="26"/>
        </w:rPr>
        <w:t>se enterró</w:t>
      </w:r>
      <w:r w:rsidR="001141A3" w:rsidRPr="008D03A6">
        <w:rPr>
          <w:rFonts w:ascii="Crimson Text" w:hAnsi="Crimson Text"/>
          <w:color w:val="000000" w:themeColor="text1"/>
          <w:sz w:val="26"/>
          <w:szCs w:val="26"/>
        </w:rPr>
        <w:t xml:space="preserve"> en</w:t>
      </w:r>
      <w:r w:rsidR="00B7041F" w:rsidRPr="008D03A6">
        <w:rPr>
          <w:rFonts w:ascii="Crimson Text" w:hAnsi="Crimson Text"/>
          <w:color w:val="000000" w:themeColor="text1"/>
          <w:sz w:val="26"/>
          <w:szCs w:val="26"/>
        </w:rPr>
        <w:t xml:space="preserve"> el material</w:t>
      </w:r>
      <w:r w:rsidR="008641A6" w:rsidRPr="008D03A6">
        <w:rPr>
          <w:rFonts w:ascii="Crimson Text" w:hAnsi="Crimson Text"/>
          <w:color w:val="000000" w:themeColor="text1"/>
          <w:sz w:val="26"/>
          <w:szCs w:val="26"/>
        </w:rPr>
        <w:t>,</w:t>
      </w:r>
      <w:r w:rsidR="00B7041F" w:rsidRPr="008D03A6">
        <w:rPr>
          <w:rFonts w:ascii="Crimson Text" w:hAnsi="Crimson Text"/>
          <w:color w:val="000000" w:themeColor="text1"/>
          <w:sz w:val="26"/>
          <w:szCs w:val="26"/>
        </w:rPr>
        <w:t xml:space="preserve"> </w:t>
      </w:r>
      <w:r w:rsidR="001141A3" w:rsidRPr="008D03A6">
        <w:rPr>
          <w:rFonts w:ascii="Crimson Text" w:hAnsi="Crimson Text"/>
          <w:color w:val="000000" w:themeColor="text1"/>
          <w:sz w:val="26"/>
          <w:szCs w:val="26"/>
        </w:rPr>
        <w:t xml:space="preserve">y </w:t>
      </w:r>
      <w:r w:rsidR="008641A6" w:rsidRPr="008D03A6">
        <w:rPr>
          <w:rFonts w:ascii="Crimson Text" w:hAnsi="Crimson Text"/>
          <w:color w:val="000000" w:themeColor="text1"/>
          <w:sz w:val="26"/>
          <w:szCs w:val="26"/>
        </w:rPr>
        <w:t>este</w:t>
      </w:r>
      <w:r w:rsidR="001141A3" w:rsidRPr="008D03A6">
        <w:rPr>
          <w:rFonts w:ascii="Crimson Text" w:hAnsi="Crimson Text"/>
          <w:color w:val="000000" w:themeColor="text1"/>
          <w:sz w:val="26"/>
          <w:szCs w:val="26"/>
        </w:rPr>
        <w:t xml:space="preserve"> </w:t>
      </w:r>
      <w:r w:rsidR="007E302B" w:rsidRPr="008D03A6">
        <w:rPr>
          <w:rFonts w:ascii="Crimson Text" w:hAnsi="Crimson Text"/>
          <w:color w:val="000000" w:themeColor="text1"/>
          <w:sz w:val="26"/>
          <w:szCs w:val="26"/>
        </w:rPr>
        <w:t>cedió devolvién</w:t>
      </w:r>
      <w:r w:rsidR="00CE5F80" w:rsidRPr="008D03A6">
        <w:rPr>
          <w:rFonts w:ascii="Crimson Text" w:hAnsi="Crimson Text"/>
          <w:color w:val="000000" w:themeColor="text1"/>
          <w:sz w:val="26"/>
          <w:szCs w:val="26"/>
        </w:rPr>
        <w:t>dole</w:t>
      </w:r>
      <w:r w:rsidR="007E302B" w:rsidRPr="008D03A6">
        <w:rPr>
          <w:rFonts w:ascii="Crimson Text" w:hAnsi="Crimson Text"/>
          <w:color w:val="000000" w:themeColor="text1"/>
          <w:sz w:val="26"/>
          <w:szCs w:val="26"/>
        </w:rPr>
        <w:t xml:space="preserve"> </w:t>
      </w:r>
      <w:r w:rsidR="00B7041F" w:rsidRPr="008D03A6">
        <w:rPr>
          <w:rFonts w:ascii="Crimson Text" w:hAnsi="Crimson Text"/>
          <w:color w:val="000000" w:themeColor="text1"/>
          <w:sz w:val="26"/>
          <w:szCs w:val="26"/>
        </w:rPr>
        <w:t xml:space="preserve">la movilidad de </w:t>
      </w:r>
      <w:r w:rsidR="00E51BB9" w:rsidRPr="008D03A6">
        <w:rPr>
          <w:rFonts w:ascii="Crimson Text" w:hAnsi="Crimson Text"/>
          <w:color w:val="000000" w:themeColor="text1"/>
          <w:sz w:val="26"/>
          <w:szCs w:val="26"/>
        </w:rPr>
        <w:t>los</w:t>
      </w:r>
      <w:r w:rsidR="00B7041F" w:rsidRPr="008D03A6">
        <w:rPr>
          <w:rFonts w:ascii="Crimson Text" w:hAnsi="Crimson Text"/>
          <w:color w:val="000000" w:themeColor="text1"/>
          <w:sz w:val="26"/>
          <w:szCs w:val="26"/>
        </w:rPr>
        <w:t xml:space="preserve"> brazos.</w:t>
      </w:r>
    </w:p>
    <w:p w:rsidR="00F9781B" w:rsidRPr="008D03A6" w:rsidRDefault="001141A3" w:rsidP="007A2778">
      <w:pPr>
        <w:tabs>
          <w:tab w:val="left" w:pos="2179"/>
        </w:tabs>
        <w:spacing w:after="0"/>
        <w:ind w:firstLine="284"/>
        <w:jc w:val="both"/>
        <w:rPr>
          <w:rFonts w:ascii="Crimson Text" w:hAnsi="Crimson Text"/>
          <w:color w:val="000000" w:themeColor="text1"/>
          <w:sz w:val="26"/>
          <w:szCs w:val="26"/>
        </w:rPr>
      </w:pPr>
      <w:del w:id="223" w:author="PC" w:date="2025-06-16T18:43:00Z">
        <w:r w:rsidRPr="008D03A6" w:rsidDel="00A268E8">
          <w:rPr>
            <w:rFonts w:ascii="Crimson Text" w:hAnsi="Crimson Text"/>
            <w:color w:val="000000" w:themeColor="text1"/>
            <w:sz w:val="26"/>
            <w:szCs w:val="26"/>
          </w:rPr>
          <w:delText>»</w:delText>
        </w:r>
      </w:del>
      <w:r w:rsidR="00894812">
        <w:rPr>
          <w:rFonts w:ascii="Crimson Text" w:hAnsi="Crimson Text"/>
          <w:color w:val="000000" w:themeColor="text1"/>
          <w:sz w:val="26"/>
          <w:szCs w:val="26"/>
        </w:rPr>
        <w:t>—</w:t>
      </w:r>
      <w:r w:rsidRPr="008D03A6">
        <w:rPr>
          <w:rFonts w:ascii="Crimson Text" w:hAnsi="Crimson Text"/>
          <w:color w:val="000000" w:themeColor="text1"/>
          <w:sz w:val="26"/>
          <w:szCs w:val="26"/>
        </w:rPr>
        <w:t xml:space="preserve">Tuvimos un mal comienzo, así que empecemos de cero </w:t>
      </w:r>
      <w:r w:rsidR="00894812">
        <w:rPr>
          <w:rFonts w:ascii="Crimson Text" w:hAnsi="Crimson Text"/>
          <w:color w:val="000000" w:themeColor="text1"/>
          <w:sz w:val="26"/>
          <w:szCs w:val="26"/>
        </w:rPr>
        <w:t>—</w:t>
      </w:r>
      <w:r w:rsidRPr="008D03A6">
        <w:rPr>
          <w:rFonts w:ascii="Crimson Text" w:hAnsi="Crimson Text"/>
          <w:color w:val="000000" w:themeColor="text1"/>
          <w:sz w:val="26"/>
          <w:szCs w:val="26"/>
        </w:rPr>
        <w:t xml:space="preserve">propuso, mientras </w:t>
      </w:r>
      <w:r w:rsidR="008641A6" w:rsidRPr="008D03A6">
        <w:rPr>
          <w:rFonts w:ascii="Crimson Text" w:hAnsi="Crimson Text"/>
          <w:color w:val="000000" w:themeColor="text1"/>
          <w:sz w:val="26"/>
          <w:szCs w:val="26"/>
        </w:rPr>
        <w:t>arrastraba un taburete improvisado con</w:t>
      </w:r>
      <w:r w:rsidRPr="008D03A6">
        <w:rPr>
          <w:rFonts w:ascii="Crimson Text" w:hAnsi="Crimson Text"/>
          <w:color w:val="000000" w:themeColor="text1"/>
          <w:sz w:val="26"/>
          <w:szCs w:val="26"/>
        </w:rPr>
        <w:t xml:space="preserve"> el corte de un grueso tronco. Lo </w:t>
      </w:r>
      <w:r w:rsidR="00B80211" w:rsidRPr="008D03A6">
        <w:rPr>
          <w:rFonts w:ascii="Crimson Text" w:hAnsi="Crimson Text"/>
          <w:color w:val="000000" w:themeColor="text1"/>
          <w:sz w:val="26"/>
          <w:szCs w:val="26"/>
        </w:rPr>
        <w:t>dejó</w:t>
      </w:r>
      <w:r w:rsidRPr="008D03A6">
        <w:rPr>
          <w:rFonts w:ascii="Crimson Text" w:hAnsi="Crimson Text"/>
          <w:color w:val="000000" w:themeColor="text1"/>
          <w:sz w:val="26"/>
          <w:szCs w:val="26"/>
        </w:rPr>
        <w:t xml:space="preserve"> cerca de Eros i</w:t>
      </w:r>
      <w:r w:rsidR="00B80211" w:rsidRPr="008D03A6">
        <w:rPr>
          <w:rFonts w:ascii="Crimson Text" w:hAnsi="Crimson Text"/>
          <w:color w:val="000000" w:themeColor="text1"/>
          <w:sz w:val="26"/>
          <w:szCs w:val="26"/>
        </w:rPr>
        <w:t>ndicándole que tomara asiento,</w:t>
      </w:r>
      <w:ins w:id="224" w:author="PC" w:date="2025-06-16T18:43:00Z">
        <w:r w:rsidR="00A268E8">
          <w:rPr>
            <w:rFonts w:ascii="Crimson Text" w:hAnsi="Crimson Text"/>
            <w:color w:val="000000" w:themeColor="text1"/>
            <w:sz w:val="26"/>
            <w:szCs w:val="26"/>
          </w:rPr>
          <w:t xml:space="preserve"> y</w:t>
        </w:r>
      </w:ins>
      <w:r w:rsidRPr="008D03A6">
        <w:rPr>
          <w:rFonts w:ascii="Crimson Text" w:hAnsi="Crimson Text"/>
          <w:color w:val="000000" w:themeColor="text1"/>
          <w:sz w:val="26"/>
          <w:szCs w:val="26"/>
        </w:rPr>
        <w:t xml:space="preserve"> él hizo lo propio </w:t>
      </w:r>
      <w:r w:rsidR="00B80211" w:rsidRPr="008D03A6">
        <w:rPr>
          <w:rFonts w:ascii="Crimson Text" w:hAnsi="Crimson Text"/>
          <w:color w:val="000000" w:themeColor="text1"/>
          <w:sz w:val="26"/>
          <w:szCs w:val="26"/>
        </w:rPr>
        <w:t>con</w:t>
      </w:r>
      <w:r w:rsidRPr="008D03A6">
        <w:rPr>
          <w:rFonts w:ascii="Crimson Text" w:hAnsi="Crimson Text"/>
          <w:color w:val="000000" w:themeColor="text1"/>
          <w:sz w:val="26"/>
          <w:szCs w:val="26"/>
        </w:rPr>
        <w:t xml:space="preserve"> otro semejante</w:t>
      </w:r>
      <w:r w:rsidR="00894812">
        <w:rPr>
          <w:rFonts w:ascii="Crimson Text" w:hAnsi="Crimson Text"/>
          <w:color w:val="000000" w:themeColor="text1"/>
          <w:sz w:val="26"/>
          <w:szCs w:val="26"/>
        </w:rPr>
        <w:t>—</w:t>
      </w:r>
      <w:r w:rsidRPr="008D03A6">
        <w:rPr>
          <w:rFonts w:ascii="Crimson Text" w:hAnsi="Crimson Text"/>
          <w:color w:val="000000" w:themeColor="text1"/>
          <w:sz w:val="26"/>
          <w:szCs w:val="26"/>
        </w:rPr>
        <w:t>.</w:t>
      </w:r>
      <w:r w:rsidR="00D458CC" w:rsidRPr="008D03A6">
        <w:rPr>
          <w:rFonts w:ascii="Crimson Text" w:hAnsi="Crimson Text"/>
          <w:color w:val="000000" w:themeColor="text1"/>
          <w:sz w:val="26"/>
          <w:szCs w:val="26"/>
        </w:rPr>
        <w:t xml:space="preserve"> ¿</w:t>
      </w:r>
      <w:r w:rsidR="00B80211" w:rsidRPr="008D03A6">
        <w:rPr>
          <w:rFonts w:ascii="Crimson Text" w:hAnsi="Crimson Text"/>
          <w:color w:val="000000" w:themeColor="text1"/>
          <w:sz w:val="26"/>
          <w:szCs w:val="26"/>
        </w:rPr>
        <w:t>Un poco</w:t>
      </w:r>
      <w:r w:rsidR="00D458CC" w:rsidRPr="008D03A6">
        <w:rPr>
          <w:rFonts w:ascii="Crimson Text" w:hAnsi="Crimson Text"/>
          <w:color w:val="000000" w:themeColor="text1"/>
          <w:sz w:val="26"/>
          <w:szCs w:val="26"/>
        </w:rPr>
        <w:t xml:space="preserve"> más cómodo? </w:t>
      </w:r>
      <w:r w:rsidR="00894812">
        <w:rPr>
          <w:rFonts w:ascii="Crimson Text" w:hAnsi="Crimson Text"/>
          <w:color w:val="000000" w:themeColor="text1"/>
          <w:sz w:val="26"/>
          <w:szCs w:val="26"/>
        </w:rPr>
        <w:t>—</w:t>
      </w:r>
      <w:r w:rsidR="00B80211" w:rsidRPr="008D03A6">
        <w:rPr>
          <w:rFonts w:ascii="Crimson Text" w:hAnsi="Crimson Text"/>
          <w:color w:val="000000" w:themeColor="text1"/>
          <w:sz w:val="26"/>
          <w:szCs w:val="26"/>
        </w:rPr>
        <w:t>acotó</w:t>
      </w:r>
      <w:del w:id="225" w:author="PC" w:date="2025-06-16T19:21:00Z">
        <w:r w:rsidR="00D458CC" w:rsidRPr="008D03A6" w:rsidDel="00894812">
          <w:rPr>
            <w:rFonts w:ascii="Crimson Text" w:hAnsi="Crimson Text"/>
            <w:color w:val="000000" w:themeColor="text1"/>
            <w:sz w:val="26"/>
            <w:szCs w:val="26"/>
          </w:rPr>
          <w:delText xml:space="preserve"> retórica</w:delText>
        </w:r>
        <w:r w:rsidR="00B80211" w:rsidRPr="008D03A6" w:rsidDel="00894812">
          <w:rPr>
            <w:rFonts w:ascii="Crimson Text" w:hAnsi="Crimson Text"/>
            <w:color w:val="000000" w:themeColor="text1"/>
            <w:sz w:val="26"/>
            <w:szCs w:val="26"/>
          </w:rPr>
          <w:delText>mente</w:delText>
        </w:r>
      </w:del>
      <w:r w:rsidR="00D458CC" w:rsidRPr="008D03A6">
        <w:rPr>
          <w:rFonts w:ascii="Crimson Text" w:hAnsi="Crimson Text"/>
          <w:color w:val="000000" w:themeColor="text1"/>
          <w:sz w:val="26"/>
          <w:szCs w:val="26"/>
        </w:rPr>
        <w:t xml:space="preserve">, </w:t>
      </w:r>
      <w:del w:id="226" w:author="PC" w:date="2025-06-16T19:22:00Z">
        <w:r w:rsidR="00B80211" w:rsidRPr="008D03A6" w:rsidDel="00894812">
          <w:rPr>
            <w:rFonts w:ascii="Crimson Text" w:hAnsi="Crimson Text"/>
            <w:color w:val="000000" w:themeColor="text1"/>
            <w:sz w:val="26"/>
            <w:szCs w:val="26"/>
          </w:rPr>
          <w:delText xml:space="preserve">y </w:delText>
        </w:r>
        <w:r w:rsidR="00D458CC" w:rsidRPr="008D03A6" w:rsidDel="00894812">
          <w:rPr>
            <w:rFonts w:ascii="Crimson Text" w:hAnsi="Crimson Text"/>
            <w:color w:val="000000" w:themeColor="text1"/>
            <w:sz w:val="26"/>
            <w:szCs w:val="26"/>
          </w:rPr>
          <w:delText>reanudó</w:delText>
        </w:r>
      </w:del>
      <w:ins w:id="227" w:author="PC" w:date="2025-06-16T19:22:00Z">
        <w:r w:rsidR="00894812">
          <w:rPr>
            <w:rFonts w:ascii="Crimson Text" w:hAnsi="Crimson Text"/>
            <w:color w:val="000000" w:themeColor="text1"/>
            <w:sz w:val="26"/>
            <w:szCs w:val="26"/>
          </w:rPr>
          <w:t>para reanudar</w:t>
        </w:r>
      </w:ins>
      <w:r w:rsidR="00D458CC" w:rsidRPr="008D03A6">
        <w:rPr>
          <w:rFonts w:ascii="Crimson Text" w:hAnsi="Crimson Text"/>
          <w:color w:val="000000" w:themeColor="text1"/>
          <w:sz w:val="26"/>
          <w:szCs w:val="26"/>
        </w:rPr>
        <w:t xml:space="preserve"> el diálogo </w:t>
      </w:r>
      <w:del w:id="228" w:author="PC" w:date="2025-06-16T18:44:00Z">
        <w:r w:rsidR="00D458CC" w:rsidRPr="008D03A6" w:rsidDel="00A268E8">
          <w:rPr>
            <w:rFonts w:ascii="Crimson Text" w:hAnsi="Crimson Text"/>
            <w:color w:val="000000" w:themeColor="text1"/>
            <w:sz w:val="26"/>
            <w:szCs w:val="26"/>
          </w:rPr>
          <w:delText>más incisivo</w:delText>
        </w:r>
      </w:del>
      <w:ins w:id="229" w:author="PC" w:date="2025-06-16T18:44:00Z">
        <w:r w:rsidR="00A268E8">
          <w:rPr>
            <w:rFonts w:ascii="Crimson Text" w:hAnsi="Crimson Text"/>
            <w:color w:val="000000" w:themeColor="text1"/>
            <w:sz w:val="26"/>
            <w:szCs w:val="26"/>
          </w:rPr>
          <w:t>sin esperar una respuesta</w:t>
        </w:r>
      </w:ins>
      <w:r w:rsidR="00894812">
        <w:rPr>
          <w:rFonts w:ascii="Crimson Text" w:hAnsi="Crimson Text"/>
          <w:color w:val="000000" w:themeColor="text1"/>
          <w:sz w:val="26"/>
          <w:szCs w:val="26"/>
        </w:rPr>
        <w:t>—</w:t>
      </w:r>
      <w:r w:rsidR="00D458CC" w:rsidRPr="008D03A6">
        <w:rPr>
          <w:rFonts w:ascii="Crimson Text" w:hAnsi="Crimson Text"/>
          <w:color w:val="000000" w:themeColor="text1"/>
          <w:sz w:val="26"/>
          <w:szCs w:val="26"/>
        </w:rPr>
        <w:t xml:space="preserve"> </w:t>
      </w:r>
      <w:del w:id="230" w:author="PC" w:date="2025-06-16T18:44:00Z">
        <w:r w:rsidR="00D458CC" w:rsidRPr="008D03A6" w:rsidDel="00A268E8">
          <w:rPr>
            <w:rFonts w:ascii="Crimson Text" w:hAnsi="Crimson Text"/>
            <w:color w:val="000000" w:themeColor="text1"/>
            <w:sz w:val="26"/>
            <w:szCs w:val="26"/>
          </w:rPr>
          <w:delText>¿</w:delText>
        </w:r>
      </w:del>
      <w:r w:rsidR="00B80211" w:rsidRPr="008D03A6">
        <w:rPr>
          <w:rFonts w:ascii="Crimson Text" w:hAnsi="Crimson Text"/>
          <w:color w:val="000000" w:themeColor="text1"/>
          <w:sz w:val="26"/>
          <w:szCs w:val="26"/>
        </w:rPr>
        <w:t>Cuéntame</w:t>
      </w:r>
      <w:r w:rsidR="00D458CC" w:rsidRPr="008D03A6">
        <w:rPr>
          <w:rFonts w:ascii="Crimson Text" w:hAnsi="Crimson Text"/>
          <w:color w:val="000000" w:themeColor="text1"/>
          <w:sz w:val="26"/>
          <w:szCs w:val="26"/>
        </w:rPr>
        <w:t xml:space="preserve"> acerca de esa misión tan importante</w:t>
      </w:r>
      <w:del w:id="231" w:author="PC" w:date="2025-06-16T18:44:00Z">
        <w:r w:rsidR="00D458CC" w:rsidRPr="008D03A6" w:rsidDel="00A268E8">
          <w:rPr>
            <w:rFonts w:ascii="Crimson Text" w:hAnsi="Crimson Text"/>
            <w:color w:val="000000" w:themeColor="text1"/>
            <w:sz w:val="26"/>
            <w:szCs w:val="26"/>
          </w:rPr>
          <w:delText>?</w:delText>
        </w:r>
      </w:del>
      <w:r w:rsidR="00D458CC" w:rsidRPr="008D03A6">
        <w:rPr>
          <w:rFonts w:ascii="Crimson Text" w:hAnsi="Crimson Text"/>
          <w:color w:val="000000" w:themeColor="text1"/>
          <w:sz w:val="26"/>
          <w:szCs w:val="26"/>
        </w:rPr>
        <w:t xml:space="preserve"> </w:t>
      </w:r>
      <w:r w:rsidR="00894812">
        <w:rPr>
          <w:rFonts w:ascii="Crimson Text" w:hAnsi="Crimson Text"/>
          <w:color w:val="000000" w:themeColor="text1"/>
          <w:sz w:val="26"/>
          <w:szCs w:val="26"/>
        </w:rPr>
        <w:t>—</w:t>
      </w:r>
      <w:r w:rsidR="00D458CC" w:rsidRPr="008D03A6">
        <w:rPr>
          <w:rFonts w:ascii="Crimson Text" w:hAnsi="Crimson Text"/>
          <w:color w:val="000000" w:themeColor="text1"/>
          <w:sz w:val="26"/>
          <w:szCs w:val="26"/>
        </w:rPr>
        <w:t>se cruzó de abrazos, y aguardó expectante.</w:t>
      </w:r>
    </w:p>
    <w:p w:rsidR="00785379" w:rsidRDefault="00894812" w:rsidP="007A2778">
      <w:pPr>
        <w:tabs>
          <w:tab w:val="left" w:pos="2179"/>
        </w:tabs>
        <w:spacing w:after="0"/>
        <w:ind w:firstLine="284"/>
        <w:jc w:val="both"/>
        <w:rPr>
          <w:ins w:id="232" w:author="PC" w:date="2025-06-16T18:47:00Z"/>
          <w:rFonts w:ascii="Crimson Text" w:hAnsi="Crimson Text"/>
          <w:color w:val="000000" w:themeColor="text1"/>
          <w:sz w:val="26"/>
          <w:szCs w:val="26"/>
        </w:rPr>
      </w:pPr>
      <w:r>
        <w:rPr>
          <w:rFonts w:ascii="Crimson Text" w:hAnsi="Crimson Text"/>
          <w:color w:val="000000" w:themeColor="text1"/>
          <w:sz w:val="26"/>
          <w:szCs w:val="26"/>
        </w:rPr>
        <w:t>—</w:t>
      </w:r>
      <w:r w:rsidR="00CE5F80" w:rsidRPr="008D03A6">
        <w:rPr>
          <w:rFonts w:ascii="Crimson Text" w:hAnsi="Crimson Text"/>
          <w:color w:val="000000" w:themeColor="text1"/>
          <w:sz w:val="26"/>
          <w:szCs w:val="26"/>
        </w:rPr>
        <w:t>Poseo</w:t>
      </w:r>
      <w:r w:rsidR="001C00BF" w:rsidRPr="008D03A6">
        <w:rPr>
          <w:rFonts w:ascii="Crimson Text" w:hAnsi="Crimson Text"/>
          <w:color w:val="000000" w:themeColor="text1"/>
          <w:sz w:val="26"/>
          <w:szCs w:val="26"/>
        </w:rPr>
        <w:t xml:space="preserve"> información </w:t>
      </w:r>
      <w:r w:rsidR="00CE5F80" w:rsidRPr="008D03A6">
        <w:rPr>
          <w:rFonts w:ascii="Crimson Text" w:hAnsi="Crimson Text"/>
          <w:color w:val="000000" w:themeColor="text1"/>
          <w:sz w:val="26"/>
          <w:szCs w:val="26"/>
        </w:rPr>
        <w:t xml:space="preserve">crucial </w:t>
      </w:r>
      <w:r w:rsidR="001C00BF" w:rsidRPr="008D03A6">
        <w:rPr>
          <w:rFonts w:ascii="Crimson Text" w:hAnsi="Crimson Text"/>
          <w:color w:val="000000" w:themeColor="text1"/>
          <w:sz w:val="26"/>
          <w:szCs w:val="26"/>
        </w:rPr>
        <w:t xml:space="preserve">acerca del </w:t>
      </w:r>
      <w:del w:id="233" w:author="PC" w:date="2025-06-16T18:24:00Z">
        <w:r w:rsidR="001C00BF" w:rsidRPr="008D03A6" w:rsidDel="005A27BB">
          <w:rPr>
            <w:rFonts w:ascii="Crimson Text" w:hAnsi="Crimson Text"/>
            <w:color w:val="000000" w:themeColor="text1"/>
            <w:sz w:val="26"/>
            <w:szCs w:val="26"/>
          </w:rPr>
          <w:delText>reinado del oeste</w:delText>
        </w:r>
      </w:del>
      <w:ins w:id="234" w:author="PC" w:date="2025-06-16T18:24:00Z">
        <w:r w:rsidR="005A27BB">
          <w:rPr>
            <w:rFonts w:ascii="Crimson Text" w:hAnsi="Crimson Text"/>
            <w:color w:val="000000" w:themeColor="text1"/>
            <w:sz w:val="26"/>
            <w:szCs w:val="26"/>
          </w:rPr>
          <w:t>Reinado del Oeste</w:t>
        </w:r>
      </w:ins>
      <w:r w:rsidR="001C00BF" w:rsidRPr="008D03A6">
        <w:rPr>
          <w:rFonts w:ascii="Crimson Text" w:hAnsi="Crimson Text"/>
          <w:color w:val="000000" w:themeColor="text1"/>
          <w:sz w:val="26"/>
          <w:szCs w:val="26"/>
        </w:rPr>
        <w:t xml:space="preserve">, y debo llegar a las </w:t>
      </w:r>
      <w:del w:id="235" w:author="PC" w:date="2025-06-16T16:00:00Z">
        <w:r w:rsidR="001C00BF" w:rsidRPr="008D03A6" w:rsidDel="00BB2CF7">
          <w:rPr>
            <w:rFonts w:ascii="Crimson Text" w:hAnsi="Crimson Text"/>
            <w:color w:val="000000" w:themeColor="text1"/>
            <w:sz w:val="26"/>
            <w:szCs w:val="26"/>
          </w:rPr>
          <w:delText>t</w:delText>
        </w:r>
        <w:r w:rsidR="00B80211" w:rsidRPr="008D03A6" w:rsidDel="00BB2CF7">
          <w:rPr>
            <w:rFonts w:ascii="Crimson Text" w:hAnsi="Crimson Text"/>
            <w:color w:val="000000" w:themeColor="text1"/>
            <w:sz w:val="26"/>
            <w:szCs w:val="26"/>
          </w:rPr>
          <w:delText>ierras altas</w:delText>
        </w:r>
      </w:del>
      <w:ins w:id="236" w:author="PC" w:date="2025-06-16T16:00:00Z">
        <w:r w:rsidR="00BB2CF7">
          <w:rPr>
            <w:rFonts w:ascii="Crimson Text" w:hAnsi="Crimson Text"/>
            <w:color w:val="000000" w:themeColor="text1"/>
            <w:sz w:val="26"/>
            <w:szCs w:val="26"/>
          </w:rPr>
          <w:t>Tierras Altas</w:t>
        </w:r>
      </w:ins>
      <w:r w:rsidR="00B80211" w:rsidRPr="008D03A6">
        <w:rPr>
          <w:rFonts w:ascii="Crimson Text" w:hAnsi="Crimson Text"/>
          <w:color w:val="000000" w:themeColor="text1"/>
          <w:sz w:val="26"/>
          <w:szCs w:val="26"/>
        </w:rPr>
        <w:t xml:space="preserve"> para </w:t>
      </w:r>
      <w:del w:id="237" w:author="PC" w:date="2025-06-16T18:44:00Z">
        <w:r w:rsidR="00B80211" w:rsidRPr="008D03A6" w:rsidDel="00A268E8">
          <w:rPr>
            <w:rFonts w:ascii="Crimson Text" w:hAnsi="Crimson Text"/>
            <w:color w:val="000000" w:themeColor="text1"/>
            <w:sz w:val="26"/>
            <w:szCs w:val="26"/>
          </w:rPr>
          <w:delText>transmitir el mensaje</w:delText>
        </w:r>
      </w:del>
      <w:ins w:id="238" w:author="PC" w:date="2025-06-16T18:44:00Z">
        <w:r w:rsidR="00A268E8">
          <w:rPr>
            <w:rFonts w:ascii="Crimson Text" w:hAnsi="Crimson Text"/>
            <w:color w:val="000000" w:themeColor="text1"/>
            <w:sz w:val="26"/>
            <w:szCs w:val="26"/>
          </w:rPr>
          <w:t>transmitírsela</w:t>
        </w:r>
      </w:ins>
      <w:r w:rsidR="001C00BF" w:rsidRPr="008D03A6">
        <w:rPr>
          <w:rFonts w:ascii="Crimson Text" w:hAnsi="Crimson Text"/>
          <w:color w:val="000000" w:themeColor="text1"/>
          <w:sz w:val="26"/>
          <w:szCs w:val="26"/>
        </w:rPr>
        <w:t xml:space="preserve"> al rey</w:t>
      </w:r>
      <w:del w:id="239" w:author="PC" w:date="2025-06-16T18:44:00Z">
        <w:r w:rsidR="001C00BF" w:rsidRPr="008D03A6" w:rsidDel="00A268E8">
          <w:rPr>
            <w:rFonts w:ascii="Crimson Text" w:hAnsi="Crimson Text"/>
            <w:color w:val="000000" w:themeColor="text1"/>
            <w:sz w:val="26"/>
            <w:szCs w:val="26"/>
          </w:rPr>
          <w:delText>…</w:delText>
        </w:r>
      </w:del>
      <w:r w:rsidR="001C00B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ins w:id="240" w:author="PC" w:date="2025-06-16T18:45:00Z">
        <w:r w:rsidR="00A268E8">
          <w:rPr>
            <w:rFonts w:ascii="Crimson Text" w:hAnsi="Crimson Text"/>
            <w:color w:val="000000" w:themeColor="text1"/>
            <w:sz w:val="26"/>
            <w:szCs w:val="26"/>
          </w:rPr>
          <w:t xml:space="preserve">comenzó a explicar, pero </w:t>
        </w:r>
      </w:ins>
      <w:r w:rsidR="001C00BF" w:rsidRPr="008D03A6">
        <w:rPr>
          <w:rFonts w:ascii="Crimson Text" w:hAnsi="Crimson Text"/>
          <w:color w:val="000000" w:themeColor="text1"/>
          <w:sz w:val="26"/>
          <w:szCs w:val="26"/>
        </w:rPr>
        <w:t xml:space="preserve">el relato fue interrumpido por una carcajada espontanea del grandulón, la </w:t>
      </w:r>
      <w:del w:id="241" w:author="PC" w:date="2025-06-16T18:45:00Z">
        <w:r w:rsidR="001C00BF" w:rsidRPr="008D03A6" w:rsidDel="00A268E8">
          <w:rPr>
            <w:rFonts w:ascii="Crimson Text" w:hAnsi="Crimson Text"/>
            <w:color w:val="000000" w:themeColor="text1"/>
            <w:sz w:val="26"/>
            <w:szCs w:val="26"/>
          </w:rPr>
          <w:delText xml:space="preserve">risa </w:delText>
        </w:r>
      </w:del>
      <w:ins w:id="242" w:author="PC" w:date="2025-06-16T18:45:00Z">
        <w:r w:rsidR="00A268E8">
          <w:rPr>
            <w:rFonts w:ascii="Crimson Text" w:hAnsi="Crimson Text"/>
            <w:color w:val="000000" w:themeColor="text1"/>
            <w:sz w:val="26"/>
            <w:szCs w:val="26"/>
          </w:rPr>
          <w:t>cual</w:t>
        </w:r>
        <w:r w:rsidR="00A268E8" w:rsidRPr="008D03A6">
          <w:rPr>
            <w:rFonts w:ascii="Crimson Text" w:hAnsi="Crimson Text"/>
            <w:color w:val="000000" w:themeColor="text1"/>
            <w:sz w:val="26"/>
            <w:szCs w:val="26"/>
          </w:rPr>
          <w:t xml:space="preserve"> </w:t>
        </w:r>
      </w:ins>
      <w:r w:rsidR="001C00BF" w:rsidRPr="008D03A6">
        <w:rPr>
          <w:rFonts w:ascii="Crimson Text" w:hAnsi="Crimson Text"/>
          <w:color w:val="000000" w:themeColor="text1"/>
          <w:sz w:val="26"/>
          <w:szCs w:val="26"/>
        </w:rPr>
        <w:t xml:space="preserve">casi le </w:t>
      </w:r>
      <w:del w:id="243" w:author="PC" w:date="2025-06-16T18:45:00Z">
        <w:r w:rsidR="001C00BF" w:rsidRPr="008D03A6" w:rsidDel="00A268E8">
          <w:rPr>
            <w:rFonts w:ascii="Crimson Text" w:hAnsi="Crimson Text"/>
            <w:color w:val="000000" w:themeColor="text1"/>
            <w:sz w:val="26"/>
            <w:szCs w:val="26"/>
          </w:rPr>
          <w:delText xml:space="preserve">cortaba </w:delText>
        </w:r>
      </w:del>
      <w:ins w:id="244" w:author="PC" w:date="2025-06-16T18:45:00Z">
        <w:r w:rsidR="00A268E8">
          <w:rPr>
            <w:rFonts w:ascii="Crimson Text" w:hAnsi="Crimson Text"/>
            <w:color w:val="000000" w:themeColor="text1"/>
            <w:sz w:val="26"/>
            <w:szCs w:val="26"/>
          </w:rPr>
          <w:t>cortó</w:t>
        </w:r>
        <w:r w:rsidR="00A268E8" w:rsidRPr="008D03A6">
          <w:rPr>
            <w:rFonts w:ascii="Crimson Text" w:hAnsi="Crimson Text"/>
            <w:color w:val="000000" w:themeColor="text1"/>
            <w:sz w:val="26"/>
            <w:szCs w:val="26"/>
          </w:rPr>
          <w:t xml:space="preserve"> </w:t>
        </w:r>
      </w:ins>
      <w:r w:rsidR="001C00BF" w:rsidRPr="008D03A6">
        <w:rPr>
          <w:rFonts w:ascii="Crimson Text" w:hAnsi="Crimson Text"/>
          <w:color w:val="000000" w:themeColor="text1"/>
          <w:sz w:val="26"/>
          <w:szCs w:val="26"/>
        </w:rPr>
        <w:t xml:space="preserve">la respiración. </w:t>
      </w:r>
    </w:p>
    <w:p w:rsidR="00B3249B" w:rsidRPr="008D03A6" w:rsidRDefault="001C00BF" w:rsidP="007A277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Mientras el robusto hombre se tomaba el abdomen y reía, Eros, avergonzado, se quedó </w:t>
      </w:r>
      <w:r w:rsidR="00B80211" w:rsidRPr="008D03A6">
        <w:rPr>
          <w:rFonts w:ascii="Crimson Text" w:hAnsi="Crimson Text"/>
          <w:color w:val="000000" w:themeColor="text1"/>
          <w:sz w:val="26"/>
          <w:szCs w:val="26"/>
        </w:rPr>
        <w:t>callado</w:t>
      </w:r>
      <w:r w:rsidRPr="008D03A6">
        <w:rPr>
          <w:rFonts w:ascii="Crimson Text" w:hAnsi="Crimson Text"/>
          <w:color w:val="000000" w:themeColor="text1"/>
          <w:sz w:val="26"/>
          <w:szCs w:val="26"/>
        </w:rPr>
        <w:t xml:space="preserve"> con la mirada en el suelo. </w:t>
      </w:r>
      <w:del w:id="245" w:author="PC" w:date="2025-06-16T18:46:00Z">
        <w:r w:rsidRPr="008D03A6" w:rsidDel="00A268E8">
          <w:rPr>
            <w:rFonts w:ascii="Crimson Text" w:hAnsi="Crimson Text"/>
            <w:color w:val="000000" w:themeColor="text1"/>
            <w:sz w:val="26"/>
            <w:szCs w:val="26"/>
          </w:rPr>
          <w:delText>Luego puso</w:delText>
        </w:r>
      </w:del>
      <w:ins w:id="246" w:author="PC" w:date="2025-06-16T18:46:00Z">
        <w:r w:rsidR="00A268E8">
          <w:rPr>
            <w:rFonts w:ascii="Crimson Text" w:hAnsi="Crimson Text"/>
            <w:color w:val="000000" w:themeColor="text1"/>
            <w:sz w:val="26"/>
            <w:szCs w:val="26"/>
          </w:rPr>
          <w:t>Puso</w:t>
        </w:r>
      </w:ins>
      <w:r w:rsidRPr="008D03A6">
        <w:rPr>
          <w:rFonts w:ascii="Crimson Text" w:hAnsi="Crimson Text"/>
          <w:color w:val="000000" w:themeColor="text1"/>
          <w:sz w:val="26"/>
          <w:szCs w:val="26"/>
        </w:rPr>
        <w:t xml:space="preserve"> el foco en sus botas, </w:t>
      </w:r>
      <w:ins w:id="247" w:author="PC" w:date="2025-06-16T18:46:00Z">
        <w:r w:rsidR="00A268E8">
          <w:rPr>
            <w:rFonts w:ascii="Crimson Text" w:hAnsi="Crimson Text"/>
            <w:color w:val="000000" w:themeColor="text1"/>
            <w:sz w:val="26"/>
            <w:szCs w:val="26"/>
          </w:rPr>
          <w:t xml:space="preserve">las que </w:t>
        </w:r>
      </w:ins>
      <w:r w:rsidRPr="008D03A6">
        <w:rPr>
          <w:rFonts w:ascii="Crimson Text" w:hAnsi="Crimson Text"/>
          <w:color w:val="000000" w:themeColor="text1"/>
          <w:sz w:val="26"/>
          <w:szCs w:val="26"/>
        </w:rPr>
        <w:t xml:space="preserve">se veían muy dañadas </w:t>
      </w:r>
      <w:r w:rsidR="00B3249B" w:rsidRPr="008D03A6">
        <w:rPr>
          <w:rFonts w:ascii="Crimson Text" w:hAnsi="Crimson Text"/>
          <w:color w:val="000000" w:themeColor="text1"/>
          <w:sz w:val="26"/>
          <w:szCs w:val="26"/>
        </w:rPr>
        <w:t xml:space="preserve">y </w:t>
      </w:r>
      <w:r w:rsidR="003C18BA" w:rsidRPr="008D03A6">
        <w:rPr>
          <w:rFonts w:ascii="Crimson Text" w:hAnsi="Crimson Text"/>
          <w:color w:val="000000" w:themeColor="text1"/>
          <w:sz w:val="26"/>
          <w:szCs w:val="26"/>
        </w:rPr>
        <w:t>sucias</w:t>
      </w:r>
      <w:r w:rsidR="00B3249B" w:rsidRPr="008D03A6">
        <w:rPr>
          <w:rFonts w:ascii="Crimson Text" w:hAnsi="Crimson Text"/>
          <w:color w:val="000000" w:themeColor="text1"/>
          <w:sz w:val="26"/>
          <w:szCs w:val="26"/>
        </w:rPr>
        <w:t xml:space="preserve"> de</w:t>
      </w:r>
      <w:r w:rsidRPr="008D03A6">
        <w:rPr>
          <w:rFonts w:ascii="Crimson Text" w:hAnsi="Crimson Text"/>
          <w:color w:val="000000" w:themeColor="text1"/>
          <w:sz w:val="26"/>
          <w:szCs w:val="26"/>
        </w:rPr>
        <w:t xml:space="preserve"> barr</w:t>
      </w:r>
      <w:r w:rsidR="00B3249B" w:rsidRPr="008D03A6">
        <w:rPr>
          <w:rFonts w:ascii="Crimson Text" w:hAnsi="Crimson Text"/>
          <w:color w:val="000000" w:themeColor="text1"/>
          <w:sz w:val="26"/>
          <w:szCs w:val="26"/>
        </w:rPr>
        <w:t xml:space="preserve">o. </w:t>
      </w:r>
      <w:del w:id="248" w:author="PC" w:date="2025-06-16T18:46:00Z">
        <w:r w:rsidR="003C18BA" w:rsidRPr="008D03A6" w:rsidDel="00785379">
          <w:rPr>
            <w:rFonts w:ascii="Crimson Text" w:hAnsi="Crimson Text"/>
            <w:color w:val="000000" w:themeColor="text1"/>
            <w:sz w:val="26"/>
            <w:szCs w:val="26"/>
          </w:rPr>
          <w:delText>Entonces, r</w:delText>
        </w:r>
        <w:r w:rsidR="00B3249B" w:rsidRPr="008D03A6" w:rsidDel="00785379">
          <w:rPr>
            <w:rFonts w:ascii="Crimson Text" w:hAnsi="Crimson Text"/>
            <w:color w:val="000000" w:themeColor="text1"/>
            <w:sz w:val="26"/>
            <w:szCs w:val="26"/>
          </w:rPr>
          <w:delText>ecordó</w:delText>
        </w:r>
      </w:del>
      <w:ins w:id="249" w:author="PC" w:date="2025-06-16T18:46:00Z">
        <w:r w:rsidR="00785379">
          <w:rPr>
            <w:rFonts w:ascii="Crimson Text" w:hAnsi="Crimson Text"/>
            <w:color w:val="000000" w:themeColor="text1"/>
            <w:sz w:val="26"/>
            <w:szCs w:val="26"/>
          </w:rPr>
          <w:t>Recordó entonces</w:t>
        </w:r>
      </w:ins>
      <w:r w:rsidR="00B3249B" w:rsidRPr="008D03A6">
        <w:rPr>
          <w:rFonts w:ascii="Crimson Text" w:hAnsi="Crimson Text"/>
          <w:color w:val="000000" w:themeColor="text1"/>
          <w:sz w:val="26"/>
          <w:szCs w:val="26"/>
        </w:rPr>
        <w:t xml:space="preserve"> </w:t>
      </w:r>
      <w:r w:rsidR="00B80211" w:rsidRPr="008D03A6">
        <w:rPr>
          <w:rFonts w:ascii="Crimson Text" w:hAnsi="Crimson Text"/>
          <w:color w:val="000000" w:themeColor="text1"/>
          <w:sz w:val="26"/>
          <w:szCs w:val="26"/>
        </w:rPr>
        <w:t>un</w:t>
      </w:r>
      <w:r w:rsidR="00B3249B" w:rsidRPr="008D03A6">
        <w:rPr>
          <w:rFonts w:ascii="Crimson Text" w:hAnsi="Crimson Text"/>
          <w:color w:val="000000" w:themeColor="text1"/>
          <w:sz w:val="26"/>
          <w:szCs w:val="26"/>
        </w:rPr>
        <w:t xml:space="preserve"> </w:t>
      </w:r>
      <w:r w:rsidR="00B80211" w:rsidRPr="008D03A6">
        <w:rPr>
          <w:rFonts w:ascii="Crimson Text" w:hAnsi="Crimson Text"/>
          <w:color w:val="000000" w:themeColor="text1"/>
          <w:sz w:val="26"/>
          <w:szCs w:val="26"/>
        </w:rPr>
        <w:t>momento</w:t>
      </w:r>
      <w:r w:rsidR="00B3249B" w:rsidRPr="008D03A6">
        <w:rPr>
          <w:rFonts w:ascii="Crimson Text" w:hAnsi="Crimson Text"/>
          <w:color w:val="000000" w:themeColor="text1"/>
          <w:sz w:val="26"/>
          <w:szCs w:val="26"/>
        </w:rPr>
        <w:t xml:space="preserve"> previo a la ceremonia de la última prueba</w:t>
      </w:r>
      <w:ins w:id="250" w:author="PC" w:date="2025-06-16T18:46:00Z">
        <w:r w:rsidR="00785379">
          <w:rPr>
            <w:rFonts w:ascii="Crimson Text" w:hAnsi="Crimson Text"/>
            <w:color w:val="000000" w:themeColor="text1"/>
            <w:sz w:val="26"/>
            <w:szCs w:val="26"/>
          </w:rPr>
          <w:t>:</w:t>
        </w:r>
      </w:ins>
      <w:del w:id="251" w:author="PC" w:date="2025-06-16T18:46:00Z">
        <w:r w:rsidR="00B3249B" w:rsidRPr="008D03A6" w:rsidDel="00785379">
          <w:rPr>
            <w:rFonts w:ascii="Crimson Text" w:hAnsi="Crimson Text"/>
            <w:color w:val="000000" w:themeColor="text1"/>
            <w:sz w:val="26"/>
            <w:szCs w:val="26"/>
          </w:rPr>
          <w:delText>,</w:delText>
        </w:r>
      </w:del>
      <w:r w:rsidR="00B3249B" w:rsidRPr="008D03A6">
        <w:rPr>
          <w:rFonts w:ascii="Crimson Text" w:hAnsi="Crimson Text"/>
          <w:color w:val="000000" w:themeColor="text1"/>
          <w:sz w:val="26"/>
          <w:szCs w:val="26"/>
        </w:rPr>
        <w:t xml:space="preserve"> estaba</w:t>
      </w:r>
      <w:r w:rsidR="003C18BA" w:rsidRPr="008D03A6">
        <w:rPr>
          <w:rFonts w:ascii="Crimson Text" w:hAnsi="Crimson Text"/>
          <w:color w:val="000000" w:themeColor="text1"/>
          <w:sz w:val="26"/>
          <w:szCs w:val="26"/>
        </w:rPr>
        <w:t xml:space="preserve"> en su casa</w:t>
      </w:r>
      <w:r w:rsidR="00B3249B" w:rsidRPr="008D03A6">
        <w:rPr>
          <w:rFonts w:ascii="Crimson Text" w:hAnsi="Crimson Text"/>
          <w:color w:val="000000" w:themeColor="text1"/>
          <w:sz w:val="26"/>
          <w:szCs w:val="26"/>
        </w:rPr>
        <w:t xml:space="preserve"> frente al espejo </w:t>
      </w:r>
      <w:r w:rsidR="003C18BA" w:rsidRPr="008D03A6">
        <w:rPr>
          <w:rFonts w:ascii="Crimson Text" w:hAnsi="Crimson Text"/>
          <w:color w:val="000000" w:themeColor="text1"/>
          <w:sz w:val="26"/>
          <w:szCs w:val="26"/>
        </w:rPr>
        <w:t>luciendo</w:t>
      </w:r>
      <w:r w:rsidR="00B3249B" w:rsidRPr="008D03A6">
        <w:rPr>
          <w:rFonts w:ascii="Crimson Text" w:hAnsi="Crimson Text"/>
          <w:color w:val="000000" w:themeColor="text1"/>
          <w:sz w:val="26"/>
          <w:szCs w:val="26"/>
        </w:rPr>
        <w:t xml:space="preserve"> </w:t>
      </w:r>
      <w:del w:id="252" w:author="PC" w:date="2025-06-16T18:46:00Z">
        <w:r w:rsidR="00B3249B" w:rsidRPr="008D03A6" w:rsidDel="00785379">
          <w:rPr>
            <w:rFonts w:ascii="Crimson Text" w:hAnsi="Crimson Text"/>
            <w:color w:val="000000" w:themeColor="text1"/>
            <w:sz w:val="26"/>
            <w:szCs w:val="26"/>
          </w:rPr>
          <w:delText>su</w:delText>
        </w:r>
      </w:del>
      <w:ins w:id="253" w:author="PC" w:date="2025-06-16T18:46:00Z">
        <w:r w:rsidR="00785379">
          <w:rPr>
            <w:rFonts w:ascii="Crimson Text" w:hAnsi="Crimson Text"/>
            <w:color w:val="000000" w:themeColor="text1"/>
            <w:sz w:val="26"/>
            <w:szCs w:val="26"/>
          </w:rPr>
          <w:t>el nuevo</w:t>
        </w:r>
      </w:ins>
      <w:r w:rsidR="00B3249B" w:rsidRPr="008D03A6">
        <w:rPr>
          <w:rFonts w:ascii="Crimson Text" w:hAnsi="Crimson Text"/>
          <w:color w:val="000000" w:themeColor="text1"/>
          <w:sz w:val="26"/>
          <w:szCs w:val="26"/>
        </w:rPr>
        <w:t xml:space="preserve"> uniforme</w:t>
      </w:r>
      <w:r w:rsidR="003C18BA" w:rsidRPr="008D03A6">
        <w:rPr>
          <w:rFonts w:ascii="Crimson Text" w:hAnsi="Crimson Text"/>
          <w:color w:val="000000" w:themeColor="text1"/>
          <w:sz w:val="26"/>
          <w:szCs w:val="26"/>
        </w:rPr>
        <w:t xml:space="preserve">, y sus botas </w:t>
      </w:r>
      <w:r w:rsidR="00B3249B" w:rsidRPr="008D03A6">
        <w:rPr>
          <w:rFonts w:ascii="Crimson Text" w:hAnsi="Crimson Text"/>
          <w:color w:val="000000" w:themeColor="text1"/>
          <w:sz w:val="26"/>
          <w:szCs w:val="26"/>
        </w:rPr>
        <w:t>relucía</w:t>
      </w:r>
      <w:r w:rsidR="003C18BA" w:rsidRPr="008D03A6">
        <w:rPr>
          <w:rFonts w:ascii="Crimson Text" w:hAnsi="Crimson Text"/>
          <w:color w:val="000000" w:themeColor="text1"/>
          <w:sz w:val="26"/>
          <w:szCs w:val="26"/>
        </w:rPr>
        <w:t>n, casi</w:t>
      </w:r>
      <w:r w:rsidR="00B3249B" w:rsidRPr="008D03A6">
        <w:rPr>
          <w:rFonts w:ascii="Crimson Text" w:hAnsi="Crimson Text"/>
          <w:color w:val="000000" w:themeColor="text1"/>
          <w:sz w:val="26"/>
          <w:szCs w:val="26"/>
        </w:rPr>
        <w:t xml:space="preserve"> </w:t>
      </w:r>
      <w:r w:rsidR="00B80211" w:rsidRPr="008D03A6">
        <w:rPr>
          <w:rFonts w:ascii="Crimson Text" w:hAnsi="Crimson Text"/>
          <w:color w:val="000000" w:themeColor="text1"/>
          <w:sz w:val="26"/>
          <w:szCs w:val="26"/>
        </w:rPr>
        <w:t>tanto como</w:t>
      </w:r>
      <w:r w:rsidR="00B3249B" w:rsidRPr="008D03A6">
        <w:rPr>
          <w:rFonts w:ascii="Crimson Text" w:hAnsi="Crimson Text"/>
          <w:color w:val="000000" w:themeColor="text1"/>
          <w:sz w:val="26"/>
          <w:szCs w:val="26"/>
        </w:rPr>
        <w:t xml:space="preserve"> sus expectativas. Se mantuvo unos segundos reflexionando sobre el giro </w:t>
      </w:r>
      <w:del w:id="254" w:author="PC" w:date="2025-06-16T18:47:00Z">
        <w:r w:rsidR="00B3249B" w:rsidRPr="008D03A6" w:rsidDel="00785379">
          <w:rPr>
            <w:rFonts w:ascii="Crimson Text" w:hAnsi="Crimson Text"/>
            <w:color w:val="000000" w:themeColor="text1"/>
            <w:sz w:val="26"/>
            <w:szCs w:val="26"/>
          </w:rPr>
          <w:delText xml:space="preserve">repentino </w:delText>
        </w:r>
      </w:del>
      <w:proofErr w:type="spellStart"/>
      <w:ins w:id="255" w:author="PC" w:date="2025-06-16T18:47:00Z">
        <w:r w:rsidR="00785379">
          <w:rPr>
            <w:rFonts w:ascii="Crimson Text" w:hAnsi="Crimson Text"/>
            <w:color w:val="000000" w:themeColor="text1"/>
            <w:sz w:val="26"/>
            <w:szCs w:val="26"/>
          </w:rPr>
          <w:t>insperado</w:t>
        </w:r>
        <w:proofErr w:type="spellEnd"/>
        <w:r w:rsidR="00785379">
          <w:rPr>
            <w:rFonts w:ascii="Crimson Text" w:hAnsi="Crimson Text"/>
            <w:color w:val="000000" w:themeColor="text1"/>
            <w:sz w:val="26"/>
            <w:szCs w:val="26"/>
          </w:rPr>
          <w:t xml:space="preserve"> que había tomado</w:t>
        </w:r>
        <w:r w:rsidR="00785379" w:rsidRPr="008D03A6">
          <w:rPr>
            <w:rFonts w:ascii="Crimson Text" w:hAnsi="Crimson Text"/>
            <w:color w:val="000000" w:themeColor="text1"/>
            <w:sz w:val="26"/>
            <w:szCs w:val="26"/>
          </w:rPr>
          <w:t xml:space="preserve"> </w:t>
        </w:r>
      </w:ins>
      <w:r w:rsidR="00B3249B" w:rsidRPr="008D03A6">
        <w:rPr>
          <w:rFonts w:ascii="Crimson Text" w:hAnsi="Crimson Text"/>
          <w:color w:val="000000" w:themeColor="text1"/>
          <w:sz w:val="26"/>
          <w:szCs w:val="26"/>
        </w:rPr>
        <w:t xml:space="preserve">de su destino, hasta que Igor recuperó su atención </w:t>
      </w:r>
      <w:del w:id="256" w:author="PC" w:date="2025-06-16T18:47:00Z">
        <w:r w:rsidR="00D071F2" w:rsidRPr="008D03A6" w:rsidDel="00785379">
          <w:rPr>
            <w:rFonts w:ascii="Crimson Text" w:hAnsi="Crimson Text"/>
            <w:color w:val="000000" w:themeColor="text1"/>
            <w:sz w:val="26"/>
            <w:szCs w:val="26"/>
          </w:rPr>
          <w:delText>de</w:delText>
        </w:r>
        <w:r w:rsidR="00B3249B" w:rsidRPr="008D03A6" w:rsidDel="00785379">
          <w:rPr>
            <w:rFonts w:ascii="Crimson Text" w:hAnsi="Crimson Text"/>
            <w:color w:val="000000" w:themeColor="text1"/>
            <w:sz w:val="26"/>
            <w:szCs w:val="26"/>
          </w:rPr>
          <w:delText xml:space="preserve"> </w:delText>
        </w:r>
      </w:del>
      <w:ins w:id="257" w:author="PC" w:date="2025-06-16T18:47:00Z">
        <w:r w:rsidR="00785379">
          <w:rPr>
            <w:rFonts w:ascii="Crimson Text" w:hAnsi="Crimson Text"/>
            <w:color w:val="000000" w:themeColor="text1"/>
            <w:sz w:val="26"/>
            <w:szCs w:val="26"/>
          </w:rPr>
          <w:t>con</w:t>
        </w:r>
        <w:r w:rsidR="00785379" w:rsidRPr="008D03A6">
          <w:rPr>
            <w:rFonts w:ascii="Crimson Text" w:hAnsi="Crimson Text"/>
            <w:color w:val="000000" w:themeColor="text1"/>
            <w:sz w:val="26"/>
            <w:szCs w:val="26"/>
          </w:rPr>
          <w:t xml:space="preserve"> </w:t>
        </w:r>
      </w:ins>
      <w:r w:rsidR="00B3249B" w:rsidRPr="008D03A6">
        <w:rPr>
          <w:rFonts w:ascii="Crimson Text" w:hAnsi="Crimson Text"/>
          <w:color w:val="000000" w:themeColor="text1"/>
          <w:sz w:val="26"/>
          <w:szCs w:val="26"/>
        </w:rPr>
        <w:t>un grito</w:t>
      </w:r>
      <w:ins w:id="258" w:author="PC" w:date="2025-06-16T18:47:00Z">
        <w:r w:rsidR="00785379">
          <w:rPr>
            <w:rFonts w:ascii="Crimson Text" w:hAnsi="Crimson Text"/>
            <w:color w:val="000000" w:themeColor="text1"/>
            <w:sz w:val="26"/>
            <w:szCs w:val="26"/>
          </w:rPr>
          <w:t>:</w:t>
        </w:r>
      </w:ins>
      <w:del w:id="259" w:author="PC" w:date="2025-06-16T18:47:00Z">
        <w:r w:rsidR="00B3249B" w:rsidRPr="008D03A6" w:rsidDel="00785379">
          <w:rPr>
            <w:rFonts w:ascii="Crimson Text" w:hAnsi="Crimson Text"/>
            <w:color w:val="000000" w:themeColor="text1"/>
            <w:sz w:val="26"/>
            <w:szCs w:val="26"/>
          </w:rPr>
          <w:delText>.</w:delText>
        </w:r>
      </w:del>
    </w:p>
    <w:p w:rsidR="007A2778" w:rsidRPr="008D03A6" w:rsidRDefault="00B3249B" w:rsidP="00EF4F1A">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 </w:t>
      </w:r>
      <w:proofErr w:type="gramStart"/>
      <w:r w:rsidR="00894812">
        <w:rPr>
          <w:rFonts w:ascii="Crimson Text" w:hAnsi="Crimson Text"/>
          <w:color w:val="000000" w:themeColor="text1"/>
          <w:sz w:val="26"/>
          <w:szCs w:val="26"/>
        </w:rPr>
        <w:t>—</w:t>
      </w:r>
      <w:r w:rsidRPr="008D03A6">
        <w:rPr>
          <w:rFonts w:ascii="Crimson Text" w:hAnsi="Crimson Text"/>
          <w:color w:val="000000" w:themeColor="text1"/>
          <w:sz w:val="26"/>
          <w:szCs w:val="26"/>
        </w:rPr>
        <w:t>¡</w:t>
      </w:r>
      <w:proofErr w:type="gramEnd"/>
      <w:r w:rsidR="00EF4F1A" w:rsidRPr="008D03A6">
        <w:rPr>
          <w:rFonts w:ascii="Crimson Text" w:hAnsi="Crimson Text"/>
          <w:color w:val="000000" w:themeColor="text1"/>
          <w:sz w:val="26"/>
          <w:szCs w:val="26"/>
        </w:rPr>
        <w:t>Desertor</w:t>
      </w:r>
      <w:r w:rsidRPr="008D03A6">
        <w:rPr>
          <w:rFonts w:ascii="Crimson Text" w:hAnsi="Crimson Text"/>
          <w:color w:val="000000" w:themeColor="text1"/>
          <w:sz w:val="26"/>
          <w:szCs w:val="26"/>
        </w:rPr>
        <w:t>!</w:t>
      </w:r>
      <w:r w:rsidR="005E5EF0" w:rsidRPr="008D03A6">
        <w:rPr>
          <w:rFonts w:ascii="Crimson Text" w:hAnsi="Crimson Text"/>
          <w:color w:val="000000" w:themeColor="text1"/>
          <w:sz w:val="26"/>
          <w:szCs w:val="26"/>
        </w:rPr>
        <w:t xml:space="preserve"> ¿Dónde estás</w:t>
      </w:r>
      <w:r w:rsidR="00EF4F1A" w:rsidRPr="008D03A6">
        <w:rPr>
          <w:rFonts w:ascii="Crimson Text" w:hAnsi="Crimson Text"/>
          <w:color w:val="000000" w:themeColor="text1"/>
          <w:sz w:val="26"/>
          <w:szCs w:val="26"/>
        </w:rPr>
        <w:t xml:space="preserve">? </w:t>
      </w:r>
      <w:r w:rsidR="00894812">
        <w:rPr>
          <w:rFonts w:ascii="Crimson Text" w:hAnsi="Crimson Text"/>
          <w:color w:val="000000" w:themeColor="text1"/>
          <w:sz w:val="26"/>
          <w:szCs w:val="26"/>
        </w:rPr>
        <w:t>—</w:t>
      </w:r>
      <w:proofErr w:type="gramStart"/>
      <w:r w:rsidR="00EF4F1A" w:rsidRPr="008D03A6">
        <w:rPr>
          <w:rFonts w:ascii="Crimson Text" w:hAnsi="Crimson Text"/>
          <w:color w:val="000000" w:themeColor="text1"/>
          <w:sz w:val="26"/>
          <w:szCs w:val="26"/>
        </w:rPr>
        <w:t>reclamó</w:t>
      </w:r>
      <w:proofErr w:type="gramEnd"/>
      <w:r w:rsidR="00EF4F1A" w:rsidRPr="008D03A6">
        <w:rPr>
          <w:rFonts w:ascii="Crimson Text" w:hAnsi="Crimson Text"/>
          <w:color w:val="000000" w:themeColor="text1"/>
          <w:sz w:val="26"/>
          <w:szCs w:val="26"/>
        </w:rPr>
        <w:t>, al ver que Eros estaba sumergido en sus pensamientos</w:t>
      </w:r>
      <w:r w:rsidR="00894812">
        <w:rPr>
          <w:rFonts w:ascii="Crimson Text" w:hAnsi="Crimson Text"/>
          <w:color w:val="000000" w:themeColor="text1"/>
          <w:sz w:val="26"/>
          <w:szCs w:val="26"/>
        </w:rPr>
        <w:t>—</w:t>
      </w:r>
      <w:r w:rsidR="00EF4F1A" w:rsidRPr="008D03A6">
        <w:rPr>
          <w:rFonts w:ascii="Crimson Text" w:hAnsi="Crimson Text"/>
          <w:color w:val="000000" w:themeColor="text1"/>
          <w:sz w:val="26"/>
          <w:szCs w:val="26"/>
        </w:rPr>
        <w:t>. Tu comentario fue muy gracioso</w:t>
      </w:r>
      <w:del w:id="260" w:author="PC" w:date="2025-06-16T18:48:00Z">
        <w:r w:rsidR="00EF4F1A" w:rsidRPr="008D03A6" w:rsidDel="00785379">
          <w:rPr>
            <w:rFonts w:ascii="Crimson Text" w:hAnsi="Crimson Text"/>
            <w:color w:val="000000" w:themeColor="text1"/>
            <w:sz w:val="26"/>
            <w:szCs w:val="26"/>
          </w:rPr>
          <w:delText>, así</w:delText>
        </w:r>
      </w:del>
      <w:ins w:id="261" w:author="PC" w:date="2025-06-16T18:48:00Z">
        <w:r w:rsidR="00785379">
          <w:rPr>
            <w:rFonts w:ascii="Crimson Text" w:hAnsi="Crimson Text"/>
            <w:color w:val="000000" w:themeColor="text1"/>
            <w:sz w:val="26"/>
            <w:szCs w:val="26"/>
          </w:rPr>
          <w:t>. Así</w:t>
        </w:r>
      </w:ins>
      <w:r w:rsidR="00EF4F1A" w:rsidRPr="008D03A6">
        <w:rPr>
          <w:rFonts w:ascii="Crimson Text" w:hAnsi="Crimson Text"/>
          <w:color w:val="000000" w:themeColor="text1"/>
          <w:sz w:val="26"/>
          <w:szCs w:val="26"/>
        </w:rPr>
        <w:t xml:space="preserve"> que tienes información </w:t>
      </w:r>
      <w:r w:rsidR="00537D69" w:rsidRPr="008D03A6">
        <w:rPr>
          <w:rFonts w:ascii="Crimson Text" w:hAnsi="Crimson Text"/>
          <w:color w:val="000000" w:themeColor="text1"/>
          <w:sz w:val="26"/>
          <w:szCs w:val="26"/>
        </w:rPr>
        <w:t>crucial</w:t>
      </w:r>
      <w:r w:rsidR="00EF4F1A" w:rsidRPr="008D03A6">
        <w:rPr>
          <w:rFonts w:ascii="Crimson Text" w:hAnsi="Crimson Text"/>
          <w:color w:val="000000" w:themeColor="text1"/>
          <w:sz w:val="26"/>
          <w:szCs w:val="26"/>
        </w:rPr>
        <w:t xml:space="preserve"> para el oeste</w:t>
      </w:r>
      <w:ins w:id="262" w:author="PC" w:date="2025-06-16T18:48:00Z">
        <w:r w:rsidR="00785379">
          <w:rPr>
            <w:rFonts w:ascii="Crimson Text" w:hAnsi="Crimson Text"/>
            <w:color w:val="000000" w:themeColor="text1"/>
            <w:sz w:val="26"/>
            <w:szCs w:val="26"/>
          </w:rPr>
          <w:t>, ¿no?</w:t>
        </w:r>
      </w:ins>
      <w:r w:rsidR="00EF4F1A" w:rsidRPr="008D03A6">
        <w:rPr>
          <w:rFonts w:ascii="Crimson Text" w:hAnsi="Crimson Text"/>
          <w:color w:val="000000" w:themeColor="text1"/>
          <w:sz w:val="26"/>
          <w:szCs w:val="26"/>
        </w:rPr>
        <w:t xml:space="preserve"> </w:t>
      </w:r>
      <w:r w:rsidR="00894812">
        <w:rPr>
          <w:rFonts w:ascii="Crimson Text" w:hAnsi="Crimson Text"/>
          <w:color w:val="000000" w:themeColor="text1"/>
          <w:sz w:val="26"/>
          <w:szCs w:val="26"/>
        </w:rPr>
        <w:t>—</w:t>
      </w:r>
      <w:del w:id="263" w:author="PC" w:date="2025-06-16T18:48:00Z">
        <w:r w:rsidR="00EF4F1A" w:rsidRPr="008D03A6" w:rsidDel="00785379">
          <w:rPr>
            <w:rFonts w:ascii="Crimson Text" w:hAnsi="Crimson Text"/>
            <w:color w:val="000000" w:themeColor="text1"/>
            <w:sz w:val="26"/>
            <w:szCs w:val="26"/>
          </w:rPr>
          <w:delText xml:space="preserve">volvió </w:delText>
        </w:r>
      </w:del>
      <w:ins w:id="264" w:author="PC" w:date="2025-06-16T18:48:00Z">
        <w:r w:rsidR="00785379">
          <w:rPr>
            <w:rFonts w:ascii="Crimson Text" w:hAnsi="Crimson Text"/>
            <w:color w:val="000000" w:themeColor="text1"/>
            <w:sz w:val="26"/>
            <w:szCs w:val="26"/>
          </w:rPr>
          <w:t>Volvió</w:t>
        </w:r>
        <w:r w:rsidR="00785379" w:rsidRPr="008D03A6">
          <w:rPr>
            <w:rFonts w:ascii="Crimson Text" w:hAnsi="Crimson Text"/>
            <w:color w:val="000000" w:themeColor="text1"/>
            <w:sz w:val="26"/>
            <w:szCs w:val="26"/>
          </w:rPr>
          <w:t xml:space="preserve"> </w:t>
        </w:r>
      </w:ins>
      <w:r w:rsidR="00EF4F1A" w:rsidRPr="008D03A6">
        <w:rPr>
          <w:rFonts w:ascii="Crimson Text" w:hAnsi="Crimson Text"/>
          <w:color w:val="000000" w:themeColor="text1"/>
          <w:sz w:val="26"/>
          <w:szCs w:val="26"/>
        </w:rPr>
        <w:t xml:space="preserve">a </w:t>
      </w:r>
      <w:del w:id="265" w:author="PC" w:date="2025-06-16T18:48:00Z">
        <w:r w:rsidR="00EF4F1A" w:rsidRPr="008D03A6" w:rsidDel="00785379">
          <w:rPr>
            <w:rFonts w:ascii="Crimson Text" w:hAnsi="Crimson Text"/>
            <w:color w:val="000000" w:themeColor="text1"/>
            <w:sz w:val="26"/>
            <w:szCs w:val="26"/>
          </w:rPr>
          <w:delText xml:space="preserve">emitir </w:delText>
        </w:r>
      </w:del>
      <w:ins w:id="266" w:author="PC" w:date="2025-06-16T18:48:00Z">
        <w:r w:rsidR="00785379">
          <w:rPr>
            <w:rFonts w:ascii="Crimson Text" w:hAnsi="Crimson Text"/>
            <w:color w:val="000000" w:themeColor="text1"/>
            <w:sz w:val="26"/>
            <w:szCs w:val="26"/>
          </w:rPr>
          <w:t>soltar</w:t>
        </w:r>
        <w:r w:rsidR="00785379" w:rsidRPr="008D03A6">
          <w:rPr>
            <w:rFonts w:ascii="Crimson Text" w:hAnsi="Crimson Text"/>
            <w:color w:val="000000" w:themeColor="text1"/>
            <w:sz w:val="26"/>
            <w:szCs w:val="26"/>
          </w:rPr>
          <w:t xml:space="preserve"> </w:t>
        </w:r>
      </w:ins>
      <w:r w:rsidR="00EF4F1A" w:rsidRPr="008D03A6">
        <w:rPr>
          <w:rFonts w:ascii="Crimson Text" w:hAnsi="Crimson Text"/>
          <w:color w:val="000000" w:themeColor="text1"/>
          <w:sz w:val="26"/>
          <w:szCs w:val="26"/>
        </w:rPr>
        <w:t>una última carcajada y reanudó rápidamente</w:t>
      </w:r>
      <w:r w:rsidR="00894812">
        <w:rPr>
          <w:rFonts w:ascii="Crimson Text" w:hAnsi="Crimson Text"/>
          <w:color w:val="000000" w:themeColor="text1"/>
          <w:sz w:val="26"/>
          <w:szCs w:val="26"/>
        </w:rPr>
        <w:t>—</w:t>
      </w:r>
      <w:r w:rsidR="00EF4F1A" w:rsidRPr="008D03A6">
        <w:rPr>
          <w:rFonts w:ascii="Crimson Text" w:hAnsi="Crimson Text"/>
          <w:color w:val="000000" w:themeColor="text1"/>
          <w:sz w:val="26"/>
          <w:szCs w:val="26"/>
        </w:rPr>
        <w:t xml:space="preserve">. Tu optimismo me asombra, nunca </w:t>
      </w:r>
      <w:del w:id="267" w:author="PC" w:date="2025-06-16T18:48:00Z">
        <w:r w:rsidR="00EF4F1A" w:rsidRPr="008D03A6" w:rsidDel="00785379">
          <w:rPr>
            <w:rFonts w:ascii="Crimson Text" w:hAnsi="Crimson Text"/>
            <w:color w:val="000000" w:themeColor="text1"/>
            <w:sz w:val="26"/>
            <w:szCs w:val="26"/>
          </w:rPr>
          <w:delText xml:space="preserve">llegarías </w:delText>
        </w:r>
      </w:del>
      <w:ins w:id="268" w:author="PC" w:date="2025-06-16T18:48:00Z">
        <w:r w:rsidR="00785379">
          <w:rPr>
            <w:rFonts w:ascii="Crimson Text" w:hAnsi="Crimson Text"/>
            <w:color w:val="000000" w:themeColor="text1"/>
            <w:sz w:val="26"/>
            <w:szCs w:val="26"/>
          </w:rPr>
          <w:t>lograrás llegar</w:t>
        </w:r>
        <w:r w:rsidR="00785379" w:rsidRPr="008D03A6">
          <w:rPr>
            <w:rFonts w:ascii="Crimson Text" w:hAnsi="Crimson Text"/>
            <w:color w:val="000000" w:themeColor="text1"/>
            <w:sz w:val="26"/>
            <w:szCs w:val="26"/>
          </w:rPr>
          <w:t xml:space="preserve"> </w:t>
        </w:r>
      </w:ins>
      <w:r w:rsidR="00EF4F1A" w:rsidRPr="008D03A6">
        <w:rPr>
          <w:rFonts w:ascii="Crimson Text" w:hAnsi="Crimson Text"/>
          <w:color w:val="000000" w:themeColor="text1"/>
          <w:sz w:val="26"/>
          <w:szCs w:val="26"/>
        </w:rPr>
        <w:t xml:space="preserve">a las </w:t>
      </w:r>
      <w:del w:id="269" w:author="PC" w:date="2025-06-16T16:00:00Z">
        <w:r w:rsidR="00EF4F1A" w:rsidRPr="008D03A6" w:rsidDel="00BB2CF7">
          <w:rPr>
            <w:rFonts w:ascii="Crimson Text" w:hAnsi="Crimson Text"/>
            <w:color w:val="000000" w:themeColor="text1"/>
            <w:sz w:val="26"/>
            <w:szCs w:val="26"/>
          </w:rPr>
          <w:delText>tierras altas</w:delText>
        </w:r>
      </w:del>
      <w:ins w:id="270" w:author="PC" w:date="2025-06-16T16:00:00Z">
        <w:r w:rsidR="00BB2CF7">
          <w:rPr>
            <w:rFonts w:ascii="Crimson Text" w:hAnsi="Crimson Text"/>
            <w:color w:val="000000" w:themeColor="text1"/>
            <w:sz w:val="26"/>
            <w:szCs w:val="26"/>
          </w:rPr>
          <w:t>Tierras Altas</w:t>
        </w:r>
      </w:ins>
      <w:r w:rsidR="00EF4F1A" w:rsidRPr="008D03A6">
        <w:rPr>
          <w:rFonts w:ascii="Crimson Text" w:hAnsi="Crimson Text"/>
          <w:color w:val="000000" w:themeColor="text1"/>
          <w:sz w:val="26"/>
          <w:szCs w:val="26"/>
        </w:rPr>
        <w:t xml:space="preserve">, te </w:t>
      </w:r>
      <w:del w:id="271" w:author="PC" w:date="2025-06-16T18:48:00Z">
        <w:r w:rsidR="00EF4F1A" w:rsidRPr="008D03A6" w:rsidDel="00785379">
          <w:rPr>
            <w:rFonts w:ascii="Crimson Text" w:hAnsi="Crimson Text"/>
            <w:color w:val="000000" w:themeColor="text1"/>
            <w:sz w:val="26"/>
            <w:szCs w:val="26"/>
          </w:rPr>
          <w:delText xml:space="preserve">comerían </w:delText>
        </w:r>
      </w:del>
      <w:ins w:id="272" w:author="PC" w:date="2025-06-16T18:48:00Z">
        <w:r w:rsidR="00785379">
          <w:rPr>
            <w:rFonts w:ascii="Crimson Text" w:hAnsi="Crimson Text"/>
            <w:color w:val="000000" w:themeColor="text1"/>
            <w:sz w:val="26"/>
            <w:szCs w:val="26"/>
          </w:rPr>
          <w:t>comerán</w:t>
        </w:r>
        <w:r w:rsidR="00785379" w:rsidRPr="008D03A6">
          <w:rPr>
            <w:rFonts w:ascii="Crimson Text" w:hAnsi="Crimson Text"/>
            <w:color w:val="000000" w:themeColor="text1"/>
            <w:sz w:val="26"/>
            <w:szCs w:val="26"/>
          </w:rPr>
          <w:t xml:space="preserve"> </w:t>
        </w:r>
      </w:ins>
      <w:r w:rsidR="00EF4F1A" w:rsidRPr="008D03A6">
        <w:rPr>
          <w:rFonts w:ascii="Crimson Text" w:hAnsi="Crimson Text"/>
          <w:color w:val="000000" w:themeColor="text1"/>
          <w:sz w:val="26"/>
          <w:szCs w:val="26"/>
        </w:rPr>
        <w:t xml:space="preserve">las bestias en </w:t>
      </w:r>
      <w:r w:rsidR="00EF4F1A" w:rsidRPr="008D03A6">
        <w:rPr>
          <w:rFonts w:ascii="Crimson Text" w:hAnsi="Crimson Text"/>
          <w:color w:val="000000" w:themeColor="text1"/>
          <w:sz w:val="26"/>
          <w:szCs w:val="26"/>
        </w:rPr>
        <w:lastRenderedPageBreak/>
        <w:t>medio del intento. Y</w:t>
      </w:r>
      <w:ins w:id="273" w:author="PC" w:date="2025-06-16T18:49:00Z">
        <w:r w:rsidR="00785379">
          <w:rPr>
            <w:rFonts w:ascii="Crimson Text" w:hAnsi="Crimson Text"/>
            <w:color w:val="000000" w:themeColor="text1"/>
            <w:sz w:val="26"/>
            <w:szCs w:val="26"/>
          </w:rPr>
          <w:t>,</w:t>
        </w:r>
      </w:ins>
      <w:r w:rsidR="00EF4F1A" w:rsidRPr="008D03A6">
        <w:rPr>
          <w:rFonts w:ascii="Crimson Text" w:hAnsi="Crimson Text"/>
          <w:color w:val="000000" w:themeColor="text1"/>
          <w:sz w:val="26"/>
          <w:szCs w:val="26"/>
        </w:rPr>
        <w:t xml:space="preserve"> si pudieras llegar al castillo, te mataría</w:t>
      </w:r>
      <w:r w:rsidR="00537D69" w:rsidRPr="008D03A6">
        <w:rPr>
          <w:rFonts w:ascii="Crimson Text" w:hAnsi="Crimson Text"/>
          <w:color w:val="000000" w:themeColor="text1"/>
          <w:sz w:val="26"/>
          <w:szCs w:val="26"/>
        </w:rPr>
        <w:t>n los caballeros ni bien abrieras</w:t>
      </w:r>
      <w:r w:rsidR="00EF4F1A" w:rsidRPr="008D03A6">
        <w:rPr>
          <w:rFonts w:ascii="Crimson Text" w:hAnsi="Crimson Text"/>
          <w:color w:val="000000" w:themeColor="text1"/>
          <w:sz w:val="26"/>
          <w:szCs w:val="26"/>
        </w:rPr>
        <w:t xml:space="preserve"> la boca</w:t>
      </w:r>
      <w:del w:id="274" w:author="PC" w:date="2025-06-16T18:49:00Z">
        <w:r w:rsidR="00EF4F1A" w:rsidRPr="008D03A6" w:rsidDel="00785379">
          <w:rPr>
            <w:rFonts w:ascii="Crimson Text" w:hAnsi="Crimson Text"/>
            <w:color w:val="000000" w:themeColor="text1"/>
            <w:sz w:val="26"/>
            <w:szCs w:val="26"/>
          </w:rPr>
          <w:delText>, ¿qué</w:delText>
        </w:r>
      </w:del>
      <w:ins w:id="275" w:author="PC" w:date="2025-06-16T18:49:00Z">
        <w:r w:rsidR="00785379">
          <w:rPr>
            <w:rFonts w:ascii="Crimson Text" w:hAnsi="Crimson Text"/>
            <w:color w:val="000000" w:themeColor="text1"/>
            <w:sz w:val="26"/>
            <w:szCs w:val="26"/>
          </w:rPr>
          <w:t>. ¿Qué</w:t>
        </w:r>
      </w:ins>
      <w:r w:rsidR="00EF4F1A" w:rsidRPr="008D03A6">
        <w:rPr>
          <w:rFonts w:ascii="Crimson Text" w:hAnsi="Crimson Text"/>
          <w:color w:val="000000" w:themeColor="text1"/>
          <w:sz w:val="26"/>
          <w:szCs w:val="26"/>
        </w:rPr>
        <w:t xml:space="preserve"> tan importante es lo que tienes para contar? </w:t>
      </w:r>
      <w:r w:rsidR="00894812">
        <w:rPr>
          <w:rFonts w:ascii="Crimson Text" w:hAnsi="Crimson Text"/>
          <w:color w:val="000000" w:themeColor="text1"/>
          <w:sz w:val="26"/>
          <w:szCs w:val="26"/>
        </w:rPr>
        <w:t>—</w:t>
      </w:r>
      <w:del w:id="276" w:author="PC" w:date="2025-06-16T19:02:00Z">
        <w:r w:rsidR="00EF4F1A" w:rsidRPr="008D03A6" w:rsidDel="00FA47FC">
          <w:rPr>
            <w:rFonts w:ascii="Crimson Text" w:hAnsi="Crimson Text"/>
            <w:color w:val="000000" w:themeColor="text1"/>
            <w:sz w:val="26"/>
            <w:szCs w:val="26"/>
          </w:rPr>
          <w:delText>concluyó</w:delText>
        </w:r>
      </w:del>
      <w:ins w:id="277" w:author="PC" w:date="2025-06-16T19:02:00Z">
        <w:r w:rsidR="00FA47FC">
          <w:rPr>
            <w:rFonts w:ascii="Crimson Text" w:hAnsi="Crimson Text"/>
            <w:color w:val="000000" w:themeColor="text1"/>
            <w:sz w:val="26"/>
            <w:szCs w:val="26"/>
          </w:rPr>
          <w:t>remató</w:t>
        </w:r>
      </w:ins>
      <w:r w:rsidR="00EF4F1A" w:rsidRPr="008D03A6">
        <w:rPr>
          <w:rFonts w:ascii="Crimson Text" w:hAnsi="Crimson Text"/>
          <w:color w:val="000000" w:themeColor="text1"/>
          <w:sz w:val="26"/>
          <w:szCs w:val="26"/>
        </w:rPr>
        <w:t>, por fin cediendo la palabra.</w:t>
      </w:r>
    </w:p>
    <w:p w:rsidR="00EF4F1A" w:rsidRPr="008D03A6" w:rsidRDefault="00894812" w:rsidP="00EF4F1A">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EF4F1A" w:rsidRPr="008D03A6">
        <w:rPr>
          <w:rFonts w:ascii="Crimson Text" w:hAnsi="Crimson Text"/>
          <w:color w:val="000000" w:themeColor="text1"/>
          <w:sz w:val="26"/>
          <w:szCs w:val="26"/>
        </w:rPr>
        <w:t xml:space="preserve">Sé que el </w:t>
      </w:r>
      <w:del w:id="278" w:author="PC" w:date="2025-06-16T18:24:00Z">
        <w:r w:rsidR="00EF4F1A" w:rsidRPr="008D03A6" w:rsidDel="005A27BB">
          <w:rPr>
            <w:rFonts w:ascii="Crimson Text" w:hAnsi="Crimson Text"/>
            <w:color w:val="000000" w:themeColor="text1"/>
            <w:sz w:val="26"/>
            <w:szCs w:val="26"/>
          </w:rPr>
          <w:delText>reina</w:delText>
        </w:r>
        <w:r w:rsidR="00D071F2" w:rsidRPr="008D03A6" w:rsidDel="005A27BB">
          <w:rPr>
            <w:rFonts w:ascii="Crimson Text" w:hAnsi="Crimson Text"/>
            <w:color w:val="000000" w:themeColor="text1"/>
            <w:sz w:val="26"/>
            <w:szCs w:val="26"/>
          </w:rPr>
          <w:delText>do del oeste</w:delText>
        </w:r>
      </w:del>
      <w:ins w:id="279" w:author="PC" w:date="2025-06-16T18:24:00Z">
        <w:r w:rsidR="005A27BB">
          <w:rPr>
            <w:rFonts w:ascii="Crimson Text" w:hAnsi="Crimson Text"/>
            <w:color w:val="000000" w:themeColor="text1"/>
            <w:sz w:val="26"/>
            <w:szCs w:val="26"/>
          </w:rPr>
          <w:t>Reinado del Oeste</w:t>
        </w:r>
      </w:ins>
      <w:r w:rsidR="00D071F2" w:rsidRPr="008D03A6">
        <w:rPr>
          <w:rFonts w:ascii="Crimson Text" w:hAnsi="Crimson Text"/>
          <w:color w:val="000000" w:themeColor="text1"/>
          <w:sz w:val="26"/>
          <w:szCs w:val="26"/>
        </w:rPr>
        <w:t xml:space="preserve"> recibirá</w:t>
      </w:r>
      <w:r w:rsidR="00EF4F1A" w:rsidRPr="008D03A6">
        <w:rPr>
          <w:rFonts w:ascii="Crimson Text" w:hAnsi="Crimson Text"/>
          <w:color w:val="000000" w:themeColor="text1"/>
          <w:sz w:val="26"/>
          <w:szCs w:val="26"/>
        </w:rPr>
        <w:t xml:space="preserve"> un ataque sorpresa del norte, justo el día del aniversario </w:t>
      </w:r>
      <w:r>
        <w:rPr>
          <w:rFonts w:ascii="Crimson Text" w:hAnsi="Crimson Text"/>
          <w:color w:val="000000" w:themeColor="text1"/>
          <w:sz w:val="26"/>
          <w:szCs w:val="26"/>
        </w:rPr>
        <w:t>—</w:t>
      </w:r>
      <w:r w:rsidR="00A2053B" w:rsidRPr="008D03A6">
        <w:rPr>
          <w:rFonts w:ascii="Crimson Text" w:hAnsi="Crimson Text"/>
          <w:color w:val="000000" w:themeColor="text1"/>
          <w:sz w:val="26"/>
          <w:szCs w:val="26"/>
        </w:rPr>
        <w:t xml:space="preserve">respondió, y se quedó observando los gestos del hombre, quien hacía esfuerzos </w:t>
      </w:r>
      <w:r w:rsidR="00D071F2" w:rsidRPr="008D03A6">
        <w:rPr>
          <w:rFonts w:ascii="Crimson Text" w:hAnsi="Crimson Text"/>
          <w:color w:val="000000" w:themeColor="text1"/>
          <w:sz w:val="26"/>
          <w:szCs w:val="26"/>
        </w:rPr>
        <w:t>para</w:t>
      </w:r>
      <w:r w:rsidR="00A2053B" w:rsidRPr="008D03A6">
        <w:rPr>
          <w:rFonts w:ascii="Crimson Text" w:hAnsi="Crimson Text"/>
          <w:color w:val="000000" w:themeColor="text1"/>
          <w:sz w:val="26"/>
          <w:szCs w:val="26"/>
        </w:rPr>
        <w:t xml:space="preserve"> no ser presa de las risas otra vez. Antes de que la conversación cayera en las burlas, pensó </w:t>
      </w:r>
      <w:r w:rsidR="00D071F2" w:rsidRPr="008D03A6">
        <w:rPr>
          <w:rFonts w:ascii="Crimson Text" w:hAnsi="Crimson Text"/>
          <w:color w:val="000000" w:themeColor="text1"/>
          <w:sz w:val="26"/>
          <w:szCs w:val="26"/>
        </w:rPr>
        <w:t>en darle</w:t>
      </w:r>
      <w:r w:rsidR="00A2053B" w:rsidRPr="008D03A6">
        <w:rPr>
          <w:rFonts w:ascii="Crimson Text" w:hAnsi="Crimson Text"/>
          <w:color w:val="000000" w:themeColor="text1"/>
          <w:sz w:val="26"/>
          <w:szCs w:val="26"/>
        </w:rPr>
        <w:t xml:space="preserve"> mayor sustento</w:t>
      </w:r>
      <w:r w:rsidR="00D071F2" w:rsidRPr="008D03A6">
        <w:rPr>
          <w:rFonts w:ascii="Crimson Text" w:hAnsi="Crimson Text"/>
          <w:color w:val="000000" w:themeColor="text1"/>
          <w:sz w:val="26"/>
          <w:szCs w:val="26"/>
        </w:rPr>
        <w:t xml:space="preserve"> a sus comentarios</w:t>
      </w:r>
      <w:r w:rsidR="00A2053B"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2053B" w:rsidRPr="008D03A6">
        <w:rPr>
          <w:rFonts w:ascii="Crimson Text" w:hAnsi="Crimson Text"/>
          <w:color w:val="000000" w:themeColor="text1"/>
          <w:sz w:val="26"/>
          <w:szCs w:val="26"/>
        </w:rPr>
        <w:t>. Lo sé de primera mano</w:t>
      </w:r>
      <w:ins w:id="280" w:author="PC" w:date="2025-06-16T20:30:00Z">
        <w:r w:rsidR="00185E42">
          <w:rPr>
            <w:rFonts w:ascii="Crimson Text" w:hAnsi="Crimson Text"/>
            <w:color w:val="000000" w:themeColor="text1"/>
            <w:sz w:val="26"/>
            <w:szCs w:val="26"/>
          </w:rPr>
          <w:t xml:space="preserve"> porque fue</w:t>
        </w:r>
      </w:ins>
      <w:del w:id="281" w:author="PC" w:date="2025-06-16T20:30:00Z">
        <w:r w:rsidR="00A2053B" w:rsidRPr="008D03A6" w:rsidDel="00185E42">
          <w:rPr>
            <w:rFonts w:ascii="Crimson Text" w:hAnsi="Crimson Text"/>
            <w:color w:val="000000" w:themeColor="text1"/>
            <w:sz w:val="26"/>
            <w:szCs w:val="26"/>
          </w:rPr>
          <w:delText>,</w:delText>
        </w:r>
      </w:del>
      <w:r w:rsidR="00A2053B" w:rsidRPr="008D03A6">
        <w:rPr>
          <w:rFonts w:ascii="Crimson Text" w:hAnsi="Crimson Text"/>
          <w:color w:val="000000" w:themeColor="text1"/>
          <w:sz w:val="26"/>
          <w:szCs w:val="26"/>
        </w:rPr>
        <w:t xml:space="preserve"> el mismo </w:t>
      </w:r>
      <w:proofErr w:type="spellStart"/>
      <w:r w:rsidR="00A2053B" w:rsidRPr="008D03A6">
        <w:rPr>
          <w:rFonts w:ascii="Crimson Text" w:hAnsi="Crimson Text"/>
          <w:color w:val="000000" w:themeColor="text1"/>
          <w:sz w:val="26"/>
          <w:szCs w:val="26"/>
        </w:rPr>
        <w:t>Kol</w:t>
      </w:r>
      <w:proofErr w:type="spellEnd"/>
      <w:r w:rsidR="00A2053B" w:rsidRPr="008D03A6">
        <w:rPr>
          <w:rFonts w:ascii="Crimson Text" w:hAnsi="Crimson Text"/>
          <w:color w:val="000000" w:themeColor="text1"/>
          <w:sz w:val="26"/>
          <w:szCs w:val="26"/>
        </w:rPr>
        <w:t xml:space="preserve"> fue quien me lo dijo </w:t>
      </w:r>
      <w:r>
        <w:rPr>
          <w:rFonts w:ascii="Crimson Text" w:hAnsi="Crimson Text"/>
          <w:color w:val="000000" w:themeColor="text1"/>
          <w:sz w:val="26"/>
          <w:szCs w:val="26"/>
        </w:rPr>
        <w:t>—</w:t>
      </w:r>
      <w:r w:rsidR="00A2053B" w:rsidRPr="008D03A6">
        <w:rPr>
          <w:rFonts w:ascii="Crimson Text" w:hAnsi="Crimson Text"/>
          <w:color w:val="000000" w:themeColor="text1"/>
          <w:sz w:val="26"/>
          <w:szCs w:val="26"/>
        </w:rPr>
        <w:t>lanzó</w:t>
      </w:r>
      <w:del w:id="282" w:author="PC" w:date="2025-06-16T20:30:00Z">
        <w:r w:rsidR="00A2053B" w:rsidRPr="008D03A6" w:rsidDel="00185E42">
          <w:rPr>
            <w:rFonts w:ascii="Crimson Text" w:hAnsi="Crimson Text"/>
            <w:color w:val="000000" w:themeColor="text1"/>
            <w:sz w:val="26"/>
            <w:szCs w:val="26"/>
          </w:rPr>
          <w:delText>, y está</w:delText>
        </w:r>
      </w:del>
      <w:ins w:id="283" w:author="PC" w:date="2025-06-16T20:30:00Z">
        <w:r w:rsidR="00185E42">
          <w:rPr>
            <w:rFonts w:ascii="Crimson Text" w:hAnsi="Crimson Text"/>
            <w:color w:val="000000" w:themeColor="text1"/>
            <w:sz w:val="26"/>
            <w:szCs w:val="26"/>
          </w:rPr>
          <w:t>. Esta</w:t>
        </w:r>
      </w:ins>
      <w:r w:rsidR="00A2053B" w:rsidRPr="008D03A6">
        <w:rPr>
          <w:rFonts w:ascii="Crimson Text" w:hAnsi="Crimson Text"/>
          <w:color w:val="000000" w:themeColor="text1"/>
          <w:sz w:val="26"/>
          <w:szCs w:val="26"/>
        </w:rPr>
        <w:t xml:space="preserve"> vez sus palabras fueron contundentes</w:t>
      </w:r>
      <w:ins w:id="284" w:author="PC" w:date="2025-06-16T20:30:00Z">
        <w:r w:rsidR="00185E42">
          <w:rPr>
            <w:rFonts w:ascii="Crimson Text" w:hAnsi="Crimson Text"/>
            <w:color w:val="000000" w:themeColor="text1"/>
            <w:sz w:val="26"/>
            <w:szCs w:val="26"/>
          </w:rPr>
          <w:t xml:space="preserve"> y pudo ver cómo</w:t>
        </w:r>
      </w:ins>
      <w:del w:id="285" w:author="PC" w:date="2025-06-16T20:30:00Z">
        <w:r w:rsidR="00A2053B" w:rsidRPr="008D03A6" w:rsidDel="00185E42">
          <w:rPr>
            <w:rFonts w:ascii="Crimson Text" w:hAnsi="Crimson Text"/>
            <w:color w:val="000000" w:themeColor="text1"/>
            <w:sz w:val="26"/>
            <w:szCs w:val="26"/>
          </w:rPr>
          <w:delText>,</w:delText>
        </w:r>
      </w:del>
      <w:r w:rsidR="00A2053B" w:rsidRPr="008D03A6">
        <w:rPr>
          <w:rFonts w:ascii="Crimson Text" w:hAnsi="Crimson Text"/>
          <w:color w:val="000000" w:themeColor="text1"/>
          <w:sz w:val="26"/>
          <w:szCs w:val="26"/>
        </w:rPr>
        <w:t xml:space="preserve"> el rostro de Igor se transformó en piedra.</w:t>
      </w:r>
    </w:p>
    <w:p w:rsidR="00F02248" w:rsidRPr="008D03A6" w:rsidRDefault="00894812" w:rsidP="0083786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402CF4" w:rsidRPr="008D03A6">
        <w:rPr>
          <w:rFonts w:ascii="Crimson Text" w:hAnsi="Crimson Text"/>
          <w:color w:val="000000" w:themeColor="text1"/>
          <w:sz w:val="26"/>
          <w:szCs w:val="26"/>
        </w:rPr>
        <w:t>¿</w:t>
      </w:r>
      <w:proofErr w:type="gramEnd"/>
      <w:r w:rsidR="00402CF4" w:rsidRPr="008D03A6">
        <w:rPr>
          <w:rFonts w:ascii="Crimson Text" w:hAnsi="Crimson Text"/>
          <w:color w:val="000000" w:themeColor="text1"/>
          <w:sz w:val="26"/>
          <w:szCs w:val="26"/>
        </w:rPr>
        <w:t xml:space="preserve">El comandante </w:t>
      </w:r>
      <w:proofErr w:type="spellStart"/>
      <w:r w:rsidR="00402CF4" w:rsidRPr="008D03A6">
        <w:rPr>
          <w:rFonts w:ascii="Crimson Text" w:hAnsi="Crimson Text"/>
          <w:color w:val="000000" w:themeColor="text1"/>
          <w:sz w:val="26"/>
          <w:szCs w:val="26"/>
        </w:rPr>
        <w:t>Kol</w:t>
      </w:r>
      <w:proofErr w:type="spellEnd"/>
      <w:r w:rsidR="00402CF4" w:rsidRPr="008D03A6">
        <w:rPr>
          <w:rFonts w:ascii="Crimson Text" w:hAnsi="Crimson Text"/>
          <w:color w:val="000000" w:themeColor="text1"/>
          <w:sz w:val="26"/>
          <w:szCs w:val="26"/>
        </w:rPr>
        <w:t>? ¿</w:t>
      </w:r>
      <w:del w:id="286" w:author="PC" w:date="2025-06-16T20:30:00Z">
        <w:r w:rsidR="00402CF4" w:rsidRPr="008D03A6" w:rsidDel="00185E42">
          <w:rPr>
            <w:rFonts w:ascii="Crimson Text" w:hAnsi="Crimson Text"/>
            <w:color w:val="000000" w:themeColor="text1"/>
            <w:sz w:val="26"/>
            <w:szCs w:val="26"/>
          </w:rPr>
          <w:delText>d</w:delText>
        </w:r>
        <w:r w:rsidR="00A2053B" w:rsidRPr="008D03A6" w:rsidDel="00185E42">
          <w:rPr>
            <w:rFonts w:ascii="Crimson Text" w:hAnsi="Crimson Text"/>
            <w:color w:val="000000" w:themeColor="text1"/>
            <w:sz w:val="26"/>
            <w:szCs w:val="26"/>
          </w:rPr>
          <w:delText>el</w:delText>
        </w:r>
      </w:del>
      <w:ins w:id="287" w:author="PC" w:date="2025-06-16T20:30:00Z">
        <w:r w:rsidR="00185E42" w:rsidRPr="008D03A6">
          <w:rPr>
            <w:rFonts w:ascii="Crimson Text" w:hAnsi="Crimson Text"/>
            <w:color w:val="000000" w:themeColor="text1"/>
            <w:sz w:val="26"/>
            <w:szCs w:val="26"/>
          </w:rPr>
          <w:t>Del</w:t>
        </w:r>
      </w:ins>
      <w:r w:rsidR="00A2053B" w:rsidRPr="008D03A6">
        <w:rPr>
          <w:rFonts w:ascii="Crimson Text" w:hAnsi="Crimson Text"/>
          <w:color w:val="000000" w:themeColor="text1"/>
          <w:sz w:val="26"/>
          <w:szCs w:val="26"/>
        </w:rPr>
        <w:t xml:space="preserve"> ejercito del norte? </w:t>
      </w:r>
      <w:r>
        <w:rPr>
          <w:rFonts w:ascii="Crimson Text" w:hAnsi="Crimson Text"/>
          <w:color w:val="000000" w:themeColor="text1"/>
          <w:sz w:val="26"/>
          <w:szCs w:val="26"/>
        </w:rPr>
        <w:t>—</w:t>
      </w:r>
      <w:r w:rsidR="00A2053B" w:rsidRPr="008D03A6">
        <w:rPr>
          <w:rFonts w:ascii="Crimson Text" w:hAnsi="Crimson Text"/>
          <w:color w:val="000000" w:themeColor="text1"/>
          <w:sz w:val="26"/>
          <w:szCs w:val="26"/>
        </w:rPr>
        <w:t xml:space="preserve">preguntó, </w:t>
      </w:r>
      <w:r w:rsidR="00D071F2" w:rsidRPr="008D03A6">
        <w:rPr>
          <w:rFonts w:ascii="Crimson Text" w:hAnsi="Crimson Text"/>
          <w:color w:val="000000" w:themeColor="text1"/>
          <w:sz w:val="26"/>
          <w:szCs w:val="26"/>
        </w:rPr>
        <w:t>con suspicacia</w:t>
      </w:r>
      <w:r w:rsidR="00A2053B" w:rsidRPr="008D03A6">
        <w:rPr>
          <w:rFonts w:ascii="Crimson Text" w:hAnsi="Crimson Text"/>
          <w:color w:val="000000" w:themeColor="text1"/>
          <w:sz w:val="26"/>
          <w:szCs w:val="26"/>
        </w:rPr>
        <w:t>.</w:t>
      </w:r>
    </w:p>
    <w:p w:rsidR="00A2053B" w:rsidRPr="008D03A6" w:rsidRDefault="00894812" w:rsidP="0083786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288" w:author="PC" w:date="2025-06-16T20:31:00Z">
        <w:r w:rsidR="00A2053B" w:rsidRPr="008D03A6" w:rsidDel="00185E42">
          <w:rPr>
            <w:rFonts w:ascii="Crimson Text" w:hAnsi="Crimson Text"/>
            <w:color w:val="000000" w:themeColor="text1"/>
            <w:sz w:val="26"/>
            <w:szCs w:val="26"/>
          </w:rPr>
          <w:delText>¡Sí! El</w:delText>
        </w:r>
      </w:del>
      <w:ins w:id="289" w:author="PC" w:date="2025-06-16T20:31:00Z">
        <w:r w:rsidR="00185E42">
          <w:rPr>
            <w:rFonts w:ascii="Crimson Text" w:hAnsi="Crimson Text"/>
            <w:color w:val="000000" w:themeColor="text1"/>
            <w:sz w:val="26"/>
            <w:szCs w:val="26"/>
          </w:rPr>
          <w:t>Sí, ese</w:t>
        </w:r>
      </w:ins>
      <w:r w:rsidR="00A2053B" w:rsidRPr="008D03A6">
        <w:rPr>
          <w:rFonts w:ascii="Crimson Text" w:hAnsi="Crimson Text"/>
          <w:color w:val="000000" w:themeColor="text1"/>
          <w:sz w:val="26"/>
          <w:szCs w:val="26"/>
        </w:rPr>
        <w:t xml:space="preserve"> mismo</w:t>
      </w:r>
      <w:del w:id="290" w:author="PC" w:date="2025-06-16T20:31:00Z">
        <w:r w:rsidR="009248A5" w:rsidRPr="008D03A6" w:rsidDel="00185E42">
          <w:rPr>
            <w:rFonts w:ascii="Crimson Text" w:hAnsi="Crimson Text"/>
            <w:color w:val="000000" w:themeColor="text1"/>
            <w:sz w:val="26"/>
            <w:szCs w:val="26"/>
          </w:rPr>
          <w:delText>. Lo</w:delText>
        </w:r>
      </w:del>
      <w:ins w:id="291" w:author="PC" w:date="2025-06-16T20:31:00Z">
        <w:r w:rsidR="00185E42">
          <w:rPr>
            <w:rFonts w:ascii="Crimson Text" w:hAnsi="Crimson Text"/>
            <w:color w:val="000000" w:themeColor="text1"/>
            <w:sz w:val="26"/>
            <w:szCs w:val="26"/>
          </w:rPr>
          <w:t>, lo</w:t>
        </w:r>
      </w:ins>
      <w:r w:rsidR="009248A5" w:rsidRPr="008D03A6">
        <w:rPr>
          <w:rFonts w:ascii="Crimson Text" w:hAnsi="Crimson Text"/>
          <w:color w:val="000000" w:themeColor="text1"/>
          <w:sz w:val="26"/>
          <w:szCs w:val="26"/>
        </w:rPr>
        <w:t xml:space="preserve"> derroté en una de mis pruebas. Es un prisionero de guerra </w:t>
      </w:r>
      <w:r>
        <w:rPr>
          <w:rFonts w:ascii="Crimson Text" w:hAnsi="Crimson Text"/>
          <w:color w:val="000000" w:themeColor="text1"/>
          <w:sz w:val="26"/>
          <w:szCs w:val="26"/>
        </w:rPr>
        <w:t>—</w:t>
      </w:r>
      <w:r w:rsidR="00EC0005" w:rsidRPr="008D03A6">
        <w:rPr>
          <w:rFonts w:ascii="Crimson Text" w:hAnsi="Crimson Text"/>
          <w:color w:val="000000" w:themeColor="text1"/>
          <w:sz w:val="26"/>
          <w:szCs w:val="26"/>
        </w:rPr>
        <w:t>enfatizó</w:t>
      </w:r>
      <w:r w:rsidR="009248A5" w:rsidRPr="008D03A6">
        <w:rPr>
          <w:rFonts w:ascii="Crimson Text" w:hAnsi="Crimson Text"/>
          <w:color w:val="000000" w:themeColor="text1"/>
          <w:sz w:val="26"/>
          <w:szCs w:val="26"/>
        </w:rPr>
        <w:t xml:space="preserve">, </w:t>
      </w:r>
      <w:r w:rsidR="00EC0005" w:rsidRPr="008D03A6">
        <w:rPr>
          <w:rFonts w:ascii="Crimson Text" w:hAnsi="Crimson Text"/>
          <w:color w:val="000000" w:themeColor="text1"/>
          <w:sz w:val="26"/>
          <w:szCs w:val="26"/>
        </w:rPr>
        <w:t>y</w:t>
      </w:r>
      <w:r w:rsidR="009248A5" w:rsidRPr="008D03A6">
        <w:rPr>
          <w:rFonts w:ascii="Crimson Text" w:hAnsi="Crimson Text"/>
          <w:color w:val="000000" w:themeColor="text1"/>
          <w:sz w:val="26"/>
          <w:szCs w:val="26"/>
        </w:rPr>
        <w:t xml:space="preserve"> se quedó pensando en </w:t>
      </w:r>
      <w:r w:rsidR="00EC0005" w:rsidRPr="008D03A6">
        <w:rPr>
          <w:rFonts w:ascii="Crimson Text" w:hAnsi="Crimson Text"/>
          <w:color w:val="000000" w:themeColor="text1"/>
          <w:sz w:val="26"/>
          <w:szCs w:val="26"/>
        </w:rPr>
        <w:t xml:space="preserve">el </w:t>
      </w:r>
      <w:del w:id="292" w:author="PC" w:date="2025-06-16T20:31:00Z">
        <w:r w:rsidR="00EC0005" w:rsidRPr="008D03A6" w:rsidDel="00185E42">
          <w:rPr>
            <w:rFonts w:ascii="Crimson Text" w:hAnsi="Crimson Text"/>
            <w:color w:val="000000" w:themeColor="text1"/>
            <w:sz w:val="26"/>
            <w:szCs w:val="26"/>
          </w:rPr>
          <w:delText>comandante</w:delText>
        </w:r>
      </w:del>
      <w:ins w:id="293" w:author="PC" w:date="2025-06-16T20:31:00Z">
        <w:r w:rsidR="00185E42">
          <w:rPr>
            <w:rFonts w:ascii="Crimson Text" w:hAnsi="Crimson Text"/>
            <w:color w:val="000000" w:themeColor="text1"/>
            <w:sz w:val="26"/>
            <w:szCs w:val="26"/>
          </w:rPr>
          <w:t>guerrero enemigo</w:t>
        </w:r>
      </w:ins>
      <w:r w:rsidR="009248A5" w:rsidRPr="008D03A6">
        <w:rPr>
          <w:rFonts w:ascii="Crimson Text" w:hAnsi="Crimson Text"/>
          <w:color w:val="000000" w:themeColor="text1"/>
          <w:sz w:val="26"/>
          <w:szCs w:val="26"/>
        </w:rPr>
        <w:t xml:space="preserve">, </w:t>
      </w:r>
      <w:r w:rsidR="00EC0005" w:rsidRPr="008D03A6">
        <w:rPr>
          <w:rFonts w:ascii="Crimson Text" w:hAnsi="Crimson Text"/>
          <w:color w:val="000000" w:themeColor="text1"/>
          <w:sz w:val="26"/>
          <w:szCs w:val="26"/>
        </w:rPr>
        <w:t>quien</w:t>
      </w:r>
      <w:r w:rsidR="009248A5" w:rsidRPr="008D03A6">
        <w:rPr>
          <w:rFonts w:ascii="Crimson Text" w:hAnsi="Crimson Text"/>
          <w:color w:val="000000" w:themeColor="text1"/>
          <w:sz w:val="26"/>
          <w:szCs w:val="26"/>
        </w:rPr>
        <w:t xml:space="preserve"> probable</w:t>
      </w:r>
      <w:r w:rsidR="00EC0005" w:rsidRPr="008D03A6">
        <w:rPr>
          <w:rFonts w:ascii="Crimson Text" w:hAnsi="Crimson Text"/>
          <w:color w:val="000000" w:themeColor="text1"/>
          <w:sz w:val="26"/>
          <w:szCs w:val="26"/>
        </w:rPr>
        <w:t>mente</w:t>
      </w:r>
      <w:r w:rsidR="009248A5" w:rsidRPr="008D03A6">
        <w:rPr>
          <w:rFonts w:ascii="Crimson Text" w:hAnsi="Crimson Text"/>
          <w:color w:val="000000" w:themeColor="text1"/>
          <w:sz w:val="26"/>
          <w:szCs w:val="26"/>
        </w:rPr>
        <w:t xml:space="preserve"> </w:t>
      </w:r>
      <w:r w:rsidR="00EC0005" w:rsidRPr="008D03A6">
        <w:rPr>
          <w:rFonts w:ascii="Crimson Text" w:hAnsi="Crimson Text"/>
          <w:color w:val="000000" w:themeColor="text1"/>
          <w:sz w:val="26"/>
          <w:szCs w:val="26"/>
        </w:rPr>
        <w:t xml:space="preserve">ya </w:t>
      </w:r>
      <w:r w:rsidR="00596732" w:rsidRPr="008D03A6">
        <w:rPr>
          <w:rFonts w:ascii="Crimson Text" w:hAnsi="Crimson Text"/>
          <w:color w:val="000000" w:themeColor="text1"/>
          <w:sz w:val="26"/>
          <w:szCs w:val="26"/>
        </w:rPr>
        <w:t>habría</w:t>
      </w:r>
      <w:r w:rsidR="009248A5" w:rsidRPr="008D03A6">
        <w:rPr>
          <w:rFonts w:ascii="Crimson Text" w:hAnsi="Crimson Text"/>
          <w:color w:val="000000" w:themeColor="text1"/>
          <w:sz w:val="26"/>
          <w:szCs w:val="26"/>
        </w:rPr>
        <w:t xml:space="preserve"> sido ejecutado </w:t>
      </w:r>
      <w:r>
        <w:rPr>
          <w:rFonts w:ascii="Crimson Text" w:hAnsi="Crimson Text"/>
          <w:color w:val="000000" w:themeColor="text1"/>
          <w:sz w:val="26"/>
          <w:szCs w:val="26"/>
        </w:rPr>
        <w:t>—</w:t>
      </w:r>
      <w:r w:rsidR="009248A5" w:rsidRPr="008D03A6">
        <w:rPr>
          <w:rFonts w:ascii="Crimson Text" w:hAnsi="Crimson Text"/>
          <w:color w:val="000000" w:themeColor="text1"/>
          <w:sz w:val="26"/>
          <w:szCs w:val="26"/>
        </w:rPr>
        <w:t xml:space="preserve">. O más bien lo era </w:t>
      </w:r>
      <w:r>
        <w:rPr>
          <w:rFonts w:ascii="Crimson Text" w:hAnsi="Crimson Text"/>
          <w:color w:val="000000" w:themeColor="text1"/>
          <w:sz w:val="26"/>
          <w:szCs w:val="26"/>
        </w:rPr>
        <w:t>—</w:t>
      </w:r>
      <w:r w:rsidR="009248A5" w:rsidRPr="008D03A6">
        <w:rPr>
          <w:rFonts w:ascii="Crimson Text" w:hAnsi="Crimson Text"/>
          <w:color w:val="000000" w:themeColor="text1"/>
          <w:sz w:val="26"/>
          <w:szCs w:val="26"/>
        </w:rPr>
        <w:t>corrigió.</w:t>
      </w:r>
    </w:p>
    <w:p w:rsidR="009248A5" w:rsidRPr="008D03A6" w:rsidRDefault="00894812" w:rsidP="0083786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ins w:id="294" w:author="PC" w:date="2025-06-16T20:32:00Z">
        <w:r w:rsidR="00185E42">
          <w:rPr>
            <w:rFonts w:ascii="Crimson Text" w:hAnsi="Crimson Text"/>
            <w:color w:val="000000" w:themeColor="text1"/>
            <w:sz w:val="26"/>
            <w:szCs w:val="26"/>
          </w:rPr>
          <w:t>¿</w:t>
        </w:r>
      </w:ins>
      <w:proofErr w:type="gramEnd"/>
      <w:r w:rsidR="00326DA6" w:rsidRPr="008D03A6">
        <w:rPr>
          <w:rFonts w:ascii="Crimson Text" w:hAnsi="Crimson Text"/>
          <w:color w:val="000000" w:themeColor="text1"/>
          <w:sz w:val="26"/>
          <w:szCs w:val="26"/>
        </w:rPr>
        <w:t>Sa</w:t>
      </w:r>
      <w:r w:rsidR="00EC0005" w:rsidRPr="008D03A6">
        <w:rPr>
          <w:rFonts w:ascii="Crimson Text" w:hAnsi="Crimson Text"/>
          <w:color w:val="000000" w:themeColor="text1"/>
          <w:sz w:val="26"/>
          <w:szCs w:val="26"/>
        </w:rPr>
        <w:t>bes que enfrentamos</w:t>
      </w:r>
      <w:r w:rsidR="00326DA6" w:rsidRPr="008D03A6">
        <w:rPr>
          <w:rFonts w:ascii="Crimson Text" w:hAnsi="Crimson Text"/>
          <w:color w:val="000000" w:themeColor="text1"/>
          <w:sz w:val="26"/>
          <w:szCs w:val="26"/>
        </w:rPr>
        <w:t xml:space="preserve"> a ese desgraciado en </w:t>
      </w:r>
      <w:r w:rsidR="00EC0005" w:rsidRPr="008D03A6">
        <w:rPr>
          <w:rFonts w:ascii="Crimson Text" w:hAnsi="Crimson Text"/>
          <w:color w:val="000000" w:themeColor="text1"/>
          <w:sz w:val="26"/>
          <w:szCs w:val="26"/>
        </w:rPr>
        <w:t xml:space="preserve">el </w:t>
      </w:r>
      <w:del w:id="295" w:author="PC" w:date="2025-06-16T20:32:00Z">
        <w:r w:rsidR="00EC0005" w:rsidRPr="008D03A6" w:rsidDel="00185E42">
          <w:rPr>
            <w:rFonts w:ascii="Crimson Text" w:hAnsi="Crimson Text"/>
            <w:color w:val="000000" w:themeColor="text1"/>
            <w:sz w:val="26"/>
            <w:szCs w:val="26"/>
          </w:rPr>
          <w:delText>lago de los dioses</w:delText>
        </w:r>
      </w:del>
      <w:ins w:id="296" w:author="PC" w:date="2025-06-16T20:32:00Z">
        <w:r w:rsidR="00185E42">
          <w:rPr>
            <w:rFonts w:ascii="Crimson Text" w:hAnsi="Crimson Text"/>
            <w:color w:val="000000" w:themeColor="text1"/>
            <w:sz w:val="26"/>
            <w:szCs w:val="26"/>
          </w:rPr>
          <w:t>Lago de los Dioses</w:t>
        </w:r>
      </w:ins>
      <w:del w:id="297" w:author="PC" w:date="2025-06-16T20:32:00Z">
        <w:r w:rsidR="00EC0005" w:rsidRPr="008D03A6" w:rsidDel="00185E42">
          <w:rPr>
            <w:rFonts w:ascii="Crimson Text" w:hAnsi="Crimson Text"/>
            <w:color w:val="000000" w:themeColor="text1"/>
            <w:sz w:val="26"/>
            <w:szCs w:val="26"/>
          </w:rPr>
          <w:delText>,</w:delText>
        </w:r>
      </w:del>
      <w:ins w:id="298" w:author="PC" w:date="2025-06-16T20:32:00Z">
        <w:r w:rsidR="00185E42">
          <w:rPr>
            <w:rFonts w:ascii="Crimson Text" w:hAnsi="Crimson Text"/>
            <w:color w:val="000000" w:themeColor="text1"/>
            <w:sz w:val="26"/>
            <w:szCs w:val="26"/>
          </w:rPr>
          <w:t>?</w:t>
        </w:r>
      </w:ins>
      <w:r w:rsidR="00EC0005" w:rsidRPr="008D03A6">
        <w:rPr>
          <w:rFonts w:ascii="Crimson Text" w:hAnsi="Crimson Text"/>
          <w:color w:val="000000" w:themeColor="text1"/>
          <w:sz w:val="26"/>
          <w:szCs w:val="26"/>
        </w:rPr>
        <w:t xml:space="preserve"> </w:t>
      </w:r>
      <w:del w:id="299" w:author="PC" w:date="2025-06-16T20:32:00Z">
        <w:r w:rsidR="00EC0005" w:rsidRPr="008D03A6" w:rsidDel="00185E42">
          <w:rPr>
            <w:rFonts w:ascii="Crimson Text" w:hAnsi="Crimson Text"/>
            <w:color w:val="000000" w:themeColor="text1"/>
            <w:sz w:val="26"/>
            <w:szCs w:val="26"/>
          </w:rPr>
          <w:delText>matamos</w:delText>
        </w:r>
        <w:r w:rsidR="00326DA6" w:rsidRPr="008D03A6" w:rsidDel="00185E42">
          <w:rPr>
            <w:rFonts w:ascii="Crimson Text" w:hAnsi="Crimson Text"/>
            <w:color w:val="000000" w:themeColor="text1"/>
            <w:sz w:val="26"/>
            <w:szCs w:val="26"/>
          </w:rPr>
          <w:delText xml:space="preserve"> </w:delText>
        </w:r>
      </w:del>
      <w:ins w:id="300" w:author="PC" w:date="2025-06-16T20:32:00Z">
        <w:r w:rsidR="00185E42">
          <w:rPr>
            <w:rFonts w:ascii="Crimson Text" w:hAnsi="Crimson Text"/>
            <w:color w:val="000000" w:themeColor="text1"/>
            <w:sz w:val="26"/>
            <w:szCs w:val="26"/>
          </w:rPr>
          <w:t>Matamos</w:t>
        </w:r>
        <w:r w:rsidR="00185E42" w:rsidRPr="008D03A6">
          <w:rPr>
            <w:rFonts w:ascii="Crimson Text" w:hAnsi="Crimson Text"/>
            <w:color w:val="000000" w:themeColor="text1"/>
            <w:sz w:val="26"/>
            <w:szCs w:val="26"/>
          </w:rPr>
          <w:t xml:space="preserve"> </w:t>
        </w:r>
      </w:ins>
      <w:r w:rsidR="00326DA6" w:rsidRPr="008D03A6">
        <w:rPr>
          <w:rFonts w:ascii="Crimson Text" w:hAnsi="Crimson Text"/>
          <w:color w:val="000000" w:themeColor="text1"/>
          <w:sz w:val="26"/>
          <w:szCs w:val="26"/>
        </w:rPr>
        <w:t xml:space="preserve">casi </w:t>
      </w:r>
      <w:del w:id="301" w:author="PC" w:date="2025-06-16T20:32:00Z">
        <w:r w:rsidR="00326DA6" w:rsidRPr="008D03A6" w:rsidDel="00185E42">
          <w:rPr>
            <w:rFonts w:ascii="Crimson Text" w:hAnsi="Crimson Text"/>
            <w:color w:val="000000" w:themeColor="text1"/>
            <w:sz w:val="26"/>
            <w:szCs w:val="26"/>
          </w:rPr>
          <w:delText>tod</w:delText>
        </w:r>
        <w:r w:rsidR="00EC0005" w:rsidRPr="008D03A6" w:rsidDel="00185E42">
          <w:rPr>
            <w:rFonts w:ascii="Crimson Text" w:hAnsi="Crimson Text"/>
            <w:color w:val="000000" w:themeColor="text1"/>
            <w:sz w:val="26"/>
            <w:szCs w:val="26"/>
          </w:rPr>
          <w:delText>a</w:delText>
        </w:r>
        <w:r w:rsidR="00326DA6" w:rsidRPr="008D03A6" w:rsidDel="00185E42">
          <w:rPr>
            <w:rFonts w:ascii="Crimson Text" w:hAnsi="Crimson Text"/>
            <w:color w:val="000000" w:themeColor="text1"/>
            <w:sz w:val="26"/>
            <w:szCs w:val="26"/>
          </w:rPr>
          <w:delText xml:space="preserve"> su </w:delText>
        </w:r>
        <w:r w:rsidR="00EC0005" w:rsidRPr="008D03A6" w:rsidDel="00185E42">
          <w:rPr>
            <w:rFonts w:ascii="Crimson Text" w:hAnsi="Crimson Text"/>
            <w:color w:val="000000" w:themeColor="text1"/>
            <w:sz w:val="26"/>
            <w:szCs w:val="26"/>
          </w:rPr>
          <w:delText>tripulación</w:delText>
        </w:r>
      </w:del>
      <w:ins w:id="302" w:author="PC" w:date="2025-06-16T20:32:00Z">
        <w:r w:rsidR="00185E42">
          <w:rPr>
            <w:rFonts w:ascii="Crimson Text" w:hAnsi="Crimson Text"/>
            <w:color w:val="000000" w:themeColor="text1"/>
            <w:sz w:val="26"/>
            <w:szCs w:val="26"/>
          </w:rPr>
          <w:t>todos sus soldados</w:t>
        </w:r>
      </w:ins>
      <w:r w:rsidR="00326DA6" w:rsidRPr="008D03A6">
        <w:rPr>
          <w:rFonts w:ascii="Crimson Text" w:hAnsi="Crimson Text"/>
          <w:color w:val="000000" w:themeColor="text1"/>
          <w:sz w:val="26"/>
          <w:szCs w:val="26"/>
        </w:rPr>
        <w:t xml:space="preserve">, pero </w:t>
      </w:r>
      <w:del w:id="303" w:author="PC" w:date="2025-06-16T20:32:00Z">
        <w:r w:rsidR="00326DA6" w:rsidRPr="008D03A6" w:rsidDel="00185E42">
          <w:rPr>
            <w:rFonts w:ascii="Crimson Text" w:hAnsi="Crimson Text"/>
            <w:color w:val="000000" w:themeColor="text1"/>
            <w:sz w:val="26"/>
            <w:szCs w:val="26"/>
          </w:rPr>
          <w:delText xml:space="preserve">pudo escapar, </w:delText>
        </w:r>
      </w:del>
      <w:r w:rsidR="00326DA6" w:rsidRPr="008D03A6">
        <w:rPr>
          <w:rFonts w:ascii="Crimson Text" w:hAnsi="Crimson Text"/>
          <w:color w:val="000000" w:themeColor="text1"/>
          <w:sz w:val="26"/>
          <w:szCs w:val="26"/>
        </w:rPr>
        <w:t xml:space="preserve">huyó </w:t>
      </w:r>
      <w:r w:rsidR="00EC0005" w:rsidRPr="008D03A6">
        <w:rPr>
          <w:rFonts w:ascii="Crimson Text" w:hAnsi="Crimson Text"/>
          <w:color w:val="000000" w:themeColor="text1"/>
          <w:sz w:val="26"/>
          <w:szCs w:val="26"/>
        </w:rPr>
        <w:t>como un cobarde</w:t>
      </w:r>
      <w:r w:rsidR="00326DA6" w:rsidRPr="008D03A6">
        <w:rPr>
          <w:rFonts w:ascii="Crimson Text" w:hAnsi="Crimson Text"/>
          <w:color w:val="000000" w:themeColor="text1"/>
          <w:sz w:val="26"/>
          <w:szCs w:val="26"/>
        </w:rPr>
        <w:t xml:space="preserve">. Me alegra que finalmente lo hayan atrapado </w:t>
      </w:r>
      <w:r>
        <w:rPr>
          <w:rFonts w:ascii="Crimson Text" w:hAnsi="Crimson Text"/>
          <w:color w:val="000000" w:themeColor="text1"/>
          <w:sz w:val="26"/>
          <w:szCs w:val="26"/>
        </w:rPr>
        <w:t>—</w:t>
      </w:r>
      <w:r w:rsidR="00326DA6" w:rsidRPr="008D03A6">
        <w:rPr>
          <w:rFonts w:ascii="Crimson Text" w:hAnsi="Crimson Text"/>
          <w:color w:val="000000" w:themeColor="text1"/>
          <w:sz w:val="26"/>
          <w:szCs w:val="26"/>
        </w:rPr>
        <w:t xml:space="preserve">agregó, está vez </w:t>
      </w:r>
      <w:r w:rsidR="00EC0005" w:rsidRPr="008D03A6">
        <w:rPr>
          <w:rFonts w:ascii="Crimson Text" w:hAnsi="Crimson Text"/>
          <w:color w:val="000000" w:themeColor="text1"/>
          <w:sz w:val="26"/>
          <w:szCs w:val="26"/>
        </w:rPr>
        <w:t>otorgando</w:t>
      </w:r>
      <w:r w:rsidR="00326DA6" w:rsidRPr="008D03A6">
        <w:rPr>
          <w:rFonts w:ascii="Crimson Text" w:hAnsi="Crimson Text"/>
          <w:color w:val="000000" w:themeColor="text1"/>
          <w:sz w:val="26"/>
          <w:szCs w:val="26"/>
        </w:rPr>
        <w:t xml:space="preserve"> mayor credibilidad al relato del joven.</w:t>
      </w:r>
    </w:p>
    <w:p w:rsidR="00326DA6" w:rsidRPr="008D03A6" w:rsidRDefault="00894812" w:rsidP="0083786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proofErr w:type="spellStart"/>
      <w:r w:rsidR="00326DA6" w:rsidRPr="008D03A6">
        <w:rPr>
          <w:rFonts w:ascii="Crimson Text" w:hAnsi="Crimson Text"/>
          <w:color w:val="000000" w:themeColor="text1"/>
          <w:sz w:val="26"/>
          <w:szCs w:val="26"/>
        </w:rPr>
        <w:t>Kol</w:t>
      </w:r>
      <w:proofErr w:type="spellEnd"/>
      <w:r w:rsidR="00326DA6" w:rsidRPr="008D03A6">
        <w:rPr>
          <w:rFonts w:ascii="Crimson Text" w:hAnsi="Crimson Text"/>
          <w:color w:val="000000" w:themeColor="text1"/>
          <w:sz w:val="26"/>
          <w:szCs w:val="26"/>
        </w:rPr>
        <w:t xml:space="preserve"> intentó </w:t>
      </w:r>
      <w:del w:id="304" w:author="PC" w:date="2025-06-16T20:33:00Z">
        <w:r w:rsidR="00326DA6" w:rsidRPr="008D03A6" w:rsidDel="00185E42">
          <w:rPr>
            <w:rFonts w:ascii="Crimson Text" w:hAnsi="Crimson Text"/>
            <w:color w:val="000000" w:themeColor="text1"/>
            <w:sz w:val="26"/>
            <w:szCs w:val="26"/>
          </w:rPr>
          <w:delText xml:space="preserve">especular </w:delText>
        </w:r>
      </w:del>
      <w:ins w:id="305" w:author="PC" w:date="2025-06-16T20:33:00Z">
        <w:r w:rsidR="00185E42">
          <w:rPr>
            <w:rFonts w:ascii="Crimson Text" w:hAnsi="Crimson Text"/>
            <w:color w:val="000000" w:themeColor="text1"/>
            <w:sz w:val="26"/>
            <w:szCs w:val="26"/>
          </w:rPr>
          <w:t>conseguir su libertad a cambio de esa información</w:t>
        </w:r>
      </w:ins>
      <w:del w:id="306" w:author="PC" w:date="2025-06-16T20:33:00Z">
        <w:r w:rsidR="00326DA6" w:rsidRPr="008D03A6" w:rsidDel="00185E42">
          <w:rPr>
            <w:rFonts w:ascii="Crimson Text" w:hAnsi="Crimson Text"/>
            <w:color w:val="000000" w:themeColor="text1"/>
            <w:sz w:val="26"/>
            <w:szCs w:val="26"/>
          </w:rPr>
          <w:delText>con esa noticia</w:delText>
        </w:r>
      </w:del>
      <w:r w:rsidR="00326DA6" w:rsidRPr="008D03A6">
        <w:rPr>
          <w:rFonts w:ascii="Crimson Text" w:hAnsi="Crimson Text"/>
          <w:color w:val="000000" w:themeColor="text1"/>
          <w:sz w:val="26"/>
          <w:szCs w:val="26"/>
        </w:rPr>
        <w:t>, pero</w:t>
      </w:r>
      <w:r w:rsidR="00EC0005" w:rsidRPr="008D03A6">
        <w:rPr>
          <w:rFonts w:ascii="Crimson Text" w:hAnsi="Crimson Text"/>
          <w:color w:val="000000" w:themeColor="text1"/>
          <w:sz w:val="26"/>
          <w:szCs w:val="26"/>
        </w:rPr>
        <w:t xml:space="preserve"> no tuvo lugar. </w:t>
      </w:r>
      <w:del w:id="307" w:author="PC" w:date="2025-06-16T20:34:00Z">
        <w:r w:rsidR="00EC0005" w:rsidRPr="008D03A6" w:rsidDel="00185E42">
          <w:rPr>
            <w:rFonts w:ascii="Crimson Text" w:hAnsi="Crimson Text"/>
            <w:color w:val="000000" w:themeColor="text1"/>
            <w:sz w:val="26"/>
            <w:szCs w:val="26"/>
          </w:rPr>
          <w:delText>Luego me</w:delText>
        </w:r>
        <w:r w:rsidR="00326DA6" w:rsidRPr="008D03A6" w:rsidDel="00185E42">
          <w:rPr>
            <w:rFonts w:ascii="Crimson Text" w:hAnsi="Crimson Text"/>
            <w:color w:val="000000" w:themeColor="text1"/>
            <w:sz w:val="26"/>
            <w:szCs w:val="26"/>
          </w:rPr>
          <w:delText xml:space="preserve"> reveló</w:delText>
        </w:r>
      </w:del>
      <w:ins w:id="308" w:author="PC" w:date="2025-06-16T20:34:00Z">
        <w:r w:rsidR="00185E42">
          <w:rPr>
            <w:rFonts w:ascii="Crimson Text" w:hAnsi="Crimson Text"/>
            <w:color w:val="000000" w:themeColor="text1"/>
            <w:sz w:val="26"/>
            <w:szCs w:val="26"/>
          </w:rPr>
          <w:t>Terminó revelándome</w:t>
        </w:r>
      </w:ins>
      <w:r w:rsidR="00EC0005" w:rsidRPr="008D03A6">
        <w:rPr>
          <w:rFonts w:ascii="Crimson Text" w:hAnsi="Crimson Text"/>
          <w:color w:val="000000" w:themeColor="text1"/>
          <w:sz w:val="26"/>
          <w:szCs w:val="26"/>
        </w:rPr>
        <w:t xml:space="preserve"> el secreto</w:t>
      </w:r>
      <w:r w:rsidR="00326DA6" w:rsidRPr="008D03A6">
        <w:rPr>
          <w:rFonts w:ascii="Crimson Text" w:hAnsi="Crimson Text"/>
          <w:color w:val="000000" w:themeColor="text1"/>
          <w:sz w:val="26"/>
          <w:szCs w:val="26"/>
        </w:rPr>
        <w:t xml:space="preserve"> </w:t>
      </w:r>
      <w:r w:rsidR="00EC0005" w:rsidRPr="008D03A6">
        <w:rPr>
          <w:rFonts w:ascii="Crimson Text" w:hAnsi="Crimson Text"/>
          <w:color w:val="000000" w:themeColor="text1"/>
          <w:sz w:val="26"/>
          <w:szCs w:val="26"/>
        </w:rPr>
        <w:t>cuando lo derroté</w:t>
      </w:r>
      <w:r w:rsidR="00326DA6" w:rsidRPr="008D03A6">
        <w:rPr>
          <w:rFonts w:ascii="Crimson Text" w:hAnsi="Crimson Text"/>
          <w:color w:val="000000" w:themeColor="text1"/>
          <w:sz w:val="26"/>
          <w:szCs w:val="26"/>
        </w:rPr>
        <w:t xml:space="preserve">, como intercambio para que le perdonara la vida. Ahora lo sabes tú también, nadie más está al tanto de esto </w:t>
      </w:r>
      <w:r>
        <w:rPr>
          <w:rFonts w:ascii="Crimson Text" w:hAnsi="Crimson Text"/>
          <w:color w:val="000000" w:themeColor="text1"/>
          <w:sz w:val="26"/>
          <w:szCs w:val="26"/>
        </w:rPr>
        <w:t>—</w:t>
      </w:r>
      <w:r w:rsidR="00EC0005" w:rsidRPr="008D03A6">
        <w:rPr>
          <w:rFonts w:ascii="Crimson Text" w:hAnsi="Crimson Text"/>
          <w:color w:val="000000" w:themeColor="text1"/>
          <w:sz w:val="26"/>
          <w:szCs w:val="26"/>
        </w:rPr>
        <w:t>aseveró</w:t>
      </w:r>
      <w:r w:rsidR="00326DA6" w:rsidRPr="008D03A6">
        <w:rPr>
          <w:rFonts w:ascii="Crimson Text" w:hAnsi="Crimson Text"/>
          <w:color w:val="000000" w:themeColor="text1"/>
          <w:sz w:val="26"/>
          <w:szCs w:val="26"/>
        </w:rPr>
        <w:t>, y retomó más confiado</w:t>
      </w:r>
      <w:r>
        <w:rPr>
          <w:rFonts w:ascii="Crimson Text" w:hAnsi="Crimson Text"/>
          <w:color w:val="000000" w:themeColor="text1"/>
          <w:sz w:val="26"/>
          <w:szCs w:val="26"/>
        </w:rPr>
        <w:t>—</w:t>
      </w:r>
      <w:r w:rsidR="00326DA6" w:rsidRPr="008D03A6">
        <w:rPr>
          <w:rFonts w:ascii="Crimson Text" w:hAnsi="Crimson Text"/>
          <w:color w:val="000000" w:themeColor="text1"/>
          <w:sz w:val="26"/>
          <w:szCs w:val="26"/>
        </w:rPr>
        <w:t xml:space="preserve">. Ahora entiendes por qué es </w:t>
      </w:r>
      <w:r w:rsidR="001C20B2" w:rsidRPr="008D03A6">
        <w:rPr>
          <w:rFonts w:ascii="Crimson Text" w:hAnsi="Crimson Text"/>
          <w:color w:val="000000" w:themeColor="text1"/>
          <w:sz w:val="26"/>
          <w:szCs w:val="26"/>
        </w:rPr>
        <w:t>vital</w:t>
      </w:r>
      <w:r w:rsidR="00326DA6" w:rsidRPr="008D03A6">
        <w:rPr>
          <w:rFonts w:ascii="Crimson Text" w:hAnsi="Crimson Text"/>
          <w:color w:val="000000" w:themeColor="text1"/>
          <w:sz w:val="26"/>
          <w:szCs w:val="26"/>
        </w:rPr>
        <w:t xml:space="preserve"> </w:t>
      </w:r>
      <w:r w:rsidR="00EC0005" w:rsidRPr="008D03A6">
        <w:rPr>
          <w:rFonts w:ascii="Crimson Text" w:hAnsi="Crimson Text"/>
          <w:color w:val="000000" w:themeColor="text1"/>
          <w:sz w:val="26"/>
          <w:szCs w:val="26"/>
        </w:rPr>
        <w:t>mi viaje</w:t>
      </w:r>
      <w:r w:rsidR="003971DC" w:rsidRPr="008D03A6">
        <w:rPr>
          <w:rFonts w:ascii="Crimson Text" w:hAnsi="Crimson Text"/>
          <w:color w:val="000000" w:themeColor="text1"/>
          <w:sz w:val="26"/>
          <w:szCs w:val="26"/>
        </w:rPr>
        <w:t xml:space="preserve"> a las </w:t>
      </w:r>
      <w:del w:id="309" w:author="PC" w:date="2025-06-16T16:00:00Z">
        <w:r w:rsidR="003971DC" w:rsidRPr="008D03A6" w:rsidDel="00BB2CF7">
          <w:rPr>
            <w:rFonts w:ascii="Crimson Text" w:hAnsi="Crimson Text"/>
            <w:color w:val="000000" w:themeColor="text1"/>
            <w:sz w:val="26"/>
            <w:szCs w:val="26"/>
          </w:rPr>
          <w:delText>tierras altas</w:delText>
        </w:r>
      </w:del>
      <w:ins w:id="310" w:author="PC" w:date="2025-06-16T16:00:00Z">
        <w:r w:rsidR="00BB2CF7">
          <w:rPr>
            <w:rFonts w:ascii="Crimson Text" w:hAnsi="Crimson Text"/>
            <w:color w:val="000000" w:themeColor="text1"/>
            <w:sz w:val="26"/>
            <w:szCs w:val="26"/>
          </w:rPr>
          <w:t>Tierras Altas</w:t>
        </w:r>
      </w:ins>
      <w:r w:rsidR="003971DC" w:rsidRPr="008D03A6">
        <w:rPr>
          <w:rFonts w:ascii="Crimson Text" w:hAnsi="Crimson Text"/>
          <w:color w:val="000000" w:themeColor="text1"/>
          <w:sz w:val="26"/>
          <w:szCs w:val="26"/>
        </w:rPr>
        <w:t xml:space="preserve">. Tal vez </w:t>
      </w:r>
      <w:r w:rsidR="00EC0005" w:rsidRPr="008D03A6">
        <w:rPr>
          <w:rFonts w:ascii="Crimson Text" w:hAnsi="Crimson Text"/>
          <w:color w:val="000000" w:themeColor="text1"/>
          <w:sz w:val="26"/>
          <w:szCs w:val="26"/>
        </w:rPr>
        <w:t>muera</w:t>
      </w:r>
      <w:r w:rsidR="003971DC" w:rsidRPr="008D03A6">
        <w:rPr>
          <w:rFonts w:ascii="Crimson Text" w:hAnsi="Crimson Text"/>
          <w:color w:val="000000" w:themeColor="text1"/>
          <w:sz w:val="26"/>
          <w:szCs w:val="26"/>
        </w:rPr>
        <w:t xml:space="preserve"> en el camino, pero debo intentarlo, </w:t>
      </w:r>
      <w:del w:id="311" w:author="PC" w:date="2025-06-16T20:34:00Z">
        <w:r w:rsidR="003971DC" w:rsidRPr="008D03A6" w:rsidDel="00185E42">
          <w:rPr>
            <w:rFonts w:ascii="Crimson Text" w:hAnsi="Crimson Text"/>
            <w:color w:val="000000" w:themeColor="text1"/>
            <w:sz w:val="26"/>
            <w:szCs w:val="26"/>
          </w:rPr>
          <w:delText xml:space="preserve">ya </w:delText>
        </w:r>
      </w:del>
      <w:r w:rsidR="003971DC" w:rsidRPr="008D03A6">
        <w:rPr>
          <w:rFonts w:ascii="Crimson Text" w:hAnsi="Crimson Text"/>
          <w:color w:val="000000" w:themeColor="text1"/>
          <w:sz w:val="26"/>
          <w:szCs w:val="26"/>
        </w:rPr>
        <w:t xml:space="preserve">no tengo mucho </w:t>
      </w:r>
      <w:r w:rsidR="001C20B2" w:rsidRPr="008D03A6">
        <w:rPr>
          <w:rFonts w:ascii="Crimson Text" w:hAnsi="Crimson Text"/>
          <w:color w:val="000000" w:themeColor="text1"/>
          <w:sz w:val="26"/>
          <w:szCs w:val="26"/>
        </w:rPr>
        <w:t>que</w:t>
      </w:r>
      <w:r w:rsidR="003971DC" w:rsidRPr="008D03A6">
        <w:rPr>
          <w:rFonts w:ascii="Crimson Text" w:hAnsi="Crimson Text"/>
          <w:color w:val="000000" w:themeColor="text1"/>
          <w:sz w:val="26"/>
          <w:szCs w:val="26"/>
        </w:rPr>
        <w:t xml:space="preserve"> </w:t>
      </w:r>
      <w:r w:rsidR="00EC0005" w:rsidRPr="008D03A6">
        <w:rPr>
          <w:rFonts w:ascii="Crimson Text" w:hAnsi="Crimson Text"/>
          <w:color w:val="000000" w:themeColor="text1"/>
          <w:sz w:val="26"/>
          <w:szCs w:val="26"/>
        </w:rPr>
        <w:t>perder de todos modos</w:t>
      </w:r>
      <w:r w:rsidR="003971DC" w:rsidRPr="008D03A6">
        <w:rPr>
          <w:rFonts w:ascii="Crimson Text" w:hAnsi="Crimson Text"/>
          <w:color w:val="000000" w:themeColor="text1"/>
          <w:sz w:val="26"/>
          <w:szCs w:val="26"/>
        </w:rPr>
        <w:t>.</w:t>
      </w:r>
    </w:p>
    <w:p w:rsidR="003971DC" w:rsidRPr="008D03A6" w:rsidRDefault="00EC0005" w:rsidP="0083786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Igor se quedó pensando</w:t>
      </w:r>
      <w:del w:id="312" w:author="PC" w:date="2025-06-16T20:34:00Z">
        <w:r w:rsidR="003971DC" w:rsidRPr="008D03A6" w:rsidDel="00185E42">
          <w:rPr>
            <w:rFonts w:ascii="Crimson Text" w:hAnsi="Crimson Text"/>
            <w:color w:val="000000" w:themeColor="text1"/>
            <w:sz w:val="26"/>
            <w:szCs w:val="26"/>
          </w:rPr>
          <w:delText>, entendió</w:delText>
        </w:r>
      </w:del>
      <w:ins w:id="313" w:author="PC" w:date="2025-06-16T20:34:00Z">
        <w:r w:rsidR="00185E42">
          <w:rPr>
            <w:rFonts w:ascii="Crimson Text" w:hAnsi="Crimson Text"/>
            <w:color w:val="000000" w:themeColor="text1"/>
            <w:sz w:val="26"/>
            <w:szCs w:val="26"/>
          </w:rPr>
          <w:t>. Entendió</w:t>
        </w:r>
      </w:ins>
      <w:r w:rsidR="003971DC" w:rsidRPr="008D03A6">
        <w:rPr>
          <w:rFonts w:ascii="Crimson Text" w:hAnsi="Crimson Text"/>
          <w:color w:val="000000" w:themeColor="text1"/>
          <w:sz w:val="26"/>
          <w:szCs w:val="26"/>
        </w:rPr>
        <w:t xml:space="preserve"> que el joven era </w:t>
      </w:r>
      <w:r w:rsidRPr="008D03A6">
        <w:rPr>
          <w:rFonts w:ascii="Crimson Text" w:hAnsi="Crimson Text"/>
          <w:color w:val="000000" w:themeColor="text1"/>
          <w:sz w:val="26"/>
          <w:szCs w:val="26"/>
        </w:rPr>
        <w:t xml:space="preserve">más </w:t>
      </w:r>
      <w:r w:rsidR="003971DC" w:rsidRPr="008D03A6">
        <w:rPr>
          <w:rFonts w:ascii="Crimson Text" w:hAnsi="Crimson Text"/>
          <w:color w:val="000000" w:themeColor="text1"/>
          <w:sz w:val="26"/>
          <w:szCs w:val="26"/>
        </w:rPr>
        <w:t>valiente</w:t>
      </w:r>
      <w:r w:rsidRPr="008D03A6">
        <w:rPr>
          <w:rFonts w:ascii="Crimson Text" w:hAnsi="Crimson Text"/>
          <w:color w:val="000000" w:themeColor="text1"/>
          <w:sz w:val="26"/>
          <w:szCs w:val="26"/>
        </w:rPr>
        <w:t xml:space="preserve"> de lo que </w:t>
      </w:r>
      <w:r w:rsidR="001C20B2" w:rsidRPr="008D03A6">
        <w:rPr>
          <w:rFonts w:ascii="Crimson Text" w:hAnsi="Crimson Text"/>
          <w:color w:val="000000" w:themeColor="text1"/>
          <w:sz w:val="26"/>
          <w:szCs w:val="26"/>
        </w:rPr>
        <w:t>parecía</w:t>
      </w:r>
      <w:r w:rsidRPr="008D03A6">
        <w:rPr>
          <w:rFonts w:ascii="Crimson Text" w:hAnsi="Crimson Text"/>
          <w:color w:val="000000" w:themeColor="text1"/>
          <w:sz w:val="26"/>
          <w:szCs w:val="26"/>
        </w:rPr>
        <w:t>,</w:t>
      </w:r>
      <w:r w:rsidR="003971DC" w:rsidRPr="008D03A6">
        <w:rPr>
          <w:rFonts w:ascii="Crimson Text" w:hAnsi="Crimson Text"/>
          <w:color w:val="000000" w:themeColor="text1"/>
          <w:sz w:val="26"/>
          <w:szCs w:val="26"/>
        </w:rPr>
        <w:t xml:space="preserve"> y </w:t>
      </w:r>
      <w:r w:rsidRPr="008D03A6">
        <w:rPr>
          <w:rFonts w:ascii="Crimson Text" w:hAnsi="Crimson Text"/>
          <w:color w:val="000000" w:themeColor="text1"/>
          <w:sz w:val="26"/>
          <w:szCs w:val="26"/>
        </w:rPr>
        <w:t xml:space="preserve">además </w:t>
      </w:r>
      <w:r w:rsidR="003971DC" w:rsidRPr="008D03A6">
        <w:rPr>
          <w:rFonts w:ascii="Crimson Text" w:hAnsi="Crimson Text"/>
          <w:color w:val="000000" w:themeColor="text1"/>
          <w:sz w:val="26"/>
          <w:szCs w:val="26"/>
        </w:rPr>
        <w:t>tenía un propósito importante</w:t>
      </w:r>
      <w:del w:id="314" w:author="PC" w:date="2025-06-16T20:35:00Z">
        <w:r w:rsidR="003971DC" w:rsidRPr="008D03A6" w:rsidDel="00185E42">
          <w:rPr>
            <w:rFonts w:ascii="Crimson Text" w:hAnsi="Crimson Text"/>
            <w:color w:val="000000" w:themeColor="text1"/>
            <w:sz w:val="26"/>
            <w:szCs w:val="26"/>
          </w:rPr>
          <w:delText>, se</w:delText>
        </w:r>
      </w:del>
      <w:ins w:id="315" w:author="PC" w:date="2025-06-16T20:35:00Z">
        <w:r w:rsidR="00185E42">
          <w:rPr>
            <w:rFonts w:ascii="Crimson Text" w:hAnsi="Crimson Text"/>
            <w:color w:val="000000" w:themeColor="text1"/>
            <w:sz w:val="26"/>
            <w:szCs w:val="26"/>
          </w:rPr>
          <w:t>. Se</w:t>
        </w:r>
      </w:ins>
      <w:r w:rsidR="003971DC" w:rsidRPr="008D03A6">
        <w:rPr>
          <w:rFonts w:ascii="Crimson Text" w:hAnsi="Crimson Text"/>
          <w:color w:val="000000" w:themeColor="text1"/>
          <w:sz w:val="26"/>
          <w:szCs w:val="26"/>
        </w:rPr>
        <w:t xml:space="preserve"> lamentó haber sido tan rudo con él.</w:t>
      </w:r>
    </w:p>
    <w:p w:rsidR="003971DC" w:rsidRPr="008D03A6" w:rsidRDefault="00894812" w:rsidP="0083786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316" w:author="PC" w:date="2025-06-16T20:35:00Z">
        <w:r w:rsidR="003971DC" w:rsidRPr="008D03A6" w:rsidDel="00185E42">
          <w:rPr>
            <w:rFonts w:ascii="Crimson Text" w:hAnsi="Crimson Text"/>
            <w:color w:val="000000" w:themeColor="text1"/>
            <w:sz w:val="26"/>
            <w:szCs w:val="26"/>
          </w:rPr>
          <w:delText xml:space="preserve">Lamento </w:delText>
        </w:r>
      </w:del>
      <w:ins w:id="317" w:author="PC" w:date="2025-06-16T20:35:00Z">
        <w:r w:rsidR="00185E42">
          <w:rPr>
            <w:rFonts w:ascii="Crimson Text" w:hAnsi="Crimson Text"/>
            <w:color w:val="000000" w:themeColor="text1"/>
            <w:sz w:val="26"/>
            <w:szCs w:val="26"/>
          </w:rPr>
          <w:t>Siento</w:t>
        </w:r>
        <w:r w:rsidR="00185E42" w:rsidRPr="008D03A6">
          <w:rPr>
            <w:rFonts w:ascii="Crimson Text" w:hAnsi="Crimson Text"/>
            <w:color w:val="000000" w:themeColor="text1"/>
            <w:sz w:val="26"/>
            <w:szCs w:val="26"/>
          </w:rPr>
          <w:t xml:space="preserve"> </w:t>
        </w:r>
      </w:ins>
      <w:r w:rsidR="003971DC" w:rsidRPr="008D03A6">
        <w:rPr>
          <w:rFonts w:ascii="Crimson Text" w:hAnsi="Crimson Text"/>
          <w:color w:val="000000" w:themeColor="text1"/>
          <w:sz w:val="26"/>
          <w:szCs w:val="26"/>
        </w:rPr>
        <w:t>haberte tratado mal</w:t>
      </w:r>
      <w:ins w:id="318" w:author="PC" w:date="2025-06-16T20:35:00Z">
        <w:r w:rsidR="00185E42">
          <w:rPr>
            <w:rFonts w:ascii="Crimson Text" w:hAnsi="Crimson Text"/>
            <w:color w:val="000000" w:themeColor="text1"/>
            <w:sz w:val="26"/>
            <w:szCs w:val="26"/>
          </w:rPr>
          <w:t xml:space="preserve"> —se disculpó con sinceridad—</w:t>
        </w:r>
      </w:ins>
      <w:r w:rsidR="003971DC" w:rsidRPr="008D03A6">
        <w:rPr>
          <w:rFonts w:ascii="Crimson Text" w:hAnsi="Crimson Text"/>
          <w:color w:val="000000" w:themeColor="text1"/>
          <w:sz w:val="26"/>
          <w:szCs w:val="26"/>
        </w:rPr>
        <w:t xml:space="preserve">, creo que lo que estás haciendo es por una buena </w:t>
      </w:r>
      <w:del w:id="319" w:author="PC" w:date="2025-06-16T20:35:00Z">
        <w:r w:rsidR="001C20B2" w:rsidRPr="008D03A6" w:rsidDel="00185E42">
          <w:rPr>
            <w:rFonts w:ascii="Crimson Text" w:hAnsi="Crimson Text"/>
            <w:color w:val="000000" w:themeColor="text1"/>
            <w:sz w:val="26"/>
            <w:szCs w:val="26"/>
          </w:rPr>
          <w:delText>razón</w:delText>
        </w:r>
      </w:del>
      <w:ins w:id="320" w:author="PC" w:date="2025-06-16T20:35:00Z">
        <w:r w:rsidR="00185E42">
          <w:rPr>
            <w:rFonts w:ascii="Crimson Text" w:hAnsi="Crimson Text"/>
            <w:color w:val="000000" w:themeColor="text1"/>
            <w:sz w:val="26"/>
            <w:szCs w:val="26"/>
          </w:rPr>
          <w:t>causa</w:t>
        </w:r>
      </w:ins>
      <w:r w:rsidR="003971DC" w:rsidRPr="008D03A6">
        <w:rPr>
          <w:rFonts w:ascii="Crimson Text" w:hAnsi="Crimson Text"/>
          <w:color w:val="000000" w:themeColor="text1"/>
          <w:sz w:val="26"/>
          <w:szCs w:val="26"/>
        </w:rPr>
        <w:t>. Puedes pasar la noche aquí</w:t>
      </w:r>
      <w:r w:rsidR="001C20B2" w:rsidRPr="008D03A6">
        <w:rPr>
          <w:rFonts w:ascii="Crimson Text" w:hAnsi="Crimson Text"/>
          <w:color w:val="000000" w:themeColor="text1"/>
          <w:sz w:val="26"/>
          <w:szCs w:val="26"/>
        </w:rPr>
        <w:t xml:space="preserve"> si lo deseas</w:t>
      </w:r>
      <w:r w:rsidR="003971DC" w:rsidRPr="008D03A6">
        <w:rPr>
          <w:rFonts w:ascii="Crimson Text" w:hAnsi="Crimson Text"/>
          <w:color w:val="000000" w:themeColor="text1"/>
          <w:sz w:val="26"/>
          <w:szCs w:val="26"/>
        </w:rPr>
        <w:t>, afuera es peligroso</w:t>
      </w:r>
      <w:del w:id="321" w:author="PC" w:date="2025-06-16T20:36:00Z">
        <w:r w:rsidR="003971DC" w:rsidRPr="008D03A6" w:rsidDel="00185E42">
          <w:rPr>
            <w:rFonts w:ascii="Crimson Text" w:hAnsi="Crimson Text"/>
            <w:color w:val="000000" w:themeColor="text1"/>
            <w:sz w:val="26"/>
            <w:szCs w:val="26"/>
          </w:rPr>
          <w:delText>, te</w:delText>
        </w:r>
      </w:del>
      <w:ins w:id="322" w:author="PC" w:date="2025-06-16T20:36:00Z">
        <w:r w:rsidR="00185E42">
          <w:rPr>
            <w:rFonts w:ascii="Crimson Text" w:hAnsi="Crimson Text"/>
            <w:color w:val="000000" w:themeColor="text1"/>
            <w:sz w:val="26"/>
            <w:szCs w:val="26"/>
          </w:rPr>
          <w:t>. Te</w:t>
        </w:r>
      </w:ins>
      <w:r w:rsidR="003971DC" w:rsidRPr="008D03A6">
        <w:rPr>
          <w:rFonts w:ascii="Crimson Text" w:hAnsi="Crimson Text"/>
          <w:color w:val="000000" w:themeColor="text1"/>
          <w:sz w:val="26"/>
          <w:szCs w:val="26"/>
        </w:rPr>
        <w:t xml:space="preserve"> daré alimento y agua para beber</w:t>
      </w:r>
      <w:del w:id="323" w:author="PC" w:date="2025-06-16T20:36:00Z">
        <w:r w:rsidR="003971DC" w:rsidRPr="008D03A6" w:rsidDel="00185E42">
          <w:rPr>
            <w:rFonts w:ascii="Crimson Text" w:hAnsi="Crimson Text"/>
            <w:color w:val="000000" w:themeColor="text1"/>
            <w:sz w:val="26"/>
            <w:szCs w:val="26"/>
          </w:rPr>
          <w:delText>. Mañana</w:delText>
        </w:r>
      </w:del>
      <w:ins w:id="324" w:author="PC" w:date="2025-06-16T20:36:00Z">
        <w:r w:rsidR="00185E42">
          <w:rPr>
            <w:rFonts w:ascii="Crimson Text" w:hAnsi="Crimson Text"/>
            <w:color w:val="000000" w:themeColor="text1"/>
            <w:sz w:val="26"/>
            <w:szCs w:val="26"/>
          </w:rPr>
          <w:t>, mañana</w:t>
        </w:r>
      </w:ins>
      <w:r w:rsidR="003971DC" w:rsidRPr="008D03A6">
        <w:rPr>
          <w:rFonts w:ascii="Crimson Text" w:hAnsi="Crimson Text"/>
          <w:color w:val="000000" w:themeColor="text1"/>
          <w:sz w:val="26"/>
          <w:szCs w:val="26"/>
        </w:rPr>
        <w:t xml:space="preserve"> </w:t>
      </w:r>
      <w:r w:rsidR="001C20B2" w:rsidRPr="008D03A6">
        <w:rPr>
          <w:rFonts w:ascii="Crimson Text" w:hAnsi="Crimson Text"/>
          <w:color w:val="000000" w:themeColor="text1"/>
          <w:sz w:val="26"/>
          <w:szCs w:val="26"/>
        </w:rPr>
        <w:t>podrás</w:t>
      </w:r>
      <w:r w:rsidR="003971DC" w:rsidRPr="008D03A6">
        <w:rPr>
          <w:rFonts w:ascii="Crimson Text" w:hAnsi="Crimson Text"/>
          <w:color w:val="000000" w:themeColor="text1"/>
          <w:sz w:val="26"/>
          <w:szCs w:val="26"/>
        </w:rPr>
        <w:t xml:space="preserve"> continuar con tu camino.</w:t>
      </w:r>
    </w:p>
    <w:p w:rsidR="0045344B" w:rsidRPr="008D03A6" w:rsidRDefault="003971DC" w:rsidP="00BA667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Tras </w:t>
      </w:r>
      <w:del w:id="325" w:author="PC" w:date="2025-06-16T20:36:00Z">
        <w:r w:rsidR="001C20B2" w:rsidRPr="008D03A6" w:rsidDel="00185E42">
          <w:rPr>
            <w:rFonts w:ascii="Crimson Text" w:hAnsi="Crimson Text"/>
            <w:color w:val="000000" w:themeColor="text1"/>
            <w:sz w:val="26"/>
            <w:szCs w:val="26"/>
          </w:rPr>
          <w:delText>el diálogo</w:delText>
        </w:r>
      </w:del>
      <w:ins w:id="326" w:author="PC" w:date="2025-06-16T20:36:00Z">
        <w:r w:rsidR="00185E42">
          <w:rPr>
            <w:rFonts w:ascii="Crimson Text" w:hAnsi="Crimson Text"/>
            <w:color w:val="000000" w:themeColor="text1"/>
            <w:sz w:val="26"/>
            <w:szCs w:val="26"/>
          </w:rPr>
          <w:t>esto</w:t>
        </w:r>
      </w:ins>
      <w:r w:rsidR="001C20B2" w:rsidRPr="008D03A6">
        <w:rPr>
          <w:rFonts w:ascii="Crimson Text" w:hAnsi="Crimson Text"/>
          <w:color w:val="000000" w:themeColor="text1"/>
          <w:sz w:val="26"/>
          <w:szCs w:val="26"/>
        </w:rPr>
        <w:t>, le entregó un pocillo con</w:t>
      </w:r>
      <w:r w:rsidRPr="008D03A6">
        <w:rPr>
          <w:rFonts w:ascii="Crimson Text" w:hAnsi="Crimson Text"/>
          <w:color w:val="000000" w:themeColor="text1"/>
          <w:sz w:val="26"/>
          <w:szCs w:val="26"/>
        </w:rPr>
        <w:t xml:space="preserve"> agua </w:t>
      </w:r>
      <w:r w:rsidR="001C20B2" w:rsidRPr="008D03A6">
        <w:rPr>
          <w:rFonts w:ascii="Crimson Text" w:hAnsi="Crimson Text"/>
          <w:color w:val="000000" w:themeColor="text1"/>
          <w:sz w:val="26"/>
          <w:szCs w:val="26"/>
        </w:rPr>
        <w:t>y una cesta con</w:t>
      </w:r>
      <w:r w:rsidR="005E5EF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frutas</w:t>
      </w:r>
      <w:r w:rsidR="001C20B2" w:rsidRPr="008D03A6">
        <w:rPr>
          <w:rFonts w:ascii="Crimson Text" w:hAnsi="Crimson Text"/>
          <w:color w:val="000000" w:themeColor="text1"/>
          <w:sz w:val="26"/>
          <w:szCs w:val="26"/>
        </w:rPr>
        <w:t xml:space="preserve"> frescas</w:t>
      </w:r>
      <w:r w:rsidRPr="008D03A6">
        <w:rPr>
          <w:rFonts w:ascii="Crimson Text" w:hAnsi="Crimson Text"/>
          <w:color w:val="000000" w:themeColor="text1"/>
          <w:sz w:val="26"/>
          <w:szCs w:val="26"/>
        </w:rPr>
        <w:t xml:space="preserve">. </w:t>
      </w:r>
      <w:del w:id="327" w:author="PC" w:date="2025-06-16T20:36:00Z">
        <w:r w:rsidRPr="008D03A6" w:rsidDel="00185E42">
          <w:rPr>
            <w:rFonts w:ascii="Crimson Text" w:hAnsi="Crimson Text"/>
            <w:color w:val="000000" w:themeColor="text1"/>
            <w:sz w:val="26"/>
            <w:szCs w:val="26"/>
          </w:rPr>
          <w:delText xml:space="preserve">Luego </w:delText>
        </w:r>
      </w:del>
      <w:r w:rsidRPr="008D03A6">
        <w:rPr>
          <w:rFonts w:ascii="Crimson Text" w:hAnsi="Crimson Text"/>
          <w:color w:val="000000" w:themeColor="text1"/>
          <w:sz w:val="26"/>
          <w:szCs w:val="26"/>
        </w:rPr>
        <w:t xml:space="preserve">Eros se alimentó </w:t>
      </w:r>
      <w:r w:rsidR="001D7A7C" w:rsidRPr="008D03A6">
        <w:rPr>
          <w:rFonts w:ascii="Crimson Text" w:hAnsi="Crimson Text"/>
          <w:color w:val="000000" w:themeColor="text1"/>
          <w:sz w:val="26"/>
          <w:szCs w:val="26"/>
        </w:rPr>
        <w:t xml:space="preserve">toscamente, </w:t>
      </w:r>
      <w:del w:id="328" w:author="PC" w:date="2025-06-16T20:36:00Z">
        <w:r w:rsidR="001D7A7C" w:rsidRPr="008D03A6" w:rsidDel="00185E42">
          <w:rPr>
            <w:rFonts w:ascii="Crimson Text" w:hAnsi="Crimson Text"/>
            <w:color w:val="000000" w:themeColor="text1"/>
            <w:sz w:val="26"/>
            <w:szCs w:val="26"/>
          </w:rPr>
          <w:delText xml:space="preserve">parecía </w:delText>
        </w:r>
      </w:del>
      <w:ins w:id="329" w:author="PC" w:date="2025-06-16T20:36:00Z">
        <w:r w:rsidR="00185E42">
          <w:rPr>
            <w:rFonts w:ascii="Crimson Text" w:hAnsi="Crimson Text"/>
            <w:color w:val="000000" w:themeColor="text1"/>
            <w:sz w:val="26"/>
            <w:szCs w:val="26"/>
          </w:rPr>
          <w:t>casi como</w:t>
        </w:r>
        <w:r w:rsidR="00185E42" w:rsidRPr="008D03A6">
          <w:rPr>
            <w:rFonts w:ascii="Crimson Text" w:hAnsi="Crimson Text"/>
            <w:color w:val="000000" w:themeColor="text1"/>
            <w:sz w:val="26"/>
            <w:szCs w:val="26"/>
          </w:rPr>
          <w:t xml:space="preserve"> </w:t>
        </w:r>
      </w:ins>
      <w:r w:rsidR="001D7A7C" w:rsidRPr="008D03A6">
        <w:rPr>
          <w:rFonts w:ascii="Crimson Text" w:hAnsi="Crimson Text"/>
          <w:color w:val="000000" w:themeColor="text1"/>
          <w:sz w:val="26"/>
          <w:szCs w:val="26"/>
        </w:rPr>
        <w:t xml:space="preserve">un animal salvaje, llevaba </w:t>
      </w:r>
      <w:r w:rsidR="001C20B2" w:rsidRPr="008D03A6">
        <w:rPr>
          <w:rFonts w:ascii="Crimson Text" w:hAnsi="Crimson Text"/>
          <w:color w:val="000000" w:themeColor="text1"/>
          <w:sz w:val="26"/>
          <w:szCs w:val="26"/>
        </w:rPr>
        <w:t>demasiadas</w:t>
      </w:r>
      <w:r w:rsidR="001D7A7C" w:rsidRPr="008D03A6">
        <w:rPr>
          <w:rFonts w:ascii="Crimson Text" w:hAnsi="Crimson Text"/>
          <w:color w:val="000000" w:themeColor="text1"/>
          <w:sz w:val="26"/>
          <w:szCs w:val="26"/>
        </w:rPr>
        <w:t xml:space="preserve"> horas en ayunas y ya le dolía </w:t>
      </w:r>
      <w:r w:rsidR="001C20B2" w:rsidRPr="008D03A6">
        <w:rPr>
          <w:rFonts w:ascii="Crimson Text" w:hAnsi="Crimson Text"/>
          <w:color w:val="000000" w:themeColor="text1"/>
          <w:sz w:val="26"/>
          <w:szCs w:val="26"/>
        </w:rPr>
        <w:t>el</w:t>
      </w:r>
      <w:r w:rsidR="001D7A7C" w:rsidRPr="008D03A6">
        <w:rPr>
          <w:rFonts w:ascii="Crimson Text" w:hAnsi="Crimson Text"/>
          <w:color w:val="000000" w:themeColor="text1"/>
          <w:sz w:val="26"/>
          <w:szCs w:val="26"/>
        </w:rPr>
        <w:t xml:space="preserve"> estómago vacío.</w:t>
      </w:r>
      <w:r w:rsidR="00BA6679" w:rsidRPr="008D03A6">
        <w:rPr>
          <w:rFonts w:ascii="Crimson Text" w:hAnsi="Crimson Text"/>
          <w:color w:val="000000" w:themeColor="text1"/>
          <w:sz w:val="26"/>
          <w:szCs w:val="26"/>
        </w:rPr>
        <w:t xml:space="preserve"> </w:t>
      </w:r>
      <w:r w:rsidR="001C20B2" w:rsidRPr="008D03A6">
        <w:rPr>
          <w:rFonts w:ascii="Crimson Text" w:hAnsi="Crimson Text"/>
          <w:color w:val="000000" w:themeColor="text1"/>
          <w:sz w:val="26"/>
          <w:szCs w:val="26"/>
        </w:rPr>
        <w:t>A pesar</w:t>
      </w:r>
      <w:r w:rsidR="001D7A7C" w:rsidRPr="008D03A6">
        <w:rPr>
          <w:rFonts w:ascii="Crimson Text" w:hAnsi="Crimson Text"/>
          <w:color w:val="000000" w:themeColor="text1"/>
          <w:sz w:val="26"/>
          <w:szCs w:val="26"/>
        </w:rPr>
        <w:t xml:space="preserve"> de</w:t>
      </w:r>
      <w:r w:rsidR="001C20B2" w:rsidRPr="008D03A6">
        <w:rPr>
          <w:rFonts w:ascii="Crimson Text" w:hAnsi="Crimson Text"/>
          <w:color w:val="000000" w:themeColor="text1"/>
          <w:sz w:val="26"/>
          <w:szCs w:val="26"/>
        </w:rPr>
        <w:t xml:space="preserve"> un</w:t>
      </w:r>
      <w:r w:rsidR="001D7A7C" w:rsidRPr="008D03A6">
        <w:rPr>
          <w:rFonts w:ascii="Crimson Text" w:hAnsi="Crimson Text"/>
          <w:color w:val="000000" w:themeColor="text1"/>
          <w:sz w:val="26"/>
          <w:szCs w:val="26"/>
        </w:rPr>
        <w:t xml:space="preserve"> comienzo</w:t>
      </w:r>
      <w:r w:rsidR="001C20B2" w:rsidRPr="008D03A6">
        <w:rPr>
          <w:rFonts w:ascii="Crimson Text" w:hAnsi="Crimson Text"/>
          <w:color w:val="000000" w:themeColor="text1"/>
          <w:sz w:val="26"/>
          <w:szCs w:val="26"/>
        </w:rPr>
        <w:t xml:space="preserve"> </w:t>
      </w:r>
      <w:r w:rsidR="00BA6679" w:rsidRPr="008D03A6">
        <w:rPr>
          <w:rFonts w:ascii="Crimson Text" w:hAnsi="Crimson Text"/>
          <w:color w:val="000000" w:themeColor="text1"/>
          <w:sz w:val="26"/>
          <w:szCs w:val="26"/>
        </w:rPr>
        <w:t>tempestuoso</w:t>
      </w:r>
      <w:r w:rsidR="001D7A7C" w:rsidRPr="008D03A6">
        <w:rPr>
          <w:rFonts w:ascii="Crimson Text" w:hAnsi="Crimson Text"/>
          <w:color w:val="000000" w:themeColor="text1"/>
          <w:sz w:val="26"/>
          <w:szCs w:val="26"/>
        </w:rPr>
        <w:t>, el tra</w:t>
      </w:r>
      <w:r w:rsidR="0045344B" w:rsidRPr="008D03A6">
        <w:rPr>
          <w:rFonts w:ascii="Crimson Text" w:hAnsi="Crimson Text"/>
          <w:color w:val="000000" w:themeColor="text1"/>
          <w:sz w:val="26"/>
          <w:szCs w:val="26"/>
        </w:rPr>
        <w:t xml:space="preserve">to del veterano </w:t>
      </w:r>
      <w:r w:rsidR="00203772" w:rsidRPr="008D03A6">
        <w:rPr>
          <w:rFonts w:ascii="Crimson Text" w:hAnsi="Crimson Text"/>
          <w:color w:val="000000" w:themeColor="text1"/>
          <w:sz w:val="26"/>
          <w:szCs w:val="26"/>
        </w:rPr>
        <w:t>había terminado</w:t>
      </w:r>
      <w:r w:rsidR="001D7A7C" w:rsidRPr="008D03A6">
        <w:rPr>
          <w:rFonts w:ascii="Crimson Text" w:hAnsi="Crimson Text"/>
          <w:color w:val="000000" w:themeColor="text1"/>
          <w:sz w:val="26"/>
          <w:szCs w:val="26"/>
        </w:rPr>
        <w:t xml:space="preserve"> siendo amable, y Eros </w:t>
      </w:r>
      <w:r w:rsidR="00203772" w:rsidRPr="008D03A6">
        <w:rPr>
          <w:rFonts w:ascii="Crimson Text" w:hAnsi="Crimson Text"/>
          <w:color w:val="000000" w:themeColor="text1"/>
          <w:sz w:val="26"/>
          <w:szCs w:val="26"/>
        </w:rPr>
        <w:t>había logrado</w:t>
      </w:r>
      <w:r w:rsidR="001D7A7C" w:rsidRPr="008D03A6">
        <w:rPr>
          <w:rFonts w:ascii="Crimson Text" w:hAnsi="Crimson Text"/>
          <w:color w:val="000000" w:themeColor="text1"/>
          <w:sz w:val="26"/>
          <w:szCs w:val="26"/>
        </w:rPr>
        <w:t xml:space="preserve"> conseguir un refugio</w:t>
      </w:r>
      <w:r w:rsidR="00BA6679" w:rsidRPr="008D03A6">
        <w:rPr>
          <w:rFonts w:ascii="Crimson Text" w:hAnsi="Crimson Text"/>
          <w:color w:val="000000" w:themeColor="text1"/>
          <w:sz w:val="26"/>
          <w:szCs w:val="26"/>
        </w:rPr>
        <w:t xml:space="preserve"> para pasar la noche</w:t>
      </w:r>
      <w:r w:rsidR="001D7A7C" w:rsidRPr="008D03A6">
        <w:rPr>
          <w:rFonts w:ascii="Crimson Text" w:hAnsi="Crimson Text"/>
          <w:color w:val="000000" w:themeColor="text1"/>
          <w:sz w:val="26"/>
          <w:szCs w:val="26"/>
        </w:rPr>
        <w:t>.</w:t>
      </w:r>
    </w:p>
    <w:p w:rsidR="00021A0B" w:rsidRPr="008D03A6" w:rsidRDefault="00BA6679" w:rsidP="0045344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Bajo un clima de camaradería,</w:t>
      </w:r>
      <w:r w:rsidR="0045344B" w:rsidRPr="008D03A6">
        <w:rPr>
          <w:rFonts w:ascii="Crimson Text" w:hAnsi="Crimson Text"/>
          <w:color w:val="000000" w:themeColor="text1"/>
          <w:sz w:val="26"/>
          <w:szCs w:val="26"/>
        </w:rPr>
        <w:t xml:space="preserve"> pasaron horas charlando acerca de </w:t>
      </w:r>
      <w:r w:rsidR="00203772" w:rsidRPr="008D03A6">
        <w:rPr>
          <w:rFonts w:ascii="Crimson Text" w:hAnsi="Crimson Text"/>
          <w:color w:val="000000" w:themeColor="text1"/>
          <w:sz w:val="26"/>
          <w:szCs w:val="26"/>
        </w:rPr>
        <w:t>batallas</w:t>
      </w:r>
      <w:r w:rsidR="0045344B" w:rsidRPr="008D03A6">
        <w:rPr>
          <w:rFonts w:ascii="Crimson Text" w:hAnsi="Crimson Text"/>
          <w:color w:val="000000" w:themeColor="text1"/>
          <w:sz w:val="26"/>
          <w:szCs w:val="26"/>
        </w:rPr>
        <w:t xml:space="preserve"> </w:t>
      </w:r>
      <w:r w:rsidR="00452CDD" w:rsidRPr="008D03A6">
        <w:rPr>
          <w:rFonts w:ascii="Crimson Text" w:hAnsi="Crimson Text"/>
          <w:color w:val="000000" w:themeColor="text1"/>
          <w:sz w:val="26"/>
          <w:szCs w:val="26"/>
        </w:rPr>
        <w:t>y</w:t>
      </w:r>
      <w:r w:rsidR="0045344B"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proezas</w:t>
      </w:r>
      <w:r w:rsidR="0045344B" w:rsidRPr="008D03A6">
        <w:rPr>
          <w:rFonts w:ascii="Crimson Text" w:hAnsi="Crimson Text"/>
          <w:color w:val="000000" w:themeColor="text1"/>
          <w:sz w:val="26"/>
          <w:szCs w:val="26"/>
        </w:rPr>
        <w:t>, donde la mayoría</w:t>
      </w:r>
      <w:r w:rsidR="00452CDD" w:rsidRPr="008D03A6">
        <w:rPr>
          <w:rFonts w:ascii="Crimson Text" w:hAnsi="Crimson Text"/>
          <w:color w:val="000000" w:themeColor="text1"/>
          <w:sz w:val="26"/>
          <w:szCs w:val="26"/>
        </w:rPr>
        <w:t xml:space="preserve"> de</w:t>
      </w:r>
      <w:r w:rsidR="0045344B" w:rsidRPr="008D03A6">
        <w:rPr>
          <w:rFonts w:ascii="Crimson Text" w:hAnsi="Crimson Text"/>
          <w:color w:val="000000" w:themeColor="text1"/>
          <w:sz w:val="26"/>
          <w:szCs w:val="26"/>
        </w:rPr>
        <w:t xml:space="preserve"> </w:t>
      </w:r>
      <w:r w:rsidR="00452CDD" w:rsidRPr="008D03A6">
        <w:rPr>
          <w:rFonts w:ascii="Crimson Text" w:hAnsi="Crimson Text"/>
          <w:color w:val="000000" w:themeColor="text1"/>
          <w:sz w:val="26"/>
          <w:szCs w:val="26"/>
        </w:rPr>
        <w:t xml:space="preserve">las historias </w:t>
      </w:r>
      <w:r w:rsidR="0045344B" w:rsidRPr="008D03A6">
        <w:rPr>
          <w:rFonts w:ascii="Crimson Text" w:hAnsi="Crimson Text"/>
          <w:color w:val="000000" w:themeColor="text1"/>
          <w:sz w:val="26"/>
          <w:szCs w:val="26"/>
        </w:rPr>
        <w:t xml:space="preserve">lo ubicaban a Igor </w:t>
      </w:r>
      <w:r w:rsidR="00203772" w:rsidRPr="008D03A6">
        <w:rPr>
          <w:rFonts w:ascii="Crimson Text" w:hAnsi="Crimson Text"/>
          <w:color w:val="000000" w:themeColor="text1"/>
          <w:sz w:val="26"/>
          <w:szCs w:val="26"/>
        </w:rPr>
        <w:t>en el centro de</w:t>
      </w:r>
      <w:ins w:id="330" w:author="PC" w:date="2025-06-16T20:37:00Z">
        <w:r w:rsidR="00185E42">
          <w:rPr>
            <w:rFonts w:ascii="Crimson Text" w:hAnsi="Crimson Text"/>
            <w:color w:val="000000" w:themeColor="text1"/>
            <w:sz w:val="26"/>
            <w:szCs w:val="26"/>
          </w:rPr>
          <w:t xml:space="preserve"> la</w:t>
        </w:r>
      </w:ins>
      <w:r w:rsidR="00203772" w:rsidRPr="008D03A6">
        <w:rPr>
          <w:rFonts w:ascii="Crimson Text" w:hAnsi="Crimson Text"/>
          <w:color w:val="000000" w:themeColor="text1"/>
          <w:sz w:val="26"/>
          <w:szCs w:val="26"/>
        </w:rPr>
        <w:t xml:space="preserve"> escena</w:t>
      </w:r>
      <w:r w:rsidR="00452CDD" w:rsidRPr="008D03A6">
        <w:rPr>
          <w:rFonts w:ascii="Crimson Text" w:hAnsi="Crimson Text"/>
          <w:color w:val="000000" w:themeColor="text1"/>
          <w:sz w:val="26"/>
          <w:szCs w:val="26"/>
        </w:rPr>
        <w:t xml:space="preserve">. </w:t>
      </w:r>
      <w:r w:rsidR="005F087F" w:rsidRPr="008D03A6">
        <w:rPr>
          <w:rFonts w:ascii="Crimson Text" w:hAnsi="Crimson Text"/>
          <w:color w:val="000000" w:themeColor="text1"/>
          <w:sz w:val="26"/>
          <w:szCs w:val="26"/>
        </w:rPr>
        <w:t>Eros también contó las suyas, en especial su deserción en la prueba de lealtad</w:t>
      </w:r>
      <w:r w:rsidR="0045344B" w:rsidRPr="008D03A6">
        <w:rPr>
          <w:rFonts w:ascii="Crimson Text" w:hAnsi="Crimson Text"/>
          <w:color w:val="000000" w:themeColor="text1"/>
          <w:sz w:val="26"/>
          <w:szCs w:val="26"/>
        </w:rPr>
        <w:t>. Entre memorias y anécdotas</w:t>
      </w:r>
      <w:ins w:id="331" w:author="PC" w:date="2025-06-16T20:37:00Z">
        <w:r w:rsidR="00185E42">
          <w:rPr>
            <w:rFonts w:ascii="Crimson Text" w:hAnsi="Crimson Text"/>
            <w:color w:val="000000" w:themeColor="text1"/>
            <w:sz w:val="26"/>
            <w:szCs w:val="26"/>
          </w:rPr>
          <w:t>,</w:t>
        </w:r>
      </w:ins>
      <w:r w:rsidR="0045344B" w:rsidRPr="008D03A6">
        <w:rPr>
          <w:rFonts w:ascii="Crimson Text" w:hAnsi="Crimson Text"/>
          <w:color w:val="000000" w:themeColor="text1"/>
          <w:sz w:val="26"/>
          <w:szCs w:val="26"/>
        </w:rPr>
        <w:t xml:space="preserve"> </w:t>
      </w:r>
      <w:r w:rsidR="005F087F" w:rsidRPr="008D03A6">
        <w:rPr>
          <w:rFonts w:ascii="Crimson Text" w:hAnsi="Crimson Text"/>
          <w:color w:val="000000" w:themeColor="text1"/>
          <w:sz w:val="26"/>
          <w:szCs w:val="26"/>
        </w:rPr>
        <w:t xml:space="preserve">la </w:t>
      </w:r>
      <w:r w:rsidR="00452CDD" w:rsidRPr="008D03A6">
        <w:rPr>
          <w:rFonts w:ascii="Crimson Text" w:hAnsi="Crimson Text"/>
          <w:color w:val="000000" w:themeColor="text1"/>
          <w:sz w:val="26"/>
          <w:szCs w:val="26"/>
        </w:rPr>
        <w:t>conversación</w:t>
      </w:r>
      <w:r w:rsidR="005F087F" w:rsidRPr="008D03A6">
        <w:rPr>
          <w:rFonts w:ascii="Crimson Text" w:hAnsi="Crimson Text"/>
          <w:color w:val="000000" w:themeColor="text1"/>
          <w:sz w:val="26"/>
          <w:szCs w:val="26"/>
        </w:rPr>
        <w:t xml:space="preserve"> había </w:t>
      </w:r>
      <w:r w:rsidR="00203772" w:rsidRPr="008D03A6">
        <w:rPr>
          <w:rFonts w:ascii="Crimson Text" w:hAnsi="Crimson Text"/>
          <w:color w:val="000000" w:themeColor="text1"/>
          <w:sz w:val="26"/>
          <w:szCs w:val="26"/>
        </w:rPr>
        <w:t>resultado</w:t>
      </w:r>
      <w:r w:rsidR="005F087F" w:rsidRPr="008D03A6">
        <w:rPr>
          <w:rFonts w:ascii="Crimson Text" w:hAnsi="Crimson Text"/>
          <w:color w:val="000000" w:themeColor="text1"/>
          <w:sz w:val="26"/>
          <w:szCs w:val="26"/>
        </w:rPr>
        <w:t xml:space="preserve"> amena, </w:t>
      </w:r>
      <w:r w:rsidR="005F087F" w:rsidRPr="008D03A6">
        <w:rPr>
          <w:rFonts w:ascii="Crimson Text" w:hAnsi="Crimson Text"/>
          <w:color w:val="000000" w:themeColor="text1"/>
          <w:sz w:val="26"/>
          <w:szCs w:val="26"/>
        </w:rPr>
        <w:lastRenderedPageBreak/>
        <w:t>pero el joven quería conocer la versión de Igor acerca su huida</w:t>
      </w:r>
      <w:del w:id="332" w:author="PC" w:date="2025-06-16T20:37:00Z">
        <w:r w:rsidR="005F087F" w:rsidRPr="008D03A6" w:rsidDel="00185E42">
          <w:rPr>
            <w:rFonts w:ascii="Crimson Text" w:hAnsi="Crimson Text"/>
            <w:color w:val="000000" w:themeColor="text1"/>
            <w:sz w:val="26"/>
            <w:szCs w:val="26"/>
          </w:rPr>
          <w:delText>,</w:delText>
        </w:r>
      </w:del>
      <w:r w:rsidR="005F087F" w:rsidRPr="008D03A6">
        <w:rPr>
          <w:rFonts w:ascii="Crimson Text" w:hAnsi="Crimson Text"/>
          <w:color w:val="000000" w:themeColor="text1"/>
          <w:sz w:val="26"/>
          <w:szCs w:val="26"/>
        </w:rPr>
        <w:t xml:space="preserve"> y</w:t>
      </w:r>
      <w:ins w:id="333" w:author="PC" w:date="2025-06-16T20:37:00Z">
        <w:r w:rsidR="00185E42">
          <w:rPr>
            <w:rFonts w:ascii="Crimson Text" w:hAnsi="Crimson Text"/>
            <w:color w:val="000000" w:themeColor="text1"/>
            <w:sz w:val="26"/>
            <w:szCs w:val="26"/>
          </w:rPr>
          <w:t>,</w:t>
        </w:r>
      </w:ins>
      <w:r w:rsidR="005F087F" w:rsidRPr="008D03A6">
        <w:rPr>
          <w:rFonts w:ascii="Crimson Text" w:hAnsi="Crimson Text"/>
          <w:color w:val="000000" w:themeColor="text1"/>
          <w:sz w:val="26"/>
          <w:szCs w:val="26"/>
        </w:rPr>
        <w:t xml:space="preserve"> aunque </w:t>
      </w:r>
      <w:r w:rsidR="00203772" w:rsidRPr="008D03A6">
        <w:rPr>
          <w:rFonts w:ascii="Crimson Text" w:hAnsi="Crimson Text"/>
          <w:color w:val="000000" w:themeColor="text1"/>
          <w:sz w:val="26"/>
          <w:szCs w:val="26"/>
        </w:rPr>
        <w:t xml:space="preserve">abordar </w:t>
      </w:r>
      <w:r w:rsidR="005F087F" w:rsidRPr="008D03A6">
        <w:rPr>
          <w:rFonts w:ascii="Crimson Text" w:hAnsi="Crimson Text"/>
          <w:color w:val="000000" w:themeColor="text1"/>
          <w:sz w:val="26"/>
          <w:szCs w:val="26"/>
        </w:rPr>
        <w:t xml:space="preserve">el </w:t>
      </w:r>
      <w:r w:rsidR="00C80EB7" w:rsidRPr="008D03A6">
        <w:rPr>
          <w:rFonts w:ascii="Crimson Text" w:hAnsi="Crimson Text"/>
          <w:color w:val="000000" w:themeColor="text1"/>
          <w:sz w:val="26"/>
          <w:szCs w:val="26"/>
        </w:rPr>
        <w:t>tema</w:t>
      </w:r>
      <w:r w:rsidR="005F087F" w:rsidRPr="008D03A6">
        <w:rPr>
          <w:rFonts w:ascii="Crimson Text" w:hAnsi="Crimson Text"/>
          <w:color w:val="000000" w:themeColor="text1"/>
          <w:sz w:val="26"/>
          <w:szCs w:val="26"/>
        </w:rPr>
        <w:t xml:space="preserve"> era </w:t>
      </w:r>
      <w:r w:rsidR="00203772" w:rsidRPr="008D03A6">
        <w:rPr>
          <w:rFonts w:ascii="Crimson Text" w:hAnsi="Crimson Text"/>
          <w:color w:val="000000" w:themeColor="text1"/>
          <w:sz w:val="26"/>
          <w:szCs w:val="26"/>
        </w:rPr>
        <w:t>arriesgado</w:t>
      </w:r>
      <w:r w:rsidR="005F087F" w:rsidRPr="008D03A6">
        <w:rPr>
          <w:rFonts w:ascii="Crimson Text" w:hAnsi="Crimson Text"/>
          <w:color w:val="000000" w:themeColor="text1"/>
          <w:sz w:val="26"/>
          <w:szCs w:val="26"/>
        </w:rPr>
        <w:t xml:space="preserve">, </w:t>
      </w:r>
      <w:r w:rsidR="00203772" w:rsidRPr="008D03A6">
        <w:rPr>
          <w:rFonts w:ascii="Crimson Text" w:hAnsi="Crimson Text"/>
          <w:color w:val="000000" w:themeColor="text1"/>
          <w:sz w:val="26"/>
          <w:szCs w:val="26"/>
        </w:rPr>
        <w:t>no pudo evitarlo</w:t>
      </w:r>
      <w:del w:id="334" w:author="PC" w:date="2025-06-16T20:37:00Z">
        <w:r w:rsidR="00C80EB7" w:rsidRPr="008D03A6" w:rsidDel="00185E42">
          <w:rPr>
            <w:rFonts w:ascii="Crimson Text" w:hAnsi="Crimson Text"/>
            <w:color w:val="000000" w:themeColor="text1"/>
            <w:sz w:val="26"/>
            <w:szCs w:val="26"/>
          </w:rPr>
          <w:delText>,</w:delText>
        </w:r>
      </w:del>
      <w:r w:rsidR="00203772" w:rsidRPr="008D03A6">
        <w:rPr>
          <w:rFonts w:ascii="Crimson Text" w:hAnsi="Crimson Text"/>
          <w:color w:val="000000" w:themeColor="text1"/>
          <w:sz w:val="26"/>
          <w:szCs w:val="26"/>
        </w:rPr>
        <w:t xml:space="preserve"> y </w:t>
      </w:r>
      <w:r w:rsidR="005F087F" w:rsidRPr="008D03A6">
        <w:rPr>
          <w:rFonts w:ascii="Crimson Text" w:hAnsi="Crimson Text"/>
          <w:color w:val="000000" w:themeColor="text1"/>
          <w:sz w:val="26"/>
          <w:szCs w:val="26"/>
        </w:rPr>
        <w:t>fue directo al grano.</w:t>
      </w:r>
    </w:p>
    <w:p w:rsidR="005F087F" w:rsidRPr="008D03A6" w:rsidRDefault="00894812" w:rsidP="0045344B">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5F087F" w:rsidRPr="008D03A6">
        <w:rPr>
          <w:rFonts w:ascii="Crimson Text" w:hAnsi="Crimson Text"/>
          <w:color w:val="000000" w:themeColor="text1"/>
          <w:sz w:val="26"/>
          <w:szCs w:val="26"/>
        </w:rPr>
        <w:t>¿</w:t>
      </w:r>
      <w:proofErr w:type="gramEnd"/>
      <w:r w:rsidR="005F087F" w:rsidRPr="008D03A6">
        <w:rPr>
          <w:rFonts w:ascii="Crimson Text" w:hAnsi="Crimson Text"/>
          <w:color w:val="000000" w:themeColor="text1"/>
          <w:sz w:val="26"/>
          <w:szCs w:val="26"/>
        </w:rPr>
        <w:t>Por qué deci</w:t>
      </w:r>
      <w:r w:rsidR="00C80EB7" w:rsidRPr="008D03A6">
        <w:rPr>
          <w:rFonts w:ascii="Crimson Text" w:hAnsi="Crimson Text"/>
          <w:color w:val="000000" w:themeColor="text1"/>
          <w:sz w:val="26"/>
          <w:szCs w:val="26"/>
        </w:rPr>
        <w:t>diste huir? ¿Qué fue lo que pasó</w:t>
      </w:r>
      <w:r w:rsidR="005F087F" w:rsidRPr="008D03A6">
        <w:rPr>
          <w:rFonts w:ascii="Crimson Text" w:hAnsi="Crimson Text"/>
          <w:color w:val="000000" w:themeColor="text1"/>
          <w:sz w:val="26"/>
          <w:szCs w:val="26"/>
        </w:rPr>
        <w:t>?</w:t>
      </w:r>
    </w:p>
    <w:p w:rsidR="006701A4" w:rsidRPr="008D03A6" w:rsidRDefault="00894812" w:rsidP="0045344B">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52820" w:rsidRPr="008D03A6">
        <w:rPr>
          <w:rFonts w:ascii="Crimson Text" w:hAnsi="Crimson Text"/>
          <w:color w:val="000000" w:themeColor="text1"/>
          <w:sz w:val="26"/>
          <w:szCs w:val="26"/>
        </w:rPr>
        <w:t>Creo</w:t>
      </w:r>
      <w:r w:rsidR="006701A4" w:rsidRPr="008D03A6">
        <w:rPr>
          <w:rFonts w:ascii="Crimson Text" w:hAnsi="Crimson Text"/>
          <w:color w:val="000000" w:themeColor="text1"/>
          <w:sz w:val="26"/>
          <w:szCs w:val="26"/>
        </w:rPr>
        <w:t xml:space="preserve"> que</w:t>
      </w:r>
      <w:r w:rsidR="00C80EB7" w:rsidRPr="008D03A6">
        <w:rPr>
          <w:rFonts w:ascii="Crimson Text" w:hAnsi="Crimson Text"/>
          <w:color w:val="000000" w:themeColor="text1"/>
          <w:sz w:val="26"/>
          <w:szCs w:val="26"/>
        </w:rPr>
        <w:t xml:space="preserve"> ya</w:t>
      </w:r>
      <w:r w:rsidR="006701A4" w:rsidRPr="008D03A6">
        <w:rPr>
          <w:rFonts w:ascii="Crimson Text" w:hAnsi="Crimson Text"/>
          <w:color w:val="000000" w:themeColor="text1"/>
          <w:sz w:val="26"/>
          <w:szCs w:val="26"/>
        </w:rPr>
        <w:t xml:space="preserve"> tienes </w:t>
      </w:r>
      <w:r w:rsidR="00C80EB7" w:rsidRPr="008D03A6">
        <w:rPr>
          <w:rFonts w:ascii="Crimson Text" w:hAnsi="Crimson Text"/>
          <w:color w:val="000000" w:themeColor="text1"/>
          <w:sz w:val="26"/>
          <w:szCs w:val="26"/>
        </w:rPr>
        <w:t>una</w:t>
      </w:r>
      <w:r w:rsidR="006701A4" w:rsidRPr="008D03A6">
        <w:rPr>
          <w:rFonts w:ascii="Crimson Text" w:hAnsi="Crimson Text"/>
          <w:color w:val="000000" w:themeColor="text1"/>
          <w:sz w:val="26"/>
          <w:szCs w:val="26"/>
        </w:rPr>
        <w:t xml:space="preserve"> versión al respecto, supongo que en el sur </w:t>
      </w:r>
      <w:r w:rsidR="0090561C" w:rsidRPr="008D03A6">
        <w:rPr>
          <w:rFonts w:ascii="Crimson Text" w:hAnsi="Crimson Text"/>
          <w:color w:val="000000" w:themeColor="text1"/>
          <w:sz w:val="26"/>
          <w:szCs w:val="26"/>
        </w:rPr>
        <w:t>hablan</w:t>
      </w:r>
      <w:r w:rsidR="00452CDD" w:rsidRPr="008D03A6">
        <w:rPr>
          <w:rFonts w:ascii="Crimson Text" w:hAnsi="Crimson Text"/>
          <w:color w:val="000000" w:themeColor="text1"/>
          <w:sz w:val="26"/>
          <w:szCs w:val="26"/>
        </w:rPr>
        <w:t xml:space="preserve"> pestes de mí, si es que aún me recuerdan </w:t>
      </w:r>
      <w:r>
        <w:rPr>
          <w:rFonts w:ascii="Crimson Text" w:hAnsi="Crimson Text"/>
          <w:color w:val="000000" w:themeColor="text1"/>
          <w:sz w:val="26"/>
          <w:szCs w:val="26"/>
        </w:rPr>
        <w:t>—</w:t>
      </w:r>
      <w:r w:rsidR="006701A4" w:rsidRPr="008D03A6">
        <w:rPr>
          <w:rFonts w:ascii="Crimson Text" w:hAnsi="Crimson Text"/>
          <w:color w:val="000000" w:themeColor="text1"/>
          <w:sz w:val="26"/>
          <w:szCs w:val="26"/>
        </w:rPr>
        <w:t xml:space="preserve">respondió, un </w:t>
      </w:r>
      <w:r w:rsidR="00C80EB7" w:rsidRPr="008D03A6">
        <w:rPr>
          <w:rFonts w:ascii="Crimson Text" w:hAnsi="Crimson Text"/>
          <w:color w:val="000000" w:themeColor="text1"/>
          <w:sz w:val="26"/>
          <w:szCs w:val="26"/>
        </w:rPr>
        <w:t>poco</w:t>
      </w:r>
      <w:r w:rsidR="006701A4" w:rsidRPr="008D03A6">
        <w:rPr>
          <w:rFonts w:ascii="Crimson Text" w:hAnsi="Crimson Text"/>
          <w:color w:val="000000" w:themeColor="text1"/>
          <w:sz w:val="26"/>
          <w:szCs w:val="26"/>
        </w:rPr>
        <w:t xml:space="preserve"> a la defensiva.</w:t>
      </w:r>
    </w:p>
    <w:p w:rsidR="006701A4" w:rsidRPr="008D03A6" w:rsidRDefault="00894812" w:rsidP="006701A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80EB7" w:rsidRPr="008D03A6">
        <w:rPr>
          <w:rFonts w:ascii="Crimson Text" w:hAnsi="Crimson Text"/>
          <w:color w:val="000000" w:themeColor="text1"/>
          <w:sz w:val="26"/>
          <w:szCs w:val="26"/>
        </w:rPr>
        <w:t>Es verdad</w:t>
      </w:r>
      <w:ins w:id="335" w:author="PC" w:date="2025-06-16T20:38:00Z">
        <w:r w:rsidR="00185E42">
          <w:rPr>
            <w:rFonts w:ascii="Crimson Text" w:hAnsi="Crimson Text"/>
            <w:color w:val="000000" w:themeColor="text1"/>
            <w:sz w:val="26"/>
            <w:szCs w:val="26"/>
          </w:rPr>
          <w:t xml:space="preserve"> que</w:t>
        </w:r>
      </w:ins>
      <w:del w:id="336" w:author="PC" w:date="2025-06-16T20:38:00Z">
        <w:r w:rsidR="00C80EB7" w:rsidRPr="008D03A6" w:rsidDel="00185E42">
          <w:rPr>
            <w:rFonts w:ascii="Crimson Text" w:hAnsi="Crimson Text"/>
            <w:color w:val="000000" w:themeColor="text1"/>
            <w:sz w:val="26"/>
            <w:szCs w:val="26"/>
          </w:rPr>
          <w:delText>,</w:delText>
        </w:r>
      </w:del>
      <w:r w:rsidR="00C80EB7" w:rsidRPr="008D03A6">
        <w:rPr>
          <w:rFonts w:ascii="Crimson Text" w:hAnsi="Crimson Text"/>
          <w:color w:val="000000" w:themeColor="text1"/>
          <w:sz w:val="26"/>
          <w:szCs w:val="26"/>
        </w:rPr>
        <w:t xml:space="preserve"> l</w:t>
      </w:r>
      <w:r w:rsidR="006701A4" w:rsidRPr="008D03A6">
        <w:rPr>
          <w:rFonts w:ascii="Crimson Text" w:hAnsi="Crimson Text"/>
          <w:color w:val="000000" w:themeColor="text1"/>
          <w:sz w:val="26"/>
          <w:szCs w:val="26"/>
        </w:rPr>
        <w:t xml:space="preserve">a historia que escuché no es buena, pero </w:t>
      </w:r>
      <w:r w:rsidR="00452CDD" w:rsidRPr="008D03A6">
        <w:rPr>
          <w:rFonts w:ascii="Crimson Text" w:hAnsi="Crimson Text"/>
          <w:color w:val="000000" w:themeColor="text1"/>
          <w:sz w:val="26"/>
          <w:szCs w:val="26"/>
        </w:rPr>
        <w:t xml:space="preserve">eso </w:t>
      </w:r>
      <w:r w:rsidR="006701A4" w:rsidRPr="008D03A6">
        <w:rPr>
          <w:rFonts w:ascii="Crimson Text" w:hAnsi="Crimson Text"/>
          <w:color w:val="000000" w:themeColor="text1"/>
          <w:sz w:val="26"/>
          <w:szCs w:val="26"/>
        </w:rPr>
        <w:t xml:space="preserve">no importa, quiero saber la tuya </w:t>
      </w:r>
      <w:r>
        <w:rPr>
          <w:rFonts w:ascii="Crimson Text" w:hAnsi="Crimson Text"/>
          <w:color w:val="000000" w:themeColor="text1"/>
          <w:sz w:val="26"/>
          <w:szCs w:val="26"/>
        </w:rPr>
        <w:t>—</w:t>
      </w:r>
      <w:del w:id="337" w:author="PC" w:date="2025-06-16T20:38:00Z">
        <w:r w:rsidR="00C80EB7" w:rsidRPr="008D03A6" w:rsidDel="00185E42">
          <w:rPr>
            <w:rFonts w:ascii="Crimson Text" w:hAnsi="Crimson Text"/>
            <w:color w:val="000000" w:themeColor="text1"/>
            <w:sz w:val="26"/>
            <w:szCs w:val="26"/>
          </w:rPr>
          <w:delText>indagó</w:delText>
        </w:r>
      </w:del>
      <w:ins w:id="338" w:author="PC" w:date="2025-06-16T20:38:00Z">
        <w:r w:rsidR="00185E42">
          <w:rPr>
            <w:rFonts w:ascii="Crimson Text" w:hAnsi="Crimson Text"/>
            <w:color w:val="000000" w:themeColor="text1"/>
            <w:sz w:val="26"/>
            <w:szCs w:val="26"/>
          </w:rPr>
          <w:t>la franqueza del muchacho hizo que</w:t>
        </w:r>
      </w:ins>
      <w:del w:id="339" w:author="PC" w:date="2025-06-16T20:38:00Z">
        <w:r w:rsidR="006701A4" w:rsidRPr="008D03A6" w:rsidDel="00185E42">
          <w:rPr>
            <w:rFonts w:ascii="Crimson Text" w:hAnsi="Crimson Text"/>
            <w:color w:val="000000" w:themeColor="text1"/>
            <w:sz w:val="26"/>
            <w:szCs w:val="26"/>
          </w:rPr>
          <w:delText>, y</w:delText>
        </w:r>
      </w:del>
      <w:r w:rsidR="006701A4" w:rsidRPr="008D03A6">
        <w:rPr>
          <w:rFonts w:ascii="Crimson Text" w:hAnsi="Crimson Text"/>
          <w:color w:val="000000" w:themeColor="text1"/>
          <w:sz w:val="26"/>
          <w:szCs w:val="26"/>
        </w:rPr>
        <w:t xml:space="preserve"> el corpulento hombre se </w:t>
      </w:r>
      <w:del w:id="340" w:author="PC" w:date="2025-06-16T20:38:00Z">
        <w:r w:rsidR="006701A4" w:rsidRPr="008D03A6" w:rsidDel="00185E42">
          <w:rPr>
            <w:rFonts w:ascii="Crimson Text" w:hAnsi="Crimson Text"/>
            <w:color w:val="000000" w:themeColor="text1"/>
            <w:sz w:val="26"/>
            <w:szCs w:val="26"/>
          </w:rPr>
          <w:delText xml:space="preserve">quedó </w:delText>
        </w:r>
      </w:del>
      <w:ins w:id="341" w:author="PC" w:date="2025-06-16T20:38:00Z">
        <w:r w:rsidR="00185E42">
          <w:rPr>
            <w:rFonts w:ascii="Crimson Text" w:hAnsi="Crimson Text"/>
            <w:color w:val="000000" w:themeColor="text1"/>
            <w:sz w:val="26"/>
            <w:szCs w:val="26"/>
          </w:rPr>
          <w:t>quedara</w:t>
        </w:r>
        <w:r w:rsidR="00185E42" w:rsidRPr="008D03A6">
          <w:rPr>
            <w:rFonts w:ascii="Crimson Text" w:hAnsi="Crimson Text"/>
            <w:color w:val="000000" w:themeColor="text1"/>
            <w:sz w:val="26"/>
            <w:szCs w:val="26"/>
          </w:rPr>
          <w:t xml:space="preserve"> </w:t>
        </w:r>
      </w:ins>
      <w:r w:rsidR="00C80EB7" w:rsidRPr="008D03A6">
        <w:rPr>
          <w:rFonts w:ascii="Crimson Text" w:hAnsi="Crimson Text"/>
          <w:color w:val="000000" w:themeColor="text1"/>
          <w:sz w:val="26"/>
          <w:szCs w:val="26"/>
        </w:rPr>
        <w:t>meditabundo unos segundos. Luego</w:t>
      </w:r>
      <w:r w:rsidR="006701A4" w:rsidRPr="008D03A6">
        <w:rPr>
          <w:rFonts w:ascii="Crimson Text" w:hAnsi="Crimson Text"/>
          <w:color w:val="000000" w:themeColor="text1"/>
          <w:sz w:val="26"/>
          <w:szCs w:val="26"/>
        </w:rPr>
        <w:t xml:space="preserve"> </w:t>
      </w:r>
      <w:r w:rsidR="00C80EB7" w:rsidRPr="008D03A6">
        <w:rPr>
          <w:rFonts w:ascii="Crimson Text" w:hAnsi="Crimson Text"/>
          <w:color w:val="000000" w:themeColor="text1"/>
          <w:sz w:val="26"/>
          <w:szCs w:val="26"/>
        </w:rPr>
        <w:t>respondió</w:t>
      </w:r>
      <w:r w:rsidR="006701A4" w:rsidRPr="008D03A6">
        <w:rPr>
          <w:rFonts w:ascii="Crimson Text" w:hAnsi="Crimson Text"/>
          <w:color w:val="000000" w:themeColor="text1"/>
          <w:sz w:val="26"/>
          <w:szCs w:val="26"/>
        </w:rPr>
        <w:t xml:space="preserve"> </w:t>
      </w:r>
      <w:del w:id="342" w:author="PC" w:date="2025-06-16T20:38:00Z">
        <w:r w:rsidR="0031405A" w:rsidRPr="008D03A6" w:rsidDel="00185E42">
          <w:rPr>
            <w:rFonts w:ascii="Crimson Text" w:hAnsi="Crimson Text"/>
            <w:color w:val="000000" w:themeColor="text1"/>
            <w:sz w:val="26"/>
            <w:szCs w:val="26"/>
          </w:rPr>
          <w:delText>sin esquivar el compromiso</w:delText>
        </w:r>
      </w:del>
      <w:ins w:id="343" w:author="PC" w:date="2025-06-16T20:38:00Z">
        <w:r w:rsidR="00185E42">
          <w:rPr>
            <w:rFonts w:ascii="Crimson Text" w:hAnsi="Crimson Text"/>
            <w:color w:val="000000" w:themeColor="text1"/>
            <w:sz w:val="26"/>
            <w:szCs w:val="26"/>
          </w:rPr>
          <w:t>con honestidad</w:t>
        </w:r>
      </w:ins>
      <w:del w:id="344" w:author="PC" w:date="2025-06-16T20:38:00Z">
        <w:r w:rsidR="006701A4" w:rsidRPr="008D03A6" w:rsidDel="00185E42">
          <w:rPr>
            <w:rFonts w:ascii="Crimson Text" w:hAnsi="Crimson Text"/>
            <w:color w:val="000000" w:themeColor="text1"/>
            <w:sz w:val="26"/>
            <w:szCs w:val="26"/>
          </w:rPr>
          <w:delText>.</w:delText>
        </w:r>
      </w:del>
      <w:ins w:id="345" w:author="PC" w:date="2025-06-16T20:38:00Z">
        <w:r w:rsidR="00185E42">
          <w:rPr>
            <w:rFonts w:ascii="Crimson Text" w:hAnsi="Crimson Text"/>
            <w:color w:val="000000" w:themeColor="text1"/>
            <w:sz w:val="26"/>
            <w:szCs w:val="26"/>
          </w:rPr>
          <w:t>:</w:t>
        </w:r>
      </w:ins>
    </w:p>
    <w:p w:rsidR="009E556D" w:rsidRPr="008D03A6" w:rsidRDefault="00894812" w:rsidP="006701A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701A4" w:rsidRPr="008D03A6">
        <w:rPr>
          <w:rFonts w:ascii="Crimson Text" w:hAnsi="Crimson Text"/>
          <w:color w:val="000000" w:themeColor="text1"/>
          <w:sz w:val="26"/>
          <w:szCs w:val="26"/>
        </w:rPr>
        <w:t xml:space="preserve">Sé que hice mucho daño, y </w:t>
      </w:r>
      <w:r w:rsidR="009E556D" w:rsidRPr="008D03A6">
        <w:rPr>
          <w:rFonts w:ascii="Crimson Text" w:hAnsi="Crimson Text"/>
          <w:color w:val="000000" w:themeColor="text1"/>
          <w:sz w:val="26"/>
          <w:szCs w:val="26"/>
        </w:rPr>
        <w:t>entiendo la reacción</w:t>
      </w:r>
      <w:r w:rsidR="00C80EB7" w:rsidRPr="008D03A6">
        <w:rPr>
          <w:rFonts w:ascii="Crimson Text" w:hAnsi="Crimson Text"/>
          <w:color w:val="000000" w:themeColor="text1"/>
          <w:sz w:val="26"/>
          <w:szCs w:val="26"/>
        </w:rPr>
        <w:t xml:space="preserve"> de</w:t>
      </w:r>
      <w:r w:rsidR="009E556D" w:rsidRPr="008D03A6">
        <w:rPr>
          <w:rFonts w:ascii="Crimson Text" w:hAnsi="Crimson Text"/>
          <w:color w:val="000000" w:themeColor="text1"/>
          <w:sz w:val="26"/>
          <w:szCs w:val="26"/>
        </w:rPr>
        <w:t xml:space="preserve"> la guardia real</w:t>
      </w:r>
      <w:r w:rsidR="00C80EB7" w:rsidRPr="008D03A6">
        <w:rPr>
          <w:rFonts w:ascii="Crimson Text" w:hAnsi="Crimson Text"/>
          <w:color w:val="000000" w:themeColor="text1"/>
          <w:sz w:val="26"/>
          <w:szCs w:val="26"/>
        </w:rPr>
        <w:t>.</w:t>
      </w:r>
      <w:r w:rsidR="009E556D" w:rsidRPr="008D03A6">
        <w:rPr>
          <w:rFonts w:ascii="Crimson Text" w:hAnsi="Crimson Text"/>
          <w:color w:val="000000" w:themeColor="text1"/>
          <w:sz w:val="26"/>
          <w:szCs w:val="26"/>
        </w:rPr>
        <w:t xml:space="preserve"> </w:t>
      </w:r>
      <w:r w:rsidR="00C80EB7" w:rsidRPr="008D03A6">
        <w:rPr>
          <w:rFonts w:ascii="Crimson Text" w:hAnsi="Crimson Text"/>
          <w:color w:val="000000" w:themeColor="text1"/>
          <w:sz w:val="26"/>
          <w:szCs w:val="26"/>
        </w:rPr>
        <w:t xml:space="preserve">Pero </w:t>
      </w:r>
      <w:r w:rsidR="009E556D" w:rsidRPr="008D03A6">
        <w:rPr>
          <w:rFonts w:ascii="Crimson Text" w:hAnsi="Crimson Text"/>
          <w:color w:val="000000" w:themeColor="text1"/>
          <w:sz w:val="26"/>
          <w:szCs w:val="26"/>
        </w:rPr>
        <w:t xml:space="preserve">ellos </w:t>
      </w:r>
      <w:r w:rsidR="00C80EB7" w:rsidRPr="008D03A6">
        <w:rPr>
          <w:rFonts w:ascii="Crimson Text" w:hAnsi="Crimson Text"/>
          <w:color w:val="000000" w:themeColor="text1"/>
          <w:sz w:val="26"/>
          <w:szCs w:val="26"/>
        </w:rPr>
        <w:t>jamás</w:t>
      </w:r>
      <w:r w:rsidR="009E556D" w:rsidRPr="008D03A6">
        <w:rPr>
          <w:rFonts w:ascii="Crimson Text" w:hAnsi="Crimson Text"/>
          <w:color w:val="000000" w:themeColor="text1"/>
          <w:sz w:val="26"/>
          <w:szCs w:val="26"/>
        </w:rPr>
        <w:t xml:space="preserve"> valora</w:t>
      </w:r>
      <w:r w:rsidR="00A660CF" w:rsidRPr="008D03A6">
        <w:rPr>
          <w:rFonts w:ascii="Crimson Text" w:hAnsi="Crimson Text"/>
          <w:color w:val="000000" w:themeColor="text1"/>
          <w:sz w:val="26"/>
          <w:szCs w:val="26"/>
        </w:rPr>
        <w:t>ro</w:t>
      </w:r>
      <w:r w:rsidR="009E556D" w:rsidRPr="008D03A6">
        <w:rPr>
          <w:rFonts w:ascii="Crimson Text" w:hAnsi="Crimson Text"/>
          <w:color w:val="000000" w:themeColor="text1"/>
          <w:sz w:val="26"/>
          <w:szCs w:val="26"/>
        </w:rPr>
        <w:t xml:space="preserve">n todo lo que </w:t>
      </w:r>
      <w:r w:rsidR="004372A0" w:rsidRPr="008D03A6">
        <w:rPr>
          <w:rFonts w:ascii="Crimson Text" w:hAnsi="Crimson Text"/>
          <w:color w:val="000000" w:themeColor="text1"/>
          <w:sz w:val="26"/>
          <w:szCs w:val="26"/>
        </w:rPr>
        <w:t>di</w:t>
      </w:r>
      <w:r w:rsidR="00537D69" w:rsidRPr="008D03A6">
        <w:rPr>
          <w:rFonts w:ascii="Crimson Text" w:hAnsi="Crimson Text"/>
          <w:color w:val="000000" w:themeColor="text1"/>
          <w:sz w:val="26"/>
          <w:szCs w:val="26"/>
        </w:rPr>
        <w:t xml:space="preserve"> </w:t>
      </w:r>
      <w:r w:rsidR="009E556D" w:rsidRPr="008D03A6">
        <w:rPr>
          <w:rFonts w:ascii="Crimson Text" w:hAnsi="Crimson Text"/>
          <w:color w:val="000000" w:themeColor="text1"/>
          <w:sz w:val="26"/>
          <w:szCs w:val="26"/>
        </w:rPr>
        <w:t xml:space="preserve">por el </w:t>
      </w:r>
      <w:del w:id="346" w:author="PC" w:date="2025-06-16T18:24:00Z">
        <w:r w:rsidR="009E556D" w:rsidRPr="008D03A6" w:rsidDel="005A27BB">
          <w:rPr>
            <w:rFonts w:ascii="Crimson Text" w:hAnsi="Crimson Text"/>
            <w:color w:val="000000" w:themeColor="text1"/>
            <w:sz w:val="26"/>
            <w:szCs w:val="26"/>
          </w:rPr>
          <w:delText>reinado del sur</w:delText>
        </w:r>
      </w:del>
      <w:ins w:id="347" w:author="PC" w:date="2025-06-16T18:24:00Z">
        <w:r w:rsidR="005A27BB">
          <w:rPr>
            <w:rFonts w:ascii="Crimson Text" w:hAnsi="Crimson Text"/>
            <w:color w:val="000000" w:themeColor="text1"/>
            <w:sz w:val="26"/>
            <w:szCs w:val="26"/>
          </w:rPr>
          <w:t>Reinado del Sur</w:t>
        </w:r>
      </w:ins>
      <w:r w:rsidR="009E556D" w:rsidRPr="008D03A6">
        <w:rPr>
          <w:rFonts w:ascii="Crimson Text" w:hAnsi="Crimson Text"/>
          <w:color w:val="000000" w:themeColor="text1"/>
          <w:sz w:val="26"/>
          <w:szCs w:val="26"/>
        </w:rPr>
        <w:t xml:space="preserve">. Nadie venció más enemigos que yo, los norteños nos temían gracias a mí. Pero eso no es todo, cuando </w:t>
      </w:r>
      <w:r w:rsidR="002131B0" w:rsidRPr="008D03A6">
        <w:rPr>
          <w:rFonts w:ascii="Crimson Text" w:hAnsi="Crimson Text"/>
          <w:color w:val="000000" w:themeColor="text1"/>
          <w:sz w:val="26"/>
          <w:szCs w:val="26"/>
        </w:rPr>
        <w:t>pocos se atrevían</w:t>
      </w:r>
      <w:r w:rsidR="009E556D" w:rsidRPr="008D03A6">
        <w:rPr>
          <w:rFonts w:ascii="Crimson Text" w:hAnsi="Crimson Text"/>
          <w:color w:val="000000" w:themeColor="text1"/>
          <w:sz w:val="26"/>
          <w:szCs w:val="26"/>
        </w:rPr>
        <w:t xml:space="preserve"> a ingresar al bosque, yo fui el más valiente </w:t>
      </w:r>
      <w:r>
        <w:rPr>
          <w:rFonts w:ascii="Crimson Text" w:hAnsi="Crimson Text"/>
          <w:color w:val="000000" w:themeColor="text1"/>
          <w:sz w:val="26"/>
          <w:szCs w:val="26"/>
        </w:rPr>
        <w:t>—</w:t>
      </w:r>
      <w:r w:rsidR="009E556D" w:rsidRPr="008D03A6">
        <w:rPr>
          <w:rFonts w:ascii="Crimson Text" w:hAnsi="Crimson Text"/>
          <w:color w:val="000000" w:themeColor="text1"/>
          <w:sz w:val="26"/>
          <w:szCs w:val="26"/>
        </w:rPr>
        <w:t>afirmó con orgullo</w:t>
      </w:r>
      <w:r>
        <w:rPr>
          <w:rFonts w:ascii="Crimson Text" w:hAnsi="Crimson Text"/>
          <w:color w:val="000000" w:themeColor="text1"/>
          <w:sz w:val="26"/>
          <w:szCs w:val="26"/>
        </w:rPr>
        <w:t>—</w:t>
      </w:r>
      <w:r w:rsidR="009E556D" w:rsidRPr="008D03A6">
        <w:rPr>
          <w:rFonts w:ascii="Crimson Text" w:hAnsi="Crimson Text"/>
          <w:color w:val="000000" w:themeColor="text1"/>
          <w:sz w:val="26"/>
          <w:szCs w:val="26"/>
        </w:rPr>
        <w:t>. No dude en hacerlo</w:t>
      </w:r>
      <w:del w:id="348" w:author="PC" w:date="2025-06-16T20:39:00Z">
        <w:r w:rsidR="009E556D" w:rsidRPr="008D03A6" w:rsidDel="00185E42">
          <w:rPr>
            <w:rFonts w:ascii="Crimson Text" w:hAnsi="Crimson Text"/>
            <w:color w:val="000000" w:themeColor="text1"/>
            <w:sz w:val="26"/>
            <w:szCs w:val="26"/>
          </w:rPr>
          <w:delText>, yo</w:delText>
        </w:r>
      </w:del>
      <w:ins w:id="349" w:author="PC" w:date="2025-06-16T20:39:00Z">
        <w:r w:rsidR="00185E42">
          <w:rPr>
            <w:rFonts w:ascii="Crimson Text" w:hAnsi="Crimson Text"/>
            <w:color w:val="000000" w:themeColor="text1"/>
            <w:sz w:val="26"/>
            <w:szCs w:val="26"/>
          </w:rPr>
          <w:t xml:space="preserve"> pues</w:t>
        </w:r>
      </w:ins>
      <w:r w:rsidR="009E556D" w:rsidRPr="008D03A6">
        <w:rPr>
          <w:rFonts w:ascii="Crimson Text" w:hAnsi="Crimson Text"/>
          <w:color w:val="000000" w:themeColor="text1"/>
          <w:sz w:val="26"/>
          <w:szCs w:val="26"/>
        </w:rPr>
        <w:t xml:space="preserve"> no tenía debilidades ni fantasmas que me detuvieran.</w:t>
      </w:r>
    </w:p>
    <w:p w:rsidR="006701A4" w:rsidRPr="008D03A6" w:rsidRDefault="009E556D" w:rsidP="006701A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w:t>
      </w:r>
      <w:r w:rsidR="002131B0" w:rsidRPr="008D03A6">
        <w:rPr>
          <w:rFonts w:ascii="Crimson Text" w:hAnsi="Crimson Text"/>
          <w:color w:val="000000" w:themeColor="text1"/>
          <w:sz w:val="26"/>
          <w:szCs w:val="26"/>
        </w:rPr>
        <w:t>Los rumores decían que</w:t>
      </w:r>
      <w:r w:rsidRPr="008D03A6">
        <w:rPr>
          <w:rFonts w:ascii="Crimson Text" w:hAnsi="Crimson Text"/>
          <w:color w:val="000000" w:themeColor="text1"/>
          <w:sz w:val="26"/>
          <w:szCs w:val="26"/>
        </w:rPr>
        <w:t xml:space="preserve"> el bosque </w:t>
      </w:r>
      <w:r w:rsidR="002131B0" w:rsidRPr="008D03A6">
        <w:rPr>
          <w:rFonts w:ascii="Crimson Text" w:hAnsi="Crimson Text"/>
          <w:color w:val="000000" w:themeColor="text1"/>
          <w:sz w:val="26"/>
          <w:szCs w:val="26"/>
        </w:rPr>
        <w:t xml:space="preserve">te enfrentaba a tus miedos, </w:t>
      </w:r>
      <w:del w:id="350" w:author="PC" w:date="2025-06-16T20:39:00Z">
        <w:r w:rsidR="002131B0" w:rsidRPr="008D03A6" w:rsidDel="00185E42">
          <w:rPr>
            <w:rFonts w:ascii="Crimson Text" w:hAnsi="Crimson Text"/>
            <w:color w:val="000000" w:themeColor="text1"/>
            <w:sz w:val="26"/>
            <w:szCs w:val="26"/>
          </w:rPr>
          <w:delText>y</w:delText>
        </w:r>
        <w:r w:rsidRPr="008D03A6" w:rsidDel="00185E42">
          <w:rPr>
            <w:rFonts w:ascii="Crimson Text" w:hAnsi="Crimson Text"/>
            <w:color w:val="000000" w:themeColor="text1"/>
            <w:sz w:val="26"/>
            <w:szCs w:val="26"/>
          </w:rPr>
          <w:delText xml:space="preserve"> </w:delText>
        </w:r>
      </w:del>
      <w:r w:rsidR="002131B0" w:rsidRPr="008D03A6">
        <w:rPr>
          <w:rFonts w:ascii="Crimson Text" w:hAnsi="Crimson Text"/>
          <w:color w:val="000000" w:themeColor="text1"/>
          <w:sz w:val="26"/>
          <w:szCs w:val="26"/>
        </w:rPr>
        <w:t>que</w:t>
      </w:r>
      <w:r w:rsidRPr="008D03A6">
        <w:rPr>
          <w:rFonts w:ascii="Crimson Text" w:hAnsi="Crimson Text"/>
          <w:color w:val="000000" w:themeColor="text1"/>
          <w:sz w:val="26"/>
          <w:szCs w:val="26"/>
        </w:rPr>
        <w:t xml:space="preserve"> </w:t>
      </w:r>
      <w:r w:rsidR="002131B0" w:rsidRPr="008D03A6">
        <w:rPr>
          <w:rFonts w:ascii="Crimson Text" w:hAnsi="Crimson Text"/>
          <w:color w:val="000000" w:themeColor="text1"/>
          <w:sz w:val="26"/>
          <w:szCs w:val="26"/>
        </w:rPr>
        <w:t xml:space="preserve">tus </w:t>
      </w:r>
      <w:r w:rsidRPr="008D03A6">
        <w:rPr>
          <w:rFonts w:ascii="Crimson Text" w:hAnsi="Crimson Text"/>
          <w:color w:val="000000" w:themeColor="text1"/>
          <w:sz w:val="26"/>
          <w:szCs w:val="26"/>
        </w:rPr>
        <w:t>propias bajezas</w:t>
      </w:r>
      <w:r w:rsidR="002131B0" w:rsidRPr="008D03A6">
        <w:rPr>
          <w:rFonts w:ascii="Crimson Text" w:hAnsi="Crimson Text"/>
          <w:color w:val="000000" w:themeColor="text1"/>
          <w:sz w:val="26"/>
          <w:szCs w:val="26"/>
        </w:rPr>
        <w:t xml:space="preserve"> te harían</w:t>
      </w:r>
      <w:r w:rsidRPr="008D03A6">
        <w:rPr>
          <w:rFonts w:ascii="Crimson Text" w:hAnsi="Crimson Text"/>
          <w:color w:val="000000" w:themeColor="text1"/>
          <w:sz w:val="26"/>
          <w:szCs w:val="26"/>
        </w:rPr>
        <w:t xml:space="preserve"> flaquear dejándote indefenso y a merced de las bestias. </w:t>
      </w:r>
      <w:r w:rsidR="002131B0" w:rsidRPr="008D03A6">
        <w:rPr>
          <w:rFonts w:ascii="Crimson Text" w:hAnsi="Crimson Text"/>
          <w:color w:val="000000" w:themeColor="text1"/>
          <w:sz w:val="26"/>
          <w:szCs w:val="26"/>
        </w:rPr>
        <w:t>Aquello</w:t>
      </w:r>
      <w:r w:rsidR="00965019" w:rsidRPr="008D03A6">
        <w:rPr>
          <w:rFonts w:ascii="Crimson Text" w:hAnsi="Crimson Text"/>
          <w:color w:val="000000" w:themeColor="text1"/>
          <w:sz w:val="26"/>
          <w:szCs w:val="26"/>
        </w:rPr>
        <w:t xml:space="preserve"> era real</w:t>
      </w:r>
      <w:ins w:id="351" w:author="PC" w:date="2025-06-16T20:40:00Z">
        <w:r w:rsidR="009571C4">
          <w:rPr>
            <w:rFonts w:ascii="Crimson Text" w:hAnsi="Crimson Text"/>
            <w:color w:val="000000" w:themeColor="text1"/>
            <w:sz w:val="26"/>
            <w:szCs w:val="26"/>
          </w:rPr>
          <w:t xml:space="preserve"> —la seriedad es su voz era reflejo de l</w:t>
        </w:r>
      </w:ins>
      <w:ins w:id="352" w:author="PC" w:date="2025-06-16T20:41:00Z">
        <w:r w:rsidR="009571C4">
          <w:rPr>
            <w:rFonts w:ascii="Crimson Text" w:hAnsi="Crimson Text"/>
            <w:color w:val="000000" w:themeColor="text1"/>
            <w:sz w:val="26"/>
            <w:szCs w:val="26"/>
          </w:rPr>
          <w:t>os</w:t>
        </w:r>
      </w:ins>
      <w:ins w:id="353" w:author="PC" w:date="2025-06-16T20:40:00Z">
        <w:r w:rsidR="009571C4">
          <w:rPr>
            <w:rFonts w:ascii="Crimson Text" w:hAnsi="Crimson Text"/>
            <w:color w:val="000000" w:themeColor="text1"/>
            <w:sz w:val="26"/>
            <w:szCs w:val="26"/>
          </w:rPr>
          <w:t xml:space="preserve"> recuerdos de aquella época—</w:t>
        </w:r>
      </w:ins>
      <w:r w:rsidR="00965019" w:rsidRPr="008D03A6">
        <w:rPr>
          <w:rFonts w:ascii="Crimson Text" w:hAnsi="Crimson Text"/>
          <w:color w:val="000000" w:themeColor="text1"/>
          <w:sz w:val="26"/>
          <w:szCs w:val="26"/>
        </w:rPr>
        <w:t xml:space="preserve">, </w:t>
      </w:r>
      <w:r w:rsidR="002131B0" w:rsidRPr="008D03A6">
        <w:rPr>
          <w:rFonts w:ascii="Crimson Text" w:hAnsi="Crimson Text"/>
          <w:color w:val="000000" w:themeColor="text1"/>
          <w:sz w:val="26"/>
          <w:szCs w:val="26"/>
        </w:rPr>
        <w:t>muchos</w:t>
      </w:r>
      <w:r w:rsidR="00965019" w:rsidRPr="008D03A6">
        <w:rPr>
          <w:rFonts w:ascii="Crimson Text" w:hAnsi="Crimson Text"/>
          <w:color w:val="000000" w:themeColor="text1"/>
          <w:sz w:val="26"/>
          <w:szCs w:val="26"/>
        </w:rPr>
        <w:t xml:space="preserve"> compañeros perdieron la vida </w:t>
      </w:r>
      <w:r w:rsidR="002131B0" w:rsidRPr="008D03A6">
        <w:rPr>
          <w:rFonts w:ascii="Crimson Text" w:hAnsi="Crimson Text"/>
          <w:color w:val="000000" w:themeColor="text1"/>
          <w:sz w:val="26"/>
          <w:szCs w:val="26"/>
        </w:rPr>
        <w:t>de esa manera</w:t>
      </w:r>
      <w:r w:rsidR="00965019" w:rsidRPr="008D03A6">
        <w:rPr>
          <w:rFonts w:ascii="Crimson Text" w:hAnsi="Crimson Text"/>
          <w:color w:val="000000" w:themeColor="text1"/>
          <w:sz w:val="26"/>
          <w:szCs w:val="26"/>
        </w:rPr>
        <w:t xml:space="preserve">. Pero yo era diferente, no le temía a nada, sabía que podía enfrentarme a cualquier criatura con total lucidez. Y </w:t>
      </w:r>
      <w:r w:rsidR="002131B0" w:rsidRPr="008D03A6">
        <w:rPr>
          <w:rFonts w:ascii="Crimson Text" w:hAnsi="Crimson Text"/>
          <w:color w:val="000000" w:themeColor="text1"/>
          <w:sz w:val="26"/>
          <w:szCs w:val="26"/>
        </w:rPr>
        <w:t xml:space="preserve">así </w:t>
      </w:r>
      <w:r w:rsidR="00537D69" w:rsidRPr="008D03A6">
        <w:rPr>
          <w:rFonts w:ascii="Crimson Text" w:hAnsi="Crimson Text"/>
          <w:color w:val="000000" w:themeColor="text1"/>
          <w:sz w:val="26"/>
          <w:szCs w:val="26"/>
        </w:rPr>
        <w:t>fue</w:t>
      </w:r>
      <w:r w:rsidR="00965019" w:rsidRPr="008D03A6">
        <w:rPr>
          <w:rFonts w:ascii="Crimson Text" w:hAnsi="Crimson Text"/>
          <w:color w:val="000000" w:themeColor="text1"/>
          <w:sz w:val="26"/>
          <w:szCs w:val="26"/>
        </w:rPr>
        <w:t xml:space="preserve"> </w:t>
      </w:r>
      <w:r w:rsidR="00894812">
        <w:rPr>
          <w:rFonts w:ascii="Crimson Text" w:hAnsi="Crimson Text"/>
          <w:color w:val="000000" w:themeColor="text1"/>
          <w:sz w:val="26"/>
          <w:szCs w:val="26"/>
        </w:rPr>
        <w:t>—</w:t>
      </w:r>
      <w:r w:rsidR="00965019" w:rsidRPr="008D03A6">
        <w:rPr>
          <w:rFonts w:ascii="Crimson Text" w:hAnsi="Crimson Text"/>
          <w:color w:val="000000" w:themeColor="text1"/>
          <w:sz w:val="26"/>
          <w:szCs w:val="26"/>
        </w:rPr>
        <w:t>dijo, y se mostró conmocionado por su propio relato. Por primera vez en la noche, había abandonado su apariencia implacable</w:t>
      </w:r>
      <w:r w:rsidR="00894812">
        <w:rPr>
          <w:rFonts w:ascii="Crimson Text" w:hAnsi="Crimson Text"/>
          <w:color w:val="000000" w:themeColor="text1"/>
          <w:sz w:val="26"/>
          <w:szCs w:val="26"/>
        </w:rPr>
        <w:t>—</w:t>
      </w:r>
      <w:r w:rsidR="00965019" w:rsidRPr="008D03A6">
        <w:rPr>
          <w:rFonts w:ascii="Crimson Text" w:hAnsi="Crimson Text"/>
          <w:color w:val="000000" w:themeColor="text1"/>
          <w:sz w:val="26"/>
          <w:szCs w:val="26"/>
        </w:rPr>
        <w:t xml:space="preserve">. Al principio, la expedición </w:t>
      </w:r>
      <w:r w:rsidR="0025792B" w:rsidRPr="008D03A6">
        <w:rPr>
          <w:rFonts w:ascii="Crimson Text" w:hAnsi="Crimson Text"/>
          <w:color w:val="000000" w:themeColor="text1"/>
          <w:sz w:val="26"/>
          <w:szCs w:val="26"/>
        </w:rPr>
        <w:t>había sido</w:t>
      </w:r>
      <w:r w:rsidR="00965019" w:rsidRPr="008D03A6">
        <w:rPr>
          <w:rFonts w:ascii="Crimson Text" w:hAnsi="Crimson Text"/>
          <w:color w:val="000000" w:themeColor="text1"/>
          <w:sz w:val="26"/>
          <w:szCs w:val="26"/>
        </w:rPr>
        <w:t xml:space="preserve"> </w:t>
      </w:r>
      <w:del w:id="354" w:author="PC" w:date="2025-06-16T20:41:00Z">
        <w:r w:rsidR="00965019" w:rsidRPr="008D03A6" w:rsidDel="009571C4">
          <w:rPr>
            <w:rFonts w:ascii="Crimson Text" w:hAnsi="Crimson Text"/>
            <w:color w:val="000000" w:themeColor="text1"/>
            <w:sz w:val="26"/>
            <w:szCs w:val="26"/>
          </w:rPr>
          <w:delText xml:space="preserve">muy </w:delText>
        </w:r>
      </w:del>
      <w:r w:rsidR="00965019" w:rsidRPr="008D03A6">
        <w:rPr>
          <w:rFonts w:ascii="Crimson Text" w:hAnsi="Crimson Text"/>
          <w:color w:val="000000" w:themeColor="text1"/>
          <w:sz w:val="26"/>
          <w:szCs w:val="26"/>
        </w:rPr>
        <w:t>exitosa,</w:t>
      </w:r>
      <w:ins w:id="355" w:author="PC" w:date="2025-06-16T20:41:00Z">
        <w:r w:rsidR="009571C4">
          <w:rPr>
            <w:rFonts w:ascii="Crimson Text" w:hAnsi="Crimson Text"/>
            <w:color w:val="000000" w:themeColor="text1"/>
            <w:sz w:val="26"/>
            <w:szCs w:val="26"/>
          </w:rPr>
          <w:t xml:space="preserve"> además</w:t>
        </w:r>
      </w:ins>
      <w:r w:rsidR="00965019" w:rsidRPr="008D03A6">
        <w:rPr>
          <w:rFonts w:ascii="Crimson Text" w:hAnsi="Crimson Text"/>
          <w:color w:val="000000" w:themeColor="text1"/>
          <w:sz w:val="26"/>
          <w:szCs w:val="26"/>
        </w:rPr>
        <w:t xml:space="preserve"> estaba </w:t>
      </w:r>
      <w:r w:rsidR="009D1583" w:rsidRPr="008D03A6">
        <w:rPr>
          <w:rFonts w:ascii="Crimson Text" w:hAnsi="Crimson Text"/>
          <w:color w:val="000000" w:themeColor="text1"/>
          <w:sz w:val="26"/>
          <w:szCs w:val="26"/>
        </w:rPr>
        <w:t>bien equipado</w:t>
      </w:r>
      <w:ins w:id="356" w:author="PC" w:date="2025-06-16T20:41:00Z">
        <w:r w:rsidR="009571C4">
          <w:rPr>
            <w:rFonts w:ascii="Crimson Text" w:hAnsi="Crimson Text"/>
            <w:color w:val="000000" w:themeColor="text1"/>
            <w:sz w:val="26"/>
            <w:szCs w:val="26"/>
          </w:rPr>
          <w:t xml:space="preserve"> </w:t>
        </w:r>
      </w:ins>
      <w:del w:id="357" w:author="PC" w:date="2025-06-16T20:41:00Z">
        <w:r w:rsidR="00965019" w:rsidRPr="008D03A6" w:rsidDel="009571C4">
          <w:rPr>
            <w:rFonts w:ascii="Crimson Text" w:hAnsi="Crimson Text"/>
            <w:color w:val="000000" w:themeColor="text1"/>
            <w:sz w:val="26"/>
            <w:szCs w:val="26"/>
          </w:rPr>
          <w:delText>,</w:delText>
        </w:r>
      </w:del>
      <w:ins w:id="358" w:author="PC" w:date="2025-06-16T20:41:00Z">
        <w:r w:rsidR="009571C4">
          <w:rPr>
            <w:rFonts w:ascii="Crimson Text" w:hAnsi="Crimson Text"/>
            <w:color w:val="000000" w:themeColor="text1"/>
            <w:sz w:val="26"/>
            <w:szCs w:val="26"/>
          </w:rPr>
          <w:t>y</w:t>
        </w:r>
      </w:ins>
      <w:r w:rsidR="00965019" w:rsidRPr="008D03A6">
        <w:rPr>
          <w:rFonts w:ascii="Crimson Text" w:hAnsi="Crimson Text"/>
          <w:color w:val="000000" w:themeColor="text1"/>
          <w:sz w:val="26"/>
          <w:szCs w:val="26"/>
        </w:rPr>
        <w:t xml:space="preserve"> tenía una </w:t>
      </w:r>
      <w:del w:id="359" w:author="PC" w:date="2025-06-16T20:41:00Z">
        <w:r w:rsidR="009D1583" w:rsidRPr="008D03A6" w:rsidDel="009571C4">
          <w:rPr>
            <w:rFonts w:ascii="Crimson Text" w:hAnsi="Crimson Text"/>
            <w:color w:val="000000" w:themeColor="text1"/>
            <w:sz w:val="26"/>
            <w:szCs w:val="26"/>
          </w:rPr>
          <w:delText>gran</w:delText>
        </w:r>
        <w:r w:rsidR="00965019" w:rsidRPr="008D03A6" w:rsidDel="009571C4">
          <w:rPr>
            <w:rFonts w:ascii="Crimson Text" w:hAnsi="Crimson Text"/>
            <w:color w:val="000000" w:themeColor="text1"/>
            <w:sz w:val="26"/>
            <w:szCs w:val="26"/>
          </w:rPr>
          <w:delText xml:space="preserve"> </w:delText>
        </w:r>
      </w:del>
      <w:r w:rsidR="009D1583" w:rsidRPr="008D03A6">
        <w:rPr>
          <w:rFonts w:ascii="Crimson Text" w:hAnsi="Crimson Text"/>
          <w:color w:val="000000" w:themeColor="text1"/>
          <w:sz w:val="26"/>
          <w:szCs w:val="26"/>
        </w:rPr>
        <w:t>armadura</w:t>
      </w:r>
      <w:ins w:id="360" w:author="PC" w:date="2025-06-16T20:41:00Z">
        <w:r w:rsidR="009571C4">
          <w:rPr>
            <w:rFonts w:ascii="Crimson Text" w:hAnsi="Crimson Text"/>
            <w:color w:val="000000" w:themeColor="text1"/>
            <w:sz w:val="26"/>
            <w:szCs w:val="26"/>
          </w:rPr>
          <w:t xml:space="preserve"> de la mejor calidad</w:t>
        </w:r>
      </w:ins>
      <w:r w:rsidR="00904EF4" w:rsidRPr="008D03A6">
        <w:rPr>
          <w:rFonts w:ascii="Crimson Text" w:hAnsi="Crimson Text"/>
          <w:color w:val="000000" w:themeColor="text1"/>
          <w:sz w:val="26"/>
          <w:szCs w:val="26"/>
        </w:rPr>
        <w:t xml:space="preserve">. Me enfrenté a criaturas espeluznantes, pero cayeron ante el filo de mi espada como </w:t>
      </w:r>
      <w:ins w:id="361" w:author="PC" w:date="2025-06-16T20:41:00Z">
        <w:r w:rsidR="009571C4">
          <w:rPr>
            <w:rFonts w:ascii="Crimson Text" w:hAnsi="Crimson Text"/>
            <w:color w:val="000000" w:themeColor="text1"/>
            <w:sz w:val="26"/>
            <w:szCs w:val="26"/>
          </w:rPr>
          <w:t>lo har</w:t>
        </w:r>
      </w:ins>
      <w:ins w:id="362" w:author="PC" w:date="2025-06-16T20:42:00Z">
        <w:r w:rsidR="009571C4">
          <w:rPr>
            <w:rFonts w:ascii="Crimson Text" w:hAnsi="Crimson Text"/>
            <w:color w:val="000000" w:themeColor="text1"/>
            <w:sz w:val="26"/>
            <w:szCs w:val="26"/>
          </w:rPr>
          <w:t xml:space="preserve">ía </w:t>
        </w:r>
      </w:ins>
      <w:r w:rsidR="00904EF4" w:rsidRPr="008D03A6">
        <w:rPr>
          <w:rFonts w:ascii="Crimson Text" w:hAnsi="Crimson Text"/>
          <w:color w:val="000000" w:themeColor="text1"/>
          <w:sz w:val="26"/>
          <w:szCs w:val="26"/>
        </w:rPr>
        <w:t xml:space="preserve">cualquier otro ser. A fin de cuentas, todos vivimos, sangramos y morimos por igual </w:t>
      </w:r>
      <w:r w:rsidR="00894812">
        <w:rPr>
          <w:rFonts w:ascii="Crimson Text" w:hAnsi="Crimson Text"/>
          <w:color w:val="000000" w:themeColor="text1"/>
          <w:sz w:val="26"/>
          <w:szCs w:val="26"/>
        </w:rPr>
        <w:t>—</w:t>
      </w:r>
      <w:r w:rsidR="00904EF4" w:rsidRPr="008D03A6">
        <w:rPr>
          <w:rFonts w:ascii="Crimson Text" w:hAnsi="Crimson Text"/>
          <w:color w:val="000000" w:themeColor="text1"/>
          <w:sz w:val="26"/>
          <w:szCs w:val="26"/>
        </w:rPr>
        <w:t xml:space="preserve">expresó </w:t>
      </w:r>
      <w:r w:rsidR="007B4076" w:rsidRPr="008D03A6">
        <w:rPr>
          <w:rFonts w:ascii="Crimson Text" w:hAnsi="Crimson Text"/>
          <w:color w:val="000000" w:themeColor="text1"/>
          <w:sz w:val="26"/>
          <w:szCs w:val="26"/>
        </w:rPr>
        <w:t>con suficiencia</w:t>
      </w:r>
      <w:r w:rsidR="00904EF4" w:rsidRPr="008D03A6">
        <w:rPr>
          <w:rFonts w:ascii="Crimson Text" w:hAnsi="Crimson Text"/>
          <w:color w:val="000000" w:themeColor="text1"/>
          <w:sz w:val="26"/>
          <w:szCs w:val="26"/>
        </w:rPr>
        <w:t>.</w:t>
      </w:r>
    </w:p>
    <w:p w:rsidR="00904EF4" w:rsidRPr="008D03A6" w:rsidRDefault="00894812" w:rsidP="006701A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04EF4" w:rsidRPr="008D03A6">
        <w:rPr>
          <w:rFonts w:ascii="Crimson Text" w:hAnsi="Crimson Text"/>
          <w:color w:val="000000" w:themeColor="text1"/>
          <w:sz w:val="26"/>
          <w:szCs w:val="26"/>
        </w:rPr>
        <w:t>Muchos dijeron que ya no eras el mismo</w:t>
      </w:r>
      <w:ins w:id="363" w:author="PC" w:date="2025-06-16T20:43:00Z">
        <w:r w:rsidR="00632404">
          <w:rPr>
            <w:rFonts w:ascii="Crimson Text" w:hAnsi="Crimson Text"/>
            <w:color w:val="000000" w:themeColor="text1"/>
            <w:sz w:val="26"/>
            <w:szCs w:val="26"/>
          </w:rPr>
          <w:t xml:space="preserve"> —intervino Eros, interrumpiendo el relato—</w:t>
        </w:r>
      </w:ins>
      <w:r w:rsidR="00904EF4" w:rsidRPr="008D03A6">
        <w:rPr>
          <w:rFonts w:ascii="Crimson Text" w:hAnsi="Crimson Text"/>
          <w:color w:val="000000" w:themeColor="text1"/>
          <w:sz w:val="26"/>
          <w:szCs w:val="26"/>
        </w:rPr>
        <w:t>, que el bosque te había cambiado. ¿</w:t>
      </w:r>
      <w:r w:rsidR="00537D69" w:rsidRPr="008D03A6">
        <w:rPr>
          <w:rFonts w:ascii="Crimson Text" w:hAnsi="Crimson Text"/>
          <w:color w:val="000000" w:themeColor="text1"/>
          <w:sz w:val="26"/>
          <w:szCs w:val="26"/>
        </w:rPr>
        <w:t>Es verdad</w:t>
      </w:r>
      <w:r w:rsidR="00904EF4"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904EF4" w:rsidRPr="008D03A6">
        <w:rPr>
          <w:rFonts w:ascii="Crimson Text" w:hAnsi="Crimson Text"/>
          <w:color w:val="000000" w:themeColor="text1"/>
          <w:sz w:val="26"/>
          <w:szCs w:val="26"/>
        </w:rPr>
        <w:t xml:space="preserve">preguntó </w:t>
      </w:r>
      <w:r w:rsidR="007B4076" w:rsidRPr="008D03A6">
        <w:rPr>
          <w:rFonts w:ascii="Crimson Text" w:hAnsi="Crimson Text"/>
          <w:color w:val="000000" w:themeColor="text1"/>
          <w:sz w:val="26"/>
          <w:szCs w:val="26"/>
        </w:rPr>
        <w:t>dubitativo</w:t>
      </w:r>
      <w:r w:rsidR="00904EF4" w:rsidRPr="008D03A6">
        <w:rPr>
          <w:rFonts w:ascii="Crimson Text" w:hAnsi="Crimson Text"/>
          <w:color w:val="000000" w:themeColor="text1"/>
          <w:sz w:val="26"/>
          <w:szCs w:val="26"/>
        </w:rPr>
        <w:t xml:space="preserve">, </w:t>
      </w:r>
      <w:del w:id="364" w:author="PC" w:date="2025-06-16T20:44:00Z">
        <w:r w:rsidR="00904EF4" w:rsidRPr="008D03A6" w:rsidDel="00632404">
          <w:rPr>
            <w:rFonts w:ascii="Crimson Text" w:hAnsi="Crimson Text"/>
            <w:color w:val="000000" w:themeColor="text1"/>
            <w:sz w:val="26"/>
            <w:szCs w:val="26"/>
          </w:rPr>
          <w:delText xml:space="preserve">temía </w:delText>
        </w:r>
      </w:del>
      <w:ins w:id="365" w:author="PC" w:date="2025-06-16T20:44:00Z">
        <w:r w:rsidR="00632404">
          <w:rPr>
            <w:rFonts w:ascii="Crimson Text" w:hAnsi="Crimson Text"/>
            <w:color w:val="000000" w:themeColor="text1"/>
            <w:sz w:val="26"/>
            <w:szCs w:val="26"/>
          </w:rPr>
          <w:t>con temor de</w:t>
        </w:r>
        <w:r w:rsidR="00632404" w:rsidRPr="008D03A6">
          <w:rPr>
            <w:rFonts w:ascii="Crimson Text" w:hAnsi="Crimson Text"/>
            <w:color w:val="000000" w:themeColor="text1"/>
            <w:sz w:val="26"/>
            <w:szCs w:val="26"/>
          </w:rPr>
          <w:t xml:space="preserve"> </w:t>
        </w:r>
      </w:ins>
      <w:r w:rsidR="00904EF4" w:rsidRPr="008D03A6">
        <w:rPr>
          <w:rFonts w:ascii="Crimson Text" w:hAnsi="Crimson Text"/>
          <w:color w:val="000000" w:themeColor="text1"/>
          <w:sz w:val="26"/>
          <w:szCs w:val="26"/>
        </w:rPr>
        <w:t>que la pregunta lo incomodara.</w:t>
      </w:r>
    </w:p>
    <w:p w:rsidR="00904EF4" w:rsidRPr="008D03A6" w:rsidRDefault="00894812" w:rsidP="006701A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366" w:author="PC" w:date="2025-06-16T20:44:00Z">
        <w:r w:rsidR="00904EF4" w:rsidRPr="008D03A6" w:rsidDel="00632404">
          <w:rPr>
            <w:rFonts w:ascii="Crimson Text" w:hAnsi="Crimson Text"/>
            <w:color w:val="000000" w:themeColor="text1"/>
            <w:sz w:val="26"/>
            <w:szCs w:val="26"/>
          </w:rPr>
          <w:delText>¡Sí! Es</w:delText>
        </w:r>
      </w:del>
      <w:ins w:id="367" w:author="PC" w:date="2025-06-16T20:44:00Z">
        <w:r w:rsidR="00632404">
          <w:rPr>
            <w:rFonts w:ascii="Crimson Text" w:hAnsi="Crimson Text"/>
            <w:color w:val="000000" w:themeColor="text1"/>
            <w:sz w:val="26"/>
            <w:szCs w:val="26"/>
          </w:rPr>
          <w:t>Sí, es</w:t>
        </w:r>
      </w:ins>
      <w:r w:rsidR="00904EF4" w:rsidRPr="008D03A6">
        <w:rPr>
          <w:rFonts w:ascii="Crimson Text" w:hAnsi="Crimson Text"/>
          <w:color w:val="000000" w:themeColor="text1"/>
          <w:sz w:val="26"/>
          <w:szCs w:val="26"/>
        </w:rPr>
        <w:t xml:space="preserve"> verdad</w:t>
      </w:r>
      <w:ins w:id="368" w:author="PC" w:date="2025-06-16T20:44:00Z">
        <w:r w:rsidR="00632404">
          <w:rPr>
            <w:rFonts w:ascii="Crimson Text" w:hAnsi="Crimson Text"/>
            <w:color w:val="000000" w:themeColor="text1"/>
            <w:sz w:val="26"/>
            <w:szCs w:val="26"/>
          </w:rPr>
          <w:t xml:space="preserve"> —admitió, sin vestigio de enojo—</w:t>
        </w:r>
      </w:ins>
      <w:r w:rsidR="00904EF4" w:rsidRPr="008D03A6">
        <w:rPr>
          <w:rFonts w:ascii="Crimson Text" w:hAnsi="Crimson Text"/>
          <w:color w:val="000000" w:themeColor="text1"/>
          <w:sz w:val="26"/>
          <w:szCs w:val="26"/>
        </w:rPr>
        <w:t xml:space="preserve">. Pero no fueron mis miedos lo que me afectaron, había algo que nadie me había contado acerca del </w:t>
      </w:r>
      <w:del w:id="369" w:author="PC" w:date="2025-06-16T14:16:00Z">
        <w:r w:rsidR="00904EF4" w:rsidRPr="008D03A6" w:rsidDel="00DC10F5">
          <w:rPr>
            <w:rFonts w:ascii="Crimson Text" w:hAnsi="Crimson Text"/>
            <w:color w:val="000000" w:themeColor="text1"/>
            <w:sz w:val="26"/>
            <w:szCs w:val="26"/>
          </w:rPr>
          <w:delText>bosque encantado</w:delText>
        </w:r>
      </w:del>
      <w:ins w:id="370" w:author="PC" w:date="2025-06-16T14:16:00Z">
        <w:r w:rsidR="00DC10F5">
          <w:rPr>
            <w:rFonts w:ascii="Crimson Text" w:hAnsi="Crimson Text"/>
            <w:color w:val="000000" w:themeColor="text1"/>
            <w:sz w:val="26"/>
            <w:szCs w:val="26"/>
          </w:rPr>
          <w:t>Bosque Encantado</w:t>
        </w:r>
      </w:ins>
      <w:r w:rsidR="00904EF4" w:rsidRPr="008D03A6">
        <w:rPr>
          <w:rFonts w:ascii="Crimson Text" w:hAnsi="Crimson Text"/>
          <w:color w:val="000000" w:themeColor="text1"/>
          <w:sz w:val="26"/>
          <w:szCs w:val="26"/>
        </w:rPr>
        <w:t>. Supongo</w:t>
      </w:r>
      <w:r w:rsidR="00452CDD" w:rsidRPr="008D03A6">
        <w:rPr>
          <w:rFonts w:ascii="Crimson Text" w:hAnsi="Crimson Text"/>
          <w:color w:val="000000" w:themeColor="text1"/>
          <w:sz w:val="26"/>
          <w:szCs w:val="26"/>
        </w:rPr>
        <w:t>,</w:t>
      </w:r>
      <w:r w:rsidR="00904EF4" w:rsidRPr="008D03A6">
        <w:rPr>
          <w:rFonts w:ascii="Crimson Text" w:hAnsi="Crimson Text"/>
          <w:color w:val="000000" w:themeColor="text1"/>
          <w:sz w:val="26"/>
          <w:szCs w:val="26"/>
        </w:rPr>
        <w:t xml:space="preserve"> porque tampoco </w:t>
      </w:r>
      <w:r w:rsidR="00073AB3" w:rsidRPr="008D03A6">
        <w:rPr>
          <w:rFonts w:ascii="Crimson Text" w:hAnsi="Crimson Text"/>
          <w:color w:val="000000" w:themeColor="text1"/>
          <w:sz w:val="26"/>
          <w:szCs w:val="26"/>
        </w:rPr>
        <w:t>lo sabían</w:t>
      </w:r>
      <w:r w:rsidR="007B4076"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904EF4" w:rsidRPr="008D03A6">
        <w:rPr>
          <w:rFonts w:ascii="Crimson Text" w:hAnsi="Crimson Text"/>
          <w:color w:val="000000" w:themeColor="text1"/>
          <w:sz w:val="26"/>
          <w:szCs w:val="26"/>
        </w:rPr>
        <w:t xml:space="preserve">respondió, enigmático, </w:t>
      </w:r>
      <w:r w:rsidR="007B4076" w:rsidRPr="008D03A6">
        <w:rPr>
          <w:rFonts w:ascii="Crimson Text" w:hAnsi="Crimson Text"/>
          <w:color w:val="000000" w:themeColor="text1"/>
          <w:sz w:val="26"/>
          <w:szCs w:val="26"/>
        </w:rPr>
        <w:t xml:space="preserve">y </w:t>
      </w:r>
      <w:r w:rsidR="00537D69" w:rsidRPr="008D03A6">
        <w:rPr>
          <w:rFonts w:ascii="Crimson Text" w:hAnsi="Crimson Text"/>
          <w:color w:val="000000" w:themeColor="text1"/>
          <w:sz w:val="26"/>
          <w:szCs w:val="26"/>
        </w:rPr>
        <w:t>l</w:t>
      </w:r>
      <w:r w:rsidR="00904EF4" w:rsidRPr="008D03A6">
        <w:rPr>
          <w:rFonts w:ascii="Crimson Text" w:hAnsi="Crimson Text"/>
          <w:color w:val="000000" w:themeColor="text1"/>
          <w:sz w:val="26"/>
          <w:szCs w:val="26"/>
        </w:rPr>
        <w:t xml:space="preserve">a intriga se </w:t>
      </w:r>
      <w:del w:id="371" w:author="PC" w:date="2025-06-16T20:45:00Z">
        <w:r w:rsidR="00904EF4" w:rsidRPr="008D03A6" w:rsidDel="00632404">
          <w:rPr>
            <w:rFonts w:ascii="Crimson Text" w:hAnsi="Crimson Text"/>
            <w:color w:val="000000" w:themeColor="text1"/>
            <w:sz w:val="26"/>
            <w:szCs w:val="26"/>
          </w:rPr>
          <w:delText xml:space="preserve">apoderaba </w:delText>
        </w:r>
      </w:del>
      <w:ins w:id="372" w:author="PC" w:date="2025-06-16T20:45:00Z">
        <w:r w:rsidR="00632404">
          <w:rPr>
            <w:rFonts w:ascii="Crimson Text" w:hAnsi="Crimson Text"/>
            <w:color w:val="000000" w:themeColor="text1"/>
            <w:sz w:val="26"/>
            <w:szCs w:val="26"/>
          </w:rPr>
          <w:t>apoderó</w:t>
        </w:r>
        <w:r w:rsidR="00632404" w:rsidRPr="008D03A6">
          <w:rPr>
            <w:rFonts w:ascii="Crimson Text" w:hAnsi="Crimson Text"/>
            <w:color w:val="000000" w:themeColor="text1"/>
            <w:sz w:val="26"/>
            <w:szCs w:val="26"/>
          </w:rPr>
          <w:t xml:space="preserve"> </w:t>
        </w:r>
      </w:ins>
      <w:r w:rsidR="00904EF4" w:rsidRPr="008D03A6">
        <w:rPr>
          <w:rFonts w:ascii="Crimson Text" w:hAnsi="Crimson Text"/>
          <w:color w:val="000000" w:themeColor="text1"/>
          <w:sz w:val="26"/>
          <w:szCs w:val="26"/>
        </w:rPr>
        <w:t>de Eros</w:t>
      </w:r>
      <w:r>
        <w:rPr>
          <w:rFonts w:ascii="Crimson Text" w:hAnsi="Crimson Text"/>
          <w:color w:val="000000" w:themeColor="text1"/>
          <w:sz w:val="26"/>
          <w:szCs w:val="26"/>
        </w:rPr>
        <w:t>—</w:t>
      </w:r>
      <w:r w:rsidR="00904EF4" w:rsidRPr="008D03A6">
        <w:rPr>
          <w:rFonts w:ascii="Crimson Text" w:hAnsi="Crimson Text"/>
          <w:color w:val="000000" w:themeColor="text1"/>
          <w:sz w:val="26"/>
          <w:szCs w:val="26"/>
        </w:rPr>
        <w:t>. En el interior de las personas</w:t>
      </w:r>
      <w:del w:id="373" w:author="PC" w:date="2025-06-16T20:45:00Z">
        <w:r w:rsidR="00904EF4" w:rsidRPr="008D03A6" w:rsidDel="00632404">
          <w:rPr>
            <w:rFonts w:ascii="Crimson Text" w:hAnsi="Crimson Text"/>
            <w:color w:val="000000" w:themeColor="text1"/>
            <w:sz w:val="26"/>
            <w:szCs w:val="26"/>
          </w:rPr>
          <w:delText>,</w:delText>
        </w:r>
      </w:del>
      <w:r w:rsidR="00904EF4" w:rsidRPr="008D03A6">
        <w:rPr>
          <w:rFonts w:ascii="Crimson Text" w:hAnsi="Crimson Text"/>
          <w:color w:val="000000" w:themeColor="text1"/>
          <w:sz w:val="26"/>
          <w:szCs w:val="26"/>
        </w:rPr>
        <w:t xml:space="preserve"> </w:t>
      </w:r>
      <w:r w:rsidR="00452CDD" w:rsidRPr="008D03A6">
        <w:rPr>
          <w:rFonts w:ascii="Crimson Text" w:hAnsi="Crimson Text"/>
          <w:color w:val="000000" w:themeColor="text1"/>
          <w:sz w:val="26"/>
          <w:szCs w:val="26"/>
        </w:rPr>
        <w:t>acecha</w:t>
      </w:r>
      <w:r w:rsidR="00904EF4" w:rsidRPr="008D03A6">
        <w:rPr>
          <w:rFonts w:ascii="Crimson Text" w:hAnsi="Crimson Text"/>
          <w:color w:val="000000" w:themeColor="text1"/>
          <w:sz w:val="26"/>
          <w:szCs w:val="26"/>
        </w:rPr>
        <w:t xml:space="preserve"> un </w:t>
      </w:r>
      <w:r w:rsidR="00073AB3" w:rsidRPr="008D03A6">
        <w:rPr>
          <w:rFonts w:ascii="Crimson Text" w:hAnsi="Crimson Text"/>
          <w:color w:val="000000" w:themeColor="text1"/>
          <w:sz w:val="26"/>
          <w:szCs w:val="26"/>
        </w:rPr>
        <w:t xml:space="preserve">demonio </w:t>
      </w:r>
      <w:r w:rsidR="007B4076" w:rsidRPr="008D03A6">
        <w:rPr>
          <w:rFonts w:ascii="Crimson Text" w:hAnsi="Crimson Text"/>
          <w:color w:val="000000" w:themeColor="text1"/>
          <w:sz w:val="26"/>
          <w:szCs w:val="26"/>
        </w:rPr>
        <w:t xml:space="preserve">aún </w:t>
      </w:r>
      <w:r w:rsidR="00073AB3" w:rsidRPr="008D03A6">
        <w:rPr>
          <w:rFonts w:ascii="Crimson Text" w:hAnsi="Crimson Text"/>
          <w:color w:val="000000" w:themeColor="text1"/>
          <w:sz w:val="26"/>
          <w:szCs w:val="26"/>
        </w:rPr>
        <w:t xml:space="preserve">más aterrador que el miedo, y es el pecado. Cuando tu alma se mancha </w:t>
      </w:r>
      <w:r w:rsidR="007B4076" w:rsidRPr="008D03A6">
        <w:rPr>
          <w:rFonts w:ascii="Crimson Text" w:hAnsi="Crimson Text"/>
          <w:color w:val="000000" w:themeColor="text1"/>
          <w:sz w:val="26"/>
          <w:szCs w:val="26"/>
        </w:rPr>
        <w:t>con</w:t>
      </w:r>
      <w:r w:rsidR="00073AB3" w:rsidRPr="008D03A6">
        <w:rPr>
          <w:rFonts w:ascii="Crimson Text" w:hAnsi="Crimson Text"/>
          <w:color w:val="000000" w:themeColor="text1"/>
          <w:sz w:val="26"/>
          <w:szCs w:val="26"/>
        </w:rPr>
        <w:t xml:space="preserve"> él, </w:t>
      </w:r>
      <w:r w:rsidR="007B4076" w:rsidRPr="008D03A6">
        <w:rPr>
          <w:rFonts w:ascii="Crimson Text" w:hAnsi="Crimson Text"/>
          <w:color w:val="000000" w:themeColor="text1"/>
          <w:sz w:val="26"/>
          <w:szCs w:val="26"/>
        </w:rPr>
        <w:t>no puedes</w:t>
      </w:r>
      <w:r w:rsidR="00073AB3" w:rsidRPr="008D03A6">
        <w:rPr>
          <w:rFonts w:ascii="Crimson Text" w:hAnsi="Crimson Text"/>
          <w:color w:val="000000" w:themeColor="text1"/>
          <w:sz w:val="26"/>
          <w:szCs w:val="26"/>
        </w:rPr>
        <w:t xml:space="preserve"> escapar</w:t>
      </w:r>
      <w:r w:rsidR="007B4076" w:rsidRPr="008D03A6">
        <w:rPr>
          <w:rFonts w:ascii="Crimson Text" w:hAnsi="Crimson Text"/>
          <w:color w:val="000000" w:themeColor="text1"/>
          <w:sz w:val="26"/>
          <w:szCs w:val="26"/>
        </w:rPr>
        <w:t xml:space="preserve"> del destino</w:t>
      </w:r>
      <w:r w:rsidR="00073AB3" w:rsidRPr="008D03A6">
        <w:rPr>
          <w:rFonts w:ascii="Crimson Text" w:hAnsi="Crimson Text"/>
          <w:color w:val="000000" w:themeColor="text1"/>
          <w:sz w:val="26"/>
          <w:szCs w:val="26"/>
        </w:rPr>
        <w:t xml:space="preserve">. </w:t>
      </w:r>
      <w:r w:rsidR="007B4076" w:rsidRPr="008D03A6">
        <w:rPr>
          <w:rFonts w:ascii="Crimson Text" w:hAnsi="Crimson Text"/>
          <w:color w:val="000000" w:themeColor="text1"/>
          <w:sz w:val="26"/>
          <w:szCs w:val="26"/>
        </w:rPr>
        <w:t xml:space="preserve">Todo vuelve, y </w:t>
      </w:r>
      <w:r w:rsidR="000E1514" w:rsidRPr="008D03A6">
        <w:rPr>
          <w:rFonts w:ascii="Crimson Text" w:hAnsi="Crimson Text"/>
          <w:color w:val="000000" w:themeColor="text1"/>
          <w:sz w:val="26"/>
          <w:szCs w:val="26"/>
        </w:rPr>
        <w:t>esa deuda</w:t>
      </w:r>
      <w:r w:rsidR="00073AB3" w:rsidRPr="008D03A6">
        <w:rPr>
          <w:rFonts w:ascii="Crimson Text" w:hAnsi="Crimson Text"/>
          <w:color w:val="000000" w:themeColor="text1"/>
          <w:sz w:val="26"/>
          <w:szCs w:val="26"/>
        </w:rPr>
        <w:t xml:space="preserve"> </w:t>
      </w:r>
      <w:commentRangeStart w:id="374"/>
      <w:r w:rsidR="007B4076" w:rsidRPr="008D03A6">
        <w:rPr>
          <w:rFonts w:ascii="Crimson Text" w:hAnsi="Crimson Text"/>
          <w:color w:val="000000" w:themeColor="text1"/>
          <w:sz w:val="26"/>
          <w:szCs w:val="26"/>
        </w:rPr>
        <w:t>sólo</w:t>
      </w:r>
      <w:ins w:id="375" w:author="PC" w:date="2025-06-16T20:45:00Z">
        <w:r w:rsidR="00632404">
          <w:rPr>
            <w:rFonts w:ascii="Crimson Text" w:hAnsi="Crimson Text"/>
            <w:color w:val="000000" w:themeColor="text1"/>
            <w:sz w:val="26"/>
            <w:szCs w:val="26"/>
          </w:rPr>
          <w:t xml:space="preserve"> se paga</w:t>
        </w:r>
      </w:ins>
      <w:r w:rsidR="007B4076" w:rsidRPr="008D03A6">
        <w:rPr>
          <w:rFonts w:ascii="Crimson Text" w:hAnsi="Crimson Text"/>
          <w:color w:val="000000" w:themeColor="text1"/>
          <w:sz w:val="26"/>
          <w:szCs w:val="26"/>
        </w:rPr>
        <w:t xml:space="preserve"> </w:t>
      </w:r>
      <w:r w:rsidR="00073AB3" w:rsidRPr="008D03A6">
        <w:rPr>
          <w:rFonts w:ascii="Crimson Text" w:hAnsi="Crimson Text"/>
          <w:color w:val="000000" w:themeColor="text1"/>
          <w:sz w:val="26"/>
          <w:szCs w:val="26"/>
        </w:rPr>
        <w:t>con dolor</w:t>
      </w:r>
      <w:commentRangeEnd w:id="374"/>
      <w:r w:rsidR="00632404">
        <w:rPr>
          <w:rStyle w:val="Refdecomentario"/>
        </w:rPr>
        <w:commentReference w:id="374"/>
      </w:r>
      <w:del w:id="376" w:author="PC" w:date="2025-06-16T20:45:00Z">
        <w:r w:rsidR="00073AB3" w:rsidRPr="008D03A6" w:rsidDel="00632404">
          <w:rPr>
            <w:rFonts w:ascii="Crimson Text" w:hAnsi="Crimson Text"/>
            <w:color w:val="000000" w:themeColor="text1"/>
            <w:sz w:val="26"/>
            <w:szCs w:val="26"/>
          </w:rPr>
          <w:delText xml:space="preserve"> se paga</w:delText>
        </w:r>
      </w:del>
      <w:r w:rsidR="00073AB3" w:rsidRPr="008D03A6">
        <w:rPr>
          <w:rFonts w:ascii="Crimson Text" w:hAnsi="Crimson Text"/>
          <w:color w:val="000000" w:themeColor="text1"/>
          <w:sz w:val="26"/>
          <w:szCs w:val="26"/>
        </w:rPr>
        <w:t>.</w:t>
      </w:r>
    </w:p>
    <w:p w:rsidR="00073AB3" w:rsidRPr="008D03A6" w:rsidRDefault="00894812" w:rsidP="006701A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73AB3" w:rsidRPr="008D03A6">
        <w:rPr>
          <w:rFonts w:ascii="Crimson Text" w:hAnsi="Crimson Text"/>
          <w:color w:val="000000" w:themeColor="text1"/>
          <w:sz w:val="26"/>
          <w:szCs w:val="26"/>
        </w:rPr>
        <w:t>No entiendo</w:t>
      </w:r>
      <w:del w:id="377" w:author="PC" w:date="2025-06-16T20:46:00Z">
        <w:r w:rsidR="00073AB3" w:rsidRPr="008D03A6" w:rsidDel="00632404">
          <w:rPr>
            <w:rFonts w:ascii="Crimson Text" w:hAnsi="Crimson Text"/>
            <w:color w:val="000000" w:themeColor="text1"/>
            <w:sz w:val="26"/>
            <w:szCs w:val="26"/>
          </w:rPr>
          <w:delText>. ¿</w:delText>
        </w:r>
        <w:r w:rsidR="00842FCD" w:rsidRPr="008D03A6" w:rsidDel="00632404">
          <w:rPr>
            <w:rFonts w:ascii="Crimson Text" w:hAnsi="Crimson Text"/>
            <w:color w:val="000000" w:themeColor="text1"/>
            <w:sz w:val="26"/>
            <w:szCs w:val="26"/>
          </w:rPr>
          <w:delText>Qué</w:delText>
        </w:r>
      </w:del>
      <w:ins w:id="378" w:author="PC" w:date="2025-06-16T20:46:00Z">
        <w:r w:rsidR="00632404">
          <w:rPr>
            <w:rFonts w:ascii="Crimson Text" w:hAnsi="Crimson Text"/>
            <w:color w:val="000000" w:themeColor="text1"/>
            <w:sz w:val="26"/>
            <w:szCs w:val="26"/>
          </w:rPr>
          <w:t>, ¿qué</w:t>
        </w:r>
      </w:ins>
      <w:del w:id="379" w:author="PC" w:date="2025-06-16T20:46:00Z">
        <w:r w:rsidR="00073AB3" w:rsidRPr="008D03A6" w:rsidDel="00632404">
          <w:rPr>
            <w:rFonts w:ascii="Crimson Text" w:hAnsi="Crimson Text"/>
            <w:color w:val="000000" w:themeColor="text1"/>
            <w:sz w:val="26"/>
            <w:szCs w:val="26"/>
          </w:rPr>
          <w:delText xml:space="preserve"> tiene</w:delText>
        </w:r>
      </w:del>
      <w:ins w:id="380" w:author="PC" w:date="2025-06-16T20:46:00Z">
        <w:r w:rsidR="00632404">
          <w:rPr>
            <w:rFonts w:ascii="Crimson Text" w:hAnsi="Crimson Text"/>
            <w:color w:val="000000" w:themeColor="text1"/>
            <w:sz w:val="26"/>
            <w:szCs w:val="26"/>
          </w:rPr>
          <w:t xml:space="preserve"> tiene</w:t>
        </w:r>
      </w:ins>
      <w:r w:rsidR="00073AB3" w:rsidRPr="008D03A6">
        <w:rPr>
          <w:rFonts w:ascii="Crimson Text" w:hAnsi="Crimson Text"/>
          <w:color w:val="000000" w:themeColor="text1"/>
          <w:sz w:val="26"/>
          <w:szCs w:val="26"/>
        </w:rPr>
        <w:t xml:space="preserve"> que ver el bosque </w:t>
      </w:r>
      <w:r w:rsidR="007B4076" w:rsidRPr="008D03A6">
        <w:rPr>
          <w:rFonts w:ascii="Crimson Text" w:hAnsi="Crimson Text"/>
          <w:color w:val="000000" w:themeColor="text1"/>
          <w:sz w:val="26"/>
          <w:szCs w:val="26"/>
        </w:rPr>
        <w:t>y</w:t>
      </w:r>
      <w:r w:rsidR="00073AB3" w:rsidRPr="008D03A6">
        <w:rPr>
          <w:rFonts w:ascii="Crimson Text" w:hAnsi="Crimson Text"/>
          <w:color w:val="000000" w:themeColor="text1"/>
          <w:sz w:val="26"/>
          <w:szCs w:val="26"/>
        </w:rPr>
        <w:t xml:space="preserve"> los pecados?</w:t>
      </w:r>
    </w:p>
    <w:p w:rsidR="00073AB3" w:rsidRPr="008D03A6" w:rsidRDefault="00894812" w:rsidP="006701A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73AB3" w:rsidRPr="008D03A6">
        <w:rPr>
          <w:rFonts w:ascii="Crimson Text" w:hAnsi="Crimson Text"/>
          <w:color w:val="000000" w:themeColor="text1"/>
          <w:sz w:val="26"/>
          <w:szCs w:val="26"/>
        </w:rPr>
        <w:t xml:space="preserve">Si </w:t>
      </w:r>
      <w:r w:rsidR="00452CDD" w:rsidRPr="008D03A6">
        <w:rPr>
          <w:rFonts w:ascii="Crimson Text" w:hAnsi="Crimson Text"/>
          <w:color w:val="000000" w:themeColor="text1"/>
          <w:sz w:val="26"/>
          <w:szCs w:val="26"/>
        </w:rPr>
        <w:t>logras superar</w:t>
      </w:r>
      <w:r w:rsidR="00073AB3" w:rsidRPr="008D03A6">
        <w:rPr>
          <w:rFonts w:ascii="Crimson Text" w:hAnsi="Crimson Text"/>
          <w:color w:val="000000" w:themeColor="text1"/>
          <w:sz w:val="26"/>
          <w:szCs w:val="26"/>
        </w:rPr>
        <w:t xml:space="preserve"> tus miedos, el siguiente desafío es mucho más aterrador. El bosque intensifica</w:t>
      </w:r>
      <w:r w:rsidR="00A5138F" w:rsidRPr="008D03A6">
        <w:rPr>
          <w:rFonts w:ascii="Crimson Text" w:hAnsi="Crimson Text"/>
          <w:color w:val="000000" w:themeColor="text1"/>
          <w:sz w:val="26"/>
          <w:szCs w:val="26"/>
        </w:rPr>
        <w:t>rá</w:t>
      </w:r>
      <w:r w:rsidR="00073AB3" w:rsidRPr="008D03A6">
        <w:rPr>
          <w:rFonts w:ascii="Crimson Text" w:hAnsi="Crimson Text"/>
          <w:color w:val="000000" w:themeColor="text1"/>
          <w:sz w:val="26"/>
          <w:szCs w:val="26"/>
        </w:rPr>
        <w:t xml:space="preserve"> tus </w:t>
      </w:r>
      <w:r w:rsidR="007B4076" w:rsidRPr="008D03A6">
        <w:rPr>
          <w:rFonts w:ascii="Crimson Text" w:hAnsi="Crimson Text"/>
          <w:color w:val="000000" w:themeColor="text1"/>
          <w:sz w:val="26"/>
          <w:szCs w:val="26"/>
        </w:rPr>
        <w:t>peores</w:t>
      </w:r>
      <w:r w:rsidR="00073AB3" w:rsidRPr="008D03A6">
        <w:rPr>
          <w:rFonts w:ascii="Crimson Text" w:hAnsi="Crimson Text"/>
          <w:color w:val="000000" w:themeColor="text1"/>
          <w:sz w:val="26"/>
          <w:szCs w:val="26"/>
        </w:rPr>
        <w:t xml:space="preserve"> bajezas, sentirás </w:t>
      </w:r>
      <w:r w:rsidR="007B4076" w:rsidRPr="008D03A6">
        <w:rPr>
          <w:rFonts w:ascii="Crimson Text" w:hAnsi="Crimson Text"/>
          <w:color w:val="000000" w:themeColor="text1"/>
          <w:sz w:val="26"/>
          <w:szCs w:val="26"/>
        </w:rPr>
        <w:t xml:space="preserve">tu parte oscura </w:t>
      </w:r>
      <w:r w:rsidR="00073AB3" w:rsidRPr="008D03A6">
        <w:rPr>
          <w:rFonts w:ascii="Crimson Text" w:hAnsi="Crimson Text"/>
          <w:color w:val="000000" w:themeColor="text1"/>
          <w:sz w:val="26"/>
          <w:szCs w:val="26"/>
        </w:rPr>
        <w:t>a flor de piel</w:t>
      </w:r>
      <w:del w:id="381" w:author="PC" w:date="2025-06-16T20:46:00Z">
        <w:r w:rsidR="00073AB3" w:rsidRPr="008D03A6" w:rsidDel="00632404">
          <w:rPr>
            <w:rFonts w:ascii="Crimson Text" w:hAnsi="Crimson Text"/>
            <w:color w:val="000000" w:themeColor="text1"/>
            <w:sz w:val="26"/>
            <w:szCs w:val="26"/>
          </w:rPr>
          <w:delText>,</w:delText>
        </w:r>
      </w:del>
      <w:r w:rsidR="00073AB3" w:rsidRPr="008D03A6">
        <w:rPr>
          <w:rFonts w:ascii="Crimson Text" w:hAnsi="Crimson Text"/>
          <w:color w:val="000000" w:themeColor="text1"/>
          <w:sz w:val="26"/>
          <w:szCs w:val="26"/>
        </w:rPr>
        <w:t xml:space="preserve"> y </w:t>
      </w:r>
      <w:r w:rsidR="00A5138F" w:rsidRPr="008D03A6">
        <w:rPr>
          <w:rFonts w:ascii="Crimson Text" w:hAnsi="Crimson Text"/>
          <w:color w:val="000000" w:themeColor="text1"/>
          <w:sz w:val="26"/>
          <w:szCs w:val="26"/>
        </w:rPr>
        <w:t>todo lo malo que hayas hecho se volverá en tu contra</w:t>
      </w:r>
      <w:del w:id="382" w:author="PC" w:date="2025-06-16T20:46:00Z">
        <w:r w:rsidR="00A5138F" w:rsidRPr="008D03A6" w:rsidDel="00632404">
          <w:rPr>
            <w:rFonts w:ascii="Crimson Text" w:hAnsi="Crimson Text"/>
            <w:color w:val="000000" w:themeColor="text1"/>
            <w:sz w:val="26"/>
            <w:szCs w:val="26"/>
          </w:rPr>
          <w:delText>, te</w:delText>
        </w:r>
      </w:del>
      <w:ins w:id="383" w:author="PC" w:date="2025-06-16T20:47:00Z">
        <w:r w:rsidR="00632404">
          <w:rPr>
            <w:rFonts w:ascii="Crimson Text" w:hAnsi="Crimson Text"/>
            <w:color w:val="000000" w:themeColor="text1"/>
            <w:sz w:val="26"/>
            <w:szCs w:val="26"/>
          </w:rPr>
          <w:t xml:space="preserve"> —las sombras en su voz eran tan densas como lo que narraba</w:t>
        </w:r>
      </w:ins>
      <w:ins w:id="384" w:author="PC" w:date="2025-06-16T20:48:00Z">
        <w:r w:rsidR="00632404">
          <w:rPr>
            <w:rFonts w:ascii="Crimson Text" w:hAnsi="Crimson Text"/>
            <w:color w:val="000000" w:themeColor="text1"/>
            <w:sz w:val="26"/>
            <w:szCs w:val="26"/>
          </w:rPr>
          <w:t>—</w:t>
        </w:r>
      </w:ins>
      <w:ins w:id="385" w:author="PC" w:date="2025-06-16T20:46:00Z">
        <w:r w:rsidR="00632404">
          <w:rPr>
            <w:rFonts w:ascii="Crimson Text" w:hAnsi="Crimson Text"/>
            <w:color w:val="000000" w:themeColor="text1"/>
            <w:sz w:val="26"/>
            <w:szCs w:val="26"/>
          </w:rPr>
          <w:t>. Te</w:t>
        </w:r>
      </w:ins>
      <w:r w:rsidR="00A5138F" w:rsidRPr="008D03A6">
        <w:rPr>
          <w:rFonts w:ascii="Crimson Text" w:hAnsi="Crimson Text"/>
          <w:color w:val="000000" w:themeColor="text1"/>
          <w:sz w:val="26"/>
          <w:szCs w:val="26"/>
        </w:rPr>
        <w:t xml:space="preserve"> enfrentarás a ti mismo en un duelo </w:t>
      </w:r>
      <w:r w:rsidR="00A5138F" w:rsidRPr="008D03A6">
        <w:rPr>
          <w:rFonts w:ascii="Crimson Text" w:hAnsi="Crimson Text"/>
          <w:color w:val="000000" w:themeColor="text1"/>
          <w:sz w:val="26"/>
          <w:szCs w:val="26"/>
        </w:rPr>
        <w:lastRenderedPageBreak/>
        <w:t>interno que te llevará a la locura. Yo fui sometido a eso</w:t>
      </w:r>
      <w:del w:id="386" w:author="PC" w:date="2025-06-16T20:48:00Z">
        <w:r w:rsidR="00A5138F" w:rsidRPr="008D03A6" w:rsidDel="00632404">
          <w:rPr>
            <w:rFonts w:ascii="Crimson Text" w:hAnsi="Crimson Text"/>
            <w:color w:val="000000" w:themeColor="text1"/>
            <w:sz w:val="26"/>
            <w:szCs w:val="26"/>
          </w:rPr>
          <w:delText>,</w:delText>
        </w:r>
      </w:del>
      <w:r w:rsidR="00A5138F" w:rsidRPr="008D03A6">
        <w:rPr>
          <w:rFonts w:ascii="Crimson Text" w:hAnsi="Crimson Text"/>
          <w:color w:val="000000" w:themeColor="text1"/>
          <w:sz w:val="26"/>
          <w:szCs w:val="26"/>
        </w:rPr>
        <w:t xml:space="preserve"> y nadie </w:t>
      </w:r>
      <w:r w:rsidR="0027288C" w:rsidRPr="008D03A6">
        <w:rPr>
          <w:rFonts w:ascii="Crimson Text" w:hAnsi="Crimson Text"/>
          <w:color w:val="000000" w:themeColor="text1"/>
          <w:sz w:val="26"/>
          <w:szCs w:val="26"/>
        </w:rPr>
        <w:t>estuvo para ayudarme</w:t>
      </w:r>
      <w:r w:rsidR="00A5138F" w:rsidRPr="008D03A6">
        <w:rPr>
          <w:rFonts w:ascii="Crimson Text" w:hAnsi="Crimson Text"/>
          <w:color w:val="000000" w:themeColor="text1"/>
          <w:sz w:val="26"/>
          <w:szCs w:val="26"/>
        </w:rPr>
        <w:t xml:space="preserve">. Tuve que huir </w:t>
      </w:r>
      <w:r w:rsidR="003946B7" w:rsidRPr="008D03A6">
        <w:rPr>
          <w:rFonts w:ascii="Crimson Text" w:hAnsi="Crimson Text"/>
          <w:color w:val="000000" w:themeColor="text1"/>
          <w:sz w:val="26"/>
          <w:szCs w:val="26"/>
        </w:rPr>
        <w:t xml:space="preserve">de mi </w:t>
      </w:r>
      <w:r w:rsidR="003A67B3" w:rsidRPr="008D03A6">
        <w:rPr>
          <w:rFonts w:ascii="Crimson Text" w:hAnsi="Crimson Text"/>
          <w:color w:val="000000" w:themeColor="text1"/>
          <w:sz w:val="26"/>
          <w:szCs w:val="26"/>
        </w:rPr>
        <w:t>reino</w:t>
      </w:r>
      <w:r w:rsidR="003946B7" w:rsidRPr="008D03A6">
        <w:rPr>
          <w:rFonts w:ascii="Crimson Text" w:hAnsi="Crimson Text"/>
          <w:color w:val="000000" w:themeColor="text1"/>
          <w:sz w:val="26"/>
          <w:szCs w:val="26"/>
        </w:rPr>
        <w:t xml:space="preserve"> </w:t>
      </w:r>
      <w:r w:rsidR="00A5138F" w:rsidRPr="008D03A6">
        <w:rPr>
          <w:rFonts w:ascii="Crimson Text" w:hAnsi="Crimson Text"/>
          <w:color w:val="000000" w:themeColor="text1"/>
          <w:sz w:val="26"/>
          <w:szCs w:val="26"/>
        </w:rPr>
        <w:t xml:space="preserve">antes de ser ejecutado </w:t>
      </w:r>
      <w:r>
        <w:rPr>
          <w:rFonts w:ascii="Crimson Text" w:hAnsi="Crimson Text"/>
          <w:color w:val="000000" w:themeColor="text1"/>
          <w:sz w:val="26"/>
          <w:szCs w:val="26"/>
        </w:rPr>
        <w:t>—</w:t>
      </w:r>
      <w:del w:id="387" w:author="PC" w:date="2025-06-16T20:48:00Z">
        <w:r w:rsidR="00A5138F" w:rsidRPr="008D03A6" w:rsidDel="00632404">
          <w:rPr>
            <w:rFonts w:ascii="Crimson Text" w:hAnsi="Crimson Text"/>
            <w:color w:val="000000" w:themeColor="text1"/>
            <w:sz w:val="26"/>
            <w:szCs w:val="26"/>
          </w:rPr>
          <w:delText>concluyó</w:delText>
        </w:r>
      </w:del>
      <w:ins w:id="388" w:author="PC" w:date="2025-06-16T20:48:00Z">
        <w:r w:rsidR="00632404">
          <w:rPr>
            <w:rFonts w:ascii="Crimson Text" w:hAnsi="Crimson Text"/>
            <w:color w:val="000000" w:themeColor="text1"/>
            <w:sz w:val="26"/>
            <w:szCs w:val="26"/>
          </w:rPr>
          <w:t>lamentó</w:t>
        </w:r>
      </w:ins>
      <w:r w:rsidR="00A5138F" w:rsidRPr="008D03A6">
        <w:rPr>
          <w:rFonts w:ascii="Crimson Text" w:hAnsi="Crimson Text"/>
          <w:color w:val="000000" w:themeColor="text1"/>
          <w:sz w:val="26"/>
          <w:szCs w:val="26"/>
        </w:rPr>
        <w:t>, sin mucha voluntad de continuar.</w:t>
      </w:r>
    </w:p>
    <w:p w:rsidR="00A5138F" w:rsidRPr="008D03A6" w:rsidRDefault="00894812" w:rsidP="006701A4">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A5138F" w:rsidRPr="008D03A6">
        <w:rPr>
          <w:rFonts w:ascii="Crimson Text" w:hAnsi="Crimson Text"/>
          <w:color w:val="000000" w:themeColor="text1"/>
          <w:sz w:val="26"/>
          <w:szCs w:val="26"/>
        </w:rPr>
        <w:t>¿</w:t>
      </w:r>
      <w:proofErr w:type="gramEnd"/>
      <w:r w:rsidR="00A5138F" w:rsidRPr="008D03A6">
        <w:rPr>
          <w:rFonts w:ascii="Crimson Text" w:hAnsi="Crimson Text"/>
          <w:color w:val="000000" w:themeColor="text1"/>
          <w:sz w:val="26"/>
          <w:szCs w:val="26"/>
        </w:rPr>
        <w:t>Cuál fue tu pecado</w:t>
      </w:r>
      <w:del w:id="389" w:author="PC" w:date="2025-06-16T20:48:00Z">
        <w:r w:rsidR="00A5138F" w:rsidRPr="008D03A6" w:rsidDel="00C24CF1">
          <w:rPr>
            <w:rFonts w:ascii="Crimson Text" w:hAnsi="Crimson Text"/>
            <w:color w:val="000000" w:themeColor="text1"/>
            <w:sz w:val="26"/>
            <w:szCs w:val="26"/>
          </w:rPr>
          <w:delText xml:space="preserve"> exactamente</w:delText>
        </w:r>
      </w:del>
      <w:r w:rsidR="00A5138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390" w:author="PC" w:date="2025-06-16T20:49:00Z">
        <w:r w:rsidR="00A5138F" w:rsidRPr="008D03A6" w:rsidDel="00C24CF1">
          <w:rPr>
            <w:rFonts w:ascii="Crimson Text" w:hAnsi="Crimson Text"/>
            <w:color w:val="000000" w:themeColor="text1"/>
            <w:sz w:val="26"/>
            <w:szCs w:val="26"/>
          </w:rPr>
          <w:delText>indagó una vez más,</w:delText>
        </w:r>
      </w:del>
      <w:ins w:id="391" w:author="PC" w:date="2025-06-16T20:49:00Z">
        <w:r w:rsidR="00C24CF1">
          <w:rPr>
            <w:rFonts w:ascii="Crimson Text" w:hAnsi="Crimson Text"/>
            <w:color w:val="000000" w:themeColor="text1"/>
            <w:sz w:val="26"/>
            <w:szCs w:val="26"/>
          </w:rPr>
          <w:t>No quería ser irrespetuoso, pero</w:t>
        </w:r>
      </w:ins>
      <w:r w:rsidR="00A5138F" w:rsidRPr="008D03A6">
        <w:rPr>
          <w:rFonts w:ascii="Crimson Text" w:hAnsi="Crimson Text"/>
          <w:color w:val="000000" w:themeColor="text1"/>
          <w:sz w:val="26"/>
          <w:szCs w:val="26"/>
        </w:rPr>
        <w:t xml:space="preserve"> necesitaba entender la historia completa. Igor se mantuvo callado un momento, y el joven respeto aquella pausa.</w:t>
      </w:r>
    </w:p>
    <w:p w:rsidR="00A5138F" w:rsidRPr="008D03A6" w:rsidRDefault="00894812" w:rsidP="006701A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5138F" w:rsidRPr="008D03A6">
        <w:rPr>
          <w:rFonts w:ascii="Crimson Text" w:hAnsi="Crimson Text"/>
          <w:color w:val="000000" w:themeColor="text1"/>
          <w:sz w:val="26"/>
          <w:szCs w:val="26"/>
        </w:rPr>
        <w:t>Mi pecado fue matar, yo era un asesino</w:t>
      </w:r>
      <w:ins w:id="392" w:author="PC" w:date="2025-06-16T20:49:00Z">
        <w:r w:rsidR="00C24CF1">
          <w:rPr>
            <w:rFonts w:ascii="Crimson Text" w:hAnsi="Crimson Text"/>
            <w:color w:val="000000" w:themeColor="text1"/>
            <w:sz w:val="26"/>
            <w:szCs w:val="26"/>
          </w:rPr>
          <w:t xml:space="preserve"> —dijo al fin, con amargura—</w:t>
        </w:r>
      </w:ins>
      <w:r w:rsidR="00A5138F" w:rsidRPr="008D03A6">
        <w:rPr>
          <w:rFonts w:ascii="Crimson Text" w:hAnsi="Crimson Text"/>
          <w:color w:val="000000" w:themeColor="text1"/>
          <w:sz w:val="26"/>
          <w:szCs w:val="26"/>
        </w:rPr>
        <w:t xml:space="preserve">. En la batalla resultaba útil, defendí como nadie las costas del </w:t>
      </w:r>
      <w:del w:id="393" w:author="PC" w:date="2025-06-16T20:32:00Z">
        <w:r w:rsidR="00A5138F" w:rsidRPr="008D03A6" w:rsidDel="00185E42">
          <w:rPr>
            <w:rFonts w:ascii="Crimson Text" w:hAnsi="Crimson Text"/>
            <w:color w:val="000000" w:themeColor="text1"/>
            <w:sz w:val="26"/>
            <w:szCs w:val="26"/>
          </w:rPr>
          <w:delText>lago de los dioses</w:delText>
        </w:r>
      </w:del>
      <w:ins w:id="394" w:author="PC" w:date="2025-06-16T20:32:00Z">
        <w:r w:rsidR="00185E42">
          <w:rPr>
            <w:rFonts w:ascii="Crimson Text" w:hAnsi="Crimson Text"/>
            <w:color w:val="000000" w:themeColor="text1"/>
            <w:sz w:val="26"/>
            <w:szCs w:val="26"/>
          </w:rPr>
          <w:t>Lago de los Dioses</w:t>
        </w:r>
      </w:ins>
      <w:del w:id="395" w:author="PC" w:date="2025-06-16T20:50:00Z">
        <w:r w:rsidR="00A5138F" w:rsidRPr="008D03A6" w:rsidDel="00ED311C">
          <w:rPr>
            <w:rFonts w:ascii="Crimson Text" w:hAnsi="Crimson Text"/>
            <w:color w:val="000000" w:themeColor="text1"/>
            <w:sz w:val="26"/>
            <w:szCs w:val="26"/>
          </w:rPr>
          <w:delText>, yo lo</w:delText>
        </w:r>
      </w:del>
      <w:ins w:id="396" w:author="PC" w:date="2025-06-16T20:50:00Z">
        <w:r w:rsidR="00ED311C">
          <w:rPr>
            <w:rFonts w:ascii="Crimson Text" w:hAnsi="Crimson Text"/>
            <w:color w:val="000000" w:themeColor="text1"/>
            <w:sz w:val="26"/>
            <w:szCs w:val="26"/>
          </w:rPr>
          <w:t>. Lo</w:t>
        </w:r>
      </w:ins>
      <w:r w:rsidR="00A5138F" w:rsidRPr="008D03A6">
        <w:rPr>
          <w:rFonts w:ascii="Crimson Text" w:hAnsi="Crimson Text"/>
          <w:color w:val="000000" w:themeColor="text1"/>
          <w:sz w:val="26"/>
          <w:szCs w:val="26"/>
        </w:rPr>
        <w:t xml:space="preserve"> hacía por honor, </w:t>
      </w:r>
      <w:r w:rsidR="006340CF" w:rsidRPr="008D03A6">
        <w:rPr>
          <w:rFonts w:ascii="Crimson Text" w:hAnsi="Crimson Text"/>
          <w:color w:val="000000" w:themeColor="text1"/>
          <w:sz w:val="26"/>
          <w:szCs w:val="26"/>
        </w:rPr>
        <w:t>pero también</w:t>
      </w:r>
      <w:r w:rsidR="00A5138F" w:rsidRPr="008D03A6">
        <w:rPr>
          <w:rFonts w:ascii="Crimson Text" w:hAnsi="Crimson Text"/>
          <w:color w:val="000000" w:themeColor="text1"/>
          <w:sz w:val="26"/>
          <w:szCs w:val="26"/>
        </w:rPr>
        <w:t xml:space="preserve"> por placer. Al ver brotar la sangre de mis enemigos, sólo </w:t>
      </w:r>
      <w:r w:rsidR="00537D69" w:rsidRPr="008D03A6">
        <w:rPr>
          <w:rFonts w:ascii="Crimson Text" w:hAnsi="Crimson Text"/>
          <w:color w:val="000000" w:themeColor="text1"/>
          <w:sz w:val="26"/>
          <w:szCs w:val="26"/>
        </w:rPr>
        <w:t>quería</w:t>
      </w:r>
      <w:r w:rsidR="00A5138F" w:rsidRPr="008D03A6">
        <w:rPr>
          <w:rFonts w:ascii="Crimson Text" w:hAnsi="Crimson Text"/>
          <w:color w:val="000000" w:themeColor="text1"/>
          <w:sz w:val="26"/>
          <w:szCs w:val="26"/>
        </w:rPr>
        <w:t xml:space="preserve"> más.</w:t>
      </w:r>
      <w:r w:rsidR="007921C6" w:rsidRPr="008D03A6">
        <w:rPr>
          <w:rFonts w:ascii="Crimson Text" w:hAnsi="Crimson Text"/>
          <w:color w:val="000000" w:themeColor="text1"/>
          <w:sz w:val="26"/>
          <w:szCs w:val="26"/>
        </w:rPr>
        <w:t xml:space="preserve"> Pero lo que pasó aquí dentro fue muy extraño. Ese deseo de matar se volvió </w:t>
      </w:r>
      <w:r w:rsidR="006213AF" w:rsidRPr="008D03A6">
        <w:rPr>
          <w:rFonts w:ascii="Crimson Text" w:hAnsi="Crimson Text"/>
          <w:color w:val="000000" w:themeColor="text1"/>
          <w:sz w:val="26"/>
          <w:szCs w:val="26"/>
        </w:rPr>
        <w:t>imparable</w:t>
      </w:r>
      <w:r w:rsidR="007921C6" w:rsidRPr="008D03A6">
        <w:rPr>
          <w:rFonts w:ascii="Crimson Text" w:hAnsi="Crimson Text"/>
          <w:color w:val="000000" w:themeColor="text1"/>
          <w:sz w:val="26"/>
          <w:szCs w:val="26"/>
        </w:rPr>
        <w:t>, me sentía una bestia más entre las que</w:t>
      </w:r>
      <w:r w:rsidR="00CD6FA2" w:rsidRPr="008D03A6">
        <w:rPr>
          <w:rFonts w:ascii="Crimson Text" w:hAnsi="Crimson Text"/>
          <w:color w:val="000000" w:themeColor="text1"/>
          <w:sz w:val="26"/>
          <w:szCs w:val="26"/>
        </w:rPr>
        <w:t xml:space="preserve"> ya</w:t>
      </w:r>
      <w:r w:rsidR="007921C6" w:rsidRPr="008D03A6">
        <w:rPr>
          <w:rFonts w:ascii="Crimson Text" w:hAnsi="Crimson Text"/>
          <w:color w:val="000000" w:themeColor="text1"/>
          <w:sz w:val="26"/>
          <w:szCs w:val="26"/>
        </w:rPr>
        <w:t xml:space="preserve"> habita</w:t>
      </w:r>
      <w:r w:rsidR="0054380D" w:rsidRPr="008D03A6">
        <w:rPr>
          <w:rFonts w:ascii="Crimson Text" w:hAnsi="Crimson Text"/>
          <w:color w:val="000000" w:themeColor="text1"/>
          <w:sz w:val="26"/>
          <w:szCs w:val="26"/>
        </w:rPr>
        <w:t>ba</w:t>
      </w:r>
      <w:r w:rsidR="007921C6" w:rsidRPr="008D03A6">
        <w:rPr>
          <w:rFonts w:ascii="Crimson Text" w:hAnsi="Crimson Text"/>
          <w:color w:val="000000" w:themeColor="text1"/>
          <w:sz w:val="26"/>
          <w:szCs w:val="26"/>
        </w:rPr>
        <w:t xml:space="preserve">n este lugar. Cuando volví al pueblo, </w:t>
      </w:r>
      <w:r w:rsidR="0027288C" w:rsidRPr="008D03A6">
        <w:rPr>
          <w:rFonts w:ascii="Crimson Text" w:hAnsi="Crimson Text"/>
          <w:color w:val="000000" w:themeColor="text1"/>
          <w:sz w:val="26"/>
          <w:szCs w:val="26"/>
        </w:rPr>
        <w:t>ese</w:t>
      </w:r>
      <w:r w:rsidR="007921C6" w:rsidRPr="008D03A6">
        <w:rPr>
          <w:rFonts w:ascii="Crimson Text" w:hAnsi="Crimson Text"/>
          <w:color w:val="000000" w:themeColor="text1"/>
          <w:sz w:val="26"/>
          <w:szCs w:val="26"/>
        </w:rPr>
        <w:t xml:space="preserve"> impulso no se detu</w:t>
      </w:r>
      <w:r w:rsidR="00296C2E" w:rsidRPr="008D03A6">
        <w:rPr>
          <w:rFonts w:ascii="Crimson Text" w:hAnsi="Crimson Text"/>
          <w:color w:val="000000" w:themeColor="text1"/>
          <w:sz w:val="26"/>
          <w:szCs w:val="26"/>
        </w:rPr>
        <w:t xml:space="preserve">vo, sólo quería </w:t>
      </w:r>
      <w:r w:rsidR="00537D69" w:rsidRPr="008D03A6">
        <w:rPr>
          <w:rFonts w:ascii="Crimson Text" w:hAnsi="Crimson Text"/>
          <w:color w:val="000000" w:themeColor="text1"/>
          <w:sz w:val="26"/>
          <w:szCs w:val="26"/>
        </w:rPr>
        <w:t>más</w:t>
      </w:r>
      <w:r w:rsidR="00296C2E" w:rsidRPr="008D03A6">
        <w:rPr>
          <w:rFonts w:ascii="Crimson Text" w:hAnsi="Crimson Text"/>
          <w:color w:val="000000" w:themeColor="text1"/>
          <w:sz w:val="26"/>
          <w:szCs w:val="26"/>
        </w:rPr>
        <w:t xml:space="preserve"> sangre</w:t>
      </w:r>
      <w:ins w:id="397" w:author="PC" w:date="2025-06-16T20:50:00Z">
        <w:r w:rsidR="00ED311C">
          <w:rPr>
            <w:rFonts w:ascii="Crimson Text" w:hAnsi="Crimson Text"/>
            <w:color w:val="000000" w:themeColor="text1"/>
            <w:sz w:val="26"/>
            <w:szCs w:val="26"/>
          </w:rPr>
          <w:t>:</w:t>
        </w:r>
      </w:ins>
      <w:del w:id="398" w:author="PC" w:date="2025-06-16T20:50:00Z">
        <w:r w:rsidR="00296C2E" w:rsidRPr="008D03A6" w:rsidDel="00ED311C">
          <w:rPr>
            <w:rFonts w:ascii="Crimson Text" w:hAnsi="Crimson Text"/>
            <w:color w:val="000000" w:themeColor="text1"/>
            <w:sz w:val="26"/>
            <w:szCs w:val="26"/>
          </w:rPr>
          <w:delText>,</w:delText>
        </w:r>
      </w:del>
      <w:r w:rsidR="00296C2E" w:rsidRPr="008D03A6">
        <w:rPr>
          <w:rFonts w:ascii="Crimson Text" w:hAnsi="Crimson Text"/>
          <w:color w:val="000000" w:themeColor="text1"/>
          <w:sz w:val="26"/>
          <w:szCs w:val="26"/>
        </w:rPr>
        <w:t xml:space="preserve"> podía olerla, palparla, no pensaba en otra cosa</w:t>
      </w:r>
      <w:ins w:id="399" w:author="PC" w:date="2025-06-16T20:51:00Z">
        <w:r w:rsidR="00ED311C">
          <w:rPr>
            <w:rFonts w:ascii="Crimson Text" w:hAnsi="Crimson Text"/>
            <w:color w:val="000000" w:themeColor="text1"/>
            <w:sz w:val="26"/>
            <w:szCs w:val="26"/>
          </w:rPr>
          <w:t xml:space="preserve"> </w:t>
        </w:r>
      </w:ins>
      <w:del w:id="400" w:author="PC" w:date="2025-06-16T20:51:00Z">
        <w:r w:rsidR="00296C2E" w:rsidRPr="008D03A6" w:rsidDel="00ED311C">
          <w:rPr>
            <w:rFonts w:ascii="Crimson Text" w:hAnsi="Crimson Text"/>
            <w:color w:val="000000" w:themeColor="text1"/>
            <w:sz w:val="26"/>
            <w:szCs w:val="26"/>
          </w:rPr>
          <w:delText>.</w:delText>
        </w:r>
      </w:del>
      <w:ins w:id="401" w:author="PC" w:date="2025-06-16T20:51:00Z">
        <w:r w:rsidR="00ED311C">
          <w:rPr>
            <w:rFonts w:ascii="Crimson Text" w:hAnsi="Crimson Text"/>
            <w:color w:val="000000" w:themeColor="text1"/>
            <w:sz w:val="26"/>
            <w:szCs w:val="26"/>
          </w:rPr>
          <w:t>y</w:t>
        </w:r>
      </w:ins>
      <w:r w:rsidR="00296C2E" w:rsidRPr="008D03A6">
        <w:rPr>
          <w:rFonts w:ascii="Crimson Text" w:hAnsi="Crimson Text"/>
          <w:color w:val="000000" w:themeColor="text1"/>
          <w:sz w:val="26"/>
          <w:szCs w:val="26"/>
        </w:rPr>
        <w:t xml:space="preserve"> </w:t>
      </w:r>
      <w:del w:id="402" w:author="PC" w:date="2025-06-16T20:51:00Z">
        <w:r w:rsidR="00296C2E" w:rsidRPr="008D03A6" w:rsidDel="00ED311C">
          <w:rPr>
            <w:rFonts w:ascii="Crimson Text" w:hAnsi="Crimson Text"/>
            <w:color w:val="000000" w:themeColor="text1"/>
            <w:sz w:val="26"/>
            <w:szCs w:val="26"/>
          </w:rPr>
          <w:delText>Fue todo un desastre</w:delText>
        </w:r>
      </w:del>
      <w:ins w:id="403" w:author="PC" w:date="2025-06-16T20:51:00Z">
        <w:r w:rsidR="00ED311C">
          <w:rPr>
            <w:rFonts w:ascii="Crimson Text" w:hAnsi="Crimson Text"/>
            <w:color w:val="000000" w:themeColor="text1"/>
            <w:sz w:val="26"/>
            <w:szCs w:val="26"/>
          </w:rPr>
          <w:t>provoqué nada más que caos</w:t>
        </w:r>
      </w:ins>
      <w:r w:rsidR="00296C2E" w:rsidRPr="008D03A6">
        <w:rPr>
          <w:rFonts w:ascii="Crimson Text" w:hAnsi="Crimson Text"/>
          <w:color w:val="000000" w:themeColor="text1"/>
          <w:sz w:val="26"/>
          <w:szCs w:val="26"/>
        </w:rPr>
        <w:t xml:space="preserve">. Pero ese no era yo, el bosque </w:t>
      </w:r>
      <w:r w:rsidR="0027288C" w:rsidRPr="008D03A6">
        <w:rPr>
          <w:rFonts w:ascii="Crimson Text" w:hAnsi="Crimson Text"/>
          <w:color w:val="000000" w:themeColor="text1"/>
          <w:sz w:val="26"/>
          <w:szCs w:val="26"/>
        </w:rPr>
        <w:t>había nublado mi juicio</w:t>
      </w:r>
      <w:r w:rsidR="00296C2E" w:rsidRPr="008D03A6">
        <w:rPr>
          <w:rFonts w:ascii="Crimson Text" w:hAnsi="Crimson Text"/>
          <w:color w:val="000000" w:themeColor="text1"/>
          <w:sz w:val="26"/>
          <w:szCs w:val="26"/>
        </w:rPr>
        <w:t>, y</w:t>
      </w:r>
      <w:r w:rsidR="0027288C" w:rsidRPr="008D03A6">
        <w:rPr>
          <w:rFonts w:ascii="Crimson Text" w:hAnsi="Crimson Text"/>
          <w:color w:val="000000" w:themeColor="text1"/>
          <w:sz w:val="26"/>
          <w:szCs w:val="26"/>
        </w:rPr>
        <w:t xml:space="preserve"> </w:t>
      </w:r>
      <w:r w:rsidR="00537D69" w:rsidRPr="008D03A6">
        <w:rPr>
          <w:rFonts w:ascii="Crimson Text" w:hAnsi="Crimson Text"/>
          <w:color w:val="000000" w:themeColor="text1"/>
          <w:sz w:val="26"/>
          <w:szCs w:val="26"/>
        </w:rPr>
        <w:t>finalmente</w:t>
      </w:r>
      <w:r w:rsidR="00296C2E" w:rsidRPr="008D03A6">
        <w:rPr>
          <w:rFonts w:ascii="Crimson Text" w:hAnsi="Crimson Text"/>
          <w:color w:val="000000" w:themeColor="text1"/>
          <w:sz w:val="26"/>
          <w:szCs w:val="26"/>
        </w:rPr>
        <w:t xml:space="preserve"> el héroe se convirtió en villano.</w:t>
      </w:r>
    </w:p>
    <w:p w:rsidR="006213AF" w:rsidRPr="008D03A6" w:rsidRDefault="00894812" w:rsidP="006701A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213AF" w:rsidRPr="008D03A6">
        <w:rPr>
          <w:rFonts w:ascii="Crimson Text" w:hAnsi="Crimson Text"/>
          <w:color w:val="000000" w:themeColor="text1"/>
          <w:sz w:val="26"/>
          <w:szCs w:val="26"/>
        </w:rPr>
        <w:t xml:space="preserve">Lamento que hayas </w:t>
      </w:r>
      <w:r w:rsidR="00537D69" w:rsidRPr="008D03A6">
        <w:rPr>
          <w:rFonts w:ascii="Crimson Text" w:hAnsi="Crimson Text"/>
          <w:color w:val="000000" w:themeColor="text1"/>
          <w:sz w:val="26"/>
          <w:szCs w:val="26"/>
        </w:rPr>
        <w:t>pasado</w:t>
      </w:r>
      <w:r w:rsidR="006213AF" w:rsidRPr="008D03A6">
        <w:rPr>
          <w:rFonts w:ascii="Crimson Text" w:hAnsi="Crimson Text"/>
          <w:color w:val="000000" w:themeColor="text1"/>
          <w:sz w:val="26"/>
          <w:szCs w:val="26"/>
        </w:rPr>
        <w:t xml:space="preserve"> eso, </w:t>
      </w:r>
      <w:del w:id="404" w:author="PC" w:date="2025-06-16T20:51:00Z">
        <w:r w:rsidR="00537D69" w:rsidRPr="008D03A6" w:rsidDel="00ED311C">
          <w:rPr>
            <w:rFonts w:ascii="Crimson Text" w:hAnsi="Crimson Text"/>
            <w:color w:val="000000" w:themeColor="text1"/>
            <w:sz w:val="26"/>
            <w:szCs w:val="26"/>
          </w:rPr>
          <w:delText xml:space="preserve">habrá </w:delText>
        </w:r>
      </w:del>
      <w:ins w:id="405" w:author="PC" w:date="2025-06-16T20:51:00Z">
        <w:r w:rsidR="00ED311C">
          <w:rPr>
            <w:rFonts w:ascii="Crimson Text" w:hAnsi="Crimson Text"/>
            <w:color w:val="000000" w:themeColor="text1"/>
            <w:sz w:val="26"/>
            <w:szCs w:val="26"/>
          </w:rPr>
          <w:t>debe haber</w:t>
        </w:r>
        <w:r w:rsidR="00ED311C" w:rsidRPr="008D03A6">
          <w:rPr>
            <w:rFonts w:ascii="Crimson Text" w:hAnsi="Crimson Text"/>
            <w:color w:val="000000" w:themeColor="text1"/>
            <w:sz w:val="26"/>
            <w:szCs w:val="26"/>
          </w:rPr>
          <w:t xml:space="preserve"> </w:t>
        </w:r>
      </w:ins>
      <w:r w:rsidR="00537D69" w:rsidRPr="008D03A6">
        <w:rPr>
          <w:rFonts w:ascii="Crimson Text" w:hAnsi="Crimson Text"/>
          <w:color w:val="000000" w:themeColor="text1"/>
          <w:sz w:val="26"/>
          <w:szCs w:val="26"/>
        </w:rPr>
        <w:t>sido</w:t>
      </w:r>
      <w:r w:rsidR="006213AF" w:rsidRPr="008D03A6">
        <w:rPr>
          <w:rFonts w:ascii="Crimson Text" w:hAnsi="Crimson Text"/>
          <w:color w:val="000000" w:themeColor="text1"/>
          <w:sz w:val="26"/>
          <w:szCs w:val="26"/>
        </w:rPr>
        <w:t xml:space="preserve"> aterrador. ¿Crees que ya lo </w:t>
      </w:r>
      <w:r w:rsidR="00074A62" w:rsidRPr="008D03A6">
        <w:rPr>
          <w:rFonts w:ascii="Crimson Text" w:hAnsi="Crimson Text"/>
          <w:color w:val="000000" w:themeColor="text1"/>
          <w:sz w:val="26"/>
          <w:szCs w:val="26"/>
        </w:rPr>
        <w:t>superaste</w:t>
      </w:r>
      <w:r w:rsidR="006213A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406" w:author="PC" w:date="2025-06-16T20:52:00Z">
        <w:r w:rsidR="006213AF" w:rsidRPr="008D03A6" w:rsidDel="00ED311C">
          <w:rPr>
            <w:rFonts w:ascii="Crimson Text" w:hAnsi="Crimson Text"/>
            <w:color w:val="000000" w:themeColor="text1"/>
            <w:sz w:val="26"/>
            <w:szCs w:val="26"/>
          </w:rPr>
          <w:delText>preguntó, con</w:delText>
        </w:r>
        <w:r w:rsidR="00180CAD" w:rsidRPr="008D03A6" w:rsidDel="00ED311C">
          <w:rPr>
            <w:rFonts w:ascii="Crimson Text" w:hAnsi="Crimson Text"/>
            <w:color w:val="000000" w:themeColor="text1"/>
            <w:sz w:val="26"/>
            <w:szCs w:val="26"/>
          </w:rPr>
          <w:delText xml:space="preserve"> cierta</w:delText>
        </w:r>
        <w:r w:rsidR="006213AF" w:rsidRPr="008D03A6" w:rsidDel="00ED311C">
          <w:rPr>
            <w:rFonts w:ascii="Crimson Text" w:hAnsi="Crimson Text"/>
            <w:color w:val="000000" w:themeColor="text1"/>
            <w:sz w:val="26"/>
            <w:szCs w:val="26"/>
          </w:rPr>
          <w:delText xml:space="preserve"> </w:delText>
        </w:r>
        <w:r w:rsidR="00180CAD" w:rsidRPr="008D03A6" w:rsidDel="00ED311C">
          <w:rPr>
            <w:rFonts w:ascii="Crimson Text" w:hAnsi="Crimson Text"/>
            <w:color w:val="000000" w:themeColor="text1"/>
            <w:sz w:val="26"/>
            <w:szCs w:val="26"/>
          </w:rPr>
          <w:delText>incertidumbre</w:delText>
        </w:r>
        <w:r w:rsidR="006213AF" w:rsidRPr="008D03A6" w:rsidDel="00ED311C">
          <w:rPr>
            <w:rFonts w:ascii="Crimson Text" w:hAnsi="Crimson Text"/>
            <w:color w:val="000000" w:themeColor="text1"/>
            <w:sz w:val="26"/>
            <w:szCs w:val="26"/>
          </w:rPr>
          <w:delText>, no</w:delText>
        </w:r>
      </w:del>
      <w:ins w:id="407" w:author="PC" w:date="2025-06-16T20:52:00Z">
        <w:r w:rsidR="00ED311C">
          <w:rPr>
            <w:rFonts w:ascii="Crimson Text" w:hAnsi="Crimson Text"/>
            <w:color w:val="000000" w:themeColor="text1"/>
            <w:sz w:val="26"/>
            <w:szCs w:val="26"/>
          </w:rPr>
          <w:t>No</w:t>
        </w:r>
      </w:ins>
      <w:r w:rsidR="006213AF" w:rsidRPr="008D03A6">
        <w:rPr>
          <w:rFonts w:ascii="Crimson Text" w:hAnsi="Crimson Text"/>
          <w:color w:val="000000" w:themeColor="text1"/>
          <w:sz w:val="26"/>
          <w:szCs w:val="26"/>
        </w:rPr>
        <w:t xml:space="preserve"> quería </w:t>
      </w:r>
      <w:r w:rsidR="00C03DDF" w:rsidRPr="008D03A6">
        <w:rPr>
          <w:rFonts w:ascii="Crimson Text" w:hAnsi="Crimson Text"/>
          <w:color w:val="000000" w:themeColor="text1"/>
          <w:sz w:val="26"/>
          <w:szCs w:val="26"/>
        </w:rPr>
        <w:t xml:space="preserve">convertirse en su próxima </w:t>
      </w:r>
      <w:r w:rsidR="002E09D7" w:rsidRPr="008D03A6">
        <w:rPr>
          <w:rFonts w:ascii="Crimson Text" w:hAnsi="Crimson Text"/>
          <w:color w:val="000000" w:themeColor="text1"/>
          <w:sz w:val="26"/>
          <w:szCs w:val="26"/>
        </w:rPr>
        <w:t>víctima</w:t>
      </w:r>
      <w:ins w:id="408" w:author="PC" w:date="2025-06-16T20:52:00Z">
        <w:r w:rsidR="00ED311C">
          <w:rPr>
            <w:rFonts w:ascii="Crimson Text" w:hAnsi="Crimson Text"/>
            <w:color w:val="000000" w:themeColor="text1"/>
            <w:sz w:val="26"/>
            <w:szCs w:val="26"/>
          </w:rPr>
          <w:t xml:space="preserve"> y</w:t>
        </w:r>
      </w:ins>
      <w:ins w:id="409" w:author="PC" w:date="2025-06-16T20:53:00Z">
        <w:r w:rsidR="00ED311C">
          <w:rPr>
            <w:rFonts w:ascii="Crimson Text" w:hAnsi="Crimson Text"/>
            <w:color w:val="000000" w:themeColor="text1"/>
            <w:sz w:val="26"/>
            <w:szCs w:val="26"/>
          </w:rPr>
          <w:t xml:space="preserve"> su interlocutor había vuelto a provocarle algo de alarma tras su relato</w:t>
        </w:r>
      </w:ins>
      <w:r w:rsidR="006213AF" w:rsidRPr="008D03A6">
        <w:rPr>
          <w:rFonts w:ascii="Crimson Text" w:hAnsi="Crimson Text"/>
          <w:color w:val="000000" w:themeColor="text1"/>
          <w:sz w:val="26"/>
          <w:szCs w:val="26"/>
        </w:rPr>
        <w:t>.</w:t>
      </w:r>
    </w:p>
    <w:p w:rsidR="006213AF" w:rsidRPr="008D03A6" w:rsidRDefault="00894812" w:rsidP="006701A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213AF" w:rsidRPr="008D03A6">
        <w:rPr>
          <w:rFonts w:ascii="Crimson Text" w:hAnsi="Crimson Text"/>
          <w:color w:val="000000" w:themeColor="text1"/>
          <w:sz w:val="26"/>
          <w:szCs w:val="26"/>
        </w:rPr>
        <w:t>Eso pas</w:t>
      </w:r>
      <w:r w:rsidR="00180CAD" w:rsidRPr="008D03A6">
        <w:rPr>
          <w:rFonts w:ascii="Crimson Text" w:hAnsi="Crimson Text"/>
          <w:color w:val="000000" w:themeColor="text1"/>
          <w:sz w:val="26"/>
          <w:szCs w:val="26"/>
        </w:rPr>
        <w:t>ó</w:t>
      </w:r>
      <w:r w:rsidR="006213AF" w:rsidRPr="008D03A6">
        <w:rPr>
          <w:rFonts w:ascii="Crimson Text" w:hAnsi="Crimson Text"/>
          <w:color w:val="000000" w:themeColor="text1"/>
          <w:sz w:val="26"/>
          <w:szCs w:val="26"/>
        </w:rPr>
        <w:t xml:space="preserve"> hace mucho tiempo, es cosa del pasado. </w:t>
      </w:r>
      <w:r w:rsidR="00180CAD" w:rsidRPr="008D03A6">
        <w:rPr>
          <w:rFonts w:ascii="Crimson Text" w:hAnsi="Crimson Text"/>
          <w:color w:val="000000" w:themeColor="text1"/>
          <w:sz w:val="26"/>
          <w:szCs w:val="26"/>
        </w:rPr>
        <w:t>Y</w:t>
      </w:r>
      <w:r w:rsidR="00074A62" w:rsidRPr="008D03A6">
        <w:rPr>
          <w:rFonts w:ascii="Crimson Text" w:hAnsi="Crimson Text"/>
          <w:color w:val="000000" w:themeColor="text1"/>
          <w:sz w:val="26"/>
          <w:szCs w:val="26"/>
        </w:rPr>
        <w:t>a</w:t>
      </w:r>
      <w:r w:rsidR="006213AF" w:rsidRPr="008D03A6">
        <w:rPr>
          <w:rFonts w:ascii="Crimson Text" w:hAnsi="Crimson Text"/>
          <w:color w:val="000000" w:themeColor="text1"/>
          <w:sz w:val="26"/>
          <w:szCs w:val="26"/>
        </w:rPr>
        <w:t xml:space="preserve"> no siento esa ira, ni </w:t>
      </w:r>
      <w:r w:rsidR="00180CAD" w:rsidRPr="008D03A6">
        <w:rPr>
          <w:rFonts w:ascii="Crimson Text" w:hAnsi="Crimson Text"/>
          <w:color w:val="000000" w:themeColor="text1"/>
          <w:sz w:val="26"/>
          <w:szCs w:val="26"/>
        </w:rPr>
        <w:t xml:space="preserve">el </w:t>
      </w:r>
      <w:r w:rsidR="006213AF" w:rsidRPr="008D03A6">
        <w:rPr>
          <w:rFonts w:ascii="Crimson Text" w:hAnsi="Crimson Text"/>
          <w:color w:val="000000" w:themeColor="text1"/>
          <w:sz w:val="26"/>
          <w:szCs w:val="26"/>
        </w:rPr>
        <w:t>deseo de matar</w:t>
      </w:r>
      <w:del w:id="410" w:author="PC" w:date="2025-06-16T20:56:00Z">
        <w:r w:rsidR="006213AF" w:rsidRPr="008D03A6" w:rsidDel="00D20600">
          <w:rPr>
            <w:rFonts w:ascii="Crimson Text" w:hAnsi="Crimson Text"/>
            <w:color w:val="000000" w:themeColor="text1"/>
            <w:sz w:val="26"/>
            <w:szCs w:val="26"/>
          </w:rPr>
          <w:delText>. Sólo</w:delText>
        </w:r>
      </w:del>
      <w:ins w:id="411" w:author="PC" w:date="2025-06-16T20:56:00Z">
        <w:r w:rsidR="00D20600">
          <w:rPr>
            <w:rFonts w:ascii="Crimson Text" w:hAnsi="Crimson Text"/>
            <w:color w:val="000000" w:themeColor="text1"/>
            <w:sz w:val="26"/>
            <w:szCs w:val="26"/>
          </w:rPr>
          <w:t>, sólo</w:t>
        </w:r>
      </w:ins>
      <w:r w:rsidR="006213AF" w:rsidRPr="008D03A6">
        <w:rPr>
          <w:rFonts w:ascii="Crimson Text" w:hAnsi="Crimson Text"/>
          <w:color w:val="000000" w:themeColor="text1"/>
          <w:sz w:val="26"/>
          <w:szCs w:val="26"/>
        </w:rPr>
        <w:t xml:space="preserve"> cazó para sobrevivir</w:t>
      </w:r>
      <w:ins w:id="412" w:author="PC" w:date="2025-06-16T20:56:00Z">
        <w:r w:rsidR="00D20600">
          <w:rPr>
            <w:rFonts w:ascii="Crimson Text" w:hAnsi="Crimson Text"/>
            <w:color w:val="000000" w:themeColor="text1"/>
            <w:sz w:val="26"/>
            <w:szCs w:val="26"/>
          </w:rPr>
          <w:t xml:space="preserve"> —la verdad se trasluc</w:t>
        </w:r>
      </w:ins>
      <w:ins w:id="413" w:author="PC" w:date="2025-06-16T20:57:00Z">
        <w:r w:rsidR="00D20600">
          <w:rPr>
            <w:rFonts w:ascii="Crimson Text" w:hAnsi="Crimson Text"/>
            <w:color w:val="000000" w:themeColor="text1"/>
            <w:sz w:val="26"/>
            <w:szCs w:val="26"/>
          </w:rPr>
          <w:t>ía en su voz—</w:t>
        </w:r>
      </w:ins>
      <w:del w:id="414" w:author="PC" w:date="2025-06-16T20:57:00Z">
        <w:r w:rsidR="006213AF" w:rsidRPr="008D03A6" w:rsidDel="00D20600">
          <w:rPr>
            <w:rFonts w:ascii="Crimson Text" w:hAnsi="Crimson Text"/>
            <w:color w:val="000000" w:themeColor="text1"/>
            <w:sz w:val="26"/>
            <w:szCs w:val="26"/>
          </w:rPr>
          <w:delText>, hoy</w:delText>
        </w:r>
      </w:del>
      <w:ins w:id="415" w:author="PC" w:date="2025-06-16T20:57:00Z">
        <w:r w:rsidR="00D20600">
          <w:rPr>
            <w:rFonts w:ascii="Crimson Text" w:hAnsi="Crimson Text"/>
            <w:color w:val="000000" w:themeColor="text1"/>
            <w:sz w:val="26"/>
            <w:szCs w:val="26"/>
          </w:rPr>
          <w:t>. Hoy</w:t>
        </w:r>
      </w:ins>
      <w:r w:rsidR="006213AF" w:rsidRPr="008D03A6">
        <w:rPr>
          <w:rFonts w:ascii="Crimson Text" w:hAnsi="Crimson Text"/>
          <w:color w:val="000000" w:themeColor="text1"/>
          <w:sz w:val="26"/>
          <w:szCs w:val="26"/>
        </w:rPr>
        <w:t xml:space="preserve"> </w:t>
      </w:r>
      <w:r w:rsidR="00180CAD" w:rsidRPr="008D03A6">
        <w:rPr>
          <w:rFonts w:ascii="Crimson Text" w:hAnsi="Crimson Text"/>
          <w:color w:val="000000" w:themeColor="text1"/>
          <w:sz w:val="26"/>
          <w:szCs w:val="26"/>
        </w:rPr>
        <w:t>me siento</w:t>
      </w:r>
      <w:r w:rsidR="006213AF" w:rsidRPr="008D03A6">
        <w:rPr>
          <w:rFonts w:ascii="Crimson Text" w:hAnsi="Crimson Text"/>
          <w:color w:val="000000" w:themeColor="text1"/>
          <w:sz w:val="26"/>
          <w:szCs w:val="26"/>
        </w:rPr>
        <w:t xml:space="preserve"> en paz y el bosque es mi lugar. Es una vida solitaria, pero </w:t>
      </w:r>
      <w:del w:id="416" w:author="PC" w:date="2025-06-16T20:58:00Z">
        <w:r w:rsidR="006213AF" w:rsidRPr="008D03A6" w:rsidDel="00D20600">
          <w:rPr>
            <w:rFonts w:ascii="Crimson Text" w:hAnsi="Crimson Text"/>
            <w:color w:val="000000" w:themeColor="text1"/>
            <w:sz w:val="26"/>
            <w:szCs w:val="26"/>
          </w:rPr>
          <w:delText>en armonía</w:delText>
        </w:r>
      </w:del>
      <w:ins w:id="417" w:author="PC" w:date="2025-06-16T20:58:00Z">
        <w:r w:rsidR="00D20600">
          <w:rPr>
            <w:rFonts w:ascii="Crimson Text" w:hAnsi="Crimson Text"/>
            <w:color w:val="000000" w:themeColor="text1"/>
            <w:sz w:val="26"/>
            <w:szCs w:val="26"/>
          </w:rPr>
          <w:t>no la cambiaría</w:t>
        </w:r>
      </w:ins>
      <w:r w:rsidR="006213AF" w:rsidRPr="008D03A6">
        <w:rPr>
          <w:rFonts w:ascii="Crimson Text" w:hAnsi="Crimson Text"/>
          <w:color w:val="000000" w:themeColor="text1"/>
          <w:sz w:val="26"/>
          <w:szCs w:val="26"/>
        </w:rPr>
        <w:t>.</w:t>
      </w:r>
    </w:p>
    <w:p w:rsidR="006213AF" w:rsidRPr="008D03A6" w:rsidRDefault="00894812" w:rsidP="006701A4">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213AF" w:rsidRPr="008D03A6">
        <w:rPr>
          <w:rFonts w:ascii="Crimson Text" w:hAnsi="Crimson Text"/>
          <w:color w:val="000000" w:themeColor="text1"/>
          <w:sz w:val="26"/>
          <w:szCs w:val="26"/>
        </w:rPr>
        <w:t xml:space="preserve">Me alegra que lo veas así </w:t>
      </w:r>
      <w:r>
        <w:rPr>
          <w:rFonts w:ascii="Crimson Text" w:hAnsi="Crimson Text"/>
          <w:color w:val="000000" w:themeColor="text1"/>
          <w:sz w:val="26"/>
          <w:szCs w:val="26"/>
        </w:rPr>
        <w:t>—</w:t>
      </w:r>
      <w:del w:id="418" w:author="PC" w:date="2025-06-16T20:59:00Z">
        <w:r w:rsidR="006213AF" w:rsidRPr="008D03A6" w:rsidDel="00D20600">
          <w:rPr>
            <w:rFonts w:ascii="Crimson Text" w:hAnsi="Crimson Text"/>
            <w:color w:val="000000" w:themeColor="text1"/>
            <w:sz w:val="26"/>
            <w:szCs w:val="26"/>
          </w:rPr>
          <w:delText>dijo, más relajado</w:delText>
        </w:r>
      </w:del>
      <w:ins w:id="419" w:author="PC" w:date="2025-06-16T20:59:00Z">
        <w:r w:rsidR="00D20600">
          <w:rPr>
            <w:rFonts w:ascii="Crimson Text" w:hAnsi="Crimson Text"/>
            <w:color w:val="000000" w:themeColor="text1"/>
            <w:sz w:val="26"/>
            <w:szCs w:val="26"/>
          </w:rPr>
          <w:t>las palabras del antiguo guerrero lo habían calmado</w:t>
        </w:r>
      </w:ins>
      <w:r>
        <w:rPr>
          <w:rFonts w:ascii="Crimson Text" w:hAnsi="Crimson Text"/>
          <w:color w:val="000000" w:themeColor="text1"/>
          <w:sz w:val="26"/>
          <w:szCs w:val="26"/>
        </w:rPr>
        <w:t>—</w:t>
      </w:r>
      <w:r w:rsidR="006213AF" w:rsidRPr="008D03A6">
        <w:rPr>
          <w:rFonts w:ascii="Crimson Text" w:hAnsi="Crimson Text"/>
          <w:color w:val="000000" w:themeColor="text1"/>
          <w:sz w:val="26"/>
          <w:szCs w:val="26"/>
        </w:rPr>
        <w:t xml:space="preserve"> Yo pude superar mis miedos</w:t>
      </w:r>
      <w:ins w:id="420" w:author="PC" w:date="2025-06-16T20:59:00Z">
        <w:r w:rsidR="00D20600">
          <w:rPr>
            <w:rFonts w:ascii="Crimson Text" w:hAnsi="Crimson Text"/>
            <w:color w:val="000000" w:themeColor="text1"/>
            <w:sz w:val="26"/>
            <w:szCs w:val="26"/>
          </w:rPr>
          <w:t xml:space="preserve"> y</w:t>
        </w:r>
      </w:ins>
      <w:r w:rsidR="006213AF" w:rsidRPr="008D03A6">
        <w:rPr>
          <w:rFonts w:ascii="Crimson Text" w:hAnsi="Crimson Text"/>
          <w:color w:val="000000" w:themeColor="text1"/>
          <w:sz w:val="26"/>
          <w:szCs w:val="26"/>
        </w:rPr>
        <w:t>,</w:t>
      </w:r>
      <w:ins w:id="421" w:author="PC" w:date="2025-06-16T20:59:00Z">
        <w:r w:rsidR="00D20600">
          <w:rPr>
            <w:rFonts w:ascii="Crimson Text" w:hAnsi="Crimson Text"/>
            <w:color w:val="000000" w:themeColor="text1"/>
            <w:sz w:val="26"/>
            <w:szCs w:val="26"/>
          </w:rPr>
          <w:t xml:space="preserve"> aunque</w:t>
        </w:r>
      </w:ins>
      <w:r w:rsidR="006213AF" w:rsidRPr="008D03A6">
        <w:rPr>
          <w:rFonts w:ascii="Crimson Text" w:hAnsi="Crimson Text"/>
          <w:color w:val="000000" w:themeColor="text1"/>
          <w:sz w:val="26"/>
          <w:szCs w:val="26"/>
        </w:rPr>
        <w:t xml:space="preserve"> no fue fácil, </w:t>
      </w:r>
      <w:del w:id="422" w:author="PC" w:date="2025-06-16T20:59:00Z">
        <w:r w:rsidR="006213AF" w:rsidRPr="008D03A6" w:rsidDel="00D20600">
          <w:rPr>
            <w:rFonts w:ascii="Crimson Text" w:hAnsi="Crimson Text"/>
            <w:color w:val="000000" w:themeColor="text1"/>
            <w:sz w:val="26"/>
            <w:szCs w:val="26"/>
          </w:rPr>
          <w:delText>pero lo logré</w:delText>
        </w:r>
      </w:del>
      <w:ins w:id="423" w:author="PC" w:date="2025-06-16T20:59:00Z">
        <w:r w:rsidR="00D20600">
          <w:rPr>
            <w:rFonts w:ascii="Crimson Text" w:hAnsi="Crimson Text"/>
            <w:color w:val="000000" w:themeColor="text1"/>
            <w:sz w:val="26"/>
            <w:szCs w:val="26"/>
          </w:rPr>
          <w:t>pude lograrlo</w:t>
        </w:r>
      </w:ins>
      <w:r w:rsidR="006213AF" w:rsidRPr="008D03A6">
        <w:rPr>
          <w:rFonts w:ascii="Crimson Text" w:hAnsi="Crimson Text"/>
          <w:color w:val="000000" w:themeColor="text1"/>
          <w:sz w:val="26"/>
          <w:szCs w:val="26"/>
        </w:rPr>
        <w:t>. ¿Crees que deba enfrentarme a mis pecados también?</w:t>
      </w:r>
    </w:p>
    <w:p w:rsidR="006213AF" w:rsidRPr="008D03A6" w:rsidRDefault="00894812" w:rsidP="006213AF">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213AF" w:rsidRPr="008D03A6">
        <w:rPr>
          <w:rFonts w:ascii="Crimson Text" w:hAnsi="Crimson Text"/>
          <w:color w:val="000000" w:themeColor="text1"/>
          <w:sz w:val="26"/>
          <w:szCs w:val="26"/>
        </w:rPr>
        <w:t>Supongo que sí, pero</w:t>
      </w:r>
      <w:del w:id="424" w:author="PC" w:date="2025-06-16T20:59:00Z">
        <w:r w:rsidR="006213AF" w:rsidRPr="008D03A6" w:rsidDel="00D20600">
          <w:rPr>
            <w:rFonts w:ascii="Crimson Text" w:hAnsi="Crimson Text"/>
            <w:color w:val="000000" w:themeColor="text1"/>
            <w:sz w:val="26"/>
            <w:szCs w:val="26"/>
          </w:rPr>
          <w:delText>,</w:delText>
        </w:r>
      </w:del>
      <w:r w:rsidR="006213AF" w:rsidRPr="008D03A6">
        <w:rPr>
          <w:rFonts w:ascii="Crimson Text" w:hAnsi="Crimson Text"/>
          <w:color w:val="000000" w:themeColor="text1"/>
          <w:sz w:val="26"/>
          <w:szCs w:val="26"/>
        </w:rPr>
        <w:t xml:space="preserve"> al menos</w:t>
      </w:r>
      <w:del w:id="425" w:author="PC" w:date="2025-06-16T20:59:00Z">
        <w:r w:rsidR="006213AF" w:rsidRPr="008D03A6" w:rsidDel="00D20600">
          <w:rPr>
            <w:rFonts w:ascii="Crimson Text" w:hAnsi="Crimson Text"/>
            <w:color w:val="000000" w:themeColor="text1"/>
            <w:sz w:val="26"/>
            <w:szCs w:val="26"/>
          </w:rPr>
          <w:delText>,</w:delText>
        </w:r>
      </w:del>
      <w:r w:rsidR="006213AF" w:rsidRPr="008D03A6">
        <w:rPr>
          <w:rFonts w:ascii="Crimson Text" w:hAnsi="Crimson Text"/>
          <w:color w:val="000000" w:themeColor="text1"/>
          <w:sz w:val="26"/>
          <w:szCs w:val="26"/>
        </w:rPr>
        <w:t xml:space="preserve"> tú estás advertido. Yo no tuve esa </w:t>
      </w:r>
      <w:r w:rsidR="00180CAD" w:rsidRPr="008D03A6">
        <w:rPr>
          <w:rFonts w:ascii="Crimson Text" w:hAnsi="Crimson Text"/>
          <w:color w:val="000000" w:themeColor="text1"/>
          <w:sz w:val="26"/>
          <w:szCs w:val="26"/>
        </w:rPr>
        <w:t>ventaja</w:t>
      </w:r>
      <w:r w:rsidR="006213A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213AF" w:rsidRPr="008D03A6">
        <w:rPr>
          <w:rFonts w:ascii="Crimson Text" w:hAnsi="Crimson Text"/>
          <w:color w:val="000000" w:themeColor="text1"/>
          <w:sz w:val="26"/>
          <w:szCs w:val="26"/>
        </w:rPr>
        <w:t>expresó</w:t>
      </w:r>
      <w:del w:id="426" w:author="PC" w:date="2025-06-16T21:01:00Z">
        <w:r w:rsidR="006213AF" w:rsidRPr="008D03A6" w:rsidDel="009D474A">
          <w:rPr>
            <w:rFonts w:ascii="Crimson Text" w:hAnsi="Crimson Text"/>
            <w:color w:val="000000" w:themeColor="text1"/>
            <w:sz w:val="26"/>
            <w:szCs w:val="26"/>
          </w:rPr>
          <w:delText xml:space="preserve">, </w:delText>
        </w:r>
        <w:commentRangeStart w:id="427"/>
        <w:r w:rsidR="006213AF" w:rsidRPr="008D03A6" w:rsidDel="009D474A">
          <w:rPr>
            <w:rFonts w:ascii="Crimson Text" w:hAnsi="Crimson Text"/>
            <w:color w:val="000000" w:themeColor="text1"/>
            <w:sz w:val="26"/>
            <w:szCs w:val="26"/>
          </w:rPr>
          <w:delText>y fueron sus últimas palabras</w:delText>
        </w:r>
        <w:commentRangeEnd w:id="427"/>
        <w:r w:rsidR="00010891" w:rsidDel="009D474A">
          <w:rPr>
            <w:rStyle w:val="Refdecomentario"/>
          </w:rPr>
          <w:commentReference w:id="427"/>
        </w:r>
        <w:r w:rsidR="006213AF" w:rsidRPr="008D03A6" w:rsidDel="009D474A">
          <w:rPr>
            <w:rFonts w:ascii="Crimson Text" w:hAnsi="Crimson Text"/>
            <w:color w:val="000000" w:themeColor="text1"/>
            <w:sz w:val="26"/>
            <w:szCs w:val="26"/>
          </w:rPr>
          <w:delText xml:space="preserve">. </w:delText>
        </w:r>
        <w:r w:rsidR="00180CAD" w:rsidRPr="008D03A6" w:rsidDel="009D474A">
          <w:rPr>
            <w:rFonts w:ascii="Crimson Text" w:hAnsi="Crimson Text"/>
            <w:color w:val="000000" w:themeColor="text1"/>
            <w:sz w:val="26"/>
            <w:szCs w:val="26"/>
          </w:rPr>
          <w:delText>Sin más preámbulo</w:delText>
        </w:r>
      </w:del>
      <w:ins w:id="428" w:author="PC" w:date="2025-06-16T21:01:00Z">
        <w:r w:rsidR="009D474A">
          <w:rPr>
            <w:rFonts w:ascii="Crimson Text" w:hAnsi="Crimson Text"/>
            <w:color w:val="000000" w:themeColor="text1"/>
            <w:sz w:val="26"/>
            <w:szCs w:val="26"/>
          </w:rPr>
          <w:t>. Y con esas últimas palabras</w:t>
        </w:r>
      </w:ins>
      <w:r w:rsidR="006213AF" w:rsidRPr="008D03A6">
        <w:rPr>
          <w:rFonts w:ascii="Crimson Text" w:hAnsi="Crimson Text"/>
          <w:color w:val="000000" w:themeColor="text1"/>
          <w:sz w:val="26"/>
          <w:szCs w:val="26"/>
        </w:rPr>
        <w:t xml:space="preserve">, </w:t>
      </w:r>
      <w:r w:rsidR="002962A9" w:rsidRPr="008D03A6">
        <w:rPr>
          <w:rFonts w:ascii="Crimson Text" w:hAnsi="Crimson Text"/>
          <w:color w:val="000000" w:themeColor="text1"/>
          <w:sz w:val="26"/>
          <w:szCs w:val="26"/>
        </w:rPr>
        <w:t>se levantó y dio por concluida la charla.</w:t>
      </w:r>
    </w:p>
    <w:p w:rsidR="001852E2" w:rsidRPr="008D03A6" w:rsidRDefault="001852E2">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296C2E" w:rsidRPr="008D03A6" w:rsidRDefault="001852E2" w:rsidP="001852E2">
      <w:pPr>
        <w:tabs>
          <w:tab w:val="left" w:pos="2179"/>
        </w:tabs>
        <w:spacing w:after="0"/>
        <w:ind w:firstLine="284"/>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24</w:t>
      </w:r>
    </w:p>
    <w:p w:rsidR="001852E2" w:rsidRPr="008D03A6" w:rsidRDefault="001852E2" w:rsidP="006701A4">
      <w:pPr>
        <w:tabs>
          <w:tab w:val="left" w:pos="2179"/>
        </w:tabs>
        <w:spacing w:after="0"/>
        <w:ind w:firstLine="284"/>
        <w:jc w:val="both"/>
        <w:rPr>
          <w:rFonts w:ascii="Crimson Text" w:hAnsi="Crimson Text"/>
          <w:color w:val="000000" w:themeColor="text1"/>
          <w:sz w:val="26"/>
          <w:szCs w:val="26"/>
        </w:rPr>
      </w:pPr>
    </w:p>
    <w:p w:rsidR="001A0BD6" w:rsidRPr="008D03A6" w:rsidRDefault="00B503FC" w:rsidP="001A0BD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alba apenas acariciaba el valle de</w:t>
      </w:r>
      <w:r w:rsidR="00D60039" w:rsidRPr="008D03A6">
        <w:rPr>
          <w:rFonts w:ascii="Crimson Text" w:hAnsi="Crimson Text"/>
          <w:color w:val="000000" w:themeColor="text1"/>
          <w:sz w:val="26"/>
          <w:szCs w:val="26"/>
        </w:rPr>
        <w:t xml:space="preserve"> Tibur, y los </w:t>
      </w:r>
      <w:r w:rsidRPr="008D03A6">
        <w:rPr>
          <w:rFonts w:ascii="Crimson Text" w:hAnsi="Crimson Text"/>
          <w:color w:val="000000" w:themeColor="text1"/>
          <w:sz w:val="26"/>
          <w:szCs w:val="26"/>
        </w:rPr>
        <w:t>incipientes</w:t>
      </w:r>
      <w:r w:rsidR="00D60039" w:rsidRPr="008D03A6">
        <w:rPr>
          <w:rFonts w:ascii="Crimson Text" w:hAnsi="Crimson Text"/>
          <w:color w:val="000000" w:themeColor="text1"/>
          <w:sz w:val="26"/>
          <w:szCs w:val="26"/>
        </w:rPr>
        <w:t xml:space="preserve"> rayos solares atravesaban los cristal</w:t>
      </w:r>
      <w:r w:rsidR="007018F0" w:rsidRPr="008D03A6">
        <w:rPr>
          <w:rFonts w:ascii="Crimson Text" w:hAnsi="Crimson Text"/>
          <w:color w:val="000000" w:themeColor="text1"/>
          <w:sz w:val="26"/>
          <w:szCs w:val="26"/>
        </w:rPr>
        <w:t>es de la alcoba de Elena</w:t>
      </w:r>
      <w:r w:rsidR="001A0BD6" w:rsidRPr="008D03A6">
        <w:rPr>
          <w:rFonts w:ascii="Crimson Text" w:hAnsi="Crimson Text"/>
          <w:color w:val="000000" w:themeColor="text1"/>
          <w:sz w:val="26"/>
          <w:szCs w:val="26"/>
        </w:rPr>
        <w:t xml:space="preserve">. </w:t>
      </w:r>
      <w:r w:rsidR="007018F0" w:rsidRPr="008D03A6">
        <w:rPr>
          <w:rFonts w:ascii="Crimson Text" w:hAnsi="Crimson Text"/>
          <w:color w:val="000000" w:themeColor="text1"/>
          <w:sz w:val="26"/>
          <w:szCs w:val="26"/>
        </w:rPr>
        <w:t>La princesa</w:t>
      </w:r>
      <w:r w:rsidR="00C40741" w:rsidRPr="008D03A6">
        <w:rPr>
          <w:rFonts w:ascii="Crimson Text" w:hAnsi="Crimson Text"/>
          <w:color w:val="000000" w:themeColor="text1"/>
          <w:sz w:val="26"/>
          <w:szCs w:val="26"/>
        </w:rPr>
        <w:t xml:space="preserve"> </w:t>
      </w:r>
      <w:r w:rsidR="007018F0" w:rsidRPr="008D03A6">
        <w:rPr>
          <w:rFonts w:ascii="Crimson Text" w:hAnsi="Crimson Text"/>
          <w:color w:val="000000" w:themeColor="text1"/>
          <w:sz w:val="26"/>
          <w:szCs w:val="26"/>
        </w:rPr>
        <w:t>reposaba</w:t>
      </w:r>
      <w:r w:rsidR="00C40741" w:rsidRPr="008D03A6">
        <w:rPr>
          <w:rFonts w:ascii="Crimson Text" w:hAnsi="Crimson Text"/>
          <w:color w:val="000000" w:themeColor="text1"/>
          <w:sz w:val="26"/>
          <w:szCs w:val="26"/>
        </w:rPr>
        <w:t xml:space="preserve"> despierta</w:t>
      </w:r>
      <w:r w:rsidR="001A0BD6" w:rsidRPr="008D03A6">
        <w:rPr>
          <w:rFonts w:ascii="Crimson Text" w:hAnsi="Crimson Text"/>
          <w:color w:val="000000" w:themeColor="text1"/>
          <w:sz w:val="26"/>
          <w:szCs w:val="26"/>
        </w:rPr>
        <w:t xml:space="preserve"> en su cama</w:t>
      </w:r>
      <w:r w:rsidR="00F442CB" w:rsidRPr="008D03A6">
        <w:rPr>
          <w:rFonts w:ascii="Crimson Text" w:hAnsi="Crimson Text"/>
          <w:color w:val="000000" w:themeColor="text1"/>
          <w:sz w:val="26"/>
          <w:szCs w:val="26"/>
        </w:rPr>
        <w:t>, n</w:t>
      </w:r>
      <w:r w:rsidR="001A0BD6" w:rsidRPr="008D03A6">
        <w:rPr>
          <w:rFonts w:ascii="Crimson Text" w:hAnsi="Crimson Text"/>
          <w:color w:val="000000" w:themeColor="text1"/>
          <w:sz w:val="26"/>
          <w:szCs w:val="26"/>
        </w:rPr>
        <w:t xml:space="preserve">o había podido </w:t>
      </w:r>
      <w:r w:rsidR="00F442CB" w:rsidRPr="008D03A6">
        <w:rPr>
          <w:rFonts w:ascii="Crimson Text" w:hAnsi="Crimson Text"/>
          <w:color w:val="000000" w:themeColor="text1"/>
          <w:sz w:val="26"/>
          <w:szCs w:val="26"/>
        </w:rPr>
        <w:t>pegar un ojo</w:t>
      </w:r>
      <w:r w:rsidR="001A0BD6" w:rsidRPr="008D03A6">
        <w:rPr>
          <w:rFonts w:ascii="Crimson Text" w:hAnsi="Crimson Text"/>
          <w:color w:val="000000" w:themeColor="text1"/>
          <w:sz w:val="26"/>
          <w:szCs w:val="26"/>
        </w:rPr>
        <w:t xml:space="preserve"> en toda la noche</w:t>
      </w:r>
      <w:r w:rsidR="00F442CB" w:rsidRPr="008D03A6">
        <w:rPr>
          <w:rFonts w:ascii="Crimson Text" w:hAnsi="Crimson Text"/>
          <w:color w:val="000000" w:themeColor="text1"/>
          <w:sz w:val="26"/>
          <w:szCs w:val="26"/>
        </w:rPr>
        <w:t>.</w:t>
      </w:r>
      <w:r w:rsidR="001A0BD6" w:rsidRPr="008D03A6">
        <w:rPr>
          <w:rFonts w:ascii="Crimson Text" w:hAnsi="Crimson Text"/>
          <w:color w:val="000000" w:themeColor="text1"/>
          <w:sz w:val="26"/>
          <w:szCs w:val="26"/>
        </w:rPr>
        <w:t xml:space="preserve"> </w:t>
      </w:r>
      <w:r w:rsidR="00F442CB" w:rsidRPr="008D03A6">
        <w:rPr>
          <w:rFonts w:ascii="Crimson Text" w:hAnsi="Crimson Text"/>
          <w:color w:val="000000" w:themeColor="text1"/>
          <w:sz w:val="26"/>
          <w:szCs w:val="26"/>
        </w:rPr>
        <w:t>S</w:t>
      </w:r>
      <w:r w:rsidR="001A0BD6" w:rsidRPr="008D03A6">
        <w:rPr>
          <w:rFonts w:ascii="Crimson Text" w:hAnsi="Crimson Text"/>
          <w:color w:val="000000" w:themeColor="text1"/>
          <w:sz w:val="26"/>
          <w:szCs w:val="26"/>
        </w:rPr>
        <w:t>u mente</w:t>
      </w:r>
      <w:r w:rsidR="007018F0" w:rsidRPr="008D03A6">
        <w:rPr>
          <w:rFonts w:ascii="Crimson Text" w:hAnsi="Crimson Text"/>
          <w:color w:val="000000" w:themeColor="text1"/>
          <w:sz w:val="26"/>
          <w:szCs w:val="26"/>
        </w:rPr>
        <w:t xml:space="preserve"> </w:t>
      </w:r>
      <w:r w:rsidR="00F442CB" w:rsidRPr="008D03A6">
        <w:rPr>
          <w:rFonts w:ascii="Crimson Text" w:hAnsi="Crimson Text"/>
          <w:color w:val="000000" w:themeColor="text1"/>
          <w:sz w:val="26"/>
          <w:szCs w:val="26"/>
        </w:rPr>
        <w:t>revuelta</w:t>
      </w:r>
      <w:del w:id="429" w:author="PC" w:date="2025-06-18T18:48:00Z">
        <w:r w:rsidR="00F442CB" w:rsidRPr="008D03A6" w:rsidDel="00831E84">
          <w:rPr>
            <w:rFonts w:ascii="Crimson Text" w:hAnsi="Crimson Text"/>
            <w:color w:val="000000" w:themeColor="text1"/>
            <w:sz w:val="26"/>
            <w:szCs w:val="26"/>
          </w:rPr>
          <w:delText>,</w:delText>
        </w:r>
      </w:del>
      <w:r w:rsidR="00F442CB" w:rsidRPr="008D03A6">
        <w:rPr>
          <w:rFonts w:ascii="Crimson Text" w:hAnsi="Crimson Text"/>
          <w:color w:val="000000" w:themeColor="text1"/>
          <w:sz w:val="26"/>
          <w:szCs w:val="26"/>
        </w:rPr>
        <w:t xml:space="preserve"> </w:t>
      </w:r>
      <w:r w:rsidR="00457DC9" w:rsidRPr="008D03A6">
        <w:rPr>
          <w:rFonts w:ascii="Crimson Text" w:hAnsi="Crimson Text"/>
          <w:color w:val="000000" w:themeColor="text1"/>
          <w:sz w:val="26"/>
          <w:szCs w:val="26"/>
        </w:rPr>
        <w:t>giraba</w:t>
      </w:r>
      <w:r w:rsidR="007018F0" w:rsidRPr="008D03A6">
        <w:rPr>
          <w:rFonts w:ascii="Crimson Text" w:hAnsi="Crimson Text"/>
          <w:color w:val="000000" w:themeColor="text1"/>
          <w:sz w:val="26"/>
          <w:szCs w:val="26"/>
        </w:rPr>
        <w:t xml:space="preserve"> en torno a </w:t>
      </w:r>
      <w:r w:rsidR="001A0BD6" w:rsidRPr="008D03A6">
        <w:rPr>
          <w:rFonts w:ascii="Crimson Text" w:hAnsi="Crimson Text"/>
          <w:color w:val="000000" w:themeColor="text1"/>
          <w:sz w:val="26"/>
          <w:szCs w:val="26"/>
        </w:rPr>
        <w:t xml:space="preserve">las palabras del </w:t>
      </w:r>
      <w:r w:rsidR="007018F0" w:rsidRPr="008D03A6">
        <w:rPr>
          <w:rFonts w:ascii="Crimson Text" w:hAnsi="Crimson Text"/>
          <w:color w:val="000000" w:themeColor="text1"/>
          <w:sz w:val="26"/>
          <w:szCs w:val="26"/>
        </w:rPr>
        <w:t>viejo</w:t>
      </w:r>
      <w:r w:rsidR="001A0BD6" w:rsidRPr="008D03A6">
        <w:rPr>
          <w:rFonts w:ascii="Crimson Text" w:hAnsi="Crimson Text"/>
          <w:color w:val="000000" w:themeColor="text1"/>
          <w:sz w:val="26"/>
          <w:szCs w:val="26"/>
        </w:rPr>
        <w:t xml:space="preserve"> Olaf.</w:t>
      </w:r>
    </w:p>
    <w:p w:rsidR="001A0BD6" w:rsidRPr="008D03A6" w:rsidRDefault="00F442CB" w:rsidP="001A0BD6">
      <w:pPr>
        <w:tabs>
          <w:tab w:val="left" w:pos="2179"/>
        </w:tabs>
        <w:spacing w:after="0"/>
        <w:ind w:firstLine="284"/>
        <w:jc w:val="both"/>
        <w:rPr>
          <w:rFonts w:ascii="Crimson Text" w:hAnsi="Crimson Text"/>
          <w:color w:val="000000" w:themeColor="text1"/>
          <w:sz w:val="26"/>
          <w:szCs w:val="26"/>
        </w:rPr>
      </w:pPr>
      <w:del w:id="430" w:author="PC" w:date="2025-06-18T18:48:00Z">
        <w:r w:rsidRPr="008D03A6" w:rsidDel="00831E84">
          <w:rPr>
            <w:rFonts w:ascii="Crimson Text" w:hAnsi="Crimson Text"/>
            <w:color w:val="000000" w:themeColor="text1"/>
            <w:sz w:val="26"/>
            <w:szCs w:val="26"/>
          </w:rPr>
          <w:delText>Ofuscada</w:delText>
        </w:r>
        <w:r w:rsidR="001A0BD6" w:rsidRPr="008D03A6" w:rsidDel="00831E84">
          <w:rPr>
            <w:rFonts w:ascii="Crimson Text" w:hAnsi="Crimson Text"/>
            <w:color w:val="000000" w:themeColor="text1"/>
            <w:sz w:val="26"/>
            <w:szCs w:val="26"/>
          </w:rPr>
          <w:delText xml:space="preserve"> por la noticia, </w:delText>
        </w:r>
        <w:r w:rsidR="00AC591C" w:rsidRPr="008D03A6" w:rsidDel="00831E84">
          <w:rPr>
            <w:rFonts w:ascii="Crimson Text" w:hAnsi="Crimson Text"/>
            <w:color w:val="000000" w:themeColor="text1"/>
            <w:sz w:val="26"/>
            <w:szCs w:val="26"/>
          </w:rPr>
          <w:delText xml:space="preserve">su </w:delText>
        </w:r>
      </w:del>
      <w:ins w:id="431" w:author="PC" w:date="2025-06-18T18:48:00Z">
        <w:r w:rsidR="00831E84">
          <w:rPr>
            <w:rFonts w:ascii="Crimson Text" w:hAnsi="Crimson Text"/>
            <w:color w:val="000000" w:themeColor="text1"/>
            <w:sz w:val="26"/>
            <w:szCs w:val="26"/>
          </w:rPr>
          <w:t xml:space="preserve">Su </w:t>
        </w:r>
      </w:ins>
      <w:r w:rsidR="001A0BD6" w:rsidRPr="008D03A6">
        <w:rPr>
          <w:rFonts w:ascii="Crimson Text" w:hAnsi="Crimson Text"/>
          <w:color w:val="000000" w:themeColor="text1"/>
          <w:sz w:val="26"/>
          <w:szCs w:val="26"/>
        </w:rPr>
        <w:t>preocupación por Eros</w:t>
      </w:r>
      <w:r w:rsidR="00AC591C"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le resultaba</w:t>
      </w:r>
      <w:r w:rsidR="00AC591C" w:rsidRPr="008D03A6">
        <w:rPr>
          <w:rFonts w:ascii="Crimson Text" w:hAnsi="Crimson Text"/>
          <w:color w:val="000000" w:themeColor="text1"/>
          <w:sz w:val="26"/>
          <w:szCs w:val="26"/>
        </w:rPr>
        <w:t xml:space="preserve"> insoportable. Era consciente</w:t>
      </w:r>
      <w:r w:rsidR="001A0BD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del peligro al que estaba expuesto</w:t>
      </w:r>
      <w:r w:rsidR="001A0BD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pero</w:t>
      </w:r>
      <w:r w:rsidR="001A0BD6" w:rsidRPr="008D03A6">
        <w:rPr>
          <w:rFonts w:ascii="Crimson Text" w:hAnsi="Crimson Text"/>
          <w:color w:val="000000" w:themeColor="text1"/>
          <w:sz w:val="26"/>
          <w:szCs w:val="26"/>
        </w:rPr>
        <w:t xml:space="preserve"> </w:t>
      </w:r>
      <w:r w:rsidR="00AC591C" w:rsidRPr="008D03A6">
        <w:rPr>
          <w:rFonts w:ascii="Crimson Text" w:hAnsi="Crimson Text"/>
          <w:color w:val="000000" w:themeColor="text1"/>
          <w:sz w:val="26"/>
          <w:szCs w:val="26"/>
        </w:rPr>
        <w:t>no sabía cómo ayudarlo</w:t>
      </w:r>
      <w:r w:rsidR="001A0BD6" w:rsidRPr="008D03A6">
        <w:rPr>
          <w:rFonts w:ascii="Crimson Text" w:hAnsi="Crimson Text"/>
          <w:color w:val="000000" w:themeColor="text1"/>
          <w:sz w:val="26"/>
          <w:szCs w:val="26"/>
        </w:rPr>
        <w:t xml:space="preserve">. </w:t>
      </w:r>
      <w:r w:rsidR="00AC591C" w:rsidRPr="008D03A6">
        <w:rPr>
          <w:rFonts w:ascii="Crimson Text" w:hAnsi="Crimson Text"/>
          <w:color w:val="000000" w:themeColor="text1"/>
          <w:sz w:val="26"/>
          <w:szCs w:val="26"/>
        </w:rPr>
        <w:t xml:space="preserve">En el reino nadie movería un dedo para salvar su </w:t>
      </w:r>
      <w:r w:rsidR="00DE476F" w:rsidRPr="008D03A6">
        <w:rPr>
          <w:rFonts w:ascii="Crimson Text" w:hAnsi="Crimson Text"/>
          <w:color w:val="000000" w:themeColor="text1"/>
          <w:sz w:val="26"/>
          <w:szCs w:val="26"/>
        </w:rPr>
        <w:t>pellejo</w:t>
      </w:r>
      <w:r w:rsidR="00AC591C" w:rsidRPr="008D03A6">
        <w:rPr>
          <w:rFonts w:ascii="Crimson Text" w:hAnsi="Crimson Text"/>
          <w:color w:val="000000" w:themeColor="text1"/>
          <w:sz w:val="26"/>
          <w:szCs w:val="26"/>
        </w:rPr>
        <w:t xml:space="preserve">. Estaba claro </w:t>
      </w:r>
      <w:r w:rsidR="00DE476F" w:rsidRPr="008D03A6">
        <w:rPr>
          <w:rFonts w:ascii="Crimson Text" w:hAnsi="Crimson Text"/>
          <w:color w:val="000000" w:themeColor="text1"/>
          <w:sz w:val="26"/>
          <w:szCs w:val="26"/>
        </w:rPr>
        <w:t>que,</w:t>
      </w:r>
      <w:r w:rsidR="00AC591C" w:rsidRPr="008D03A6">
        <w:rPr>
          <w:rFonts w:ascii="Crimson Text" w:hAnsi="Crimson Text"/>
          <w:color w:val="000000" w:themeColor="text1"/>
          <w:sz w:val="26"/>
          <w:szCs w:val="26"/>
        </w:rPr>
        <w:t xml:space="preserve"> si quería hacer algo</w:t>
      </w:r>
      <w:r w:rsidR="00D4337D" w:rsidRPr="008D03A6">
        <w:rPr>
          <w:rFonts w:ascii="Crimson Text" w:hAnsi="Crimson Text"/>
          <w:color w:val="000000" w:themeColor="text1"/>
          <w:sz w:val="26"/>
          <w:szCs w:val="26"/>
        </w:rPr>
        <w:t xml:space="preserve"> al respecto</w:t>
      </w:r>
      <w:r w:rsidR="00AC591C" w:rsidRPr="008D03A6">
        <w:rPr>
          <w:rFonts w:ascii="Crimson Text" w:hAnsi="Crimson Text"/>
          <w:color w:val="000000" w:themeColor="text1"/>
          <w:sz w:val="26"/>
          <w:szCs w:val="26"/>
        </w:rPr>
        <w:t xml:space="preserve">, </w:t>
      </w:r>
      <w:r w:rsidR="00D4337D" w:rsidRPr="008D03A6">
        <w:rPr>
          <w:rFonts w:ascii="Crimson Text" w:hAnsi="Crimson Text"/>
          <w:color w:val="000000" w:themeColor="text1"/>
          <w:sz w:val="26"/>
          <w:szCs w:val="26"/>
        </w:rPr>
        <w:t>sería</w:t>
      </w:r>
      <w:r w:rsidR="00AC591C" w:rsidRPr="008D03A6">
        <w:rPr>
          <w:rFonts w:ascii="Crimson Text" w:hAnsi="Crimson Text"/>
          <w:color w:val="000000" w:themeColor="text1"/>
          <w:sz w:val="26"/>
          <w:szCs w:val="26"/>
        </w:rPr>
        <w:t xml:space="preserve"> </w:t>
      </w:r>
      <w:r w:rsidR="00D4337D" w:rsidRPr="008D03A6">
        <w:rPr>
          <w:rFonts w:ascii="Crimson Text" w:hAnsi="Crimson Text"/>
          <w:color w:val="000000" w:themeColor="text1"/>
          <w:sz w:val="26"/>
          <w:szCs w:val="26"/>
        </w:rPr>
        <w:t xml:space="preserve">por cuenta propia. </w:t>
      </w:r>
      <w:r w:rsidR="00DE476F" w:rsidRPr="008D03A6">
        <w:rPr>
          <w:rFonts w:ascii="Crimson Text" w:hAnsi="Crimson Text"/>
          <w:color w:val="000000" w:themeColor="text1"/>
          <w:sz w:val="26"/>
          <w:szCs w:val="26"/>
        </w:rPr>
        <w:t xml:space="preserve">Elena era intrépida y valiente, </w:t>
      </w:r>
      <w:r w:rsidR="00EB6F0A" w:rsidRPr="008D03A6">
        <w:rPr>
          <w:rFonts w:ascii="Crimson Text" w:hAnsi="Crimson Text"/>
          <w:color w:val="000000" w:themeColor="text1"/>
          <w:sz w:val="26"/>
          <w:szCs w:val="26"/>
        </w:rPr>
        <w:t>o</w:t>
      </w:r>
      <w:r w:rsidR="00D4337D" w:rsidRPr="008D03A6">
        <w:rPr>
          <w:rFonts w:ascii="Crimson Text" w:hAnsi="Crimson Text"/>
          <w:color w:val="000000" w:themeColor="text1"/>
          <w:sz w:val="26"/>
          <w:szCs w:val="26"/>
        </w:rPr>
        <w:t>diaba quedarse</w:t>
      </w:r>
      <w:r w:rsidR="00353506" w:rsidRPr="008D03A6">
        <w:rPr>
          <w:rFonts w:ascii="Crimson Text" w:hAnsi="Crimson Text"/>
          <w:color w:val="000000" w:themeColor="text1"/>
          <w:sz w:val="26"/>
          <w:szCs w:val="26"/>
        </w:rPr>
        <w:t xml:space="preserve"> de</w:t>
      </w:r>
      <w:r w:rsidR="001A0BD6" w:rsidRPr="008D03A6">
        <w:rPr>
          <w:rFonts w:ascii="Crimson Text" w:hAnsi="Crimson Text"/>
          <w:color w:val="000000" w:themeColor="text1"/>
          <w:sz w:val="26"/>
          <w:szCs w:val="26"/>
        </w:rPr>
        <w:t xml:space="preserve"> brazos cruz</w:t>
      </w:r>
      <w:r w:rsidR="00353506" w:rsidRPr="008D03A6">
        <w:rPr>
          <w:rFonts w:ascii="Crimson Text" w:hAnsi="Crimson Text"/>
          <w:color w:val="000000" w:themeColor="text1"/>
          <w:sz w:val="26"/>
          <w:szCs w:val="26"/>
        </w:rPr>
        <w:t xml:space="preserve">ados ante </w:t>
      </w:r>
      <w:r w:rsidR="003B0540" w:rsidRPr="008D03A6">
        <w:rPr>
          <w:rFonts w:ascii="Crimson Text" w:hAnsi="Crimson Text"/>
          <w:color w:val="000000" w:themeColor="text1"/>
          <w:sz w:val="26"/>
          <w:szCs w:val="26"/>
        </w:rPr>
        <w:t>la adversidad</w:t>
      </w:r>
      <w:del w:id="432" w:author="PC" w:date="2025-06-18T18:49:00Z">
        <w:r w:rsidR="00353506" w:rsidRPr="008D03A6" w:rsidDel="00831E84">
          <w:rPr>
            <w:rFonts w:ascii="Crimson Text" w:hAnsi="Crimson Text"/>
            <w:color w:val="000000" w:themeColor="text1"/>
            <w:sz w:val="26"/>
            <w:szCs w:val="26"/>
          </w:rPr>
          <w:delText>. P</w:delText>
        </w:r>
        <w:r w:rsidR="00DE476F" w:rsidRPr="008D03A6" w:rsidDel="00831E84">
          <w:rPr>
            <w:rFonts w:ascii="Crimson Text" w:hAnsi="Crimson Text"/>
            <w:color w:val="000000" w:themeColor="text1"/>
            <w:sz w:val="26"/>
            <w:szCs w:val="26"/>
          </w:rPr>
          <w:delText>ero</w:delText>
        </w:r>
      </w:del>
      <w:ins w:id="433" w:author="PC" w:date="2025-06-18T18:49:00Z">
        <w:r w:rsidR="00831E84">
          <w:rPr>
            <w:rFonts w:ascii="Crimson Text" w:hAnsi="Crimson Text"/>
            <w:color w:val="000000" w:themeColor="text1"/>
            <w:sz w:val="26"/>
            <w:szCs w:val="26"/>
          </w:rPr>
          <w:t>, pero</w:t>
        </w:r>
      </w:ins>
      <w:r w:rsidR="00DE476F" w:rsidRPr="008D03A6">
        <w:rPr>
          <w:rFonts w:ascii="Crimson Text" w:hAnsi="Crimson Text"/>
          <w:color w:val="000000" w:themeColor="text1"/>
          <w:sz w:val="26"/>
          <w:szCs w:val="26"/>
        </w:rPr>
        <w:t xml:space="preserve"> </w:t>
      </w:r>
      <w:del w:id="434" w:author="PC" w:date="2025-06-18T18:49:00Z">
        <w:r w:rsidR="00DE476F" w:rsidRPr="008D03A6" w:rsidDel="00831E84">
          <w:rPr>
            <w:rFonts w:ascii="Crimson Text" w:hAnsi="Crimson Text"/>
            <w:color w:val="000000" w:themeColor="text1"/>
            <w:sz w:val="26"/>
            <w:szCs w:val="26"/>
          </w:rPr>
          <w:delText>está</w:delText>
        </w:r>
      </w:del>
      <w:ins w:id="435" w:author="PC" w:date="2025-06-18T18:49:00Z">
        <w:r w:rsidR="00831E84">
          <w:rPr>
            <w:rFonts w:ascii="Crimson Text" w:hAnsi="Crimson Text"/>
            <w:color w:val="000000" w:themeColor="text1"/>
            <w:sz w:val="26"/>
            <w:szCs w:val="26"/>
          </w:rPr>
          <w:t>esta</w:t>
        </w:r>
      </w:ins>
      <w:r w:rsidR="00DE476F" w:rsidRPr="008D03A6">
        <w:rPr>
          <w:rFonts w:ascii="Crimson Text" w:hAnsi="Crimson Text"/>
          <w:color w:val="000000" w:themeColor="text1"/>
          <w:sz w:val="26"/>
          <w:szCs w:val="26"/>
        </w:rPr>
        <w:t xml:space="preserve"> vez</w:t>
      </w:r>
      <w:r w:rsidR="00353506" w:rsidRPr="008D03A6">
        <w:rPr>
          <w:rFonts w:ascii="Crimson Text" w:hAnsi="Crimson Text"/>
          <w:color w:val="000000" w:themeColor="text1"/>
          <w:sz w:val="26"/>
          <w:szCs w:val="26"/>
        </w:rPr>
        <w:t xml:space="preserve"> era diferente,</w:t>
      </w:r>
      <w:r w:rsidR="00DE476F" w:rsidRPr="008D03A6">
        <w:rPr>
          <w:rFonts w:ascii="Crimson Text" w:hAnsi="Crimson Text"/>
          <w:color w:val="000000" w:themeColor="text1"/>
          <w:sz w:val="26"/>
          <w:szCs w:val="26"/>
        </w:rPr>
        <w:t xml:space="preserve"> estaba a punto de tomar la decisión más audaz de su vida</w:t>
      </w:r>
      <w:r w:rsidR="00D4337D" w:rsidRPr="008D03A6">
        <w:rPr>
          <w:rFonts w:ascii="Crimson Text" w:hAnsi="Crimson Text"/>
          <w:color w:val="000000" w:themeColor="text1"/>
          <w:sz w:val="26"/>
          <w:szCs w:val="26"/>
        </w:rPr>
        <w:t>: pasar la página</w:t>
      </w:r>
      <w:r w:rsidR="00DE476F" w:rsidRPr="008D03A6">
        <w:rPr>
          <w:rFonts w:ascii="Crimson Text" w:hAnsi="Crimson Text"/>
          <w:color w:val="000000" w:themeColor="text1"/>
          <w:sz w:val="26"/>
          <w:szCs w:val="26"/>
        </w:rPr>
        <w:t xml:space="preserve"> </w:t>
      </w:r>
      <w:del w:id="436" w:author="PC" w:date="2025-06-18T18:49:00Z">
        <w:r w:rsidR="00864A0C" w:rsidRPr="008D03A6" w:rsidDel="00831E84">
          <w:rPr>
            <w:rFonts w:ascii="Crimson Text" w:hAnsi="Crimson Text"/>
            <w:color w:val="000000" w:themeColor="text1"/>
            <w:sz w:val="26"/>
            <w:szCs w:val="26"/>
          </w:rPr>
          <w:delText>dejando</w:delText>
        </w:r>
      </w:del>
      <w:ins w:id="437" w:author="PC" w:date="2025-06-18T18:49:00Z">
        <w:r w:rsidR="00831E84">
          <w:rPr>
            <w:rFonts w:ascii="Crimson Text" w:hAnsi="Crimson Text"/>
            <w:color w:val="000000" w:themeColor="text1"/>
            <w:sz w:val="26"/>
            <w:szCs w:val="26"/>
          </w:rPr>
          <w:t>y dejar</w:t>
        </w:r>
      </w:ins>
      <w:r w:rsidR="00864A0C" w:rsidRPr="008D03A6">
        <w:rPr>
          <w:rFonts w:ascii="Crimson Text" w:hAnsi="Crimson Text"/>
          <w:color w:val="000000" w:themeColor="text1"/>
          <w:sz w:val="26"/>
          <w:szCs w:val="26"/>
        </w:rPr>
        <w:t xml:space="preserve"> atrás a</w:t>
      </w:r>
      <w:r w:rsidR="00DE476F" w:rsidRPr="008D03A6">
        <w:rPr>
          <w:rFonts w:ascii="Crimson Text" w:hAnsi="Crimson Text"/>
          <w:color w:val="000000" w:themeColor="text1"/>
          <w:sz w:val="26"/>
          <w:szCs w:val="26"/>
        </w:rPr>
        <w:t xml:space="preserve"> Eros</w:t>
      </w:r>
      <w:del w:id="438" w:author="PC" w:date="2025-06-18T18:49:00Z">
        <w:r w:rsidR="00DE476F" w:rsidRPr="008D03A6" w:rsidDel="00831E84">
          <w:rPr>
            <w:rFonts w:ascii="Crimson Text" w:hAnsi="Crimson Text"/>
            <w:color w:val="000000" w:themeColor="text1"/>
            <w:sz w:val="26"/>
            <w:szCs w:val="26"/>
          </w:rPr>
          <w:delText>,</w:delText>
        </w:r>
      </w:del>
      <w:r w:rsidR="00DE476F" w:rsidRPr="008D03A6">
        <w:rPr>
          <w:rFonts w:ascii="Crimson Text" w:hAnsi="Crimson Text"/>
          <w:color w:val="000000" w:themeColor="text1"/>
          <w:sz w:val="26"/>
          <w:szCs w:val="26"/>
        </w:rPr>
        <w:t xml:space="preserve"> o arriesgarlo todo por él.</w:t>
      </w:r>
    </w:p>
    <w:p w:rsidR="00200D60" w:rsidRPr="008D03A6" w:rsidRDefault="00564EE6" w:rsidP="001A0BD6">
      <w:pPr>
        <w:tabs>
          <w:tab w:val="left" w:pos="2179"/>
        </w:tabs>
        <w:spacing w:after="0"/>
        <w:ind w:firstLine="284"/>
        <w:jc w:val="both"/>
        <w:rPr>
          <w:rFonts w:ascii="Crimson Text" w:hAnsi="Crimson Text"/>
          <w:color w:val="000000" w:themeColor="text1"/>
          <w:sz w:val="26"/>
          <w:szCs w:val="26"/>
        </w:rPr>
      </w:pPr>
      <w:del w:id="439" w:author="PC" w:date="2025-06-18T18:50:00Z">
        <w:r w:rsidRPr="008D03A6" w:rsidDel="00831E84">
          <w:rPr>
            <w:rFonts w:ascii="Crimson Text" w:hAnsi="Crimson Text"/>
            <w:color w:val="000000" w:themeColor="text1"/>
            <w:sz w:val="26"/>
            <w:szCs w:val="26"/>
          </w:rPr>
          <w:delText>Inmersa en el desvelo</w:delText>
        </w:r>
      </w:del>
      <w:ins w:id="440" w:author="PC" w:date="2025-06-18T18:50:00Z">
        <w:r w:rsidR="00831E84">
          <w:rPr>
            <w:rFonts w:ascii="Crimson Text" w:hAnsi="Crimson Text"/>
            <w:color w:val="000000" w:themeColor="text1"/>
            <w:sz w:val="26"/>
            <w:szCs w:val="26"/>
          </w:rPr>
          <w:t>Desvelada e inmersa en sus pensamientos</w:t>
        </w:r>
      </w:ins>
      <w:r w:rsidR="00DE476F" w:rsidRPr="008D03A6">
        <w:rPr>
          <w:rFonts w:ascii="Crimson Text" w:hAnsi="Crimson Text"/>
          <w:color w:val="000000" w:themeColor="text1"/>
          <w:sz w:val="26"/>
          <w:szCs w:val="26"/>
        </w:rPr>
        <w:t xml:space="preserve">, </w:t>
      </w:r>
      <w:r w:rsidR="00EB6F0A" w:rsidRPr="008D03A6">
        <w:rPr>
          <w:rFonts w:ascii="Crimson Text" w:hAnsi="Crimson Text"/>
          <w:color w:val="000000" w:themeColor="text1"/>
          <w:sz w:val="26"/>
          <w:szCs w:val="26"/>
        </w:rPr>
        <w:t>revivía</w:t>
      </w:r>
      <w:r w:rsidR="00EF327D" w:rsidRPr="008D03A6">
        <w:rPr>
          <w:rFonts w:ascii="Crimson Text" w:hAnsi="Crimson Text"/>
          <w:color w:val="000000" w:themeColor="text1"/>
          <w:sz w:val="26"/>
          <w:szCs w:val="26"/>
        </w:rPr>
        <w:t xml:space="preserve"> un sinfín de </w:t>
      </w:r>
      <w:r w:rsidR="00EB6F0A" w:rsidRPr="008D03A6">
        <w:rPr>
          <w:rFonts w:ascii="Crimson Text" w:hAnsi="Crimson Text"/>
          <w:color w:val="000000" w:themeColor="text1"/>
          <w:sz w:val="26"/>
          <w:szCs w:val="26"/>
        </w:rPr>
        <w:t>recuerd</w:t>
      </w:r>
      <w:r w:rsidR="00EF327D" w:rsidRPr="008D03A6">
        <w:rPr>
          <w:rFonts w:ascii="Crimson Text" w:hAnsi="Crimson Text"/>
          <w:color w:val="000000" w:themeColor="text1"/>
          <w:sz w:val="26"/>
          <w:szCs w:val="26"/>
        </w:rPr>
        <w:t>os</w:t>
      </w:r>
      <w:r w:rsidR="0001411C" w:rsidRPr="008D03A6">
        <w:rPr>
          <w:rFonts w:ascii="Crimson Text" w:hAnsi="Crimson Text"/>
          <w:color w:val="000000" w:themeColor="text1"/>
          <w:sz w:val="26"/>
          <w:szCs w:val="26"/>
        </w:rPr>
        <w:t xml:space="preserve"> junto a </w:t>
      </w:r>
      <w:r w:rsidR="008D11B7" w:rsidRPr="008D03A6">
        <w:rPr>
          <w:rFonts w:ascii="Crimson Text" w:hAnsi="Crimson Text"/>
          <w:color w:val="000000" w:themeColor="text1"/>
          <w:sz w:val="26"/>
          <w:szCs w:val="26"/>
        </w:rPr>
        <w:t>su amigo</w:t>
      </w:r>
      <w:r w:rsidR="00C50077" w:rsidRPr="008D03A6">
        <w:rPr>
          <w:rFonts w:ascii="Crimson Text" w:hAnsi="Crimson Text"/>
          <w:color w:val="000000" w:themeColor="text1"/>
          <w:sz w:val="26"/>
          <w:szCs w:val="26"/>
        </w:rPr>
        <w:t xml:space="preserve">. </w:t>
      </w:r>
      <w:r w:rsidR="0001411C" w:rsidRPr="008D03A6">
        <w:rPr>
          <w:rFonts w:ascii="Crimson Text" w:hAnsi="Crimson Text"/>
          <w:color w:val="000000" w:themeColor="text1"/>
          <w:sz w:val="26"/>
          <w:szCs w:val="26"/>
        </w:rPr>
        <w:t>Ambo</w:t>
      </w:r>
      <w:r w:rsidR="00C50077" w:rsidRPr="008D03A6">
        <w:rPr>
          <w:rFonts w:ascii="Crimson Text" w:hAnsi="Crimson Text"/>
          <w:color w:val="000000" w:themeColor="text1"/>
          <w:sz w:val="26"/>
          <w:szCs w:val="26"/>
        </w:rPr>
        <w:t>s habían alternado</w:t>
      </w:r>
      <w:r w:rsidR="00EF327D" w:rsidRPr="008D03A6">
        <w:rPr>
          <w:rFonts w:ascii="Crimson Text" w:hAnsi="Crimson Text"/>
          <w:color w:val="000000" w:themeColor="text1"/>
          <w:sz w:val="26"/>
          <w:szCs w:val="26"/>
        </w:rPr>
        <w:t xml:space="preserve"> </w:t>
      </w:r>
      <w:del w:id="441" w:author="PC" w:date="2025-06-18T18:50:00Z">
        <w:r w:rsidR="00EF327D" w:rsidRPr="008D03A6" w:rsidDel="00831E84">
          <w:rPr>
            <w:rFonts w:ascii="Crimson Text" w:hAnsi="Crimson Text"/>
            <w:color w:val="000000" w:themeColor="text1"/>
            <w:sz w:val="26"/>
            <w:szCs w:val="26"/>
          </w:rPr>
          <w:delText>buen</w:delText>
        </w:r>
        <w:r w:rsidR="00EB6F0A" w:rsidRPr="008D03A6" w:rsidDel="00831E84">
          <w:rPr>
            <w:rFonts w:ascii="Crimson Text" w:hAnsi="Crimson Text"/>
            <w:color w:val="000000" w:themeColor="text1"/>
            <w:sz w:val="26"/>
            <w:szCs w:val="26"/>
          </w:rPr>
          <w:delText>a</w:delText>
        </w:r>
        <w:r w:rsidR="00EF327D" w:rsidRPr="008D03A6" w:rsidDel="00831E84">
          <w:rPr>
            <w:rFonts w:ascii="Crimson Text" w:hAnsi="Crimson Text"/>
            <w:color w:val="000000" w:themeColor="text1"/>
            <w:sz w:val="26"/>
            <w:szCs w:val="26"/>
          </w:rPr>
          <w:delText>s y mal</w:delText>
        </w:r>
        <w:r w:rsidR="00EB6F0A" w:rsidRPr="008D03A6" w:rsidDel="00831E84">
          <w:rPr>
            <w:rFonts w:ascii="Crimson Text" w:hAnsi="Crimson Text"/>
            <w:color w:val="000000" w:themeColor="text1"/>
            <w:sz w:val="26"/>
            <w:szCs w:val="26"/>
          </w:rPr>
          <w:delText>a</w:delText>
        </w:r>
        <w:r w:rsidR="00EF327D" w:rsidRPr="008D03A6" w:rsidDel="00831E84">
          <w:rPr>
            <w:rFonts w:ascii="Crimson Text" w:hAnsi="Crimson Text"/>
            <w:color w:val="000000" w:themeColor="text1"/>
            <w:sz w:val="26"/>
            <w:szCs w:val="26"/>
          </w:rPr>
          <w:delText>s</w:delText>
        </w:r>
      </w:del>
      <w:ins w:id="442" w:author="PC" w:date="2025-06-18T18:50:00Z">
        <w:r w:rsidR="00831E84">
          <w:rPr>
            <w:rFonts w:ascii="Crimson Text" w:hAnsi="Crimson Text"/>
            <w:color w:val="000000" w:themeColor="text1"/>
            <w:sz w:val="26"/>
            <w:szCs w:val="26"/>
          </w:rPr>
          <w:t>buenos y malos momentos</w:t>
        </w:r>
      </w:ins>
      <w:r w:rsidR="00EF327D" w:rsidRPr="008D03A6">
        <w:rPr>
          <w:rFonts w:ascii="Crimson Text" w:hAnsi="Crimson Text"/>
          <w:color w:val="000000" w:themeColor="text1"/>
          <w:sz w:val="26"/>
          <w:szCs w:val="26"/>
        </w:rPr>
        <w:t xml:space="preserve">, pero lo más valioso </w:t>
      </w:r>
      <w:r w:rsidR="00EB6F0A" w:rsidRPr="008D03A6">
        <w:rPr>
          <w:rFonts w:ascii="Crimson Text" w:hAnsi="Crimson Text"/>
          <w:color w:val="000000" w:themeColor="text1"/>
          <w:sz w:val="26"/>
          <w:szCs w:val="26"/>
        </w:rPr>
        <w:t xml:space="preserve">había sido </w:t>
      </w:r>
      <w:r w:rsidR="00EF327D" w:rsidRPr="008D03A6">
        <w:rPr>
          <w:rFonts w:ascii="Crimson Text" w:hAnsi="Crimson Text"/>
          <w:color w:val="000000" w:themeColor="text1"/>
          <w:sz w:val="26"/>
          <w:szCs w:val="26"/>
        </w:rPr>
        <w:t>la manera en que</w:t>
      </w:r>
      <w:r w:rsidR="00C50077" w:rsidRPr="008D03A6">
        <w:rPr>
          <w:rFonts w:ascii="Crimson Text" w:hAnsi="Crimson Text"/>
          <w:color w:val="000000" w:themeColor="text1"/>
          <w:sz w:val="26"/>
          <w:szCs w:val="26"/>
        </w:rPr>
        <w:t xml:space="preserve"> ella</w:t>
      </w:r>
      <w:r w:rsidR="00EF327D" w:rsidRPr="008D03A6">
        <w:rPr>
          <w:rFonts w:ascii="Crimson Text" w:hAnsi="Crimson Text"/>
          <w:color w:val="000000" w:themeColor="text1"/>
          <w:sz w:val="26"/>
          <w:szCs w:val="26"/>
        </w:rPr>
        <w:t xml:space="preserve"> había </w:t>
      </w:r>
      <w:r w:rsidR="00200D60" w:rsidRPr="008D03A6">
        <w:rPr>
          <w:rFonts w:ascii="Crimson Text" w:hAnsi="Crimson Text"/>
          <w:color w:val="000000" w:themeColor="text1"/>
          <w:sz w:val="26"/>
          <w:szCs w:val="26"/>
        </w:rPr>
        <w:t>logrado</w:t>
      </w:r>
      <w:r w:rsidR="00C50077" w:rsidRPr="008D03A6">
        <w:rPr>
          <w:rFonts w:ascii="Crimson Text" w:hAnsi="Crimson Text"/>
          <w:color w:val="000000" w:themeColor="text1"/>
          <w:sz w:val="26"/>
          <w:szCs w:val="26"/>
        </w:rPr>
        <w:t xml:space="preserve"> </w:t>
      </w:r>
      <w:del w:id="443" w:author="PC" w:date="2025-06-18T18:50:00Z">
        <w:r w:rsidR="00C50077" w:rsidRPr="008D03A6" w:rsidDel="00831E84">
          <w:rPr>
            <w:rFonts w:ascii="Crimson Text" w:hAnsi="Crimson Text"/>
            <w:color w:val="000000" w:themeColor="text1"/>
            <w:sz w:val="26"/>
            <w:szCs w:val="26"/>
          </w:rPr>
          <w:delText xml:space="preserve">abrir </w:delText>
        </w:r>
      </w:del>
      <w:ins w:id="444" w:author="PC" w:date="2025-06-18T18:50:00Z">
        <w:r w:rsidR="00831E84">
          <w:rPr>
            <w:rFonts w:ascii="Crimson Text" w:hAnsi="Crimson Text"/>
            <w:color w:val="000000" w:themeColor="text1"/>
            <w:sz w:val="26"/>
            <w:szCs w:val="26"/>
          </w:rPr>
          <w:t>ganar</w:t>
        </w:r>
        <w:r w:rsidR="00831E84" w:rsidRPr="008D03A6">
          <w:rPr>
            <w:rFonts w:ascii="Crimson Text" w:hAnsi="Crimson Text"/>
            <w:color w:val="000000" w:themeColor="text1"/>
            <w:sz w:val="26"/>
            <w:szCs w:val="26"/>
          </w:rPr>
          <w:t xml:space="preserve"> </w:t>
        </w:r>
      </w:ins>
      <w:r w:rsidR="00C50077" w:rsidRPr="008D03A6">
        <w:rPr>
          <w:rFonts w:ascii="Crimson Text" w:hAnsi="Crimson Text"/>
          <w:color w:val="000000" w:themeColor="text1"/>
          <w:sz w:val="26"/>
          <w:szCs w:val="26"/>
        </w:rPr>
        <w:t>su confianza</w:t>
      </w:r>
      <w:r w:rsidR="00353506" w:rsidRPr="008D03A6">
        <w:rPr>
          <w:rFonts w:ascii="Crimson Text" w:hAnsi="Crimson Text"/>
          <w:color w:val="000000" w:themeColor="text1"/>
          <w:sz w:val="26"/>
          <w:szCs w:val="26"/>
        </w:rPr>
        <w:t>.</w:t>
      </w:r>
      <w:r w:rsidR="00EF327D" w:rsidRPr="008D03A6">
        <w:rPr>
          <w:rFonts w:ascii="Crimson Text" w:hAnsi="Crimson Text"/>
          <w:color w:val="000000" w:themeColor="text1"/>
          <w:sz w:val="26"/>
          <w:szCs w:val="26"/>
        </w:rPr>
        <w:t xml:space="preserve"> </w:t>
      </w:r>
      <w:r w:rsidR="00353506" w:rsidRPr="008D03A6">
        <w:rPr>
          <w:rFonts w:ascii="Crimson Text" w:hAnsi="Crimson Text"/>
          <w:color w:val="000000" w:themeColor="text1"/>
          <w:sz w:val="26"/>
          <w:szCs w:val="26"/>
        </w:rPr>
        <w:t xml:space="preserve">El interior de la princesa era un laberinto de enigmas y sorpresas, donde sólo Eros </w:t>
      </w:r>
      <w:r w:rsidR="00200D60" w:rsidRPr="008D03A6">
        <w:rPr>
          <w:rFonts w:ascii="Crimson Text" w:hAnsi="Crimson Text"/>
          <w:color w:val="000000" w:themeColor="text1"/>
          <w:sz w:val="26"/>
          <w:szCs w:val="26"/>
        </w:rPr>
        <w:t>había podido conocer</w:t>
      </w:r>
      <w:r w:rsidR="00353506" w:rsidRPr="008D03A6">
        <w:rPr>
          <w:rFonts w:ascii="Crimson Text" w:hAnsi="Crimson Text"/>
          <w:color w:val="000000" w:themeColor="text1"/>
          <w:sz w:val="26"/>
          <w:szCs w:val="26"/>
        </w:rPr>
        <w:t xml:space="preserve"> </w:t>
      </w:r>
      <w:r w:rsidR="00200D60" w:rsidRPr="008D03A6">
        <w:rPr>
          <w:rFonts w:ascii="Crimson Text" w:hAnsi="Crimson Text"/>
          <w:color w:val="000000" w:themeColor="text1"/>
          <w:sz w:val="26"/>
          <w:szCs w:val="26"/>
        </w:rPr>
        <w:t>su</w:t>
      </w:r>
      <w:r w:rsidR="00353506" w:rsidRPr="008D03A6">
        <w:rPr>
          <w:rFonts w:ascii="Crimson Text" w:hAnsi="Crimson Text"/>
          <w:color w:val="000000" w:themeColor="text1"/>
          <w:sz w:val="26"/>
          <w:szCs w:val="26"/>
        </w:rPr>
        <w:t xml:space="preserve">s virtudes </w:t>
      </w:r>
      <w:r w:rsidR="00077212" w:rsidRPr="008D03A6">
        <w:rPr>
          <w:rFonts w:ascii="Crimson Text" w:hAnsi="Crimson Text"/>
          <w:color w:val="000000" w:themeColor="text1"/>
          <w:sz w:val="26"/>
          <w:szCs w:val="26"/>
        </w:rPr>
        <w:t xml:space="preserve">y </w:t>
      </w:r>
      <w:r w:rsidR="00200D60" w:rsidRPr="008D03A6">
        <w:rPr>
          <w:rFonts w:ascii="Crimson Text" w:hAnsi="Crimson Text"/>
          <w:color w:val="000000" w:themeColor="text1"/>
          <w:sz w:val="26"/>
          <w:szCs w:val="26"/>
        </w:rPr>
        <w:t>flaquezas</w:t>
      </w:r>
      <w:r w:rsidR="00077212" w:rsidRPr="008D03A6">
        <w:rPr>
          <w:rFonts w:ascii="Crimson Text" w:hAnsi="Crimson Text"/>
          <w:color w:val="000000" w:themeColor="text1"/>
          <w:sz w:val="26"/>
          <w:szCs w:val="26"/>
        </w:rPr>
        <w:t xml:space="preserve">. </w:t>
      </w:r>
      <w:r w:rsidR="00200D60" w:rsidRPr="008D03A6">
        <w:rPr>
          <w:rFonts w:ascii="Crimson Text" w:hAnsi="Crimson Text"/>
          <w:color w:val="000000" w:themeColor="text1"/>
          <w:sz w:val="26"/>
          <w:szCs w:val="26"/>
        </w:rPr>
        <w:t xml:space="preserve">Ese trato especial </w:t>
      </w:r>
      <w:del w:id="445" w:author="PC" w:date="2025-06-18T18:51:00Z">
        <w:r w:rsidR="00200D60" w:rsidRPr="008D03A6" w:rsidDel="00831E84">
          <w:rPr>
            <w:rFonts w:ascii="Crimson Text" w:hAnsi="Crimson Text"/>
            <w:color w:val="000000" w:themeColor="text1"/>
            <w:sz w:val="26"/>
            <w:szCs w:val="26"/>
          </w:rPr>
          <w:delText>y confidente</w:delText>
        </w:r>
      </w:del>
      <w:ins w:id="446" w:author="PC" w:date="2025-06-18T18:51:00Z">
        <w:r w:rsidR="00831E84">
          <w:rPr>
            <w:rFonts w:ascii="Crimson Text" w:hAnsi="Crimson Text"/>
            <w:color w:val="000000" w:themeColor="text1"/>
            <w:sz w:val="26"/>
            <w:szCs w:val="26"/>
          </w:rPr>
          <w:t>e íntimo</w:t>
        </w:r>
      </w:ins>
      <w:r w:rsidR="00200D60" w:rsidRPr="008D03A6">
        <w:rPr>
          <w:rFonts w:ascii="Crimson Text" w:hAnsi="Crimson Text"/>
          <w:color w:val="000000" w:themeColor="text1"/>
          <w:sz w:val="26"/>
          <w:szCs w:val="26"/>
        </w:rPr>
        <w:t xml:space="preserve"> </w:t>
      </w:r>
      <w:r w:rsidR="008D3ABF" w:rsidRPr="008D03A6">
        <w:rPr>
          <w:rFonts w:ascii="Crimson Text" w:hAnsi="Crimson Text"/>
          <w:color w:val="000000" w:themeColor="text1"/>
          <w:sz w:val="26"/>
          <w:szCs w:val="26"/>
        </w:rPr>
        <w:t xml:space="preserve">había dejado una </w:t>
      </w:r>
      <w:r w:rsidR="00077212" w:rsidRPr="008D03A6">
        <w:rPr>
          <w:rFonts w:ascii="Crimson Text" w:hAnsi="Crimson Text"/>
          <w:color w:val="000000" w:themeColor="text1"/>
          <w:sz w:val="26"/>
          <w:szCs w:val="26"/>
        </w:rPr>
        <w:t xml:space="preserve">huella </w:t>
      </w:r>
      <w:r w:rsidR="008D3ABF" w:rsidRPr="008D03A6">
        <w:rPr>
          <w:rFonts w:ascii="Crimson Text" w:hAnsi="Crimson Text"/>
          <w:color w:val="000000" w:themeColor="text1"/>
          <w:sz w:val="26"/>
          <w:szCs w:val="26"/>
        </w:rPr>
        <w:t>imborrable y</w:t>
      </w:r>
      <w:r w:rsidR="00077212" w:rsidRPr="008D03A6">
        <w:rPr>
          <w:rFonts w:ascii="Crimson Text" w:hAnsi="Crimson Text"/>
          <w:color w:val="000000" w:themeColor="text1"/>
          <w:sz w:val="26"/>
          <w:szCs w:val="26"/>
        </w:rPr>
        <w:t xml:space="preserve"> profunda, </w:t>
      </w:r>
      <w:r w:rsidR="00200D60" w:rsidRPr="008D03A6">
        <w:rPr>
          <w:rFonts w:ascii="Crimson Text" w:hAnsi="Crimson Text"/>
          <w:color w:val="000000" w:themeColor="text1"/>
          <w:sz w:val="26"/>
          <w:szCs w:val="26"/>
        </w:rPr>
        <w:t>el mismo</w:t>
      </w:r>
      <w:r w:rsidR="008D3ABF" w:rsidRPr="008D03A6">
        <w:rPr>
          <w:rFonts w:ascii="Crimson Text" w:hAnsi="Crimson Text"/>
          <w:color w:val="000000" w:themeColor="text1"/>
          <w:sz w:val="26"/>
          <w:szCs w:val="26"/>
        </w:rPr>
        <w:t xml:space="preserve"> sentimiento que</w:t>
      </w:r>
      <w:r w:rsidR="00077212" w:rsidRPr="008D03A6">
        <w:rPr>
          <w:rFonts w:ascii="Crimson Text" w:hAnsi="Crimson Text"/>
          <w:color w:val="000000" w:themeColor="text1"/>
          <w:sz w:val="26"/>
          <w:szCs w:val="26"/>
        </w:rPr>
        <w:t xml:space="preserve"> hoy la </w:t>
      </w:r>
      <w:r w:rsidR="000F4141" w:rsidRPr="008D03A6">
        <w:rPr>
          <w:rFonts w:ascii="Crimson Text" w:hAnsi="Crimson Text"/>
          <w:color w:val="000000" w:themeColor="text1"/>
          <w:sz w:val="26"/>
          <w:szCs w:val="26"/>
        </w:rPr>
        <w:t>estremecía</w:t>
      </w:r>
      <w:r w:rsidR="00077212" w:rsidRPr="008D03A6">
        <w:rPr>
          <w:rFonts w:ascii="Crimson Text" w:hAnsi="Crimson Text"/>
          <w:color w:val="000000" w:themeColor="text1"/>
          <w:sz w:val="26"/>
          <w:szCs w:val="26"/>
        </w:rPr>
        <w:t xml:space="preserve"> por dentro.</w:t>
      </w:r>
    </w:p>
    <w:p w:rsidR="00DE476F" w:rsidRPr="008D03A6" w:rsidRDefault="00077212" w:rsidP="001A0BD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no podría continuar con </w:t>
      </w:r>
      <w:r w:rsidR="00EA2CA6" w:rsidRPr="008D03A6">
        <w:rPr>
          <w:rFonts w:ascii="Crimson Text" w:hAnsi="Crimson Text"/>
          <w:color w:val="000000" w:themeColor="text1"/>
          <w:sz w:val="26"/>
          <w:szCs w:val="26"/>
        </w:rPr>
        <w:t>tal</w:t>
      </w:r>
      <w:r w:rsidR="008D3ABF" w:rsidRPr="008D03A6">
        <w:rPr>
          <w:rFonts w:ascii="Crimson Text" w:hAnsi="Crimson Text"/>
          <w:color w:val="000000" w:themeColor="text1"/>
          <w:sz w:val="26"/>
          <w:szCs w:val="26"/>
        </w:rPr>
        <w:t xml:space="preserve"> contradicción</w:t>
      </w:r>
      <w:r w:rsidRPr="008D03A6">
        <w:rPr>
          <w:rFonts w:ascii="Crimson Text" w:hAnsi="Crimson Text"/>
          <w:color w:val="000000" w:themeColor="text1"/>
          <w:sz w:val="26"/>
          <w:szCs w:val="26"/>
        </w:rPr>
        <w:t>, no volvería a ser la misma persona</w:t>
      </w:r>
      <w:del w:id="447" w:author="PC" w:date="2025-06-18T18:51:00Z">
        <w:r w:rsidRPr="008D03A6" w:rsidDel="00831E8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si</w:t>
      </w:r>
      <w:r w:rsidR="008D3ABF" w:rsidRPr="008D03A6">
        <w:rPr>
          <w:rFonts w:ascii="Crimson Text" w:hAnsi="Crimson Text"/>
          <w:color w:val="000000" w:themeColor="text1"/>
          <w:sz w:val="26"/>
          <w:szCs w:val="26"/>
        </w:rPr>
        <w:t>n</w:t>
      </w:r>
      <w:r w:rsidRPr="008D03A6">
        <w:rPr>
          <w:rFonts w:ascii="Crimson Text" w:hAnsi="Crimson Text"/>
          <w:color w:val="000000" w:themeColor="text1"/>
          <w:sz w:val="26"/>
          <w:szCs w:val="26"/>
        </w:rPr>
        <w:t xml:space="preserve"> antes </w:t>
      </w:r>
      <w:r w:rsidR="008D3ABF" w:rsidRPr="008D03A6">
        <w:rPr>
          <w:rFonts w:ascii="Crimson Text" w:hAnsi="Crimson Text"/>
          <w:color w:val="000000" w:themeColor="text1"/>
          <w:sz w:val="26"/>
          <w:szCs w:val="26"/>
        </w:rPr>
        <w:t>haber hecho</w:t>
      </w:r>
      <w:r w:rsidRPr="008D03A6">
        <w:rPr>
          <w:rFonts w:ascii="Crimson Text" w:hAnsi="Crimson Text"/>
          <w:color w:val="000000" w:themeColor="text1"/>
          <w:sz w:val="26"/>
          <w:szCs w:val="26"/>
        </w:rPr>
        <w:t xml:space="preserve"> todo lo posible. Como un </w:t>
      </w:r>
      <w:r w:rsidR="008D3ABF" w:rsidRPr="008D03A6">
        <w:rPr>
          <w:rFonts w:ascii="Crimson Text" w:hAnsi="Crimson Text"/>
          <w:color w:val="000000" w:themeColor="text1"/>
          <w:sz w:val="26"/>
          <w:szCs w:val="26"/>
        </w:rPr>
        <w:t>volcán a punto de estallar, su corazón la impulsaba a tomar cartas en el asunto.</w:t>
      </w:r>
    </w:p>
    <w:p w:rsidR="001A0BD6" w:rsidRPr="008D03A6" w:rsidRDefault="00EA2CA6" w:rsidP="001A0BD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 el preámbulo</w:t>
      </w:r>
      <w:r w:rsidR="001A0BD6" w:rsidRPr="008D03A6">
        <w:rPr>
          <w:rFonts w:ascii="Crimson Text" w:hAnsi="Crimson Text"/>
          <w:color w:val="000000" w:themeColor="text1"/>
          <w:sz w:val="26"/>
          <w:szCs w:val="26"/>
        </w:rPr>
        <w:t xml:space="preserve"> de</w:t>
      </w:r>
      <w:r w:rsidR="008D3ABF" w:rsidRPr="008D03A6">
        <w:rPr>
          <w:rFonts w:ascii="Crimson Text" w:hAnsi="Crimson Text"/>
          <w:color w:val="000000" w:themeColor="text1"/>
          <w:sz w:val="26"/>
          <w:szCs w:val="26"/>
        </w:rPr>
        <w:t xml:space="preserve"> aquel </w:t>
      </w:r>
      <w:r w:rsidR="001A0BD6" w:rsidRPr="008D03A6">
        <w:rPr>
          <w:rFonts w:ascii="Crimson Text" w:hAnsi="Crimson Text"/>
          <w:color w:val="000000" w:themeColor="text1"/>
          <w:sz w:val="26"/>
          <w:szCs w:val="26"/>
        </w:rPr>
        <w:t xml:space="preserve">día, </w:t>
      </w:r>
      <w:r w:rsidRPr="008D03A6">
        <w:rPr>
          <w:rFonts w:ascii="Crimson Text" w:hAnsi="Crimson Text"/>
          <w:color w:val="000000" w:themeColor="text1"/>
          <w:sz w:val="26"/>
          <w:szCs w:val="26"/>
        </w:rPr>
        <w:t>se aferró a</w:t>
      </w:r>
      <w:r w:rsidR="00B40B46" w:rsidRPr="008D03A6">
        <w:rPr>
          <w:rFonts w:ascii="Crimson Text" w:hAnsi="Crimson Text"/>
          <w:color w:val="000000" w:themeColor="text1"/>
          <w:sz w:val="26"/>
          <w:szCs w:val="26"/>
        </w:rPr>
        <w:t xml:space="preserve"> lo que sentía</w:t>
      </w:r>
      <w:del w:id="448" w:author="PC" w:date="2025-06-18T18:51:00Z">
        <w:r w:rsidR="004D3880" w:rsidRPr="008D03A6" w:rsidDel="00831E84">
          <w:rPr>
            <w:rFonts w:ascii="Crimson Text" w:hAnsi="Crimson Text"/>
            <w:color w:val="000000" w:themeColor="text1"/>
            <w:sz w:val="26"/>
            <w:szCs w:val="26"/>
          </w:rPr>
          <w:delText>,</w:delText>
        </w:r>
      </w:del>
      <w:r w:rsidR="004D3880" w:rsidRPr="008D03A6">
        <w:rPr>
          <w:rFonts w:ascii="Crimson Text" w:hAnsi="Crimson Text"/>
          <w:color w:val="000000" w:themeColor="text1"/>
          <w:sz w:val="26"/>
          <w:szCs w:val="26"/>
        </w:rPr>
        <w:t xml:space="preserve"> y t</w:t>
      </w:r>
      <w:r w:rsidRPr="008D03A6">
        <w:rPr>
          <w:rFonts w:ascii="Crimson Text" w:hAnsi="Crimson Text"/>
          <w:color w:val="000000" w:themeColor="text1"/>
          <w:sz w:val="26"/>
          <w:szCs w:val="26"/>
        </w:rPr>
        <w:t>omó la decisión de</w:t>
      </w:r>
      <w:r w:rsidR="00110393" w:rsidRPr="008D03A6">
        <w:rPr>
          <w:rFonts w:ascii="Crimson Text" w:hAnsi="Crimson Text"/>
          <w:color w:val="000000" w:themeColor="text1"/>
          <w:sz w:val="26"/>
          <w:szCs w:val="26"/>
        </w:rPr>
        <w:t xml:space="preserve"> ingresar al </w:t>
      </w:r>
      <w:del w:id="449" w:author="PC" w:date="2025-06-16T14:16:00Z">
        <w:r w:rsidR="00110393" w:rsidRPr="008D03A6" w:rsidDel="00DC10F5">
          <w:rPr>
            <w:rFonts w:ascii="Crimson Text" w:hAnsi="Crimson Text"/>
            <w:color w:val="000000" w:themeColor="text1"/>
            <w:sz w:val="26"/>
            <w:szCs w:val="26"/>
          </w:rPr>
          <w:delText>bosque encantado</w:delText>
        </w:r>
      </w:del>
      <w:ins w:id="450" w:author="PC" w:date="2025-06-16T14:16:00Z">
        <w:r w:rsidR="00DC10F5">
          <w:rPr>
            <w:rFonts w:ascii="Crimson Text" w:hAnsi="Crimson Text"/>
            <w:color w:val="000000" w:themeColor="text1"/>
            <w:sz w:val="26"/>
            <w:szCs w:val="26"/>
          </w:rPr>
          <w:t>Bosque Encantado</w:t>
        </w:r>
      </w:ins>
      <w:r w:rsidR="00110393" w:rsidRPr="008D03A6">
        <w:rPr>
          <w:rFonts w:ascii="Crimson Text" w:hAnsi="Crimson Text"/>
          <w:color w:val="000000" w:themeColor="text1"/>
          <w:sz w:val="26"/>
          <w:szCs w:val="26"/>
        </w:rPr>
        <w:t xml:space="preserve"> </w:t>
      </w:r>
      <w:r w:rsidR="00D616F7" w:rsidRPr="008D03A6">
        <w:rPr>
          <w:rFonts w:ascii="Crimson Text" w:hAnsi="Crimson Text"/>
          <w:color w:val="000000" w:themeColor="text1"/>
          <w:sz w:val="26"/>
          <w:szCs w:val="26"/>
        </w:rPr>
        <w:t xml:space="preserve">para </w:t>
      </w:r>
      <w:r w:rsidR="004D3880" w:rsidRPr="008D03A6">
        <w:rPr>
          <w:rFonts w:ascii="Crimson Text" w:hAnsi="Crimson Text"/>
          <w:color w:val="000000" w:themeColor="text1"/>
          <w:sz w:val="26"/>
          <w:szCs w:val="26"/>
        </w:rPr>
        <w:t>salvar</w:t>
      </w:r>
      <w:r w:rsidR="00D616F7" w:rsidRPr="008D03A6">
        <w:rPr>
          <w:rFonts w:ascii="Crimson Text" w:hAnsi="Crimson Text"/>
          <w:color w:val="000000" w:themeColor="text1"/>
          <w:sz w:val="26"/>
          <w:szCs w:val="26"/>
        </w:rPr>
        <w:t xml:space="preserve"> a</w:t>
      </w:r>
      <w:r w:rsidR="00110393" w:rsidRPr="008D03A6">
        <w:rPr>
          <w:rFonts w:ascii="Crimson Text" w:hAnsi="Crimson Text"/>
          <w:color w:val="000000" w:themeColor="text1"/>
          <w:sz w:val="26"/>
          <w:szCs w:val="26"/>
        </w:rPr>
        <w:t xml:space="preserve"> su amigo. Sabía </w:t>
      </w:r>
      <w:r w:rsidR="001B518D" w:rsidRPr="008D03A6">
        <w:rPr>
          <w:rFonts w:ascii="Crimson Text" w:hAnsi="Crimson Text"/>
          <w:color w:val="000000" w:themeColor="text1"/>
          <w:sz w:val="26"/>
          <w:szCs w:val="26"/>
        </w:rPr>
        <w:t xml:space="preserve">el riesgo </w:t>
      </w:r>
      <w:r w:rsidR="00D616F7" w:rsidRPr="008D03A6">
        <w:rPr>
          <w:rFonts w:ascii="Crimson Text" w:hAnsi="Crimson Text"/>
          <w:color w:val="000000" w:themeColor="text1"/>
          <w:sz w:val="26"/>
          <w:szCs w:val="26"/>
        </w:rPr>
        <w:t>que correría</w:t>
      </w:r>
      <w:r w:rsidR="00110393" w:rsidRPr="008D03A6">
        <w:rPr>
          <w:rFonts w:ascii="Crimson Text" w:hAnsi="Crimson Text"/>
          <w:color w:val="000000" w:themeColor="text1"/>
          <w:sz w:val="26"/>
          <w:szCs w:val="26"/>
        </w:rPr>
        <w:t xml:space="preserve">, </w:t>
      </w:r>
      <w:r w:rsidR="001B518D" w:rsidRPr="008D03A6">
        <w:rPr>
          <w:rFonts w:ascii="Crimson Text" w:hAnsi="Crimson Text"/>
          <w:color w:val="000000" w:themeColor="text1"/>
          <w:sz w:val="26"/>
          <w:szCs w:val="26"/>
        </w:rPr>
        <w:t>pero</w:t>
      </w:r>
      <w:r w:rsidR="00D616F7" w:rsidRPr="008D03A6">
        <w:rPr>
          <w:rFonts w:ascii="Crimson Text" w:hAnsi="Crimson Text"/>
          <w:color w:val="000000" w:themeColor="text1"/>
          <w:sz w:val="26"/>
          <w:szCs w:val="26"/>
        </w:rPr>
        <w:t xml:space="preserve"> el intento</w:t>
      </w:r>
      <w:r w:rsidR="001B518D" w:rsidRPr="008D03A6">
        <w:rPr>
          <w:rFonts w:ascii="Crimson Text" w:hAnsi="Crimson Text"/>
          <w:color w:val="000000" w:themeColor="text1"/>
          <w:sz w:val="26"/>
          <w:szCs w:val="26"/>
        </w:rPr>
        <w:t xml:space="preserve"> </w:t>
      </w:r>
      <w:r w:rsidR="004D3880" w:rsidRPr="008D03A6">
        <w:rPr>
          <w:rFonts w:ascii="Crimson Text" w:hAnsi="Crimson Text"/>
          <w:color w:val="000000" w:themeColor="text1"/>
          <w:sz w:val="26"/>
          <w:szCs w:val="26"/>
        </w:rPr>
        <w:t>le valía</w:t>
      </w:r>
      <w:r w:rsidR="001B518D" w:rsidRPr="008D03A6">
        <w:rPr>
          <w:rFonts w:ascii="Crimson Text" w:hAnsi="Crimson Text"/>
          <w:color w:val="000000" w:themeColor="text1"/>
          <w:sz w:val="26"/>
          <w:szCs w:val="26"/>
        </w:rPr>
        <w:t xml:space="preserve"> la pena</w:t>
      </w:r>
      <w:r w:rsidR="00110393" w:rsidRPr="008D03A6">
        <w:rPr>
          <w:rFonts w:ascii="Crimson Text" w:hAnsi="Crimson Text"/>
          <w:color w:val="000000" w:themeColor="text1"/>
          <w:sz w:val="26"/>
          <w:szCs w:val="26"/>
        </w:rPr>
        <w:t>.</w:t>
      </w:r>
    </w:p>
    <w:p w:rsidR="00736E57" w:rsidRPr="008D03A6" w:rsidRDefault="00934123" w:rsidP="0018341F">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Tomó </w:t>
      </w:r>
      <w:r w:rsidR="0018341F" w:rsidRPr="008D03A6">
        <w:rPr>
          <w:rFonts w:ascii="Crimson Text" w:hAnsi="Crimson Text"/>
          <w:color w:val="000000" w:themeColor="text1"/>
          <w:sz w:val="26"/>
          <w:szCs w:val="26"/>
        </w:rPr>
        <w:t>una daga</w:t>
      </w:r>
      <w:r w:rsidR="00675CBB" w:rsidRPr="008D03A6">
        <w:rPr>
          <w:rFonts w:ascii="Crimson Text" w:hAnsi="Crimson Text"/>
          <w:color w:val="000000" w:themeColor="text1"/>
          <w:sz w:val="26"/>
          <w:szCs w:val="26"/>
        </w:rPr>
        <w:t xml:space="preserve"> que le había obsequiado su madre</w:t>
      </w:r>
      <w:del w:id="451" w:author="PC" w:date="2025-06-18T18:52:00Z">
        <w:r w:rsidR="0018341F" w:rsidRPr="008D03A6" w:rsidDel="00831E84">
          <w:rPr>
            <w:rFonts w:ascii="Crimson Text" w:hAnsi="Crimson Text"/>
            <w:color w:val="000000" w:themeColor="text1"/>
            <w:sz w:val="26"/>
            <w:szCs w:val="26"/>
          </w:rPr>
          <w:delText>,</w:delText>
        </w:r>
      </w:del>
      <w:r w:rsidR="0018341F" w:rsidRPr="008D03A6">
        <w:rPr>
          <w:rFonts w:ascii="Crimson Text" w:hAnsi="Crimson Text"/>
          <w:color w:val="000000" w:themeColor="text1"/>
          <w:sz w:val="26"/>
          <w:szCs w:val="26"/>
        </w:rPr>
        <w:t xml:space="preserve"> </w:t>
      </w:r>
      <w:r w:rsidR="00675CBB" w:rsidRPr="008D03A6">
        <w:rPr>
          <w:rFonts w:ascii="Crimson Text" w:hAnsi="Crimson Text"/>
          <w:color w:val="000000" w:themeColor="text1"/>
          <w:sz w:val="26"/>
          <w:szCs w:val="26"/>
        </w:rPr>
        <w:t>y</w:t>
      </w:r>
      <w:r w:rsidR="0018341F" w:rsidRPr="008D03A6">
        <w:rPr>
          <w:rFonts w:ascii="Crimson Text" w:hAnsi="Crimson Text"/>
          <w:color w:val="000000" w:themeColor="text1"/>
          <w:sz w:val="26"/>
          <w:szCs w:val="26"/>
        </w:rPr>
        <w:t xml:space="preserve"> </w:t>
      </w:r>
      <w:r w:rsidR="00675CBB" w:rsidRPr="008D03A6">
        <w:rPr>
          <w:rFonts w:ascii="Crimson Text" w:hAnsi="Crimson Text"/>
          <w:color w:val="000000" w:themeColor="text1"/>
          <w:sz w:val="26"/>
          <w:szCs w:val="26"/>
        </w:rPr>
        <w:t xml:space="preserve">la </w:t>
      </w:r>
      <w:r w:rsidR="0018341F" w:rsidRPr="008D03A6">
        <w:rPr>
          <w:rFonts w:ascii="Crimson Text" w:hAnsi="Crimson Text"/>
          <w:color w:val="000000" w:themeColor="text1"/>
          <w:sz w:val="26"/>
          <w:szCs w:val="26"/>
        </w:rPr>
        <w:t xml:space="preserve">escondió debajo de su tabardo. </w:t>
      </w:r>
      <w:del w:id="452" w:author="PC" w:date="2025-06-18T18:52:00Z">
        <w:r w:rsidR="0018341F" w:rsidRPr="008D03A6" w:rsidDel="00831E84">
          <w:rPr>
            <w:rFonts w:ascii="Crimson Text" w:hAnsi="Crimson Text"/>
            <w:color w:val="000000" w:themeColor="text1"/>
            <w:sz w:val="26"/>
            <w:szCs w:val="26"/>
          </w:rPr>
          <w:delText>Luego</w:delText>
        </w:r>
        <w:r w:rsidRPr="008D03A6" w:rsidDel="00831E84">
          <w:rPr>
            <w:rFonts w:ascii="Crimson Text" w:hAnsi="Crimson Text"/>
            <w:color w:val="000000" w:themeColor="text1"/>
            <w:sz w:val="26"/>
            <w:szCs w:val="26"/>
          </w:rPr>
          <w:delText xml:space="preserve"> </w:delText>
        </w:r>
      </w:del>
      <w:ins w:id="453" w:author="PC" w:date="2025-06-18T18:52:00Z">
        <w:r w:rsidR="00831E84">
          <w:rPr>
            <w:rFonts w:ascii="Crimson Text" w:hAnsi="Crimson Text"/>
            <w:color w:val="000000" w:themeColor="text1"/>
            <w:sz w:val="26"/>
            <w:szCs w:val="26"/>
          </w:rPr>
          <w:t>Con sigilo,</w:t>
        </w:r>
        <w:r w:rsidR="00831E8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se dirigió </w:t>
      </w:r>
      <w:r w:rsidR="00675CBB" w:rsidRPr="008D03A6">
        <w:rPr>
          <w:rFonts w:ascii="Crimson Text" w:hAnsi="Crimson Text"/>
          <w:color w:val="000000" w:themeColor="text1"/>
          <w:sz w:val="26"/>
          <w:szCs w:val="26"/>
        </w:rPr>
        <w:t>al establo</w:t>
      </w:r>
      <w:del w:id="454" w:author="PC" w:date="2025-06-18T18:52:00Z">
        <w:r w:rsidR="00675CBB" w:rsidRPr="008D03A6" w:rsidDel="00831E84">
          <w:rPr>
            <w:rFonts w:ascii="Crimson Text" w:hAnsi="Crimson Text"/>
            <w:color w:val="000000" w:themeColor="text1"/>
            <w:sz w:val="26"/>
            <w:szCs w:val="26"/>
          </w:rPr>
          <w:delText>,</w:delText>
        </w:r>
      </w:del>
      <w:r w:rsidR="00675CBB" w:rsidRPr="008D03A6">
        <w:rPr>
          <w:rFonts w:ascii="Crimson Text" w:hAnsi="Crimson Text"/>
          <w:color w:val="000000" w:themeColor="text1"/>
          <w:sz w:val="26"/>
          <w:szCs w:val="26"/>
        </w:rPr>
        <w:t xml:space="preserve"> y retiró un corcel </w:t>
      </w:r>
      <w:r w:rsidR="009A2C54" w:rsidRPr="008D03A6">
        <w:rPr>
          <w:rFonts w:ascii="Crimson Text" w:hAnsi="Crimson Text"/>
          <w:color w:val="000000" w:themeColor="text1"/>
          <w:sz w:val="26"/>
          <w:szCs w:val="26"/>
        </w:rPr>
        <w:t xml:space="preserve">bayo </w:t>
      </w:r>
      <w:r w:rsidR="000A1EF0" w:rsidRPr="008D03A6">
        <w:rPr>
          <w:rFonts w:ascii="Crimson Text" w:hAnsi="Crimson Text"/>
          <w:color w:val="000000" w:themeColor="text1"/>
          <w:sz w:val="26"/>
          <w:szCs w:val="26"/>
        </w:rPr>
        <w:t>como si fuera a</w:t>
      </w:r>
      <w:r w:rsidR="00675CBB" w:rsidRPr="008D03A6">
        <w:rPr>
          <w:rFonts w:ascii="Crimson Text" w:hAnsi="Crimson Text"/>
          <w:color w:val="000000" w:themeColor="text1"/>
          <w:sz w:val="26"/>
          <w:szCs w:val="26"/>
        </w:rPr>
        <w:t xml:space="preserve"> dar un paseo.</w:t>
      </w:r>
      <w:r w:rsidRPr="008D03A6">
        <w:rPr>
          <w:rFonts w:ascii="Crimson Text" w:hAnsi="Crimson Text"/>
          <w:color w:val="000000" w:themeColor="text1"/>
          <w:sz w:val="26"/>
          <w:szCs w:val="26"/>
        </w:rPr>
        <w:t xml:space="preserve"> </w:t>
      </w:r>
      <w:r w:rsidR="00675CBB"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olía </w:t>
      </w:r>
      <w:r w:rsidR="00675CBB" w:rsidRPr="008D03A6">
        <w:rPr>
          <w:rFonts w:ascii="Crimson Text" w:hAnsi="Crimson Text"/>
          <w:color w:val="000000" w:themeColor="text1"/>
          <w:sz w:val="26"/>
          <w:szCs w:val="26"/>
        </w:rPr>
        <w:t>montar a caballo</w:t>
      </w:r>
      <w:r w:rsidRPr="008D03A6">
        <w:rPr>
          <w:rFonts w:ascii="Crimson Text" w:hAnsi="Crimson Text"/>
          <w:color w:val="000000" w:themeColor="text1"/>
          <w:sz w:val="26"/>
          <w:szCs w:val="26"/>
        </w:rPr>
        <w:t xml:space="preserve"> por las mañanas</w:t>
      </w:r>
      <w:r w:rsidR="00675CBB"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9A2C54" w:rsidRPr="008D03A6">
        <w:rPr>
          <w:rFonts w:ascii="Crimson Text" w:hAnsi="Crimson Text"/>
          <w:color w:val="000000" w:themeColor="text1"/>
          <w:sz w:val="26"/>
          <w:szCs w:val="26"/>
        </w:rPr>
        <w:t>aquello</w:t>
      </w:r>
      <w:r w:rsidRPr="008D03A6">
        <w:rPr>
          <w:rFonts w:ascii="Crimson Text" w:hAnsi="Crimson Text"/>
          <w:color w:val="000000" w:themeColor="text1"/>
          <w:sz w:val="26"/>
          <w:szCs w:val="26"/>
        </w:rPr>
        <w:t xml:space="preserve"> no despertaría sospechas. Eran habituales sus </w:t>
      </w:r>
      <w:r w:rsidR="00675CBB" w:rsidRPr="008D03A6">
        <w:rPr>
          <w:rFonts w:ascii="Crimson Text" w:hAnsi="Crimson Text"/>
          <w:color w:val="000000" w:themeColor="text1"/>
          <w:sz w:val="26"/>
          <w:szCs w:val="26"/>
        </w:rPr>
        <w:t>salidas</w:t>
      </w:r>
      <w:r w:rsidRPr="008D03A6">
        <w:rPr>
          <w:rFonts w:ascii="Crimson Text" w:hAnsi="Crimson Text"/>
          <w:color w:val="000000" w:themeColor="text1"/>
          <w:sz w:val="26"/>
          <w:szCs w:val="26"/>
        </w:rPr>
        <w:t xml:space="preserve"> matutin</w:t>
      </w:r>
      <w:r w:rsidR="00675CBB" w:rsidRPr="008D03A6">
        <w:rPr>
          <w:rFonts w:ascii="Crimson Text" w:hAnsi="Crimson Text"/>
          <w:color w:val="000000" w:themeColor="text1"/>
          <w:sz w:val="26"/>
          <w:szCs w:val="26"/>
        </w:rPr>
        <w:t>a</w:t>
      </w:r>
      <w:r w:rsidRPr="008D03A6">
        <w:rPr>
          <w:rFonts w:ascii="Crimson Text" w:hAnsi="Crimson Text"/>
          <w:color w:val="000000" w:themeColor="text1"/>
          <w:sz w:val="26"/>
          <w:szCs w:val="26"/>
        </w:rPr>
        <w:t>s</w:t>
      </w:r>
      <w:del w:id="455" w:author="PC" w:date="2025-06-18T18:53:00Z">
        <w:r w:rsidRPr="008D03A6" w:rsidDel="00831E84">
          <w:rPr>
            <w:rFonts w:ascii="Crimson Text" w:hAnsi="Crimson Text"/>
            <w:color w:val="000000" w:themeColor="text1"/>
            <w:sz w:val="26"/>
            <w:szCs w:val="26"/>
          </w:rPr>
          <w:delText xml:space="preserve">, </w:delText>
        </w:r>
      </w:del>
      <w:ins w:id="456" w:author="PC" w:date="2025-06-18T18:53:00Z">
        <w:r w:rsidR="00831E84">
          <w:rPr>
            <w:rFonts w:ascii="Crimson Text" w:hAnsi="Crimson Text"/>
            <w:color w:val="000000" w:themeColor="text1"/>
            <w:sz w:val="26"/>
            <w:szCs w:val="26"/>
          </w:rPr>
          <w:t xml:space="preserve"> ya que</w:t>
        </w:r>
        <w:r w:rsidR="00831E84"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le encantaba </w:t>
      </w:r>
      <w:r w:rsidR="00736E57" w:rsidRPr="008D03A6">
        <w:rPr>
          <w:rFonts w:ascii="Crimson Text" w:hAnsi="Crimson Text"/>
          <w:color w:val="000000" w:themeColor="text1"/>
          <w:sz w:val="26"/>
          <w:szCs w:val="26"/>
        </w:rPr>
        <w:t>recorrer</w:t>
      </w:r>
      <w:r w:rsidRPr="008D03A6">
        <w:rPr>
          <w:rFonts w:ascii="Crimson Text" w:hAnsi="Crimson Text"/>
          <w:color w:val="000000" w:themeColor="text1"/>
          <w:sz w:val="26"/>
          <w:szCs w:val="26"/>
        </w:rPr>
        <w:t xml:space="preserve"> </w:t>
      </w:r>
      <w:r w:rsidR="00675CBB" w:rsidRPr="008D03A6">
        <w:rPr>
          <w:rFonts w:ascii="Crimson Text" w:hAnsi="Crimson Text"/>
          <w:color w:val="000000" w:themeColor="text1"/>
          <w:sz w:val="26"/>
          <w:szCs w:val="26"/>
        </w:rPr>
        <w:t>el camino real</w:t>
      </w:r>
      <w:del w:id="457" w:author="PC" w:date="2025-06-18T18:53:00Z">
        <w:r w:rsidRPr="008D03A6" w:rsidDel="00831E8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disfrutar del aroma del rocío y las hojas húmedas de los árboles emperatriz.</w:t>
      </w:r>
      <w:r w:rsidR="00764DC7" w:rsidRPr="008D03A6">
        <w:rPr>
          <w:rFonts w:ascii="Crimson Text" w:hAnsi="Crimson Text"/>
          <w:color w:val="000000" w:themeColor="text1"/>
          <w:sz w:val="26"/>
          <w:szCs w:val="26"/>
        </w:rPr>
        <w:t xml:space="preserve"> Pero</w:t>
      </w:r>
      <w:ins w:id="458" w:author="PC" w:date="2025-06-18T18:53:00Z">
        <w:r w:rsidR="00831E84">
          <w:rPr>
            <w:rFonts w:ascii="Crimson Text" w:hAnsi="Crimson Text"/>
            <w:color w:val="000000" w:themeColor="text1"/>
            <w:sz w:val="26"/>
            <w:szCs w:val="26"/>
          </w:rPr>
          <w:t>,</w:t>
        </w:r>
      </w:ins>
      <w:r w:rsidR="00764DC7" w:rsidRPr="008D03A6">
        <w:rPr>
          <w:rFonts w:ascii="Crimson Text" w:hAnsi="Crimson Text"/>
          <w:color w:val="000000" w:themeColor="text1"/>
          <w:sz w:val="26"/>
          <w:szCs w:val="26"/>
        </w:rPr>
        <w:t xml:space="preserve"> esta vez, </w:t>
      </w:r>
      <w:r w:rsidR="00675CBB" w:rsidRPr="008D03A6">
        <w:rPr>
          <w:rFonts w:ascii="Crimson Text" w:hAnsi="Crimson Text"/>
          <w:color w:val="000000" w:themeColor="text1"/>
          <w:sz w:val="26"/>
          <w:szCs w:val="26"/>
        </w:rPr>
        <w:t>no se trataba de</w:t>
      </w:r>
      <w:r w:rsidR="00764DC7" w:rsidRPr="008D03A6">
        <w:rPr>
          <w:rFonts w:ascii="Crimson Text" w:hAnsi="Crimson Text"/>
          <w:color w:val="000000" w:themeColor="text1"/>
          <w:sz w:val="26"/>
          <w:szCs w:val="26"/>
        </w:rPr>
        <w:t xml:space="preserve"> </w:t>
      </w:r>
      <w:r w:rsidR="00736E57" w:rsidRPr="008D03A6">
        <w:rPr>
          <w:rFonts w:ascii="Crimson Text" w:hAnsi="Crimson Text"/>
          <w:color w:val="000000" w:themeColor="text1"/>
          <w:sz w:val="26"/>
          <w:szCs w:val="26"/>
        </w:rPr>
        <w:t>esparcimiento</w:t>
      </w:r>
      <w:del w:id="459" w:author="PC" w:date="2025-06-18T18:53:00Z">
        <w:r w:rsidR="00764DC7" w:rsidRPr="008D03A6" w:rsidDel="00831E84">
          <w:rPr>
            <w:rFonts w:ascii="Crimson Text" w:hAnsi="Crimson Text"/>
            <w:color w:val="000000" w:themeColor="text1"/>
            <w:sz w:val="26"/>
            <w:szCs w:val="26"/>
          </w:rPr>
          <w:delText xml:space="preserve">, </w:delText>
        </w:r>
        <w:r w:rsidR="009A2C54" w:rsidRPr="008D03A6" w:rsidDel="00831E84">
          <w:rPr>
            <w:rFonts w:ascii="Crimson Text" w:hAnsi="Crimson Text"/>
            <w:color w:val="000000" w:themeColor="text1"/>
            <w:sz w:val="26"/>
            <w:szCs w:val="26"/>
          </w:rPr>
          <w:delText>el motivo</w:delText>
        </w:r>
        <w:r w:rsidR="00764DC7" w:rsidRPr="008D03A6" w:rsidDel="00831E84">
          <w:rPr>
            <w:rFonts w:ascii="Crimson Text" w:hAnsi="Crimson Text"/>
            <w:color w:val="000000" w:themeColor="text1"/>
            <w:sz w:val="26"/>
            <w:szCs w:val="26"/>
          </w:rPr>
          <w:delText xml:space="preserve"> era mucho más trascendental</w:delText>
        </w:r>
      </w:del>
      <w:r w:rsidR="00764DC7" w:rsidRPr="008D03A6">
        <w:rPr>
          <w:rFonts w:ascii="Crimson Text" w:hAnsi="Crimson Text"/>
          <w:color w:val="000000" w:themeColor="text1"/>
          <w:sz w:val="26"/>
          <w:szCs w:val="26"/>
        </w:rPr>
        <w:t>.</w:t>
      </w:r>
    </w:p>
    <w:p w:rsidR="00736E57" w:rsidRPr="008D03A6" w:rsidRDefault="006031C4" w:rsidP="00736E5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 dar tregua, </w:t>
      </w:r>
      <w:r w:rsidR="009A2C54" w:rsidRPr="008D03A6">
        <w:rPr>
          <w:rFonts w:ascii="Crimson Text" w:hAnsi="Crimson Text"/>
          <w:color w:val="000000" w:themeColor="text1"/>
          <w:sz w:val="26"/>
          <w:szCs w:val="26"/>
        </w:rPr>
        <w:t>cabalgó</w:t>
      </w:r>
      <w:r w:rsidRPr="008D03A6">
        <w:rPr>
          <w:rFonts w:ascii="Crimson Text" w:hAnsi="Crimson Text"/>
          <w:color w:val="000000" w:themeColor="text1"/>
          <w:sz w:val="26"/>
          <w:szCs w:val="26"/>
        </w:rPr>
        <w:t xml:space="preserve"> </w:t>
      </w:r>
      <w:r w:rsidR="00DC2812" w:rsidRPr="008D03A6">
        <w:rPr>
          <w:rFonts w:ascii="Crimson Text" w:hAnsi="Crimson Text"/>
          <w:color w:val="000000" w:themeColor="text1"/>
          <w:sz w:val="26"/>
          <w:szCs w:val="26"/>
        </w:rPr>
        <w:t>hacia</w:t>
      </w:r>
      <w:r w:rsidRPr="008D03A6">
        <w:rPr>
          <w:rFonts w:ascii="Crimson Text" w:hAnsi="Crimson Text"/>
          <w:color w:val="000000" w:themeColor="text1"/>
          <w:sz w:val="26"/>
          <w:szCs w:val="26"/>
        </w:rPr>
        <w:t xml:space="preserve"> el </w:t>
      </w:r>
      <w:del w:id="460" w:author="PC" w:date="2025-06-16T14:15:00Z">
        <w:r w:rsidR="00736E57" w:rsidRPr="008D03A6" w:rsidDel="00DC10F5">
          <w:rPr>
            <w:rFonts w:ascii="Crimson Text" w:hAnsi="Crimson Text"/>
            <w:color w:val="000000" w:themeColor="text1"/>
            <w:sz w:val="26"/>
            <w:szCs w:val="26"/>
          </w:rPr>
          <w:delText>camino de los miedos</w:delText>
        </w:r>
      </w:del>
      <w:ins w:id="461" w:author="PC" w:date="2025-06-16T14:15:00Z">
        <w:r w:rsidR="00DC10F5">
          <w:rPr>
            <w:rFonts w:ascii="Crimson Text" w:hAnsi="Crimson Text"/>
            <w:color w:val="000000" w:themeColor="text1"/>
            <w:sz w:val="26"/>
            <w:szCs w:val="26"/>
          </w:rPr>
          <w:t>Camino de los Miedos</w:t>
        </w:r>
      </w:ins>
      <w:r w:rsidRPr="008D03A6">
        <w:rPr>
          <w:rFonts w:ascii="Crimson Text" w:hAnsi="Crimson Text"/>
          <w:color w:val="000000" w:themeColor="text1"/>
          <w:sz w:val="26"/>
          <w:szCs w:val="26"/>
        </w:rPr>
        <w:t>.</w:t>
      </w:r>
      <w:r w:rsidR="00736E57"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Mientras </w:t>
      </w:r>
      <w:r w:rsidR="00736E57" w:rsidRPr="008D03A6">
        <w:rPr>
          <w:rFonts w:ascii="Crimson Text" w:hAnsi="Crimson Text"/>
          <w:color w:val="000000" w:themeColor="text1"/>
          <w:sz w:val="26"/>
          <w:szCs w:val="26"/>
        </w:rPr>
        <w:t xml:space="preserve">transitaba </w:t>
      </w:r>
      <w:r w:rsidR="009A2C54" w:rsidRPr="008D03A6">
        <w:rPr>
          <w:rFonts w:ascii="Crimson Text" w:hAnsi="Crimson Text"/>
          <w:color w:val="000000" w:themeColor="text1"/>
          <w:sz w:val="26"/>
          <w:szCs w:val="26"/>
        </w:rPr>
        <w:t>esa</w:t>
      </w:r>
      <w:r w:rsidR="00736E57" w:rsidRPr="008D03A6">
        <w:rPr>
          <w:rFonts w:ascii="Crimson Text" w:hAnsi="Crimson Text"/>
          <w:color w:val="000000" w:themeColor="text1"/>
          <w:sz w:val="26"/>
          <w:szCs w:val="26"/>
        </w:rPr>
        <w:t xml:space="preserve"> ruta, retrotrajo a su mente </w:t>
      </w:r>
      <w:r w:rsidR="009A2C54" w:rsidRPr="008D03A6">
        <w:rPr>
          <w:rFonts w:ascii="Crimson Text" w:hAnsi="Crimson Text"/>
          <w:color w:val="000000" w:themeColor="text1"/>
          <w:sz w:val="26"/>
          <w:szCs w:val="26"/>
        </w:rPr>
        <w:t xml:space="preserve">la escena </w:t>
      </w:r>
      <w:r w:rsidR="00736E57" w:rsidRPr="008D03A6">
        <w:rPr>
          <w:rFonts w:ascii="Crimson Text" w:hAnsi="Crimson Text"/>
          <w:color w:val="000000" w:themeColor="text1"/>
          <w:sz w:val="26"/>
          <w:szCs w:val="26"/>
        </w:rPr>
        <w:t xml:space="preserve">en que Eros había </w:t>
      </w:r>
      <w:r w:rsidR="009A2C54" w:rsidRPr="008D03A6">
        <w:rPr>
          <w:rFonts w:ascii="Crimson Text" w:hAnsi="Crimson Text"/>
          <w:color w:val="000000" w:themeColor="text1"/>
          <w:sz w:val="26"/>
          <w:szCs w:val="26"/>
        </w:rPr>
        <w:t>regresado</w:t>
      </w:r>
      <w:r w:rsidR="00736E57" w:rsidRPr="008D03A6">
        <w:rPr>
          <w:rFonts w:ascii="Crimson Text" w:hAnsi="Crimson Text"/>
          <w:color w:val="000000" w:themeColor="text1"/>
          <w:sz w:val="26"/>
          <w:szCs w:val="26"/>
        </w:rPr>
        <w:t xml:space="preserve"> </w:t>
      </w:r>
      <w:ins w:id="462" w:author="PC" w:date="2025-06-18T18:54:00Z">
        <w:r w:rsidR="00831E84">
          <w:rPr>
            <w:rFonts w:ascii="Crimson Text" w:hAnsi="Crimson Text"/>
            <w:color w:val="000000" w:themeColor="text1"/>
            <w:sz w:val="26"/>
            <w:szCs w:val="26"/>
          </w:rPr>
          <w:t>su primera prueba</w:t>
        </w:r>
      </w:ins>
      <w:del w:id="463" w:author="PC" w:date="2025-06-18T18:54:00Z">
        <w:r w:rsidR="00736E57" w:rsidRPr="008D03A6" w:rsidDel="00831E84">
          <w:rPr>
            <w:rFonts w:ascii="Crimson Text" w:hAnsi="Crimson Text"/>
            <w:color w:val="000000" w:themeColor="text1"/>
            <w:sz w:val="26"/>
            <w:szCs w:val="26"/>
          </w:rPr>
          <w:delText xml:space="preserve">del </w:delText>
        </w:r>
      </w:del>
      <w:del w:id="464" w:author="PC" w:date="2025-06-16T14:16:00Z">
        <w:r w:rsidR="00736E57" w:rsidRPr="008D03A6" w:rsidDel="00DC10F5">
          <w:rPr>
            <w:rFonts w:ascii="Crimson Text" w:hAnsi="Crimson Text"/>
            <w:color w:val="000000" w:themeColor="text1"/>
            <w:sz w:val="26"/>
            <w:szCs w:val="26"/>
          </w:rPr>
          <w:delText>bosque encantado</w:delText>
        </w:r>
      </w:del>
      <w:r w:rsidR="00736E57" w:rsidRPr="008D03A6">
        <w:rPr>
          <w:rFonts w:ascii="Crimson Text" w:hAnsi="Crimson Text"/>
          <w:color w:val="000000" w:themeColor="text1"/>
          <w:sz w:val="26"/>
          <w:szCs w:val="26"/>
        </w:rPr>
        <w:t>,</w:t>
      </w:r>
      <w:ins w:id="465" w:author="PC" w:date="2025-06-18T18:54:00Z">
        <w:r w:rsidR="00831E84">
          <w:rPr>
            <w:rFonts w:ascii="Crimson Text" w:hAnsi="Crimson Text"/>
            <w:color w:val="000000" w:themeColor="text1"/>
            <w:sz w:val="26"/>
            <w:szCs w:val="26"/>
          </w:rPr>
          <w:t xml:space="preserve"> de la cual</w:t>
        </w:r>
      </w:ins>
      <w:r w:rsidR="00736E57" w:rsidRPr="008D03A6">
        <w:rPr>
          <w:rFonts w:ascii="Crimson Text" w:hAnsi="Crimson Text"/>
          <w:color w:val="000000" w:themeColor="text1"/>
          <w:sz w:val="26"/>
          <w:szCs w:val="26"/>
        </w:rPr>
        <w:t xml:space="preserve"> </w:t>
      </w:r>
      <w:r w:rsidR="009A2C54" w:rsidRPr="008D03A6">
        <w:rPr>
          <w:rFonts w:ascii="Crimson Text" w:hAnsi="Crimson Text"/>
          <w:color w:val="000000" w:themeColor="text1"/>
          <w:sz w:val="26"/>
          <w:szCs w:val="26"/>
        </w:rPr>
        <w:t>apenas había sobrevivido</w:t>
      </w:r>
      <w:del w:id="466" w:author="PC" w:date="2025-06-18T18:54:00Z">
        <w:r w:rsidR="009A2C54" w:rsidRPr="008D03A6" w:rsidDel="00831E84">
          <w:rPr>
            <w:rFonts w:ascii="Crimson Text" w:hAnsi="Crimson Text"/>
            <w:color w:val="000000" w:themeColor="text1"/>
            <w:sz w:val="26"/>
            <w:szCs w:val="26"/>
          </w:rPr>
          <w:delText xml:space="preserve"> y su</w:delText>
        </w:r>
        <w:r w:rsidR="00736E57" w:rsidRPr="008D03A6" w:rsidDel="00831E84">
          <w:rPr>
            <w:rFonts w:ascii="Crimson Text" w:hAnsi="Crimson Text"/>
            <w:color w:val="000000" w:themeColor="text1"/>
            <w:sz w:val="26"/>
            <w:szCs w:val="26"/>
          </w:rPr>
          <w:delText xml:space="preserve"> estado</w:delText>
        </w:r>
        <w:r w:rsidR="00DC2812" w:rsidRPr="008D03A6" w:rsidDel="00831E84">
          <w:rPr>
            <w:rFonts w:ascii="Crimson Text" w:hAnsi="Crimson Text"/>
            <w:color w:val="000000" w:themeColor="text1"/>
            <w:sz w:val="26"/>
            <w:szCs w:val="26"/>
          </w:rPr>
          <w:delText xml:space="preserve"> era deplorable</w:delText>
        </w:r>
      </w:del>
      <w:r w:rsidR="00736E57" w:rsidRPr="008D03A6">
        <w:rPr>
          <w:rFonts w:ascii="Crimson Text" w:hAnsi="Crimson Text"/>
          <w:color w:val="000000" w:themeColor="text1"/>
          <w:sz w:val="26"/>
          <w:szCs w:val="26"/>
        </w:rPr>
        <w:t xml:space="preserve">. No pudo evitar </w:t>
      </w:r>
      <w:r w:rsidR="0018341F" w:rsidRPr="008D03A6">
        <w:rPr>
          <w:rFonts w:ascii="Crimson Text" w:hAnsi="Crimson Text"/>
          <w:color w:val="000000" w:themeColor="text1"/>
          <w:sz w:val="26"/>
          <w:szCs w:val="26"/>
        </w:rPr>
        <w:t>ser presa del miedo</w:t>
      </w:r>
      <w:r w:rsidR="00736E57" w:rsidRPr="008D03A6">
        <w:rPr>
          <w:rFonts w:ascii="Crimson Text" w:hAnsi="Crimson Text"/>
          <w:color w:val="000000" w:themeColor="text1"/>
          <w:sz w:val="26"/>
          <w:szCs w:val="26"/>
        </w:rPr>
        <w:t xml:space="preserve">. Más allá de su preocupación por </w:t>
      </w:r>
      <w:r w:rsidR="0018341F" w:rsidRPr="008D03A6">
        <w:rPr>
          <w:rFonts w:ascii="Crimson Text" w:hAnsi="Crimson Text"/>
          <w:color w:val="000000" w:themeColor="text1"/>
          <w:sz w:val="26"/>
          <w:szCs w:val="26"/>
        </w:rPr>
        <w:t>él</w:t>
      </w:r>
      <w:r w:rsidR="00736E57" w:rsidRPr="008D03A6">
        <w:rPr>
          <w:rFonts w:ascii="Crimson Text" w:hAnsi="Crimson Text"/>
          <w:color w:val="000000" w:themeColor="text1"/>
          <w:sz w:val="26"/>
          <w:szCs w:val="26"/>
        </w:rPr>
        <w:t xml:space="preserve">, ahora </w:t>
      </w:r>
      <w:ins w:id="467" w:author="PC" w:date="2025-06-18T18:54:00Z">
        <w:r w:rsidR="00831E84">
          <w:rPr>
            <w:rFonts w:ascii="Crimson Text" w:hAnsi="Crimson Text"/>
            <w:color w:val="000000" w:themeColor="text1"/>
            <w:sz w:val="26"/>
            <w:szCs w:val="26"/>
          </w:rPr>
          <w:t xml:space="preserve">también </w:t>
        </w:r>
      </w:ins>
      <w:r w:rsidR="00736E57" w:rsidRPr="008D03A6">
        <w:rPr>
          <w:rFonts w:ascii="Crimson Text" w:hAnsi="Crimson Text"/>
          <w:color w:val="000000" w:themeColor="text1"/>
          <w:sz w:val="26"/>
          <w:szCs w:val="26"/>
        </w:rPr>
        <w:t xml:space="preserve">su </w:t>
      </w:r>
      <w:ins w:id="468" w:author="PC" w:date="2025-06-18T18:55:00Z">
        <w:r w:rsidR="00831E84">
          <w:rPr>
            <w:rFonts w:ascii="Crimson Text" w:hAnsi="Crimson Text"/>
            <w:color w:val="000000" w:themeColor="text1"/>
            <w:sz w:val="26"/>
            <w:szCs w:val="26"/>
          </w:rPr>
          <w:t xml:space="preserve">propia </w:t>
        </w:r>
      </w:ins>
      <w:r w:rsidR="00736E57" w:rsidRPr="008D03A6">
        <w:rPr>
          <w:rFonts w:ascii="Crimson Text" w:hAnsi="Crimson Text"/>
          <w:color w:val="000000" w:themeColor="text1"/>
          <w:sz w:val="26"/>
          <w:szCs w:val="26"/>
        </w:rPr>
        <w:t xml:space="preserve">vida también estaría en juego, y esa </w:t>
      </w:r>
      <w:r w:rsidR="0040108F" w:rsidRPr="008D03A6">
        <w:rPr>
          <w:rFonts w:ascii="Crimson Text" w:hAnsi="Crimson Text"/>
          <w:color w:val="000000" w:themeColor="text1"/>
          <w:sz w:val="26"/>
          <w:szCs w:val="26"/>
        </w:rPr>
        <w:t>realidad</w:t>
      </w:r>
      <w:r w:rsidR="00736E57" w:rsidRPr="008D03A6">
        <w:rPr>
          <w:rFonts w:ascii="Crimson Text" w:hAnsi="Crimson Text"/>
          <w:color w:val="000000" w:themeColor="text1"/>
          <w:sz w:val="26"/>
          <w:szCs w:val="26"/>
        </w:rPr>
        <w:t xml:space="preserve"> comenzaba a inquietarla.</w:t>
      </w:r>
    </w:p>
    <w:p w:rsidR="006031C4" w:rsidRPr="008D03A6" w:rsidRDefault="00736E57" w:rsidP="00736E5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Finalmente, el </w:t>
      </w:r>
      <w:r w:rsidR="0040108F" w:rsidRPr="008D03A6">
        <w:rPr>
          <w:rFonts w:ascii="Crimson Text" w:hAnsi="Crimson Text"/>
          <w:color w:val="000000" w:themeColor="text1"/>
          <w:sz w:val="26"/>
          <w:szCs w:val="26"/>
        </w:rPr>
        <w:t>momento</w:t>
      </w:r>
      <w:r w:rsidRPr="008D03A6">
        <w:rPr>
          <w:rFonts w:ascii="Crimson Text" w:hAnsi="Crimson Text"/>
          <w:color w:val="000000" w:themeColor="text1"/>
          <w:sz w:val="26"/>
          <w:szCs w:val="26"/>
        </w:rPr>
        <w:t xml:space="preserve"> crucial había llegado, </w:t>
      </w:r>
      <w:r w:rsidR="0040108F" w:rsidRPr="008D03A6">
        <w:rPr>
          <w:rFonts w:ascii="Crimson Text" w:hAnsi="Crimson Text"/>
          <w:color w:val="000000" w:themeColor="text1"/>
          <w:sz w:val="26"/>
          <w:szCs w:val="26"/>
        </w:rPr>
        <w:t>se encontraba</w:t>
      </w:r>
      <w:r w:rsidRPr="008D03A6">
        <w:rPr>
          <w:rFonts w:ascii="Crimson Text" w:hAnsi="Crimson Text"/>
          <w:color w:val="000000" w:themeColor="text1"/>
          <w:sz w:val="26"/>
          <w:szCs w:val="26"/>
        </w:rPr>
        <w:t xml:space="preserve"> </w:t>
      </w:r>
      <w:r w:rsidR="00DC2812" w:rsidRPr="008D03A6">
        <w:rPr>
          <w:rFonts w:ascii="Crimson Text" w:hAnsi="Crimson Text"/>
          <w:color w:val="000000" w:themeColor="text1"/>
          <w:sz w:val="26"/>
          <w:szCs w:val="26"/>
        </w:rPr>
        <w:t>frente</w:t>
      </w:r>
      <w:r w:rsidRPr="008D03A6">
        <w:rPr>
          <w:rFonts w:ascii="Crimson Text" w:hAnsi="Crimson Text"/>
          <w:color w:val="000000" w:themeColor="text1"/>
          <w:sz w:val="26"/>
          <w:szCs w:val="26"/>
        </w:rPr>
        <w:t xml:space="preserve"> </w:t>
      </w:r>
      <w:r w:rsidR="00DC2812" w:rsidRPr="008D03A6">
        <w:rPr>
          <w:rFonts w:ascii="Crimson Text" w:hAnsi="Crimson Text"/>
          <w:color w:val="000000" w:themeColor="text1"/>
          <w:sz w:val="26"/>
          <w:szCs w:val="26"/>
        </w:rPr>
        <w:t>al sendero</w:t>
      </w:r>
      <w:r w:rsidRPr="008D03A6">
        <w:rPr>
          <w:rFonts w:ascii="Crimson Text" w:hAnsi="Crimson Text"/>
          <w:color w:val="000000" w:themeColor="text1"/>
          <w:sz w:val="26"/>
          <w:szCs w:val="26"/>
        </w:rPr>
        <w:t xml:space="preserve"> más </w:t>
      </w:r>
      <w:r w:rsidR="00CE0AEB" w:rsidRPr="008D03A6">
        <w:rPr>
          <w:rFonts w:ascii="Crimson Text" w:hAnsi="Crimson Text"/>
          <w:color w:val="000000" w:themeColor="text1"/>
          <w:sz w:val="26"/>
          <w:szCs w:val="26"/>
        </w:rPr>
        <w:t>temido</w:t>
      </w:r>
      <w:r w:rsidRPr="008D03A6">
        <w:rPr>
          <w:rFonts w:ascii="Crimson Text" w:hAnsi="Crimson Text"/>
          <w:color w:val="000000" w:themeColor="text1"/>
          <w:sz w:val="26"/>
          <w:szCs w:val="26"/>
        </w:rPr>
        <w:t xml:space="preserve"> </w:t>
      </w:r>
      <w:r w:rsidR="00DC2812" w:rsidRPr="008D03A6">
        <w:rPr>
          <w:rFonts w:ascii="Crimson Text" w:hAnsi="Crimson Text"/>
          <w:color w:val="000000" w:themeColor="text1"/>
          <w:sz w:val="26"/>
          <w:szCs w:val="26"/>
        </w:rPr>
        <w:t>de</w:t>
      </w:r>
      <w:r w:rsidRPr="008D03A6">
        <w:rPr>
          <w:rFonts w:ascii="Crimson Text" w:hAnsi="Crimson Text"/>
          <w:color w:val="000000" w:themeColor="text1"/>
          <w:sz w:val="26"/>
          <w:szCs w:val="26"/>
        </w:rPr>
        <w:t xml:space="preserve"> todo Tibur. Nunca había estado tan cerca</w:t>
      </w:r>
      <w:r w:rsidR="00DC2812" w:rsidRPr="008D03A6">
        <w:rPr>
          <w:rFonts w:ascii="Crimson Text" w:hAnsi="Crimson Text"/>
          <w:color w:val="000000" w:themeColor="text1"/>
          <w:sz w:val="26"/>
          <w:szCs w:val="26"/>
        </w:rPr>
        <w:t xml:space="preserve"> de ese acceso</w:t>
      </w:r>
      <w:del w:id="469" w:author="PC" w:date="2025-06-18T19:04:00Z">
        <w:r w:rsidRPr="008D03A6" w:rsidDel="00E5581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470" w:author="PC" w:date="2025-06-18T19:04:00Z">
        <w:r w:rsidR="00E55813">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w:t>
      </w:r>
      <w:del w:id="471" w:author="PC" w:date="2025-06-18T19:04:00Z">
        <w:r w:rsidRPr="008D03A6" w:rsidDel="00E55813">
          <w:rPr>
            <w:rFonts w:ascii="Crimson Text" w:hAnsi="Crimson Text"/>
            <w:color w:val="000000" w:themeColor="text1"/>
            <w:sz w:val="26"/>
            <w:szCs w:val="26"/>
          </w:rPr>
          <w:delText>a lo</w:delText>
        </w:r>
      </w:del>
      <w:ins w:id="472" w:author="PC" w:date="2025-06-18T19:04:00Z">
        <w:r w:rsidR="00E55813">
          <w:rPr>
            <w:rFonts w:ascii="Crimson Text" w:hAnsi="Crimson Text"/>
            <w:color w:val="000000" w:themeColor="text1"/>
            <w:sz w:val="26"/>
            <w:szCs w:val="26"/>
          </w:rPr>
          <w:t>al</w:t>
        </w:r>
      </w:ins>
      <w:r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lastRenderedPageBreak/>
        <w:t xml:space="preserve">igual que </w:t>
      </w:r>
      <w:r w:rsidR="00DC2812" w:rsidRPr="008D03A6">
        <w:rPr>
          <w:rFonts w:ascii="Crimson Text" w:hAnsi="Crimson Text"/>
          <w:color w:val="000000" w:themeColor="text1"/>
          <w:sz w:val="26"/>
          <w:szCs w:val="26"/>
        </w:rPr>
        <w:t>los</w:t>
      </w:r>
      <w:r w:rsidRPr="008D03A6">
        <w:rPr>
          <w:rFonts w:ascii="Crimson Text" w:hAnsi="Crimson Text"/>
          <w:color w:val="000000" w:themeColor="text1"/>
          <w:sz w:val="26"/>
          <w:szCs w:val="26"/>
        </w:rPr>
        <w:t xml:space="preserve"> guerreros </w:t>
      </w:r>
      <w:r w:rsidR="0040108F" w:rsidRPr="008D03A6">
        <w:rPr>
          <w:rFonts w:ascii="Crimson Text" w:hAnsi="Crimson Text"/>
          <w:color w:val="000000" w:themeColor="text1"/>
          <w:sz w:val="26"/>
          <w:szCs w:val="26"/>
        </w:rPr>
        <w:t>que</w:t>
      </w:r>
      <w:r w:rsidR="0079242C" w:rsidRPr="008D03A6">
        <w:rPr>
          <w:rFonts w:ascii="Crimson Text" w:hAnsi="Crimson Text"/>
          <w:color w:val="000000" w:themeColor="text1"/>
          <w:sz w:val="26"/>
          <w:szCs w:val="26"/>
        </w:rPr>
        <w:t xml:space="preserve"> lo</w:t>
      </w:r>
      <w:r w:rsidR="0040108F" w:rsidRPr="008D03A6">
        <w:rPr>
          <w:rFonts w:ascii="Crimson Text" w:hAnsi="Crimson Text"/>
          <w:color w:val="000000" w:themeColor="text1"/>
          <w:sz w:val="26"/>
          <w:szCs w:val="26"/>
        </w:rPr>
        <w:t xml:space="preserve"> habían </w:t>
      </w:r>
      <w:r w:rsidR="00DC2812" w:rsidRPr="008D03A6">
        <w:rPr>
          <w:rFonts w:ascii="Crimson Text" w:hAnsi="Crimson Text"/>
          <w:color w:val="000000" w:themeColor="text1"/>
          <w:sz w:val="26"/>
          <w:szCs w:val="26"/>
        </w:rPr>
        <w:t>incursionado</w:t>
      </w:r>
      <w:ins w:id="473" w:author="PC" w:date="2025-06-18T19:06:00Z">
        <w:r w:rsidR="00E55813">
          <w:rPr>
            <w:rFonts w:ascii="Crimson Text" w:hAnsi="Crimson Text"/>
            <w:color w:val="000000" w:themeColor="text1"/>
            <w:sz w:val="26"/>
            <w:szCs w:val="26"/>
          </w:rPr>
          <w:t xml:space="preserve"> antes que ella</w:t>
        </w:r>
      </w:ins>
      <w:r w:rsidRPr="008D03A6">
        <w:rPr>
          <w:rFonts w:ascii="Crimson Text" w:hAnsi="Crimson Text"/>
          <w:color w:val="000000" w:themeColor="text1"/>
          <w:sz w:val="26"/>
          <w:szCs w:val="26"/>
        </w:rPr>
        <w:t xml:space="preserve">, </w:t>
      </w:r>
      <w:r w:rsidR="0040108F" w:rsidRPr="008D03A6">
        <w:rPr>
          <w:rFonts w:ascii="Crimson Text" w:hAnsi="Crimson Text"/>
          <w:color w:val="000000" w:themeColor="text1"/>
          <w:sz w:val="26"/>
          <w:szCs w:val="26"/>
        </w:rPr>
        <w:t xml:space="preserve">sentía terror </w:t>
      </w:r>
      <w:r w:rsidR="00906A28" w:rsidRPr="008D03A6">
        <w:rPr>
          <w:rFonts w:ascii="Crimson Text" w:hAnsi="Crimson Text"/>
          <w:color w:val="000000" w:themeColor="text1"/>
          <w:sz w:val="26"/>
          <w:szCs w:val="26"/>
        </w:rPr>
        <w:t xml:space="preserve">de </w:t>
      </w:r>
      <w:r w:rsidR="00DC2812" w:rsidRPr="008D03A6">
        <w:rPr>
          <w:rFonts w:ascii="Crimson Text" w:hAnsi="Crimson Text"/>
          <w:color w:val="000000" w:themeColor="text1"/>
          <w:sz w:val="26"/>
          <w:szCs w:val="26"/>
        </w:rPr>
        <w:t>ingresar</w:t>
      </w:r>
      <w:del w:id="474" w:author="PC" w:date="2025-06-18T19:06:00Z">
        <w:r w:rsidR="00CE0AEB" w:rsidRPr="008D03A6" w:rsidDel="00E55813">
          <w:rPr>
            <w:rFonts w:ascii="Crimson Text" w:hAnsi="Crimson Text"/>
            <w:color w:val="000000" w:themeColor="text1"/>
            <w:sz w:val="26"/>
            <w:szCs w:val="26"/>
          </w:rPr>
          <w:delText>,</w:delText>
        </w:r>
      </w:del>
      <w:r w:rsidR="00CE0AEB" w:rsidRPr="008D03A6">
        <w:rPr>
          <w:rFonts w:ascii="Crimson Text" w:hAnsi="Crimson Text"/>
          <w:color w:val="000000" w:themeColor="text1"/>
          <w:sz w:val="26"/>
          <w:szCs w:val="26"/>
        </w:rPr>
        <w:t xml:space="preserve"> y de</w:t>
      </w:r>
      <w:r w:rsidR="009F25D7" w:rsidRPr="008D03A6">
        <w:rPr>
          <w:rFonts w:ascii="Crimson Text" w:hAnsi="Crimson Text"/>
          <w:color w:val="000000" w:themeColor="text1"/>
          <w:sz w:val="26"/>
          <w:szCs w:val="26"/>
        </w:rPr>
        <w:t xml:space="preserve"> lo que le depararía</w:t>
      </w:r>
      <w:r w:rsidR="0040108F" w:rsidRPr="008D03A6">
        <w:rPr>
          <w:rFonts w:ascii="Crimson Text" w:hAnsi="Crimson Text"/>
          <w:color w:val="000000" w:themeColor="text1"/>
          <w:sz w:val="26"/>
          <w:szCs w:val="26"/>
        </w:rPr>
        <w:t xml:space="preserve"> el destino.</w:t>
      </w:r>
    </w:p>
    <w:p w:rsidR="0040108F" w:rsidRPr="008D03A6" w:rsidRDefault="0040108F" w:rsidP="00736E57">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Prefirió </w:t>
      </w:r>
      <w:r w:rsidR="00B1265C" w:rsidRPr="008D03A6">
        <w:rPr>
          <w:rFonts w:ascii="Crimson Text" w:hAnsi="Crimson Text"/>
          <w:color w:val="000000" w:themeColor="text1"/>
          <w:sz w:val="26"/>
          <w:szCs w:val="26"/>
        </w:rPr>
        <w:t>prescindir del caballo</w:t>
      </w:r>
      <w:r w:rsidRPr="008D03A6">
        <w:rPr>
          <w:rFonts w:ascii="Crimson Text" w:hAnsi="Crimson Text"/>
          <w:color w:val="000000" w:themeColor="text1"/>
          <w:sz w:val="26"/>
          <w:szCs w:val="26"/>
        </w:rPr>
        <w:t xml:space="preserve">, no quería exponerlo a los efectos de la metamorfosis, tal como lo había </w:t>
      </w:r>
      <w:r w:rsidR="00B1265C" w:rsidRPr="008D03A6">
        <w:rPr>
          <w:rFonts w:ascii="Crimson Text" w:hAnsi="Crimson Text"/>
          <w:color w:val="000000" w:themeColor="text1"/>
          <w:sz w:val="26"/>
          <w:szCs w:val="26"/>
        </w:rPr>
        <w:t>revelado</w:t>
      </w:r>
      <w:r w:rsidRPr="008D03A6">
        <w:rPr>
          <w:rFonts w:ascii="Crimson Text" w:hAnsi="Crimson Text"/>
          <w:color w:val="000000" w:themeColor="text1"/>
          <w:sz w:val="26"/>
          <w:szCs w:val="26"/>
        </w:rPr>
        <w:t xml:space="preserve"> el </w:t>
      </w:r>
      <w:r w:rsidR="00B1265C" w:rsidRPr="008D03A6">
        <w:rPr>
          <w:rFonts w:ascii="Crimson Text" w:hAnsi="Crimson Text"/>
          <w:color w:val="000000" w:themeColor="text1"/>
          <w:sz w:val="26"/>
          <w:szCs w:val="26"/>
        </w:rPr>
        <w:t>anciano</w:t>
      </w:r>
      <w:r w:rsidRPr="008D03A6">
        <w:rPr>
          <w:rFonts w:ascii="Crimson Text" w:hAnsi="Crimson Text"/>
          <w:color w:val="000000" w:themeColor="text1"/>
          <w:sz w:val="26"/>
          <w:szCs w:val="26"/>
        </w:rPr>
        <w:t xml:space="preserve"> Por lo que decidió </w:t>
      </w:r>
      <w:r w:rsidR="00B1265C" w:rsidRPr="008D03A6">
        <w:rPr>
          <w:rFonts w:ascii="Crimson Text" w:hAnsi="Crimson Text"/>
          <w:color w:val="000000" w:themeColor="text1"/>
          <w:sz w:val="26"/>
          <w:szCs w:val="26"/>
        </w:rPr>
        <w:t>continuar</w:t>
      </w:r>
      <w:r w:rsidRPr="008D03A6">
        <w:rPr>
          <w:rFonts w:ascii="Crimson Text" w:hAnsi="Crimson Text"/>
          <w:color w:val="000000" w:themeColor="text1"/>
          <w:sz w:val="26"/>
          <w:szCs w:val="26"/>
        </w:rPr>
        <w:t xml:space="preserve"> sola</w:t>
      </w:r>
      <w:r w:rsidR="00B1265C"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y dio el primer paso</w:t>
      </w:r>
      <w:r w:rsidR="00A0647A" w:rsidRPr="008D03A6">
        <w:rPr>
          <w:rFonts w:ascii="Crimson Text" w:hAnsi="Crimson Text"/>
          <w:color w:val="000000" w:themeColor="text1"/>
          <w:sz w:val="26"/>
          <w:szCs w:val="26"/>
        </w:rPr>
        <w:t xml:space="preserve"> a pie</w:t>
      </w:r>
      <w:r w:rsidRPr="008D03A6">
        <w:rPr>
          <w:rFonts w:ascii="Crimson Text" w:hAnsi="Crimson Text"/>
          <w:color w:val="000000" w:themeColor="text1"/>
          <w:sz w:val="26"/>
          <w:szCs w:val="26"/>
        </w:rPr>
        <w:t>. Una vez dentro,</w:t>
      </w:r>
      <w:r w:rsidR="00B1265C" w:rsidRPr="008D03A6">
        <w:rPr>
          <w:rFonts w:ascii="Crimson Text" w:hAnsi="Crimson Text"/>
          <w:color w:val="000000" w:themeColor="text1"/>
          <w:sz w:val="26"/>
          <w:szCs w:val="26"/>
        </w:rPr>
        <w:t xml:space="preserve"> avanzó tratando de pasar inadvertida.</w:t>
      </w:r>
      <w:r w:rsidRPr="008D03A6">
        <w:rPr>
          <w:rFonts w:ascii="Crimson Text" w:hAnsi="Crimson Text"/>
          <w:color w:val="000000" w:themeColor="text1"/>
          <w:sz w:val="26"/>
          <w:szCs w:val="26"/>
        </w:rPr>
        <w:t xml:space="preserve"> </w:t>
      </w:r>
      <w:r w:rsidR="00B1265C" w:rsidRPr="008D03A6">
        <w:rPr>
          <w:rFonts w:ascii="Crimson Text" w:hAnsi="Crimson Text"/>
          <w:color w:val="000000" w:themeColor="text1"/>
          <w:sz w:val="26"/>
          <w:szCs w:val="26"/>
        </w:rPr>
        <w:t>L</w:t>
      </w:r>
      <w:r w:rsidR="004D0C3D" w:rsidRPr="008D03A6">
        <w:rPr>
          <w:rFonts w:ascii="Crimson Text" w:hAnsi="Crimson Text"/>
          <w:color w:val="000000" w:themeColor="text1"/>
          <w:sz w:val="26"/>
          <w:szCs w:val="26"/>
        </w:rPr>
        <w:t>os minutos</w:t>
      </w:r>
      <w:r w:rsidR="00CE0AEB" w:rsidRPr="008D03A6">
        <w:rPr>
          <w:rFonts w:ascii="Crimson Text" w:hAnsi="Crimson Text"/>
          <w:color w:val="000000" w:themeColor="text1"/>
          <w:sz w:val="26"/>
          <w:szCs w:val="26"/>
        </w:rPr>
        <w:t xml:space="preserve"> iniciales</w:t>
      </w:r>
      <w:r w:rsidR="004D0C3D" w:rsidRPr="008D03A6">
        <w:rPr>
          <w:rFonts w:ascii="Crimson Text" w:hAnsi="Crimson Text"/>
          <w:color w:val="000000" w:themeColor="text1"/>
          <w:sz w:val="26"/>
          <w:szCs w:val="26"/>
        </w:rPr>
        <w:t xml:space="preserve"> </w:t>
      </w:r>
      <w:del w:id="475" w:author="PC" w:date="2025-06-18T19:15:00Z">
        <w:r w:rsidR="00B1265C" w:rsidRPr="008D03A6" w:rsidDel="009F4AE2">
          <w:rPr>
            <w:rFonts w:ascii="Crimson Text" w:hAnsi="Crimson Text"/>
            <w:color w:val="000000" w:themeColor="text1"/>
            <w:sz w:val="26"/>
            <w:szCs w:val="26"/>
          </w:rPr>
          <w:delText>habían transcurrido</w:delText>
        </w:r>
      </w:del>
      <w:ins w:id="476" w:author="PC" w:date="2025-06-18T19:15:00Z">
        <w:r w:rsidR="009F4AE2">
          <w:rPr>
            <w:rFonts w:ascii="Crimson Text" w:hAnsi="Crimson Text"/>
            <w:color w:val="000000" w:themeColor="text1"/>
            <w:sz w:val="26"/>
            <w:szCs w:val="26"/>
          </w:rPr>
          <w:t>transcurrieron</w:t>
        </w:r>
      </w:ins>
      <w:r w:rsidR="00B1265C" w:rsidRPr="008D03A6">
        <w:rPr>
          <w:rFonts w:ascii="Crimson Text" w:hAnsi="Crimson Text"/>
          <w:color w:val="000000" w:themeColor="text1"/>
          <w:sz w:val="26"/>
          <w:szCs w:val="26"/>
        </w:rPr>
        <w:t xml:space="preserve"> sin contratiempos</w:t>
      </w:r>
      <w:r w:rsidR="004D0C3D" w:rsidRPr="008D03A6">
        <w:rPr>
          <w:rFonts w:ascii="Crimson Text" w:hAnsi="Crimson Text"/>
          <w:color w:val="000000" w:themeColor="text1"/>
          <w:sz w:val="26"/>
          <w:szCs w:val="26"/>
        </w:rPr>
        <w:t xml:space="preserve">, </w:t>
      </w:r>
      <w:del w:id="477" w:author="PC" w:date="2025-06-18T19:15:00Z">
        <w:r w:rsidR="004D0C3D" w:rsidRPr="008D03A6" w:rsidDel="009F4AE2">
          <w:rPr>
            <w:rFonts w:ascii="Crimson Text" w:hAnsi="Crimson Text"/>
            <w:color w:val="000000" w:themeColor="text1"/>
            <w:sz w:val="26"/>
            <w:szCs w:val="26"/>
          </w:rPr>
          <w:delText>por lo que había ganado</w:delText>
        </w:r>
      </w:del>
      <w:ins w:id="478" w:author="PC" w:date="2025-06-18T19:15:00Z">
        <w:r w:rsidR="009F4AE2">
          <w:rPr>
            <w:rFonts w:ascii="Crimson Text" w:hAnsi="Crimson Text"/>
            <w:color w:val="000000" w:themeColor="text1"/>
            <w:sz w:val="26"/>
            <w:szCs w:val="26"/>
          </w:rPr>
          <w:t>lo que hizo</w:t>
        </w:r>
      </w:ins>
      <w:ins w:id="479" w:author="PC" w:date="2025-06-18T19:16:00Z">
        <w:r w:rsidR="009F4AE2">
          <w:rPr>
            <w:rFonts w:ascii="Crimson Text" w:hAnsi="Crimson Text"/>
            <w:color w:val="000000" w:themeColor="text1"/>
            <w:sz w:val="26"/>
            <w:szCs w:val="26"/>
          </w:rPr>
          <w:t xml:space="preserve"> </w:t>
        </w:r>
      </w:ins>
      <w:ins w:id="480" w:author="PC" w:date="2025-06-18T19:15:00Z">
        <w:r w:rsidR="009F4AE2">
          <w:rPr>
            <w:rFonts w:ascii="Crimson Text" w:hAnsi="Crimson Text"/>
            <w:color w:val="000000" w:themeColor="text1"/>
            <w:sz w:val="26"/>
            <w:szCs w:val="26"/>
          </w:rPr>
          <w:t>que ganara</w:t>
        </w:r>
      </w:ins>
      <w:r w:rsidR="004D0C3D" w:rsidRPr="008D03A6">
        <w:rPr>
          <w:rFonts w:ascii="Crimson Text" w:hAnsi="Crimson Text"/>
          <w:color w:val="000000" w:themeColor="text1"/>
          <w:sz w:val="26"/>
          <w:szCs w:val="26"/>
        </w:rPr>
        <w:t xml:space="preserve"> </w:t>
      </w:r>
      <w:r w:rsidR="00A0647A" w:rsidRPr="008D03A6">
        <w:rPr>
          <w:rFonts w:ascii="Crimson Text" w:hAnsi="Crimson Text"/>
          <w:color w:val="000000" w:themeColor="text1"/>
          <w:sz w:val="26"/>
          <w:szCs w:val="26"/>
        </w:rPr>
        <w:t>algo</w:t>
      </w:r>
      <w:r w:rsidR="004D0C3D" w:rsidRPr="008D03A6">
        <w:rPr>
          <w:rFonts w:ascii="Crimson Text" w:hAnsi="Crimson Text"/>
          <w:color w:val="000000" w:themeColor="text1"/>
          <w:sz w:val="26"/>
          <w:szCs w:val="26"/>
        </w:rPr>
        <w:t xml:space="preserve"> de </w:t>
      </w:r>
      <w:r w:rsidR="00A0647A" w:rsidRPr="008D03A6">
        <w:rPr>
          <w:rFonts w:ascii="Crimson Text" w:hAnsi="Crimson Text"/>
          <w:color w:val="000000" w:themeColor="text1"/>
          <w:sz w:val="26"/>
          <w:szCs w:val="26"/>
        </w:rPr>
        <w:t>confianza</w:t>
      </w:r>
      <w:r w:rsidR="004D0C3D" w:rsidRPr="008D03A6">
        <w:rPr>
          <w:rFonts w:ascii="Crimson Text" w:hAnsi="Crimson Text"/>
          <w:color w:val="000000" w:themeColor="text1"/>
          <w:sz w:val="26"/>
          <w:szCs w:val="26"/>
        </w:rPr>
        <w:t xml:space="preserve">. </w:t>
      </w:r>
      <w:del w:id="481" w:author="PC" w:date="2025-06-18T19:16:00Z">
        <w:r w:rsidR="00A0647A" w:rsidRPr="008D03A6" w:rsidDel="009F4AE2">
          <w:rPr>
            <w:rFonts w:ascii="Crimson Text" w:hAnsi="Crimson Text"/>
            <w:color w:val="000000" w:themeColor="text1"/>
            <w:sz w:val="26"/>
            <w:szCs w:val="26"/>
          </w:rPr>
          <w:delText>La calma</w:delText>
        </w:r>
      </w:del>
      <w:ins w:id="482" w:author="PC" w:date="2025-06-18T19:16:00Z">
        <w:r w:rsidR="009F4AE2">
          <w:rPr>
            <w:rFonts w:ascii="Crimson Text" w:hAnsi="Crimson Text"/>
            <w:color w:val="000000" w:themeColor="text1"/>
            <w:sz w:val="26"/>
            <w:szCs w:val="26"/>
          </w:rPr>
          <w:t>Esa tranquilidad</w:t>
        </w:r>
      </w:ins>
      <w:r w:rsidR="00A0647A" w:rsidRPr="008D03A6">
        <w:rPr>
          <w:rFonts w:ascii="Crimson Text" w:hAnsi="Crimson Text"/>
          <w:color w:val="000000" w:themeColor="text1"/>
          <w:sz w:val="26"/>
          <w:szCs w:val="26"/>
        </w:rPr>
        <w:t xml:space="preserve"> </w:t>
      </w:r>
      <w:r w:rsidR="004D0C3D" w:rsidRPr="008D03A6">
        <w:rPr>
          <w:rFonts w:ascii="Crimson Text" w:hAnsi="Crimson Text"/>
          <w:color w:val="000000" w:themeColor="text1"/>
          <w:sz w:val="26"/>
          <w:szCs w:val="26"/>
        </w:rPr>
        <w:t xml:space="preserve">le </w:t>
      </w:r>
      <w:del w:id="483" w:author="PC" w:date="2025-06-18T19:16:00Z">
        <w:r w:rsidR="00C14660" w:rsidRPr="008D03A6" w:rsidDel="009F4AE2">
          <w:rPr>
            <w:rFonts w:ascii="Crimson Text" w:hAnsi="Crimson Text"/>
            <w:color w:val="000000" w:themeColor="text1"/>
            <w:sz w:val="26"/>
            <w:szCs w:val="26"/>
          </w:rPr>
          <w:delText>había permitido</w:delText>
        </w:r>
      </w:del>
      <w:ins w:id="484" w:author="PC" w:date="2025-06-18T19:16:00Z">
        <w:r w:rsidR="009F4AE2">
          <w:rPr>
            <w:rFonts w:ascii="Crimson Text" w:hAnsi="Crimson Text"/>
            <w:color w:val="000000" w:themeColor="text1"/>
            <w:sz w:val="26"/>
            <w:szCs w:val="26"/>
          </w:rPr>
          <w:t>permitió</w:t>
        </w:r>
      </w:ins>
      <w:r w:rsidR="004D0C3D" w:rsidRPr="008D03A6">
        <w:rPr>
          <w:rFonts w:ascii="Crimson Text" w:hAnsi="Crimson Text"/>
          <w:color w:val="000000" w:themeColor="text1"/>
          <w:sz w:val="26"/>
          <w:szCs w:val="26"/>
        </w:rPr>
        <w:t xml:space="preserve"> enfocarse nuevamente en su objetivo, y </w:t>
      </w:r>
      <w:del w:id="485" w:author="PC" w:date="2025-06-18T19:16:00Z">
        <w:r w:rsidR="004D0C3D" w:rsidRPr="008D03A6" w:rsidDel="009F4AE2">
          <w:rPr>
            <w:rFonts w:ascii="Crimson Text" w:hAnsi="Crimson Text"/>
            <w:color w:val="000000" w:themeColor="text1"/>
            <w:sz w:val="26"/>
            <w:szCs w:val="26"/>
          </w:rPr>
          <w:delText>se preguntaba</w:delText>
        </w:r>
      </w:del>
      <w:ins w:id="486" w:author="PC" w:date="2025-06-18T19:16:00Z">
        <w:r w:rsidR="009F4AE2">
          <w:rPr>
            <w:rFonts w:ascii="Crimson Text" w:hAnsi="Crimson Text"/>
            <w:color w:val="000000" w:themeColor="text1"/>
            <w:sz w:val="26"/>
            <w:szCs w:val="26"/>
          </w:rPr>
          <w:t>comenz</w:t>
        </w:r>
      </w:ins>
      <w:ins w:id="487" w:author="PC" w:date="2025-06-18T19:17:00Z">
        <w:r w:rsidR="009F4AE2">
          <w:rPr>
            <w:rFonts w:ascii="Crimson Text" w:hAnsi="Crimson Text"/>
            <w:color w:val="000000" w:themeColor="text1"/>
            <w:sz w:val="26"/>
            <w:szCs w:val="26"/>
          </w:rPr>
          <w:t>ó a preguntarse</w:t>
        </w:r>
      </w:ins>
      <w:r w:rsidR="004D0C3D" w:rsidRPr="008D03A6">
        <w:rPr>
          <w:rFonts w:ascii="Crimson Text" w:hAnsi="Crimson Text"/>
          <w:color w:val="000000" w:themeColor="text1"/>
          <w:sz w:val="26"/>
          <w:szCs w:val="26"/>
        </w:rPr>
        <w:t xml:space="preserve"> cómo </w:t>
      </w:r>
      <w:del w:id="488" w:author="PC" w:date="2025-06-18T19:17:00Z">
        <w:r w:rsidR="004D0C3D" w:rsidRPr="008D03A6" w:rsidDel="009F4AE2">
          <w:rPr>
            <w:rFonts w:ascii="Crimson Text" w:hAnsi="Crimson Text"/>
            <w:color w:val="000000" w:themeColor="text1"/>
            <w:sz w:val="26"/>
            <w:szCs w:val="26"/>
          </w:rPr>
          <w:delText>hallar</w:delText>
        </w:r>
        <w:r w:rsidR="00A0647A" w:rsidRPr="008D03A6" w:rsidDel="009F4AE2">
          <w:rPr>
            <w:rFonts w:ascii="Crimson Text" w:hAnsi="Crimson Text"/>
            <w:color w:val="000000" w:themeColor="text1"/>
            <w:sz w:val="26"/>
            <w:szCs w:val="26"/>
          </w:rPr>
          <w:delText>ía</w:delText>
        </w:r>
        <w:r w:rsidR="004D0C3D" w:rsidRPr="008D03A6" w:rsidDel="009F4AE2">
          <w:rPr>
            <w:rFonts w:ascii="Crimson Text" w:hAnsi="Crimson Text"/>
            <w:color w:val="000000" w:themeColor="text1"/>
            <w:sz w:val="26"/>
            <w:szCs w:val="26"/>
          </w:rPr>
          <w:delText xml:space="preserve"> </w:delText>
        </w:r>
      </w:del>
      <w:ins w:id="489" w:author="PC" w:date="2025-06-18T19:17:00Z">
        <w:r w:rsidR="009F4AE2">
          <w:rPr>
            <w:rFonts w:ascii="Crimson Text" w:hAnsi="Crimson Text"/>
            <w:color w:val="000000" w:themeColor="text1"/>
            <w:sz w:val="26"/>
            <w:szCs w:val="26"/>
          </w:rPr>
          <w:t>podría hallar</w:t>
        </w:r>
        <w:r w:rsidR="009F4AE2" w:rsidRPr="008D03A6">
          <w:rPr>
            <w:rFonts w:ascii="Crimson Text" w:hAnsi="Crimson Text"/>
            <w:color w:val="000000" w:themeColor="text1"/>
            <w:sz w:val="26"/>
            <w:szCs w:val="26"/>
          </w:rPr>
          <w:t xml:space="preserve"> </w:t>
        </w:r>
      </w:ins>
      <w:ins w:id="490" w:author="PC" w:date="2025-06-25T15:28:00Z">
        <w:r w:rsidR="001B0AF2">
          <w:rPr>
            <w:rFonts w:ascii="Crimson Text" w:hAnsi="Crimson Text"/>
            <w:color w:val="000000" w:themeColor="text1"/>
            <w:sz w:val="26"/>
            <w:szCs w:val="26"/>
          </w:rPr>
          <w:t>la</w:t>
        </w:r>
      </w:ins>
      <w:del w:id="491" w:author="PC" w:date="2025-06-25T15:28:00Z">
        <w:r w:rsidR="004D0C3D" w:rsidRPr="008D03A6" w:rsidDel="001B0AF2">
          <w:rPr>
            <w:rFonts w:ascii="Crimson Text" w:hAnsi="Crimson Text"/>
            <w:color w:val="000000" w:themeColor="text1"/>
            <w:sz w:val="26"/>
            <w:szCs w:val="26"/>
          </w:rPr>
          <w:delText>una</w:delText>
        </w:r>
      </w:del>
      <w:r w:rsidR="004D0C3D" w:rsidRPr="008D03A6">
        <w:rPr>
          <w:rFonts w:ascii="Crimson Text" w:hAnsi="Crimson Text"/>
          <w:color w:val="000000" w:themeColor="text1"/>
          <w:sz w:val="26"/>
          <w:szCs w:val="26"/>
        </w:rPr>
        <w:t xml:space="preserve"> pista del joven</w:t>
      </w:r>
      <w:del w:id="492" w:author="PC" w:date="2025-06-18T19:17:00Z">
        <w:r w:rsidR="004D0C3D" w:rsidRPr="008D03A6" w:rsidDel="009F4AE2">
          <w:rPr>
            <w:rFonts w:ascii="Crimson Text" w:hAnsi="Crimson Text"/>
            <w:color w:val="000000" w:themeColor="text1"/>
            <w:sz w:val="26"/>
            <w:szCs w:val="26"/>
          </w:rPr>
          <w:delText>, no</w:delText>
        </w:r>
      </w:del>
      <w:ins w:id="493" w:author="PC" w:date="2025-06-18T19:17:00Z">
        <w:r w:rsidR="009F4AE2">
          <w:rPr>
            <w:rFonts w:ascii="Crimson Text" w:hAnsi="Crimson Text"/>
            <w:color w:val="000000" w:themeColor="text1"/>
            <w:sz w:val="26"/>
            <w:szCs w:val="26"/>
          </w:rPr>
          <w:t>. No</w:t>
        </w:r>
      </w:ins>
      <w:r w:rsidR="004D0C3D" w:rsidRPr="008D03A6">
        <w:rPr>
          <w:rFonts w:ascii="Crimson Text" w:hAnsi="Crimson Text"/>
          <w:color w:val="000000" w:themeColor="text1"/>
          <w:sz w:val="26"/>
          <w:szCs w:val="26"/>
        </w:rPr>
        <w:t xml:space="preserve"> tenía instrucción </w:t>
      </w:r>
      <w:ins w:id="494" w:author="PC" w:date="2025-06-18T19:17:00Z">
        <w:r w:rsidR="009F4AE2">
          <w:rPr>
            <w:rFonts w:ascii="Crimson Text" w:hAnsi="Crimson Text"/>
            <w:color w:val="000000" w:themeColor="text1"/>
            <w:sz w:val="26"/>
            <w:szCs w:val="26"/>
          </w:rPr>
          <w:t xml:space="preserve">de la misma manera que los caballeros, </w:t>
        </w:r>
      </w:ins>
      <w:r w:rsidR="004D0C3D" w:rsidRPr="008D03A6">
        <w:rPr>
          <w:rFonts w:ascii="Crimson Text" w:hAnsi="Crimson Text"/>
          <w:color w:val="000000" w:themeColor="text1"/>
          <w:sz w:val="26"/>
          <w:szCs w:val="26"/>
        </w:rPr>
        <w:t xml:space="preserve">y su sentido de </w:t>
      </w:r>
      <w:r w:rsidR="00FB299A" w:rsidRPr="008D03A6">
        <w:rPr>
          <w:rFonts w:ascii="Crimson Text" w:hAnsi="Crimson Text"/>
          <w:color w:val="000000" w:themeColor="text1"/>
          <w:sz w:val="26"/>
          <w:szCs w:val="26"/>
        </w:rPr>
        <w:t>orientación</w:t>
      </w:r>
      <w:r w:rsidR="004D0C3D" w:rsidRPr="008D03A6">
        <w:rPr>
          <w:rFonts w:ascii="Crimson Text" w:hAnsi="Crimson Text"/>
          <w:color w:val="000000" w:themeColor="text1"/>
          <w:sz w:val="26"/>
          <w:szCs w:val="26"/>
        </w:rPr>
        <w:t xml:space="preserve"> fuera del castillo </w:t>
      </w:r>
      <w:r w:rsidR="00A0647A" w:rsidRPr="008D03A6">
        <w:rPr>
          <w:rFonts w:ascii="Crimson Text" w:hAnsi="Crimson Text"/>
          <w:color w:val="000000" w:themeColor="text1"/>
          <w:sz w:val="26"/>
          <w:szCs w:val="26"/>
        </w:rPr>
        <w:t xml:space="preserve">era poco </w:t>
      </w:r>
      <w:del w:id="495" w:author="PC" w:date="2025-06-18T19:17:00Z">
        <w:r w:rsidR="00A0647A" w:rsidRPr="008D03A6" w:rsidDel="009F4AE2">
          <w:rPr>
            <w:rFonts w:ascii="Crimson Text" w:hAnsi="Crimson Text"/>
            <w:color w:val="000000" w:themeColor="text1"/>
            <w:sz w:val="26"/>
            <w:szCs w:val="26"/>
          </w:rPr>
          <w:delText>efectivo</w:delText>
        </w:r>
      </w:del>
      <w:ins w:id="496" w:author="PC" w:date="2025-06-18T19:17:00Z">
        <w:r w:rsidR="009F4AE2">
          <w:rPr>
            <w:rFonts w:ascii="Crimson Text" w:hAnsi="Crimson Text"/>
            <w:color w:val="000000" w:themeColor="text1"/>
            <w:sz w:val="26"/>
            <w:szCs w:val="26"/>
          </w:rPr>
          <w:t>fiable</w:t>
        </w:r>
      </w:ins>
      <w:r w:rsidR="004D0C3D" w:rsidRPr="008D03A6">
        <w:rPr>
          <w:rFonts w:ascii="Crimson Text" w:hAnsi="Crimson Text"/>
          <w:color w:val="000000" w:themeColor="text1"/>
          <w:sz w:val="26"/>
          <w:szCs w:val="26"/>
        </w:rPr>
        <w:t>.</w:t>
      </w:r>
    </w:p>
    <w:p w:rsidR="00BF2439" w:rsidRPr="008D03A6" w:rsidRDefault="00A0647A" w:rsidP="00BF2439">
      <w:pPr>
        <w:tabs>
          <w:tab w:val="left" w:pos="2179"/>
        </w:tabs>
        <w:spacing w:after="0"/>
        <w:ind w:firstLine="284"/>
        <w:jc w:val="both"/>
        <w:rPr>
          <w:rFonts w:ascii="Crimson Text" w:hAnsi="Crimson Text"/>
          <w:color w:val="000000" w:themeColor="text1"/>
          <w:sz w:val="26"/>
          <w:szCs w:val="26"/>
        </w:rPr>
      </w:pPr>
      <w:del w:id="497" w:author="PC" w:date="2025-06-18T19:18:00Z">
        <w:r w:rsidRPr="008D03A6" w:rsidDel="009F4AE2">
          <w:rPr>
            <w:rFonts w:ascii="Crimson Text" w:hAnsi="Crimson Text"/>
            <w:color w:val="000000" w:themeColor="text1"/>
            <w:sz w:val="26"/>
            <w:szCs w:val="26"/>
          </w:rPr>
          <w:delText>Sostuvo</w:delText>
        </w:r>
        <w:r w:rsidR="00BF2439" w:rsidRPr="008D03A6" w:rsidDel="009F4AE2">
          <w:rPr>
            <w:rFonts w:ascii="Crimson Text" w:hAnsi="Crimson Text"/>
            <w:color w:val="000000" w:themeColor="text1"/>
            <w:sz w:val="26"/>
            <w:szCs w:val="26"/>
          </w:rPr>
          <w:delText xml:space="preserve"> el paso firme</w:delText>
        </w:r>
      </w:del>
      <w:ins w:id="498" w:author="PC" w:date="2025-06-18T19:18:00Z">
        <w:r w:rsidR="009F4AE2">
          <w:rPr>
            <w:rFonts w:ascii="Crimson Text" w:hAnsi="Crimson Text"/>
            <w:color w:val="000000" w:themeColor="text1"/>
            <w:sz w:val="26"/>
            <w:szCs w:val="26"/>
          </w:rPr>
          <w:t>Siguió caminando a paso firma</w:t>
        </w:r>
      </w:ins>
      <w:r w:rsidR="00BF2439" w:rsidRPr="008D03A6">
        <w:rPr>
          <w:rFonts w:ascii="Crimson Text" w:hAnsi="Crimson Text"/>
          <w:color w:val="000000" w:themeColor="text1"/>
          <w:sz w:val="26"/>
          <w:szCs w:val="26"/>
        </w:rPr>
        <w:t xml:space="preserve"> por el </w:t>
      </w:r>
      <w:del w:id="499" w:author="PC" w:date="2025-06-16T14:15:00Z">
        <w:r w:rsidR="00BF2439" w:rsidRPr="008D03A6" w:rsidDel="00DC10F5">
          <w:rPr>
            <w:rFonts w:ascii="Crimson Text" w:hAnsi="Crimson Text"/>
            <w:color w:val="000000" w:themeColor="text1"/>
            <w:sz w:val="26"/>
            <w:szCs w:val="26"/>
          </w:rPr>
          <w:delText>camino de los miedos</w:delText>
        </w:r>
      </w:del>
      <w:ins w:id="500" w:author="PC" w:date="2025-06-16T14:15:00Z">
        <w:r w:rsidR="00DC10F5">
          <w:rPr>
            <w:rFonts w:ascii="Crimson Text" w:hAnsi="Crimson Text"/>
            <w:color w:val="000000" w:themeColor="text1"/>
            <w:sz w:val="26"/>
            <w:szCs w:val="26"/>
          </w:rPr>
          <w:t>Camino de los Miedos</w:t>
        </w:r>
      </w:ins>
      <w:ins w:id="501" w:author="PC" w:date="2025-06-18T19:19:00Z">
        <w:r w:rsidR="003E40F4">
          <w:rPr>
            <w:rFonts w:ascii="Crimson Text" w:hAnsi="Crimson Text"/>
            <w:color w:val="000000" w:themeColor="text1"/>
            <w:sz w:val="26"/>
            <w:szCs w:val="26"/>
          </w:rPr>
          <w:t xml:space="preserve"> ya que</w:t>
        </w:r>
      </w:ins>
      <w:r w:rsidR="00BF2439" w:rsidRPr="008D03A6">
        <w:rPr>
          <w:rFonts w:ascii="Crimson Text" w:hAnsi="Crimson Text"/>
          <w:color w:val="000000" w:themeColor="text1"/>
          <w:sz w:val="26"/>
          <w:szCs w:val="26"/>
        </w:rPr>
        <w:t xml:space="preserve">, </w:t>
      </w:r>
      <w:r w:rsidR="00882565" w:rsidRPr="008D03A6">
        <w:rPr>
          <w:rFonts w:ascii="Crimson Text" w:hAnsi="Crimson Text"/>
          <w:color w:val="000000" w:themeColor="text1"/>
          <w:sz w:val="26"/>
          <w:szCs w:val="26"/>
        </w:rPr>
        <w:t xml:space="preserve">como </w:t>
      </w:r>
      <w:r w:rsidR="00BF2439" w:rsidRPr="008D03A6">
        <w:rPr>
          <w:rFonts w:ascii="Crimson Text" w:hAnsi="Crimson Text"/>
          <w:color w:val="000000" w:themeColor="text1"/>
          <w:sz w:val="26"/>
          <w:szCs w:val="26"/>
        </w:rPr>
        <w:t xml:space="preserve">no </w:t>
      </w:r>
      <w:r w:rsidR="00CE0AEB" w:rsidRPr="008D03A6">
        <w:rPr>
          <w:rFonts w:ascii="Crimson Text" w:hAnsi="Crimson Text"/>
          <w:color w:val="000000" w:themeColor="text1"/>
          <w:sz w:val="26"/>
          <w:szCs w:val="26"/>
        </w:rPr>
        <w:t>disponía de</w:t>
      </w:r>
      <w:r w:rsidR="00BF2439" w:rsidRPr="008D03A6">
        <w:rPr>
          <w:rFonts w:ascii="Crimson Text" w:hAnsi="Crimson Text"/>
          <w:color w:val="000000" w:themeColor="text1"/>
          <w:sz w:val="26"/>
          <w:szCs w:val="26"/>
        </w:rPr>
        <w:t xml:space="preserve"> alternativa</w:t>
      </w:r>
      <w:r w:rsidR="00CE0AEB" w:rsidRPr="008D03A6">
        <w:rPr>
          <w:rFonts w:ascii="Crimson Text" w:hAnsi="Crimson Text"/>
          <w:color w:val="000000" w:themeColor="text1"/>
          <w:sz w:val="26"/>
          <w:szCs w:val="26"/>
        </w:rPr>
        <w:t>s</w:t>
      </w:r>
      <w:r w:rsidR="00BF2439" w:rsidRPr="008D03A6">
        <w:rPr>
          <w:rFonts w:ascii="Crimson Text" w:hAnsi="Crimson Text"/>
          <w:color w:val="000000" w:themeColor="text1"/>
          <w:sz w:val="26"/>
          <w:szCs w:val="26"/>
        </w:rPr>
        <w:t xml:space="preserve">, </w:t>
      </w:r>
      <w:r w:rsidR="00CE0AEB" w:rsidRPr="008D03A6">
        <w:rPr>
          <w:rFonts w:ascii="Crimson Text" w:hAnsi="Crimson Text"/>
          <w:color w:val="000000" w:themeColor="text1"/>
          <w:sz w:val="26"/>
          <w:szCs w:val="26"/>
        </w:rPr>
        <w:t>resultaba</w:t>
      </w:r>
      <w:r w:rsidRPr="008D03A6">
        <w:rPr>
          <w:rFonts w:ascii="Crimson Text" w:hAnsi="Crimson Text"/>
          <w:color w:val="000000" w:themeColor="text1"/>
          <w:sz w:val="26"/>
          <w:szCs w:val="26"/>
        </w:rPr>
        <w:t xml:space="preserve"> lo más sensato. Des</w:t>
      </w:r>
      <w:r w:rsidR="00BF2439" w:rsidRPr="008D03A6">
        <w:rPr>
          <w:rFonts w:ascii="Crimson Text" w:hAnsi="Crimson Text"/>
          <w:color w:val="000000" w:themeColor="text1"/>
          <w:sz w:val="26"/>
          <w:szCs w:val="26"/>
        </w:rPr>
        <w:t>conocía el lugar</w:t>
      </w:r>
      <w:r w:rsidRPr="008D03A6">
        <w:rPr>
          <w:rFonts w:ascii="Crimson Text" w:hAnsi="Crimson Text"/>
          <w:color w:val="000000" w:themeColor="text1"/>
          <w:sz w:val="26"/>
          <w:szCs w:val="26"/>
        </w:rPr>
        <w:t xml:space="preserve"> en absoluto</w:t>
      </w:r>
      <w:r w:rsidR="00BF2439" w:rsidRPr="008D03A6">
        <w:rPr>
          <w:rFonts w:ascii="Crimson Text" w:hAnsi="Crimson Text"/>
          <w:color w:val="000000" w:themeColor="text1"/>
          <w:sz w:val="26"/>
          <w:szCs w:val="26"/>
        </w:rPr>
        <w:t xml:space="preserve">, </w:t>
      </w:r>
      <w:del w:id="502" w:author="PC" w:date="2025-06-18T19:19:00Z">
        <w:r w:rsidR="00BF2439" w:rsidRPr="008D03A6" w:rsidDel="003528B1">
          <w:rPr>
            <w:rFonts w:ascii="Crimson Text" w:hAnsi="Crimson Text"/>
            <w:color w:val="000000" w:themeColor="text1"/>
            <w:sz w:val="26"/>
            <w:szCs w:val="26"/>
          </w:rPr>
          <w:delText xml:space="preserve">pero </w:delText>
        </w:r>
      </w:del>
      <w:ins w:id="503" w:author="PC" w:date="2025-06-18T19:19:00Z">
        <w:r w:rsidR="003528B1">
          <w:rPr>
            <w:rFonts w:ascii="Crimson Text" w:hAnsi="Crimson Text"/>
            <w:color w:val="000000" w:themeColor="text1"/>
            <w:sz w:val="26"/>
            <w:szCs w:val="26"/>
          </w:rPr>
          <w:t>ni tampoco</w:t>
        </w:r>
        <w:r w:rsidR="003528B1" w:rsidRPr="008D03A6">
          <w:rPr>
            <w:rFonts w:ascii="Crimson Text" w:hAnsi="Crimson Text"/>
            <w:color w:val="000000" w:themeColor="text1"/>
            <w:sz w:val="26"/>
            <w:szCs w:val="26"/>
          </w:rPr>
          <w:t xml:space="preserve"> </w:t>
        </w:r>
      </w:ins>
      <w:r w:rsidR="00BF2439" w:rsidRPr="008D03A6">
        <w:rPr>
          <w:rFonts w:ascii="Crimson Text" w:hAnsi="Crimson Text"/>
          <w:color w:val="000000" w:themeColor="text1"/>
          <w:sz w:val="26"/>
          <w:szCs w:val="26"/>
        </w:rPr>
        <w:t>te</w:t>
      </w:r>
      <w:r w:rsidR="00CE0AEB" w:rsidRPr="008D03A6">
        <w:rPr>
          <w:rFonts w:ascii="Crimson Text" w:hAnsi="Crimson Text"/>
          <w:color w:val="000000" w:themeColor="text1"/>
          <w:sz w:val="26"/>
          <w:szCs w:val="26"/>
        </w:rPr>
        <w:t xml:space="preserve">nía claro que esa senda </w:t>
      </w:r>
      <w:ins w:id="504" w:author="PC" w:date="2025-06-18T19:19:00Z">
        <w:r w:rsidR="003528B1">
          <w:rPr>
            <w:rFonts w:ascii="Crimson Text" w:hAnsi="Crimson Text"/>
            <w:color w:val="000000" w:themeColor="text1"/>
            <w:sz w:val="26"/>
            <w:szCs w:val="26"/>
          </w:rPr>
          <w:t xml:space="preserve">la </w:t>
        </w:r>
      </w:ins>
      <w:r w:rsidR="00CE0AEB" w:rsidRPr="008D03A6">
        <w:rPr>
          <w:rFonts w:ascii="Crimson Text" w:hAnsi="Crimson Text"/>
          <w:color w:val="000000" w:themeColor="text1"/>
          <w:sz w:val="26"/>
          <w:szCs w:val="26"/>
        </w:rPr>
        <w:t>conduciría</w:t>
      </w:r>
      <w:r w:rsidR="00BF2439" w:rsidRPr="008D03A6">
        <w:rPr>
          <w:rFonts w:ascii="Crimson Text" w:hAnsi="Crimson Text"/>
          <w:color w:val="000000" w:themeColor="text1"/>
          <w:sz w:val="26"/>
          <w:szCs w:val="26"/>
        </w:rPr>
        <w:t xml:space="preserve"> a</w:t>
      </w:r>
      <w:r w:rsidR="004138D3" w:rsidRPr="008D03A6">
        <w:rPr>
          <w:rFonts w:ascii="Crimson Text" w:hAnsi="Crimson Text"/>
          <w:color w:val="000000" w:themeColor="text1"/>
          <w:sz w:val="26"/>
          <w:szCs w:val="26"/>
        </w:rPr>
        <w:t>l oeste</w:t>
      </w:r>
      <w:r w:rsidR="00BF2439" w:rsidRPr="008D03A6">
        <w:rPr>
          <w:rFonts w:ascii="Crimson Text" w:hAnsi="Crimson Text"/>
          <w:color w:val="000000" w:themeColor="text1"/>
          <w:sz w:val="26"/>
          <w:szCs w:val="26"/>
        </w:rPr>
        <w:t>, destino al que</w:t>
      </w:r>
      <w:ins w:id="505" w:author="PC" w:date="2025-06-18T19:20:00Z">
        <w:r w:rsidR="003528B1">
          <w:rPr>
            <w:rFonts w:ascii="Crimson Text" w:hAnsi="Crimson Text"/>
            <w:color w:val="000000" w:themeColor="text1"/>
            <w:sz w:val="26"/>
            <w:szCs w:val="26"/>
          </w:rPr>
          <w:t xml:space="preserve"> ya sabía</w:t>
        </w:r>
      </w:ins>
      <w:r w:rsidR="00BF2439" w:rsidRPr="008D03A6">
        <w:rPr>
          <w:rFonts w:ascii="Crimson Text" w:hAnsi="Crimson Text"/>
          <w:color w:val="000000" w:themeColor="text1"/>
          <w:sz w:val="26"/>
          <w:szCs w:val="26"/>
        </w:rPr>
        <w:t xml:space="preserve"> se dirig</w:t>
      </w:r>
      <w:r w:rsidR="002B2EE8" w:rsidRPr="008D03A6">
        <w:rPr>
          <w:rFonts w:ascii="Crimson Text" w:hAnsi="Crimson Text"/>
          <w:color w:val="000000" w:themeColor="text1"/>
          <w:sz w:val="26"/>
          <w:szCs w:val="26"/>
        </w:rPr>
        <w:t>ir</w:t>
      </w:r>
      <w:r w:rsidR="00BF2439" w:rsidRPr="008D03A6">
        <w:rPr>
          <w:rFonts w:ascii="Crimson Text" w:hAnsi="Crimson Text"/>
          <w:color w:val="000000" w:themeColor="text1"/>
          <w:sz w:val="26"/>
          <w:szCs w:val="26"/>
        </w:rPr>
        <w:t>ía su amigo</w:t>
      </w:r>
      <w:ins w:id="506" w:author="PC" w:date="2025-06-18T19:20:00Z">
        <w:r w:rsidR="003528B1">
          <w:rPr>
            <w:rFonts w:ascii="Crimson Text" w:hAnsi="Crimson Text"/>
            <w:color w:val="000000" w:themeColor="text1"/>
            <w:sz w:val="26"/>
            <w:szCs w:val="26"/>
          </w:rPr>
          <w:t>.</w:t>
        </w:r>
      </w:ins>
      <w:del w:id="507" w:author="PC" w:date="2025-06-18T19:20:00Z">
        <w:r w:rsidR="00BF2439" w:rsidRPr="008D03A6" w:rsidDel="003528B1">
          <w:rPr>
            <w:rFonts w:ascii="Crimson Text" w:hAnsi="Crimson Text"/>
            <w:color w:val="000000" w:themeColor="text1"/>
            <w:sz w:val="26"/>
            <w:szCs w:val="26"/>
          </w:rPr>
          <w:delText>.</w:delText>
        </w:r>
      </w:del>
      <w:del w:id="508" w:author="PC" w:date="2025-06-18T19:19:00Z">
        <w:r w:rsidR="00BF2439" w:rsidRPr="008D03A6" w:rsidDel="003528B1">
          <w:rPr>
            <w:rFonts w:ascii="Crimson Text" w:hAnsi="Crimson Text"/>
            <w:color w:val="000000" w:themeColor="text1"/>
            <w:sz w:val="26"/>
            <w:szCs w:val="26"/>
          </w:rPr>
          <w:delText xml:space="preserve"> El mismo lo había </w:delText>
        </w:r>
        <w:r w:rsidR="004138D3" w:rsidRPr="008D03A6" w:rsidDel="003528B1">
          <w:rPr>
            <w:rFonts w:ascii="Crimson Text" w:hAnsi="Crimson Text"/>
            <w:color w:val="000000" w:themeColor="text1"/>
            <w:sz w:val="26"/>
            <w:szCs w:val="26"/>
          </w:rPr>
          <w:delText xml:space="preserve">dejado entrever en </w:delText>
        </w:r>
        <w:r w:rsidR="009F35C1" w:rsidRPr="008D03A6" w:rsidDel="003528B1">
          <w:rPr>
            <w:rFonts w:ascii="Crimson Text" w:hAnsi="Crimson Text"/>
            <w:color w:val="000000" w:themeColor="text1"/>
            <w:sz w:val="26"/>
            <w:szCs w:val="26"/>
          </w:rPr>
          <w:delText>la última</w:delText>
        </w:r>
        <w:r w:rsidR="004138D3" w:rsidRPr="008D03A6" w:rsidDel="003528B1">
          <w:rPr>
            <w:rFonts w:ascii="Crimson Text" w:hAnsi="Crimson Text"/>
            <w:color w:val="000000" w:themeColor="text1"/>
            <w:sz w:val="26"/>
            <w:szCs w:val="26"/>
          </w:rPr>
          <w:delText xml:space="preserve"> </w:delText>
        </w:r>
        <w:r w:rsidR="009F35C1" w:rsidRPr="008D03A6" w:rsidDel="003528B1">
          <w:rPr>
            <w:rFonts w:ascii="Crimson Text" w:hAnsi="Crimson Text"/>
            <w:color w:val="000000" w:themeColor="text1"/>
            <w:sz w:val="26"/>
            <w:szCs w:val="26"/>
          </w:rPr>
          <w:delText>charla.</w:delText>
        </w:r>
      </w:del>
    </w:p>
    <w:p w:rsidR="004138D3" w:rsidRPr="008D03A6" w:rsidRDefault="00C14660" w:rsidP="00CE0AE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w:t>
      </w:r>
      <w:del w:id="509" w:author="PC" w:date="2025-06-18T19:20:00Z">
        <w:r w:rsidRPr="008D03A6" w:rsidDel="003528B1">
          <w:rPr>
            <w:rFonts w:ascii="Crimson Text" w:hAnsi="Crimson Text"/>
            <w:color w:val="000000" w:themeColor="text1"/>
            <w:sz w:val="26"/>
            <w:szCs w:val="26"/>
          </w:rPr>
          <w:delText>marco</w:delText>
        </w:r>
        <w:r w:rsidR="004138D3" w:rsidRPr="008D03A6" w:rsidDel="003528B1">
          <w:rPr>
            <w:rFonts w:ascii="Crimson Text" w:hAnsi="Crimson Text"/>
            <w:color w:val="000000" w:themeColor="text1"/>
            <w:sz w:val="26"/>
            <w:szCs w:val="26"/>
          </w:rPr>
          <w:delText xml:space="preserve"> </w:delText>
        </w:r>
      </w:del>
      <w:ins w:id="510" w:author="PC" w:date="2025-06-18T19:20:00Z">
        <w:r w:rsidR="003528B1">
          <w:rPr>
            <w:rFonts w:ascii="Crimson Text" w:hAnsi="Crimson Text"/>
            <w:color w:val="000000" w:themeColor="text1"/>
            <w:sz w:val="26"/>
            <w:szCs w:val="26"/>
          </w:rPr>
          <w:t xml:space="preserve">bosque </w:t>
        </w:r>
      </w:ins>
      <w:r w:rsidR="00F937BC" w:rsidRPr="008D03A6">
        <w:rPr>
          <w:rFonts w:ascii="Crimson Text" w:hAnsi="Crimson Text"/>
          <w:color w:val="000000" w:themeColor="text1"/>
          <w:sz w:val="26"/>
          <w:szCs w:val="26"/>
        </w:rPr>
        <w:t xml:space="preserve">había </w:t>
      </w:r>
      <w:del w:id="511" w:author="PC" w:date="2025-06-18T19:33:00Z">
        <w:r w:rsidR="00F937BC" w:rsidRPr="008D03A6" w:rsidDel="003E0E73">
          <w:rPr>
            <w:rFonts w:ascii="Crimson Text" w:hAnsi="Crimson Text"/>
            <w:color w:val="000000" w:themeColor="text1"/>
            <w:sz w:val="26"/>
            <w:szCs w:val="26"/>
          </w:rPr>
          <w:delText>sido</w:delText>
        </w:r>
        <w:r w:rsidR="00BB1917" w:rsidRPr="008D03A6" w:rsidDel="003E0E73">
          <w:rPr>
            <w:rFonts w:ascii="Crimson Text" w:hAnsi="Crimson Text"/>
            <w:color w:val="000000" w:themeColor="text1"/>
            <w:sz w:val="26"/>
            <w:szCs w:val="26"/>
          </w:rPr>
          <w:delText xml:space="preserve"> </w:delText>
        </w:r>
      </w:del>
      <w:ins w:id="512" w:author="PC" w:date="2025-06-18T19:33:00Z">
        <w:r w:rsidR="003E0E73">
          <w:rPr>
            <w:rFonts w:ascii="Crimson Text" w:hAnsi="Crimson Text"/>
            <w:color w:val="000000" w:themeColor="text1"/>
            <w:sz w:val="26"/>
            <w:szCs w:val="26"/>
          </w:rPr>
          <w:t>estado</w:t>
        </w:r>
        <w:r w:rsidR="003E0E73" w:rsidRPr="008D03A6">
          <w:rPr>
            <w:rFonts w:ascii="Crimson Text" w:hAnsi="Crimson Text"/>
            <w:color w:val="000000" w:themeColor="text1"/>
            <w:sz w:val="26"/>
            <w:szCs w:val="26"/>
          </w:rPr>
          <w:t xml:space="preserve"> </w:t>
        </w:r>
      </w:ins>
      <w:r w:rsidR="009F35C1" w:rsidRPr="008D03A6">
        <w:rPr>
          <w:rFonts w:ascii="Crimson Text" w:hAnsi="Crimson Text"/>
          <w:color w:val="000000" w:themeColor="text1"/>
          <w:sz w:val="26"/>
          <w:szCs w:val="26"/>
        </w:rPr>
        <w:t>sereno</w:t>
      </w:r>
      <w:r w:rsidR="00BB1917" w:rsidRPr="008D03A6">
        <w:rPr>
          <w:rFonts w:ascii="Crimson Text" w:hAnsi="Crimson Text"/>
          <w:color w:val="000000" w:themeColor="text1"/>
          <w:sz w:val="26"/>
          <w:szCs w:val="26"/>
        </w:rPr>
        <w:t xml:space="preserve"> </w:t>
      </w:r>
      <w:r w:rsidR="00F937BC" w:rsidRPr="008D03A6">
        <w:rPr>
          <w:rFonts w:ascii="Crimson Text" w:hAnsi="Crimson Text"/>
          <w:color w:val="000000" w:themeColor="text1"/>
          <w:sz w:val="26"/>
          <w:szCs w:val="26"/>
        </w:rPr>
        <w:t>hasta que</w:t>
      </w:r>
      <w:del w:id="513" w:author="PC" w:date="2025-06-18T19:20:00Z">
        <w:r w:rsidR="00F937BC" w:rsidRPr="008D03A6" w:rsidDel="003528B1">
          <w:rPr>
            <w:rFonts w:ascii="Crimson Text" w:hAnsi="Crimson Text"/>
            <w:color w:val="000000" w:themeColor="text1"/>
            <w:sz w:val="26"/>
            <w:szCs w:val="26"/>
          </w:rPr>
          <w:delText xml:space="preserve"> irrumpió</w:delText>
        </w:r>
        <w:r w:rsidR="004138D3" w:rsidRPr="008D03A6" w:rsidDel="003528B1">
          <w:rPr>
            <w:rFonts w:ascii="Crimson Text" w:hAnsi="Crimson Text"/>
            <w:color w:val="000000" w:themeColor="text1"/>
            <w:sz w:val="26"/>
            <w:szCs w:val="26"/>
          </w:rPr>
          <w:delText xml:space="preserve"> la primera alerta. A</w:delText>
        </w:r>
      </w:del>
      <w:ins w:id="514" w:author="PC" w:date="2025-06-18T19:20:00Z">
        <w:r w:rsidR="003528B1">
          <w:rPr>
            <w:rFonts w:ascii="Crimson Text" w:hAnsi="Crimson Text"/>
            <w:color w:val="000000" w:themeColor="text1"/>
            <w:sz w:val="26"/>
            <w:szCs w:val="26"/>
          </w:rPr>
          <w:t>, a</w:t>
        </w:r>
      </w:ins>
      <w:r w:rsidR="004138D3" w:rsidRPr="008D03A6">
        <w:rPr>
          <w:rFonts w:ascii="Crimson Text" w:hAnsi="Crimson Text"/>
          <w:color w:val="000000" w:themeColor="text1"/>
          <w:sz w:val="26"/>
          <w:szCs w:val="26"/>
        </w:rPr>
        <w:t xml:space="preserve"> un costado del camino</w:t>
      </w:r>
      <w:ins w:id="515" w:author="PC" w:date="2025-06-18T19:20:00Z">
        <w:r w:rsidR="003528B1">
          <w:rPr>
            <w:rFonts w:ascii="Crimson Text" w:hAnsi="Crimson Text"/>
            <w:color w:val="000000" w:themeColor="text1"/>
            <w:sz w:val="26"/>
            <w:szCs w:val="26"/>
          </w:rPr>
          <w:t>,</w:t>
        </w:r>
      </w:ins>
      <w:r w:rsidR="004138D3" w:rsidRPr="008D03A6">
        <w:rPr>
          <w:rFonts w:ascii="Crimson Text" w:hAnsi="Crimson Text"/>
          <w:color w:val="000000" w:themeColor="text1"/>
          <w:sz w:val="26"/>
          <w:szCs w:val="26"/>
        </w:rPr>
        <w:t xml:space="preserve"> se oyó </w:t>
      </w:r>
      <w:r w:rsidR="00F937BC" w:rsidRPr="008D03A6">
        <w:rPr>
          <w:rFonts w:ascii="Crimson Text" w:hAnsi="Crimson Text"/>
          <w:color w:val="000000" w:themeColor="text1"/>
          <w:sz w:val="26"/>
          <w:szCs w:val="26"/>
        </w:rPr>
        <w:t>quebrantarse</w:t>
      </w:r>
      <w:r w:rsidR="004138D3" w:rsidRPr="008D03A6">
        <w:rPr>
          <w:rFonts w:ascii="Crimson Text" w:hAnsi="Crimson Text"/>
          <w:color w:val="000000" w:themeColor="text1"/>
          <w:sz w:val="26"/>
          <w:szCs w:val="26"/>
        </w:rPr>
        <w:t xml:space="preserve"> las ramas de un </w:t>
      </w:r>
      <w:r w:rsidR="00F937BC" w:rsidRPr="008D03A6">
        <w:rPr>
          <w:rFonts w:ascii="Crimson Text" w:hAnsi="Crimson Text"/>
          <w:color w:val="000000" w:themeColor="text1"/>
          <w:sz w:val="26"/>
          <w:szCs w:val="26"/>
        </w:rPr>
        <w:t>árbol</w:t>
      </w:r>
      <w:del w:id="516" w:author="PC" w:date="2025-06-18T19:33:00Z">
        <w:r w:rsidR="00F937BC" w:rsidRPr="008D03A6" w:rsidDel="003E0E73">
          <w:rPr>
            <w:rFonts w:ascii="Crimson Text" w:hAnsi="Crimson Text"/>
            <w:color w:val="000000" w:themeColor="text1"/>
            <w:sz w:val="26"/>
            <w:szCs w:val="26"/>
          </w:rPr>
          <w:delText xml:space="preserve">, </w:delText>
        </w:r>
      </w:del>
      <w:ins w:id="517" w:author="PC" w:date="2025-06-18T19:33:00Z">
        <w:r w:rsidR="003E0E73">
          <w:rPr>
            <w:rFonts w:ascii="Crimson Text" w:hAnsi="Crimson Text"/>
            <w:color w:val="000000" w:themeColor="text1"/>
            <w:sz w:val="26"/>
            <w:szCs w:val="26"/>
          </w:rPr>
          <w:t>. La princesa mir</w:t>
        </w:r>
      </w:ins>
      <w:ins w:id="518" w:author="PC" w:date="2025-06-18T19:34:00Z">
        <w:r w:rsidR="003E0E73">
          <w:rPr>
            <w:rFonts w:ascii="Crimson Text" w:hAnsi="Crimson Text"/>
            <w:color w:val="000000" w:themeColor="text1"/>
            <w:sz w:val="26"/>
            <w:szCs w:val="26"/>
          </w:rPr>
          <w:t>ó a su alrededor con nerviosismo,</w:t>
        </w:r>
      </w:ins>
      <w:ins w:id="519" w:author="PC" w:date="2025-06-18T19:33:00Z">
        <w:r w:rsidR="003E0E73" w:rsidRPr="008D03A6">
          <w:rPr>
            <w:rFonts w:ascii="Crimson Text" w:hAnsi="Crimson Text"/>
            <w:color w:val="000000" w:themeColor="text1"/>
            <w:sz w:val="26"/>
            <w:szCs w:val="26"/>
          </w:rPr>
          <w:t xml:space="preserve"> </w:t>
        </w:r>
      </w:ins>
      <w:r w:rsidR="00F937BC" w:rsidRPr="008D03A6">
        <w:rPr>
          <w:rFonts w:ascii="Crimson Text" w:hAnsi="Crimson Text"/>
          <w:color w:val="000000" w:themeColor="text1"/>
          <w:sz w:val="26"/>
          <w:szCs w:val="26"/>
        </w:rPr>
        <w:t>se percibía una presencia en el ambiente.</w:t>
      </w:r>
      <w:r w:rsidR="004138D3" w:rsidRPr="008D03A6">
        <w:rPr>
          <w:rFonts w:ascii="Crimson Text" w:hAnsi="Crimson Text"/>
          <w:color w:val="000000" w:themeColor="text1"/>
          <w:sz w:val="26"/>
          <w:szCs w:val="26"/>
        </w:rPr>
        <w:t xml:space="preserve"> Por varios segundos todo </w:t>
      </w:r>
      <w:r w:rsidR="00A6324D" w:rsidRPr="008D03A6">
        <w:rPr>
          <w:rFonts w:ascii="Crimson Text" w:hAnsi="Crimson Text"/>
          <w:color w:val="000000" w:themeColor="text1"/>
          <w:sz w:val="26"/>
          <w:szCs w:val="26"/>
        </w:rPr>
        <w:t xml:space="preserve">se mantuvo </w:t>
      </w:r>
      <w:r w:rsidR="003C4829" w:rsidRPr="008D03A6">
        <w:rPr>
          <w:rFonts w:ascii="Crimson Text" w:hAnsi="Crimson Text"/>
          <w:color w:val="000000" w:themeColor="text1"/>
          <w:sz w:val="26"/>
          <w:szCs w:val="26"/>
        </w:rPr>
        <w:t>en suspenso</w:t>
      </w:r>
      <w:r w:rsidR="00A6324D" w:rsidRPr="008D03A6">
        <w:rPr>
          <w:rFonts w:ascii="Crimson Text" w:hAnsi="Crimson Text"/>
          <w:color w:val="000000" w:themeColor="text1"/>
          <w:sz w:val="26"/>
          <w:szCs w:val="26"/>
        </w:rPr>
        <w:t>, la joven</w:t>
      </w:r>
      <w:ins w:id="520" w:author="PC" w:date="2025-06-18T19:34:00Z">
        <w:r w:rsidR="003E0E73">
          <w:rPr>
            <w:rFonts w:ascii="Crimson Text" w:hAnsi="Crimson Text"/>
            <w:color w:val="000000" w:themeColor="text1"/>
            <w:sz w:val="26"/>
            <w:szCs w:val="26"/>
          </w:rPr>
          <w:t xml:space="preserve"> </w:t>
        </w:r>
      </w:ins>
      <w:del w:id="521" w:author="PC" w:date="2025-06-18T19:34:00Z">
        <w:r w:rsidR="00A6324D" w:rsidRPr="008D03A6" w:rsidDel="003E0E73">
          <w:rPr>
            <w:rFonts w:ascii="Crimson Text" w:hAnsi="Crimson Text"/>
            <w:color w:val="000000" w:themeColor="text1"/>
            <w:sz w:val="26"/>
            <w:szCs w:val="26"/>
          </w:rPr>
          <w:delText>,</w:delText>
        </w:r>
      </w:del>
      <w:ins w:id="522" w:author="PC" w:date="2025-06-18T19:34:00Z">
        <w:r w:rsidR="003E0E73">
          <w:rPr>
            <w:rFonts w:ascii="Crimson Text" w:hAnsi="Crimson Text"/>
            <w:color w:val="000000" w:themeColor="text1"/>
            <w:sz w:val="26"/>
            <w:szCs w:val="26"/>
          </w:rPr>
          <w:t xml:space="preserve">se </w:t>
        </w:r>
      </w:ins>
      <w:ins w:id="523" w:author="PC" w:date="2025-06-18T19:35:00Z">
        <w:r w:rsidR="003E0E73">
          <w:rPr>
            <w:rFonts w:ascii="Crimson Text" w:hAnsi="Crimson Text"/>
            <w:color w:val="000000" w:themeColor="text1"/>
            <w:sz w:val="26"/>
            <w:szCs w:val="26"/>
          </w:rPr>
          <w:t>mantuvo</w:t>
        </w:r>
      </w:ins>
      <w:r w:rsidR="00A6324D" w:rsidRPr="008D03A6">
        <w:rPr>
          <w:rFonts w:ascii="Crimson Text" w:hAnsi="Crimson Text"/>
          <w:color w:val="000000" w:themeColor="text1"/>
          <w:sz w:val="26"/>
          <w:szCs w:val="26"/>
        </w:rPr>
        <w:t xml:space="preserve"> inmóvil, apenas respiraba sutilmente</w:t>
      </w:r>
      <w:ins w:id="524" w:author="PC" w:date="2025-06-18T19:35:00Z">
        <w:r w:rsidR="003E0E73">
          <w:rPr>
            <w:rFonts w:ascii="Crimson Text" w:hAnsi="Crimson Text"/>
            <w:color w:val="000000" w:themeColor="text1"/>
            <w:sz w:val="26"/>
            <w:szCs w:val="26"/>
          </w:rPr>
          <w:t xml:space="preserve"> </w:t>
        </w:r>
      </w:ins>
      <w:del w:id="525" w:author="PC" w:date="2025-06-18T19:35:00Z">
        <w:r w:rsidR="00A6324D" w:rsidRPr="008D03A6" w:rsidDel="003E0E73">
          <w:rPr>
            <w:rFonts w:ascii="Crimson Text" w:hAnsi="Crimson Text"/>
            <w:color w:val="000000" w:themeColor="text1"/>
            <w:sz w:val="26"/>
            <w:szCs w:val="26"/>
          </w:rPr>
          <w:delText>,</w:delText>
        </w:r>
      </w:del>
      <w:ins w:id="526" w:author="PC" w:date="2025-06-18T19:35:00Z">
        <w:r w:rsidR="003E0E73">
          <w:rPr>
            <w:rFonts w:ascii="Crimson Text" w:hAnsi="Crimson Text"/>
            <w:color w:val="000000" w:themeColor="text1"/>
            <w:sz w:val="26"/>
            <w:szCs w:val="26"/>
          </w:rPr>
          <w:t>y ponía todo su esfuerzo en</w:t>
        </w:r>
      </w:ins>
      <w:r w:rsidR="00A6324D" w:rsidRPr="008D03A6">
        <w:rPr>
          <w:rFonts w:ascii="Crimson Text" w:hAnsi="Crimson Text"/>
          <w:color w:val="000000" w:themeColor="text1"/>
          <w:sz w:val="26"/>
          <w:szCs w:val="26"/>
        </w:rPr>
        <w:t xml:space="preserve"> no </w:t>
      </w:r>
      <w:del w:id="527" w:author="PC" w:date="2025-06-18T19:35:00Z">
        <w:r w:rsidR="00A6324D" w:rsidRPr="008D03A6" w:rsidDel="003E0E73">
          <w:rPr>
            <w:rFonts w:ascii="Crimson Text" w:hAnsi="Crimson Text"/>
            <w:color w:val="000000" w:themeColor="text1"/>
            <w:sz w:val="26"/>
            <w:szCs w:val="26"/>
          </w:rPr>
          <w:delText xml:space="preserve">quería </w:delText>
        </w:r>
      </w:del>
      <w:r w:rsidR="00A6324D" w:rsidRPr="008D03A6">
        <w:rPr>
          <w:rFonts w:ascii="Crimson Text" w:hAnsi="Crimson Text"/>
          <w:color w:val="000000" w:themeColor="text1"/>
          <w:sz w:val="26"/>
          <w:szCs w:val="26"/>
        </w:rPr>
        <w:t xml:space="preserve">llamar la atención. Pronto, </w:t>
      </w:r>
      <w:r w:rsidR="00D927CD" w:rsidRPr="008D03A6">
        <w:rPr>
          <w:rFonts w:ascii="Crimson Text" w:hAnsi="Crimson Text"/>
          <w:color w:val="000000" w:themeColor="text1"/>
          <w:sz w:val="26"/>
          <w:szCs w:val="26"/>
        </w:rPr>
        <w:t>crujieron</w:t>
      </w:r>
      <w:r w:rsidR="00A6324D" w:rsidRPr="008D03A6">
        <w:rPr>
          <w:rFonts w:ascii="Crimson Text" w:hAnsi="Crimson Text"/>
          <w:color w:val="000000" w:themeColor="text1"/>
          <w:sz w:val="26"/>
          <w:szCs w:val="26"/>
        </w:rPr>
        <w:t xml:space="preserve"> </w:t>
      </w:r>
      <w:r w:rsidR="00D927CD" w:rsidRPr="008D03A6">
        <w:rPr>
          <w:rFonts w:ascii="Crimson Text" w:hAnsi="Crimson Text"/>
          <w:color w:val="000000" w:themeColor="text1"/>
          <w:sz w:val="26"/>
          <w:szCs w:val="26"/>
        </w:rPr>
        <w:t>más</w:t>
      </w:r>
      <w:r w:rsidR="00A6324D" w:rsidRPr="008D03A6">
        <w:rPr>
          <w:rFonts w:ascii="Crimson Text" w:hAnsi="Crimson Text"/>
          <w:color w:val="000000" w:themeColor="text1"/>
          <w:sz w:val="26"/>
          <w:szCs w:val="26"/>
        </w:rPr>
        <w:t xml:space="preserve"> ramas</w:t>
      </w:r>
      <w:del w:id="528" w:author="PC" w:date="2025-06-18T19:35:00Z">
        <w:r w:rsidR="00D927CD" w:rsidRPr="008D03A6" w:rsidDel="003E0E73">
          <w:rPr>
            <w:rFonts w:ascii="Crimson Text" w:hAnsi="Crimson Text"/>
            <w:color w:val="000000" w:themeColor="text1"/>
            <w:sz w:val="26"/>
            <w:szCs w:val="26"/>
          </w:rPr>
          <w:delText>,</w:delText>
        </w:r>
      </w:del>
      <w:r w:rsidR="00A6324D" w:rsidRPr="008D03A6">
        <w:rPr>
          <w:rFonts w:ascii="Crimson Text" w:hAnsi="Crimson Text"/>
          <w:color w:val="000000" w:themeColor="text1"/>
          <w:sz w:val="26"/>
          <w:szCs w:val="26"/>
        </w:rPr>
        <w:t xml:space="preserve"> y una bandada de </w:t>
      </w:r>
      <w:r w:rsidR="00D927CD" w:rsidRPr="008D03A6">
        <w:rPr>
          <w:rFonts w:ascii="Crimson Text" w:hAnsi="Crimson Text"/>
          <w:color w:val="000000" w:themeColor="text1"/>
          <w:sz w:val="26"/>
          <w:szCs w:val="26"/>
        </w:rPr>
        <w:t>aves</w:t>
      </w:r>
      <w:r w:rsidR="00A6324D" w:rsidRPr="008D03A6">
        <w:rPr>
          <w:rFonts w:ascii="Crimson Text" w:hAnsi="Crimson Text"/>
          <w:color w:val="000000" w:themeColor="text1"/>
          <w:sz w:val="26"/>
          <w:szCs w:val="26"/>
        </w:rPr>
        <w:t xml:space="preserve"> huyó</w:t>
      </w:r>
      <w:r w:rsidR="00D927CD" w:rsidRPr="008D03A6">
        <w:rPr>
          <w:rFonts w:ascii="Crimson Text" w:hAnsi="Crimson Text"/>
          <w:color w:val="000000" w:themeColor="text1"/>
          <w:sz w:val="26"/>
          <w:szCs w:val="26"/>
        </w:rPr>
        <w:t xml:space="preserve"> espantada</w:t>
      </w:r>
      <w:r w:rsidR="00A6324D" w:rsidRPr="008D03A6">
        <w:rPr>
          <w:rFonts w:ascii="Crimson Text" w:hAnsi="Crimson Text"/>
          <w:color w:val="000000" w:themeColor="text1"/>
          <w:sz w:val="26"/>
          <w:szCs w:val="26"/>
        </w:rPr>
        <w:t xml:space="preserve">, </w:t>
      </w:r>
      <w:del w:id="529" w:author="PC" w:date="2025-06-18T19:35:00Z">
        <w:r w:rsidR="00A6324D" w:rsidRPr="008D03A6" w:rsidDel="003E0E73">
          <w:rPr>
            <w:rFonts w:ascii="Crimson Text" w:hAnsi="Crimson Text"/>
            <w:color w:val="000000" w:themeColor="text1"/>
            <w:sz w:val="26"/>
            <w:szCs w:val="26"/>
          </w:rPr>
          <w:delText>vola</w:delText>
        </w:r>
        <w:r w:rsidR="00CE0AEB" w:rsidRPr="008D03A6" w:rsidDel="003E0E73">
          <w:rPr>
            <w:rFonts w:ascii="Crimson Text" w:hAnsi="Crimson Text"/>
            <w:color w:val="000000" w:themeColor="text1"/>
            <w:sz w:val="26"/>
            <w:szCs w:val="26"/>
          </w:rPr>
          <w:delText>ban</w:delText>
        </w:r>
        <w:r w:rsidR="00D927CD" w:rsidRPr="008D03A6" w:rsidDel="003E0E73">
          <w:rPr>
            <w:rFonts w:ascii="Crimson Text" w:hAnsi="Crimson Text"/>
            <w:color w:val="000000" w:themeColor="text1"/>
            <w:sz w:val="26"/>
            <w:szCs w:val="26"/>
          </w:rPr>
          <w:delText xml:space="preserve"> </w:delText>
        </w:r>
      </w:del>
      <w:ins w:id="530" w:author="PC" w:date="2025-06-18T19:35:00Z">
        <w:r w:rsidR="003E0E73">
          <w:rPr>
            <w:rFonts w:ascii="Crimson Text" w:hAnsi="Crimson Text"/>
            <w:color w:val="000000" w:themeColor="text1"/>
            <w:sz w:val="26"/>
            <w:szCs w:val="26"/>
          </w:rPr>
          <w:t>volando</w:t>
        </w:r>
        <w:r w:rsidR="003E0E73" w:rsidRPr="008D03A6">
          <w:rPr>
            <w:rFonts w:ascii="Crimson Text" w:hAnsi="Crimson Text"/>
            <w:color w:val="000000" w:themeColor="text1"/>
            <w:sz w:val="26"/>
            <w:szCs w:val="26"/>
          </w:rPr>
          <w:t xml:space="preserve"> </w:t>
        </w:r>
      </w:ins>
      <w:r w:rsidR="00D927CD" w:rsidRPr="008D03A6">
        <w:rPr>
          <w:rFonts w:ascii="Crimson Text" w:hAnsi="Crimson Text"/>
          <w:color w:val="000000" w:themeColor="text1"/>
          <w:sz w:val="26"/>
          <w:szCs w:val="26"/>
        </w:rPr>
        <w:t>asustada</w:t>
      </w:r>
      <w:r w:rsidR="00A6324D" w:rsidRPr="008D03A6">
        <w:rPr>
          <w:rFonts w:ascii="Crimson Text" w:hAnsi="Crimson Text"/>
          <w:color w:val="000000" w:themeColor="text1"/>
          <w:sz w:val="26"/>
          <w:szCs w:val="26"/>
        </w:rPr>
        <w:t xml:space="preserve">s en todas direcciones. Elena se sobresaltó y </w:t>
      </w:r>
      <w:r w:rsidR="001A1B81" w:rsidRPr="008D03A6">
        <w:rPr>
          <w:rFonts w:ascii="Crimson Text" w:hAnsi="Crimson Text"/>
          <w:color w:val="000000" w:themeColor="text1"/>
          <w:sz w:val="26"/>
          <w:szCs w:val="26"/>
        </w:rPr>
        <w:t xml:space="preserve">retrocedió </w:t>
      </w:r>
      <w:r w:rsidR="00E85E06" w:rsidRPr="008D03A6">
        <w:rPr>
          <w:rFonts w:ascii="Crimson Text" w:hAnsi="Crimson Text"/>
          <w:color w:val="000000" w:themeColor="text1"/>
          <w:sz w:val="26"/>
          <w:szCs w:val="26"/>
        </w:rPr>
        <w:t>unos metros</w:t>
      </w:r>
      <w:r w:rsidR="00A6324D" w:rsidRPr="008D03A6">
        <w:rPr>
          <w:rFonts w:ascii="Crimson Text" w:hAnsi="Crimson Text"/>
          <w:color w:val="000000" w:themeColor="text1"/>
          <w:sz w:val="26"/>
          <w:szCs w:val="26"/>
        </w:rPr>
        <w:t xml:space="preserve">. </w:t>
      </w:r>
      <w:del w:id="531" w:author="PC" w:date="2025-06-18T19:37:00Z">
        <w:r w:rsidR="00E85E06" w:rsidRPr="008D03A6" w:rsidDel="003E0E73">
          <w:rPr>
            <w:rFonts w:ascii="Crimson Text" w:hAnsi="Crimson Text"/>
            <w:color w:val="000000" w:themeColor="text1"/>
            <w:sz w:val="26"/>
            <w:szCs w:val="26"/>
          </w:rPr>
          <w:delText xml:space="preserve">Luego, </w:delText>
        </w:r>
        <w:r w:rsidR="00A6324D" w:rsidRPr="008D03A6" w:rsidDel="003E0E73">
          <w:rPr>
            <w:rFonts w:ascii="Crimson Text" w:hAnsi="Crimson Text"/>
            <w:color w:val="000000" w:themeColor="text1"/>
            <w:sz w:val="26"/>
            <w:szCs w:val="26"/>
          </w:rPr>
          <w:delText>percibió</w:delText>
        </w:r>
      </w:del>
      <w:ins w:id="532" w:author="PC" w:date="2025-06-18T19:37:00Z">
        <w:r w:rsidR="003E0E73">
          <w:rPr>
            <w:rFonts w:ascii="Crimson Text" w:hAnsi="Crimson Text"/>
            <w:color w:val="000000" w:themeColor="text1"/>
            <w:sz w:val="26"/>
            <w:szCs w:val="26"/>
          </w:rPr>
          <w:t>Captó</w:t>
        </w:r>
      </w:ins>
      <w:r w:rsidR="00A6324D" w:rsidRPr="008D03A6">
        <w:rPr>
          <w:rFonts w:ascii="Crimson Text" w:hAnsi="Crimson Text"/>
          <w:color w:val="000000" w:themeColor="text1"/>
          <w:sz w:val="26"/>
          <w:szCs w:val="26"/>
        </w:rPr>
        <w:t xml:space="preserve"> algo aproxima</w:t>
      </w:r>
      <w:r w:rsidR="00E85E06" w:rsidRPr="008D03A6">
        <w:rPr>
          <w:rFonts w:ascii="Crimson Text" w:hAnsi="Crimson Text"/>
          <w:color w:val="000000" w:themeColor="text1"/>
          <w:sz w:val="26"/>
          <w:szCs w:val="26"/>
        </w:rPr>
        <w:t>rse entre la espesura</w:t>
      </w:r>
      <w:r w:rsidR="00A6324D" w:rsidRPr="008D03A6">
        <w:rPr>
          <w:rFonts w:ascii="Crimson Text" w:hAnsi="Crimson Text"/>
          <w:color w:val="000000" w:themeColor="text1"/>
          <w:sz w:val="26"/>
          <w:szCs w:val="26"/>
        </w:rPr>
        <w:t xml:space="preserve">, </w:t>
      </w:r>
      <w:del w:id="533" w:author="PC" w:date="2025-06-18T19:37:00Z">
        <w:r w:rsidR="00A6324D" w:rsidRPr="008D03A6" w:rsidDel="003E0E73">
          <w:rPr>
            <w:rFonts w:ascii="Crimson Text" w:hAnsi="Crimson Text"/>
            <w:color w:val="000000" w:themeColor="text1"/>
            <w:sz w:val="26"/>
            <w:szCs w:val="26"/>
          </w:rPr>
          <w:delText xml:space="preserve">el </w:delText>
        </w:r>
        <w:r w:rsidR="009D6D35" w:rsidRPr="008D03A6" w:rsidDel="003E0E73">
          <w:rPr>
            <w:rFonts w:ascii="Crimson Text" w:hAnsi="Crimson Text"/>
            <w:color w:val="000000" w:themeColor="text1"/>
            <w:sz w:val="26"/>
            <w:szCs w:val="26"/>
          </w:rPr>
          <w:delText>ajetreo</w:delText>
        </w:r>
        <w:r w:rsidR="00A6324D" w:rsidRPr="008D03A6" w:rsidDel="003E0E73">
          <w:rPr>
            <w:rFonts w:ascii="Crimson Text" w:hAnsi="Crimson Text"/>
            <w:color w:val="000000" w:themeColor="text1"/>
            <w:sz w:val="26"/>
            <w:szCs w:val="26"/>
          </w:rPr>
          <w:delText xml:space="preserve"> de las hojas era </w:delText>
        </w:r>
        <w:r w:rsidR="004B30A9" w:rsidRPr="008D03A6" w:rsidDel="003E0E73">
          <w:rPr>
            <w:rFonts w:ascii="Crimson Text" w:hAnsi="Crimson Text"/>
            <w:color w:val="000000" w:themeColor="text1"/>
            <w:sz w:val="26"/>
            <w:szCs w:val="26"/>
          </w:rPr>
          <w:delText>sospechoso</w:delText>
        </w:r>
        <w:r w:rsidR="00A6324D" w:rsidRPr="008D03A6" w:rsidDel="003E0E73">
          <w:rPr>
            <w:rFonts w:ascii="Crimson Text" w:hAnsi="Crimson Text"/>
            <w:color w:val="000000" w:themeColor="text1"/>
            <w:sz w:val="26"/>
            <w:szCs w:val="26"/>
          </w:rPr>
          <w:delText>,</w:delText>
        </w:r>
      </w:del>
      <w:ins w:id="534" w:author="PC" w:date="2025-06-18T19:37:00Z">
        <w:r w:rsidR="003E0E73">
          <w:rPr>
            <w:rFonts w:ascii="Crimson Text" w:hAnsi="Crimson Text"/>
            <w:color w:val="000000" w:themeColor="text1"/>
            <w:sz w:val="26"/>
            <w:szCs w:val="26"/>
          </w:rPr>
          <w:t>una ola</w:t>
        </w:r>
      </w:ins>
      <w:r w:rsidR="00A6324D" w:rsidRPr="008D03A6">
        <w:rPr>
          <w:rFonts w:ascii="Crimson Text" w:hAnsi="Crimson Text"/>
          <w:color w:val="000000" w:themeColor="text1"/>
          <w:sz w:val="26"/>
          <w:szCs w:val="26"/>
        </w:rPr>
        <w:t xml:space="preserve"> parecía </w:t>
      </w:r>
      <w:r w:rsidR="009D6D35" w:rsidRPr="008D03A6">
        <w:rPr>
          <w:rFonts w:ascii="Crimson Text" w:hAnsi="Crimson Text"/>
          <w:color w:val="000000" w:themeColor="text1"/>
          <w:sz w:val="26"/>
          <w:szCs w:val="26"/>
        </w:rPr>
        <w:t>emerger</w:t>
      </w:r>
      <w:ins w:id="535" w:author="PC" w:date="2025-06-18T19:38:00Z">
        <w:r w:rsidR="003E0E73">
          <w:rPr>
            <w:rFonts w:ascii="Crimson Text" w:hAnsi="Crimson Text"/>
            <w:color w:val="000000" w:themeColor="text1"/>
            <w:sz w:val="26"/>
            <w:szCs w:val="26"/>
          </w:rPr>
          <w:t xml:space="preserve"> </w:t>
        </w:r>
      </w:ins>
      <w:del w:id="536" w:author="PC" w:date="2025-06-18T19:37:00Z">
        <w:r w:rsidR="009D6D35" w:rsidRPr="008D03A6" w:rsidDel="003E0E73">
          <w:rPr>
            <w:rFonts w:ascii="Crimson Text" w:hAnsi="Crimson Text"/>
            <w:color w:val="000000" w:themeColor="text1"/>
            <w:sz w:val="26"/>
            <w:szCs w:val="26"/>
          </w:rPr>
          <w:delText xml:space="preserve"> </w:delText>
        </w:r>
        <w:r w:rsidR="00A6324D" w:rsidRPr="008D03A6" w:rsidDel="003E0E73">
          <w:rPr>
            <w:rFonts w:ascii="Crimson Text" w:hAnsi="Crimson Text"/>
            <w:color w:val="000000" w:themeColor="text1"/>
            <w:sz w:val="26"/>
            <w:szCs w:val="26"/>
          </w:rPr>
          <w:delText xml:space="preserve">una ola </w:delText>
        </w:r>
      </w:del>
      <w:r w:rsidR="00E85E06" w:rsidRPr="008D03A6">
        <w:rPr>
          <w:rFonts w:ascii="Crimson Text" w:hAnsi="Crimson Text"/>
          <w:color w:val="000000" w:themeColor="text1"/>
          <w:sz w:val="26"/>
          <w:szCs w:val="26"/>
        </w:rPr>
        <w:t>del mismo follaje</w:t>
      </w:r>
      <w:r w:rsidR="00A6324D" w:rsidRPr="008D03A6">
        <w:rPr>
          <w:rFonts w:ascii="Crimson Text" w:hAnsi="Crimson Text"/>
          <w:color w:val="000000" w:themeColor="text1"/>
          <w:sz w:val="26"/>
          <w:szCs w:val="26"/>
        </w:rPr>
        <w:t xml:space="preserve">. </w:t>
      </w:r>
      <w:del w:id="537" w:author="PC" w:date="2025-06-18T19:38:00Z">
        <w:r w:rsidR="00A6324D" w:rsidRPr="008D03A6" w:rsidDel="003E0E73">
          <w:rPr>
            <w:rFonts w:ascii="Crimson Text" w:hAnsi="Crimson Text"/>
            <w:color w:val="000000" w:themeColor="text1"/>
            <w:sz w:val="26"/>
            <w:szCs w:val="26"/>
          </w:rPr>
          <w:delText xml:space="preserve">La </w:delText>
        </w:r>
        <w:r w:rsidR="00E85E06" w:rsidRPr="008D03A6" w:rsidDel="003E0E73">
          <w:rPr>
            <w:rFonts w:ascii="Crimson Text" w:hAnsi="Crimson Text"/>
            <w:color w:val="000000" w:themeColor="text1"/>
            <w:sz w:val="26"/>
            <w:szCs w:val="26"/>
          </w:rPr>
          <w:delText>escena</w:delText>
        </w:r>
        <w:r w:rsidR="00A6324D" w:rsidRPr="008D03A6" w:rsidDel="003E0E73">
          <w:rPr>
            <w:rFonts w:ascii="Crimson Text" w:hAnsi="Crimson Text"/>
            <w:color w:val="000000" w:themeColor="text1"/>
            <w:sz w:val="26"/>
            <w:szCs w:val="26"/>
          </w:rPr>
          <w:delText xml:space="preserve"> era intimidante, </w:delText>
        </w:r>
        <w:r w:rsidR="00E85E06" w:rsidRPr="008D03A6" w:rsidDel="003E0E73">
          <w:rPr>
            <w:rFonts w:ascii="Crimson Text" w:hAnsi="Crimson Text"/>
            <w:color w:val="000000" w:themeColor="text1"/>
            <w:sz w:val="26"/>
            <w:szCs w:val="26"/>
          </w:rPr>
          <w:delText xml:space="preserve">quiso </w:delText>
        </w:r>
        <w:r w:rsidR="009D6D35" w:rsidRPr="008D03A6" w:rsidDel="003E0E73">
          <w:rPr>
            <w:rFonts w:ascii="Crimson Text" w:hAnsi="Crimson Text"/>
            <w:color w:val="000000" w:themeColor="text1"/>
            <w:sz w:val="26"/>
            <w:szCs w:val="26"/>
          </w:rPr>
          <w:delText>evitar</w:delText>
        </w:r>
        <w:r w:rsidR="00E85E06" w:rsidRPr="008D03A6" w:rsidDel="003E0E73">
          <w:rPr>
            <w:rFonts w:ascii="Crimson Text" w:hAnsi="Crimson Text"/>
            <w:color w:val="000000" w:themeColor="text1"/>
            <w:sz w:val="26"/>
            <w:szCs w:val="26"/>
          </w:rPr>
          <w:delText xml:space="preserve"> el desenlace</w:delText>
        </w:r>
        <w:r w:rsidR="00A6324D" w:rsidRPr="008D03A6" w:rsidDel="003E0E73">
          <w:rPr>
            <w:rFonts w:ascii="Crimson Text" w:hAnsi="Crimson Text"/>
            <w:color w:val="000000" w:themeColor="text1"/>
            <w:sz w:val="26"/>
            <w:szCs w:val="26"/>
          </w:rPr>
          <w:delText>, y</w:delText>
        </w:r>
      </w:del>
      <w:ins w:id="538" w:author="PC" w:date="2025-06-18T19:38:00Z">
        <w:r w:rsidR="003E0E73">
          <w:rPr>
            <w:rFonts w:ascii="Crimson Text" w:hAnsi="Crimson Text"/>
            <w:color w:val="000000" w:themeColor="text1"/>
            <w:sz w:val="26"/>
            <w:szCs w:val="26"/>
          </w:rPr>
          <w:t xml:space="preserve">Tal vez fue el chasquido de una nueva rama al romperse o el propio </w:t>
        </w:r>
      </w:ins>
      <w:ins w:id="539" w:author="PC" w:date="2025-06-18T19:39:00Z">
        <w:r w:rsidR="003E0E73">
          <w:rPr>
            <w:rFonts w:ascii="Crimson Text" w:hAnsi="Crimson Text"/>
            <w:color w:val="000000" w:themeColor="text1"/>
            <w:sz w:val="26"/>
            <w:szCs w:val="26"/>
          </w:rPr>
          <w:t>ajetreo</w:t>
        </w:r>
      </w:ins>
      <w:ins w:id="540" w:author="PC" w:date="2025-06-18T19:38:00Z">
        <w:r w:rsidR="003E0E73">
          <w:rPr>
            <w:rFonts w:ascii="Crimson Text" w:hAnsi="Crimson Text"/>
            <w:color w:val="000000" w:themeColor="text1"/>
            <w:sz w:val="26"/>
            <w:szCs w:val="26"/>
          </w:rPr>
          <w:t xml:space="preserve"> de las hojas, pero, como movida por un resorte, Elena volvi</w:t>
        </w:r>
      </w:ins>
      <w:ins w:id="541" w:author="PC" w:date="2025-06-18T19:39:00Z">
        <w:r w:rsidR="003E0E73">
          <w:rPr>
            <w:rFonts w:ascii="Crimson Text" w:hAnsi="Crimson Text"/>
            <w:color w:val="000000" w:themeColor="text1"/>
            <w:sz w:val="26"/>
            <w:szCs w:val="26"/>
          </w:rPr>
          <w:t>ó en sí y</w:t>
        </w:r>
      </w:ins>
      <w:r w:rsidR="00A6324D" w:rsidRPr="008D03A6">
        <w:rPr>
          <w:rFonts w:ascii="Crimson Text" w:hAnsi="Crimson Text"/>
          <w:color w:val="000000" w:themeColor="text1"/>
          <w:sz w:val="26"/>
          <w:szCs w:val="26"/>
        </w:rPr>
        <w:t xml:space="preserve"> se</w:t>
      </w:r>
      <w:r w:rsidR="009D6D35" w:rsidRPr="008D03A6">
        <w:rPr>
          <w:rFonts w:ascii="Crimson Text" w:hAnsi="Crimson Text"/>
          <w:color w:val="000000" w:themeColor="text1"/>
          <w:sz w:val="26"/>
          <w:szCs w:val="26"/>
        </w:rPr>
        <w:t xml:space="preserve"> lanzó a la carrera por el sendero</w:t>
      </w:r>
      <w:r w:rsidR="00A6324D" w:rsidRPr="008D03A6">
        <w:rPr>
          <w:rFonts w:ascii="Crimson Text" w:hAnsi="Crimson Text"/>
          <w:color w:val="000000" w:themeColor="text1"/>
          <w:sz w:val="26"/>
          <w:szCs w:val="26"/>
        </w:rPr>
        <w:t>.</w:t>
      </w:r>
    </w:p>
    <w:p w:rsidR="00A6324D" w:rsidRPr="008D03A6" w:rsidRDefault="00A6324D" w:rsidP="00BF243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principio, </w:t>
      </w:r>
      <w:del w:id="542" w:author="PC" w:date="2025-06-18T19:39:00Z">
        <w:r w:rsidRPr="008D03A6" w:rsidDel="003E0E73">
          <w:rPr>
            <w:rFonts w:ascii="Crimson Text" w:hAnsi="Crimson Text"/>
            <w:color w:val="000000" w:themeColor="text1"/>
            <w:sz w:val="26"/>
            <w:szCs w:val="26"/>
          </w:rPr>
          <w:delText xml:space="preserve">sintió </w:delText>
        </w:r>
      </w:del>
      <w:ins w:id="543" w:author="PC" w:date="2025-06-18T19:39:00Z">
        <w:r w:rsidR="003E0E73">
          <w:rPr>
            <w:rFonts w:ascii="Crimson Text" w:hAnsi="Crimson Text"/>
            <w:color w:val="000000" w:themeColor="text1"/>
            <w:sz w:val="26"/>
            <w:szCs w:val="26"/>
          </w:rPr>
          <w:t>escuchó</w:t>
        </w:r>
        <w:r w:rsidR="003E0E7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un movimiento </w:t>
      </w:r>
      <w:r w:rsidR="00785DD3" w:rsidRPr="008D03A6">
        <w:rPr>
          <w:rFonts w:ascii="Crimson Text" w:hAnsi="Crimson Text"/>
          <w:color w:val="000000" w:themeColor="text1"/>
          <w:sz w:val="26"/>
          <w:szCs w:val="26"/>
        </w:rPr>
        <w:t>brusco</w:t>
      </w:r>
      <w:r w:rsidR="00163B4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como si algo hubiera reaccionado ante su huida, </w:t>
      </w:r>
      <w:r w:rsidR="00CA6444" w:rsidRPr="008D03A6">
        <w:rPr>
          <w:rFonts w:ascii="Crimson Text" w:hAnsi="Crimson Text"/>
          <w:color w:val="000000" w:themeColor="text1"/>
          <w:sz w:val="26"/>
          <w:szCs w:val="26"/>
        </w:rPr>
        <w:t>pero no fue más que eso</w:t>
      </w:r>
      <w:r w:rsidR="00E008BB" w:rsidRPr="008D03A6">
        <w:rPr>
          <w:rFonts w:ascii="Crimson Text" w:hAnsi="Crimson Text"/>
          <w:color w:val="000000" w:themeColor="text1"/>
          <w:sz w:val="26"/>
          <w:szCs w:val="26"/>
        </w:rPr>
        <w:t xml:space="preserve">. </w:t>
      </w:r>
      <w:r w:rsidR="009D6D35" w:rsidRPr="008D03A6">
        <w:rPr>
          <w:rFonts w:ascii="Crimson Text" w:hAnsi="Crimson Text"/>
          <w:color w:val="000000" w:themeColor="text1"/>
          <w:sz w:val="26"/>
          <w:szCs w:val="26"/>
        </w:rPr>
        <w:t>Tras</w:t>
      </w:r>
      <w:r w:rsidR="00E008BB" w:rsidRPr="008D03A6">
        <w:rPr>
          <w:rFonts w:ascii="Crimson Text" w:hAnsi="Crimson Text"/>
          <w:color w:val="000000" w:themeColor="text1"/>
          <w:sz w:val="26"/>
          <w:szCs w:val="26"/>
        </w:rPr>
        <w:t xml:space="preserve"> </w:t>
      </w:r>
      <w:r w:rsidR="009D6D35" w:rsidRPr="008D03A6">
        <w:rPr>
          <w:rFonts w:ascii="Crimson Text" w:hAnsi="Crimson Text"/>
          <w:color w:val="000000" w:themeColor="text1"/>
          <w:sz w:val="26"/>
          <w:szCs w:val="26"/>
        </w:rPr>
        <w:t>un instante</w:t>
      </w:r>
      <w:r w:rsidR="00E008BB" w:rsidRPr="008D03A6">
        <w:rPr>
          <w:rFonts w:ascii="Crimson Text" w:hAnsi="Crimson Text"/>
          <w:color w:val="000000" w:themeColor="text1"/>
          <w:sz w:val="26"/>
          <w:szCs w:val="26"/>
        </w:rPr>
        <w:t xml:space="preserve">, advirtió que </w:t>
      </w:r>
      <w:r w:rsidR="00785DD3" w:rsidRPr="008D03A6">
        <w:rPr>
          <w:rFonts w:ascii="Crimson Text" w:hAnsi="Crimson Text"/>
          <w:color w:val="000000" w:themeColor="text1"/>
          <w:sz w:val="26"/>
          <w:szCs w:val="26"/>
        </w:rPr>
        <w:t>el ruido de</w:t>
      </w:r>
      <w:r w:rsidR="00E008BB" w:rsidRPr="008D03A6">
        <w:rPr>
          <w:rFonts w:ascii="Crimson Text" w:hAnsi="Crimson Text"/>
          <w:color w:val="000000" w:themeColor="text1"/>
          <w:sz w:val="26"/>
          <w:szCs w:val="26"/>
        </w:rPr>
        <w:t xml:space="preserve"> sus pisadas y </w:t>
      </w:r>
      <w:r w:rsidR="00E2741F" w:rsidRPr="008D03A6">
        <w:rPr>
          <w:rFonts w:ascii="Crimson Text" w:hAnsi="Crimson Text"/>
          <w:color w:val="000000" w:themeColor="text1"/>
          <w:sz w:val="26"/>
          <w:szCs w:val="26"/>
        </w:rPr>
        <w:t xml:space="preserve">la </w:t>
      </w:r>
      <w:r w:rsidR="00E008BB" w:rsidRPr="008D03A6">
        <w:rPr>
          <w:rFonts w:ascii="Crimson Text" w:hAnsi="Crimson Text"/>
          <w:color w:val="000000" w:themeColor="text1"/>
          <w:sz w:val="26"/>
          <w:szCs w:val="26"/>
        </w:rPr>
        <w:t>respiración a</w:t>
      </w:r>
      <w:r w:rsidR="00DC1281" w:rsidRPr="008D03A6">
        <w:rPr>
          <w:rFonts w:ascii="Crimson Text" w:hAnsi="Crimson Text"/>
          <w:color w:val="000000" w:themeColor="text1"/>
          <w:sz w:val="26"/>
          <w:szCs w:val="26"/>
        </w:rPr>
        <w:t>gita</w:t>
      </w:r>
      <w:r w:rsidR="00E008BB" w:rsidRPr="008D03A6">
        <w:rPr>
          <w:rFonts w:ascii="Crimson Text" w:hAnsi="Crimson Text"/>
          <w:color w:val="000000" w:themeColor="text1"/>
          <w:sz w:val="26"/>
          <w:szCs w:val="26"/>
        </w:rPr>
        <w:t>da</w:t>
      </w:r>
      <w:r w:rsidR="00785DD3" w:rsidRPr="008D03A6">
        <w:rPr>
          <w:rFonts w:ascii="Crimson Text" w:hAnsi="Crimson Text"/>
          <w:color w:val="000000" w:themeColor="text1"/>
          <w:sz w:val="26"/>
          <w:szCs w:val="26"/>
        </w:rPr>
        <w:t xml:space="preserve"> era lo único que prevalecía</w:t>
      </w:r>
      <w:r w:rsidR="00E008BB" w:rsidRPr="008D03A6">
        <w:rPr>
          <w:rFonts w:ascii="Crimson Text" w:hAnsi="Crimson Text"/>
          <w:color w:val="000000" w:themeColor="text1"/>
          <w:sz w:val="26"/>
          <w:szCs w:val="26"/>
        </w:rPr>
        <w:t xml:space="preserve">. Aminoró la marcha y dio un vistazo hacia atrás para </w:t>
      </w:r>
      <w:r w:rsidR="00785DD3" w:rsidRPr="008D03A6">
        <w:rPr>
          <w:rFonts w:ascii="Crimson Text" w:hAnsi="Crimson Text"/>
          <w:color w:val="000000" w:themeColor="text1"/>
          <w:sz w:val="26"/>
          <w:szCs w:val="26"/>
        </w:rPr>
        <w:t>inspeccionar</w:t>
      </w:r>
      <w:r w:rsidR="00E008BB" w:rsidRPr="008D03A6">
        <w:rPr>
          <w:rFonts w:ascii="Crimson Text" w:hAnsi="Crimson Text"/>
          <w:color w:val="000000" w:themeColor="text1"/>
          <w:sz w:val="26"/>
          <w:szCs w:val="26"/>
        </w:rPr>
        <w:t xml:space="preserve"> el </w:t>
      </w:r>
      <w:del w:id="544" w:author="PC" w:date="2025-06-18T19:41:00Z">
        <w:r w:rsidR="00E008BB" w:rsidRPr="008D03A6" w:rsidDel="003E0E73">
          <w:rPr>
            <w:rFonts w:ascii="Crimson Text" w:hAnsi="Crimson Text"/>
            <w:color w:val="000000" w:themeColor="text1"/>
            <w:sz w:val="26"/>
            <w:szCs w:val="26"/>
          </w:rPr>
          <w:delText>panorama</w:delText>
        </w:r>
      </w:del>
      <w:ins w:id="545" w:author="PC" w:date="2025-06-18T19:41:00Z">
        <w:r w:rsidR="003E0E73">
          <w:rPr>
            <w:rFonts w:ascii="Crimson Text" w:hAnsi="Crimson Text"/>
            <w:color w:val="000000" w:themeColor="text1"/>
            <w:sz w:val="26"/>
            <w:szCs w:val="26"/>
          </w:rPr>
          <w:t>entorno</w:t>
        </w:r>
      </w:ins>
      <w:r w:rsidR="00E008BB" w:rsidRPr="008D03A6">
        <w:rPr>
          <w:rFonts w:ascii="Crimson Text" w:hAnsi="Crimson Text"/>
          <w:color w:val="000000" w:themeColor="text1"/>
          <w:sz w:val="26"/>
          <w:szCs w:val="26"/>
        </w:rPr>
        <w:t xml:space="preserve">. </w:t>
      </w:r>
      <w:r w:rsidR="00785DD3" w:rsidRPr="008D03A6">
        <w:rPr>
          <w:rFonts w:ascii="Crimson Text" w:hAnsi="Crimson Text"/>
          <w:color w:val="000000" w:themeColor="text1"/>
          <w:sz w:val="26"/>
          <w:szCs w:val="26"/>
        </w:rPr>
        <w:t>No había</w:t>
      </w:r>
      <w:r w:rsidR="00E008BB" w:rsidRPr="008D03A6">
        <w:rPr>
          <w:rFonts w:ascii="Crimson Text" w:hAnsi="Crimson Text"/>
          <w:color w:val="000000" w:themeColor="text1"/>
          <w:sz w:val="26"/>
          <w:szCs w:val="26"/>
        </w:rPr>
        <w:t xml:space="preserve"> amenaza alguna</w:t>
      </w:r>
      <w:del w:id="546" w:author="PC" w:date="2025-06-18T19:41:00Z">
        <w:r w:rsidR="00E008BB" w:rsidRPr="008D03A6" w:rsidDel="003E0E73">
          <w:rPr>
            <w:rFonts w:ascii="Crimson Text" w:hAnsi="Crimson Text"/>
            <w:color w:val="000000" w:themeColor="text1"/>
            <w:sz w:val="26"/>
            <w:szCs w:val="26"/>
          </w:rPr>
          <w:delText xml:space="preserve">, </w:delText>
        </w:r>
        <w:r w:rsidR="00785DD3" w:rsidRPr="008D03A6" w:rsidDel="003E0E73">
          <w:rPr>
            <w:rFonts w:ascii="Crimson Text" w:hAnsi="Crimson Text"/>
            <w:color w:val="000000" w:themeColor="text1"/>
            <w:sz w:val="26"/>
            <w:szCs w:val="26"/>
          </w:rPr>
          <w:delText xml:space="preserve">por lo que </w:delText>
        </w:r>
        <w:r w:rsidR="00E008BB" w:rsidRPr="008D03A6" w:rsidDel="003E0E73">
          <w:rPr>
            <w:rFonts w:ascii="Crimson Text" w:hAnsi="Crimson Text"/>
            <w:color w:val="000000" w:themeColor="text1"/>
            <w:sz w:val="26"/>
            <w:szCs w:val="26"/>
          </w:rPr>
          <w:delText>trató</w:delText>
        </w:r>
      </w:del>
      <w:ins w:id="547" w:author="PC" w:date="2025-06-18T19:41:00Z">
        <w:r w:rsidR="003E0E73">
          <w:rPr>
            <w:rFonts w:ascii="Crimson Text" w:hAnsi="Crimson Text"/>
            <w:color w:val="000000" w:themeColor="text1"/>
            <w:sz w:val="26"/>
            <w:szCs w:val="26"/>
          </w:rPr>
          <w:t>. Trató</w:t>
        </w:r>
      </w:ins>
      <w:r w:rsidR="00E008BB" w:rsidRPr="008D03A6">
        <w:rPr>
          <w:rFonts w:ascii="Crimson Text" w:hAnsi="Crimson Text"/>
          <w:color w:val="000000" w:themeColor="text1"/>
          <w:sz w:val="26"/>
          <w:szCs w:val="26"/>
        </w:rPr>
        <w:t xml:space="preserve"> de relajarse, </w:t>
      </w:r>
      <w:r w:rsidR="00CD0F77" w:rsidRPr="008D03A6">
        <w:rPr>
          <w:rFonts w:ascii="Crimson Text" w:hAnsi="Crimson Text"/>
          <w:color w:val="000000" w:themeColor="text1"/>
          <w:sz w:val="26"/>
          <w:szCs w:val="26"/>
        </w:rPr>
        <w:t>aunque</w:t>
      </w:r>
      <w:r w:rsidR="00785DD3" w:rsidRPr="008D03A6">
        <w:rPr>
          <w:rFonts w:ascii="Crimson Text" w:hAnsi="Crimson Text"/>
          <w:color w:val="000000" w:themeColor="text1"/>
          <w:sz w:val="26"/>
          <w:szCs w:val="26"/>
        </w:rPr>
        <w:t xml:space="preserve"> no tanto, aquello había sido una advertencia</w:t>
      </w:r>
      <w:r w:rsidR="00E008BB" w:rsidRPr="008D03A6">
        <w:rPr>
          <w:rFonts w:ascii="Crimson Text" w:hAnsi="Crimson Text"/>
          <w:color w:val="000000" w:themeColor="text1"/>
          <w:sz w:val="26"/>
          <w:szCs w:val="26"/>
        </w:rPr>
        <w:t>.</w:t>
      </w:r>
    </w:p>
    <w:p w:rsidR="002D2C56" w:rsidRPr="008D03A6" w:rsidRDefault="002D2C56" w:rsidP="00BF243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Al </w:t>
      </w:r>
      <w:r w:rsidR="002C5D6A" w:rsidRPr="008D03A6">
        <w:rPr>
          <w:rFonts w:ascii="Crimson Text" w:hAnsi="Crimson Text"/>
          <w:color w:val="000000" w:themeColor="text1"/>
          <w:sz w:val="26"/>
          <w:szCs w:val="26"/>
        </w:rPr>
        <w:t>volver</w:t>
      </w:r>
      <w:r w:rsidR="00DC1281"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la vista al frente</w:t>
      </w:r>
      <w:r w:rsidR="00CA6444"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se topó con dos hombres montados a caballo. La aparición había sido extraña y repentina, </w:t>
      </w:r>
      <w:r w:rsidR="00DC1281" w:rsidRPr="008D03A6">
        <w:rPr>
          <w:rFonts w:ascii="Crimson Text" w:hAnsi="Crimson Text"/>
          <w:color w:val="000000" w:themeColor="text1"/>
          <w:sz w:val="26"/>
          <w:szCs w:val="26"/>
        </w:rPr>
        <w:t xml:space="preserve">ya que </w:t>
      </w:r>
      <w:r w:rsidR="00CA6444" w:rsidRPr="008D03A6">
        <w:rPr>
          <w:rFonts w:ascii="Crimson Text" w:hAnsi="Crimson Text"/>
          <w:color w:val="000000" w:themeColor="text1"/>
          <w:sz w:val="26"/>
          <w:szCs w:val="26"/>
        </w:rPr>
        <w:t xml:space="preserve">no había advertido </w:t>
      </w:r>
      <w:r w:rsidR="002C5D6A" w:rsidRPr="008D03A6">
        <w:rPr>
          <w:rFonts w:ascii="Crimson Text" w:hAnsi="Crimson Text"/>
          <w:color w:val="000000" w:themeColor="text1"/>
          <w:sz w:val="26"/>
          <w:szCs w:val="26"/>
        </w:rPr>
        <w:t>esa</w:t>
      </w:r>
      <w:r w:rsidR="005665CC" w:rsidRPr="008D03A6">
        <w:rPr>
          <w:rFonts w:ascii="Crimson Text" w:hAnsi="Crimson Text"/>
          <w:color w:val="000000" w:themeColor="text1"/>
          <w:sz w:val="26"/>
          <w:szCs w:val="26"/>
        </w:rPr>
        <w:t xml:space="preserve"> presencia</w:t>
      </w:r>
      <w:r w:rsidRPr="008D03A6">
        <w:rPr>
          <w:rFonts w:ascii="Crimson Text" w:hAnsi="Crimson Text"/>
          <w:color w:val="000000" w:themeColor="text1"/>
          <w:sz w:val="26"/>
          <w:szCs w:val="26"/>
        </w:rPr>
        <w:t xml:space="preserve"> </w:t>
      </w:r>
      <w:r w:rsidR="00CA6444" w:rsidRPr="008D03A6">
        <w:rPr>
          <w:rFonts w:ascii="Crimson Text" w:hAnsi="Crimson Text"/>
          <w:color w:val="000000" w:themeColor="text1"/>
          <w:sz w:val="26"/>
          <w:szCs w:val="26"/>
        </w:rPr>
        <w:t>hasta no estar</w:t>
      </w:r>
      <w:r w:rsidR="0078022B" w:rsidRPr="008D03A6">
        <w:rPr>
          <w:rFonts w:ascii="Crimson Text" w:hAnsi="Crimson Text"/>
          <w:color w:val="000000" w:themeColor="text1"/>
          <w:sz w:val="26"/>
          <w:szCs w:val="26"/>
        </w:rPr>
        <w:t xml:space="preserve"> </w:t>
      </w:r>
      <w:del w:id="548" w:author="PC" w:date="2025-06-18T19:43:00Z">
        <w:r w:rsidR="002C5D6A" w:rsidRPr="008D03A6" w:rsidDel="003E0E73">
          <w:rPr>
            <w:rFonts w:ascii="Crimson Text" w:hAnsi="Crimson Text"/>
            <w:color w:val="000000" w:themeColor="text1"/>
            <w:sz w:val="26"/>
            <w:szCs w:val="26"/>
          </w:rPr>
          <w:delText>tan</w:delText>
        </w:r>
        <w:r w:rsidR="00DC1281" w:rsidRPr="008D03A6" w:rsidDel="003E0E73">
          <w:rPr>
            <w:rFonts w:ascii="Crimson Text" w:hAnsi="Crimson Text"/>
            <w:color w:val="000000" w:themeColor="text1"/>
            <w:sz w:val="26"/>
            <w:szCs w:val="26"/>
          </w:rPr>
          <w:delText xml:space="preserve"> cerca</w:delText>
        </w:r>
      </w:del>
      <w:ins w:id="549" w:author="PC" w:date="2025-06-18T19:43:00Z">
        <w:r w:rsidR="003E0E73">
          <w:rPr>
            <w:rFonts w:ascii="Crimson Text" w:hAnsi="Crimson Text"/>
            <w:color w:val="000000" w:themeColor="text1"/>
            <w:sz w:val="26"/>
            <w:szCs w:val="26"/>
          </w:rPr>
          <w:t>casi sobre ellos</w:t>
        </w:r>
      </w:ins>
      <w:r w:rsidRPr="008D03A6">
        <w:rPr>
          <w:rFonts w:ascii="Crimson Text" w:hAnsi="Crimson Text"/>
          <w:color w:val="000000" w:themeColor="text1"/>
          <w:sz w:val="26"/>
          <w:szCs w:val="26"/>
        </w:rPr>
        <w:t xml:space="preserve">. Al </w:t>
      </w:r>
      <w:r w:rsidR="00DC1281" w:rsidRPr="008D03A6">
        <w:rPr>
          <w:rFonts w:ascii="Crimson Text" w:hAnsi="Crimson Text"/>
          <w:color w:val="000000" w:themeColor="text1"/>
          <w:sz w:val="26"/>
          <w:szCs w:val="26"/>
        </w:rPr>
        <w:t>prestar mayor atención</w:t>
      </w:r>
      <w:r w:rsidRPr="008D03A6">
        <w:rPr>
          <w:rFonts w:ascii="Crimson Text" w:hAnsi="Crimson Text"/>
          <w:color w:val="000000" w:themeColor="text1"/>
          <w:sz w:val="26"/>
          <w:szCs w:val="26"/>
        </w:rPr>
        <w:t xml:space="preserve"> pudo identificarlos, se trataba</w:t>
      </w:r>
      <w:r w:rsidR="005665CC" w:rsidRPr="008D03A6">
        <w:rPr>
          <w:rFonts w:ascii="Crimson Text" w:hAnsi="Crimson Text"/>
          <w:color w:val="000000" w:themeColor="text1"/>
          <w:sz w:val="26"/>
          <w:szCs w:val="26"/>
        </w:rPr>
        <w:t>n</w:t>
      </w:r>
      <w:r w:rsidRPr="008D03A6">
        <w:rPr>
          <w:rFonts w:ascii="Crimson Text" w:hAnsi="Crimson Text"/>
          <w:color w:val="000000" w:themeColor="text1"/>
          <w:sz w:val="26"/>
          <w:szCs w:val="26"/>
        </w:rPr>
        <w:t xml:space="preserve"> de los campesinos que la habían atacado </w:t>
      </w:r>
      <w:r w:rsidR="00DC1281" w:rsidRPr="008D03A6">
        <w:rPr>
          <w:rFonts w:ascii="Crimson Text" w:hAnsi="Crimson Text"/>
          <w:color w:val="000000" w:themeColor="text1"/>
          <w:sz w:val="26"/>
          <w:szCs w:val="26"/>
        </w:rPr>
        <w:t xml:space="preserve">durante </w:t>
      </w:r>
      <w:r w:rsidRPr="008D03A6">
        <w:rPr>
          <w:rFonts w:ascii="Crimson Text" w:hAnsi="Crimson Text"/>
          <w:color w:val="000000" w:themeColor="text1"/>
          <w:sz w:val="26"/>
          <w:szCs w:val="26"/>
        </w:rPr>
        <w:t>la noche de la ceremonia.</w:t>
      </w:r>
    </w:p>
    <w:p w:rsidR="005B237A" w:rsidRPr="008D03A6" w:rsidRDefault="00DC1281" w:rsidP="00BF243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Retrocedió</w:t>
      </w:r>
      <w:ins w:id="550" w:author="PC" w:date="2025-06-18T19:43:00Z">
        <w:r w:rsidR="003D04F8">
          <w:rPr>
            <w:rFonts w:ascii="Crimson Text" w:hAnsi="Crimson Text"/>
            <w:color w:val="000000" w:themeColor="text1"/>
            <w:sz w:val="26"/>
            <w:szCs w:val="26"/>
          </w:rPr>
          <w:t>,</w:t>
        </w:r>
      </w:ins>
      <w:del w:id="551" w:author="PC" w:date="2025-06-18T19:43:00Z">
        <w:r w:rsidRPr="008D03A6" w:rsidDel="003D04F8">
          <w:rPr>
            <w:rFonts w:ascii="Crimson Text" w:hAnsi="Crimson Text"/>
            <w:color w:val="000000" w:themeColor="text1"/>
            <w:sz w:val="26"/>
            <w:szCs w:val="26"/>
          </w:rPr>
          <w:delText xml:space="preserve"> y</w:delText>
        </w:r>
      </w:del>
      <w:r w:rsidRPr="008D03A6">
        <w:rPr>
          <w:rFonts w:ascii="Crimson Text" w:hAnsi="Crimson Text"/>
          <w:color w:val="000000" w:themeColor="text1"/>
          <w:sz w:val="26"/>
          <w:szCs w:val="26"/>
        </w:rPr>
        <w:t xml:space="preserve"> desempuño la daga</w:t>
      </w:r>
      <w:del w:id="552" w:author="PC" w:date="2025-06-18T19:43:00Z">
        <w:r w:rsidR="00FB299A" w:rsidRPr="008D03A6" w:rsidDel="003D04F8">
          <w:rPr>
            <w:rFonts w:ascii="Crimson Text" w:hAnsi="Crimson Text"/>
            <w:color w:val="000000" w:themeColor="text1"/>
            <w:sz w:val="26"/>
            <w:szCs w:val="26"/>
          </w:rPr>
          <w:delText>,</w:delText>
        </w:r>
      </w:del>
      <w:r w:rsidR="00FB299A" w:rsidRPr="008D03A6">
        <w:rPr>
          <w:rFonts w:ascii="Crimson Text" w:hAnsi="Crimson Text"/>
          <w:color w:val="000000" w:themeColor="text1"/>
          <w:sz w:val="26"/>
          <w:szCs w:val="26"/>
        </w:rPr>
        <w:t xml:space="preserve"> y se </w:t>
      </w:r>
      <w:r w:rsidR="00484712" w:rsidRPr="008D03A6">
        <w:rPr>
          <w:rFonts w:ascii="Crimson Text" w:hAnsi="Crimson Text"/>
          <w:color w:val="000000" w:themeColor="text1"/>
          <w:sz w:val="26"/>
          <w:szCs w:val="26"/>
        </w:rPr>
        <w:t>puso</w:t>
      </w:r>
      <w:r w:rsidR="00FB299A"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en guardia</w:t>
      </w:r>
      <w:r w:rsidR="00CA6444" w:rsidRPr="008D03A6">
        <w:rPr>
          <w:rFonts w:ascii="Crimson Text" w:hAnsi="Crimson Text"/>
          <w:color w:val="000000" w:themeColor="text1"/>
          <w:sz w:val="26"/>
          <w:szCs w:val="26"/>
        </w:rPr>
        <w:t>. E</w:t>
      </w:r>
      <w:r w:rsidR="005B237A" w:rsidRPr="008D03A6">
        <w:rPr>
          <w:rFonts w:ascii="Crimson Text" w:hAnsi="Crimson Text"/>
          <w:color w:val="000000" w:themeColor="text1"/>
          <w:sz w:val="26"/>
          <w:szCs w:val="26"/>
        </w:rPr>
        <w:t xml:space="preserve">l miedo y </w:t>
      </w:r>
      <w:r w:rsidR="0027383D" w:rsidRPr="008D03A6">
        <w:rPr>
          <w:rFonts w:ascii="Crimson Text" w:hAnsi="Crimson Text"/>
          <w:color w:val="000000" w:themeColor="text1"/>
          <w:sz w:val="26"/>
          <w:szCs w:val="26"/>
        </w:rPr>
        <w:t xml:space="preserve">el desasosiego la </w:t>
      </w:r>
      <w:r w:rsidR="00305834" w:rsidRPr="008D03A6">
        <w:rPr>
          <w:rFonts w:ascii="Crimson Text" w:hAnsi="Crimson Text"/>
          <w:color w:val="000000" w:themeColor="text1"/>
          <w:sz w:val="26"/>
          <w:szCs w:val="26"/>
        </w:rPr>
        <w:t>abordaron</w:t>
      </w:r>
      <w:r w:rsidR="002C5D6A" w:rsidRPr="008D03A6">
        <w:rPr>
          <w:rFonts w:ascii="Crimson Text" w:hAnsi="Crimson Text"/>
          <w:color w:val="000000" w:themeColor="text1"/>
          <w:sz w:val="26"/>
          <w:szCs w:val="26"/>
        </w:rPr>
        <w:t xml:space="preserve"> en un segundo</w:t>
      </w:r>
      <w:r w:rsidR="0027383D" w:rsidRPr="008D03A6">
        <w:rPr>
          <w:rFonts w:ascii="Crimson Text" w:hAnsi="Crimson Text"/>
          <w:color w:val="000000" w:themeColor="text1"/>
          <w:sz w:val="26"/>
          <w:szCs w:val="26"/>
        </w:rPr>
        <w:t>.</w:t>
      </w:r>
      <w:r w:rsidR="005B237A" w:rsidRPr="008D03A6">
        <w:rPr>
          <w:rFonts w:ascii="Crimson Text" w:hAnsi="Crimson Text"/>
          <w:color w:val="000000" w:themeColor="text1"/>
          <w:sz w:val="26"/>
          <w:szCs w:val="26"/>
        </w:rPr>
        <w:t xml:space="preserve"> </w:t>
      </w:r>
      <w:r w:rsidR="0027383D" w:rsidRPr="008D03A6">
        <w:rPr>
          <w:rFonts w:ascii="Crimson Text" w:hAnsi="Crimson Text"/>
          <w:color w:val="000000" w:themeColor="text1"/>
          <w:sz w:val="26"/>
          <w:szCs w:val="26"/>
        </w:rPr>
        <w:t>Hubiera esperado encontrase cual</w:t>
      </w:r>
      <w:r w:rsidR="00FB299A" w:rsidRPr="008D03A6">
        <w:rPr>
          <w:rFonts w:ascii="Crimson Text" w:hAnsi="Crimson Text"/>
          <w:color w:val="000000" w:themeColor="text1"/>
          <w:sz w:val="26"/>
          <w:szCs w:val="26"/>
        </w:rPr>
        <w:t xml:space="preserve">quier </w:t>
      </w:r>
      <w:r w:rsidR="00FB299A" w:rsidRPr="008D03A6">
        <w:rPr>
          <w:rFonts w:ascii="Crimson Text" w:hAnsi="Crimson Text"/>
          <w:color w:val="000000" w:themeColor="text1"/>
          <w:sz w:val="26"/>
          <w:szCs w:val="26"/>
        </w:rPr>
        <w:lastRenderedPageBreak/>
        <w:t>cosa ahí dentro, menos ese</w:t>
      </w:r>
      <w:r w:rsidR="0027383D" w:rsidRPr="008D03A6">
        <w:rPr>
          <w:rFonts w:ascii="Crimson Text" w:hAnsi="Crimson Text"/>
          <w:color w:val="000000" w:themeColor="text1"/>
          <w:sz w:val="26"/>
          <w:szCs w:val="26"/>
        </w:rPr>
        <w:t xml:space="preserve"> par de </w:t>
      </w:r>
      <w:del w:id="553" w:author="PC" w:date="2025-06-18T19:44:00Z">
        <w:r w:rsidR="0027383D" w:rsidRPr="008D03A6" w:rsidDel="003D04F8">
          <w:rPr>
            <w:rFonts w:ascii="Crimson Text" w:hAnsi="Crimson Text"/>
            <w:color w:val="000000" w:themeColor="text1"/>
            <w:sz w:val="26"/>
            <w:szCs w:val="26"/>
          </w:rPr>
          <w:delText>ladronzuelos</w:delText>
        </w:r>
      </w:del>
      <w:commentRangeStart w:id="554"/>
      <w:ins w:id="555" w:author="PC" w:date="2025-06-18T19:44:00Z">
        <w:r w:rsidR="003D04F8">
          <w:rPr>
            <w:rFonts w:ascii="Crimson Text" w:hAnsi="Crimson Text"/>
            <w:color w:val="000000" w:themeColor="text1"/>
            <w:sz w:val="26"/>
            <w:szCs w:val="26"/>
          </w:rPr>
          <w:t>malnacidos</w:t>
        </w:r>
        <w:commentRangeEnd w:id="554"/>
        <w:r w:rsidR="003D04F8">
          <w:rPr>
            <w:rStyle w:val="Refdecomentario"/>
          </w:rPr>
          <w:commentReference w:id="554"/>
        </w:r>
      </w:ins>
      <w:r w:rsidR="0027383D" w:rsidRPr="008D03A6">
        <w:rPr>
          <w:rFonts w:ascii="Crimson Text" w:hAnsi="Crimson Text"/>
          <w:color w:val="000000" w:themeColor="text1"/>
          <w:sz w:val="26"/>
          <w:szCs w:val="26"/>
        </w:rPr>
        <w:t xml:space="preserve">. Con recelo, levantó su mirada y </w:t>
      </w:r>
      <w:ins w:id="556" w:author="PC" w:date="2025-06-18T19:45:00Z">
        <w:r w:rsidR="003D04F8">
          <w:rPr>
            <w:rFonts w:ascii="Crimson Text" w:hAnsi="Crimson Text"/>
            <w:color w:val="000000" w:themeColor="text1"/>
            <w:sz w:val="26"/>
            <w:szCs w:val="26"/>
          </w:rPr>
          <w:t xml:space="preserve">la </w:t>
        </w:r>
      </w:ins>
      <w:r w:rsidR="00484712" w:rsidRPr="008D03A6">
        <w:rPr>
          <w:rFonts w:ascii="Crimson Text" w:hAnsi="Crimson Text"/>
          <w:color w:val="000000" w:themeColor="text1"/>
          <w:sz w:val="26"/>
          <w:szCs w:val="26"/>
        </w:rPr>
        <w:t>enfocó en</w:t>
      </w:r>
      <w:r w:rsidR="0027383D" w:rsidRPr="008D03A6">
        <w:rPr>
          <w:rFonts w:ascii="Crimson Text" w:hAnsi="Crimson Text"/>
          <w:color w:val="000000" w:themeColor="text1"/>
          <w:sz w:val="26"/>
          <w:szCs w:val="26"/>
        </w:rPr>
        <w:t xml:space="preserve"> uno de los hombres, </w:t>
      </w:r>
      <w:del w:id="557" w:author="PC" w:date="2025-06-18T19:45:00Z">
        <w:r w:rsidRPr="008D03A6" w:rsidDel="003D04F8">
          <w:rPr>
            <w:rFonts w:ascii="Crimson Text" w:hAnsi="Crimson Text"/>
            <w:color w:val="000000" w:themeColor="text1"/>
            <w:sz w:val="26"/>
            <w:szCs w:val="26"/>
          </w:rPr>
          <w:delText xml:space="preserve">justo </w:delText>
        </w:r>
      </w:del>
      <w:ins w:id="558" w:author="PC" w:date="2025-06-18T19:45:00Z">
        <w:r w:rsidR="003D04F8">
          <w:rPr>
            <w:rFonts w:ascii="Crimson Text" w:hAnsi="Crimson Text"/>
            <w:color w:val="000000" w:themeColor="text1"/>
            <w:sz w:val="26"/>
            <w:szCs w:val="26"/>
          </w:rPr>
          <w:t>especialmente</w:t>
        </w:r>
        <w:r w:rsidR="003D04F8" w:rsidRPr="008D03A6">
          <w:rPr>
            <w:rFonts w:ascii="Crimson Text" w:hAnsi="Crimson Text"/>
            <w:color w:val="000000" w:themeColor="text1"/>
            <w:sz w:val="26"/>
            <w:szCs w:val="26"/>
          </w:rPr>
          <w:t xml:space="preserve"> </w:t>
        </w:r>
      </w:ins>
      <w:r w:rsidR="00305834" w:rsidRPr="008D03A6">
        <w:rPr>
          <w:rFonts w:ascii="Crimson Text" w:hAnsi="Crimson Text"/>
          <w:color w:val="000000" w:themeColor="text1"/>
          <w:sz w:val="26"/>
          <w:szCs w:val="26"/>
        </w:rPr>
        <w:t xml:space="preserve">en </w:t>
      </w:r>
      <w:r w:rsidR="0027383D" w:rsidRPr="008D03A6">
        <w:rPr>
          <w:rFonts w:ascii="Crimson Text" w:hAnsi="Crimson Text"/>
          <w:color w:val="000000" w:themeColor="text1"/>
          <w:sz w:val="26"/>
          <w:szCs w:val="26"/>
        </w:rPr>
        <w:t xml:space="preserve">quien </w:t>
      </w:r>
      <w:r w:rsidR="00D5357F" w:rsidRPr="008D03A6">
        <w:rPr>
          <w:rFonts w:ascii="Crimson Text" w:hAnsi="Crimson Text"/>
          <w:color w:val="000000" w:themeColor="text1"/>
          <w:sz w:val="26"/>
          <w:szCs w:val="26"/>
        </w:rPr>
        <w:t>la había hostigado más</w:t>
      </w:r>
      <w:r w:rsidR="0027383D" w:rsidRPr="008D03A6">
        <w:rPr>
          <w:rFonts w:ascii="Crimson Text" w:hAnsi="Crimson Text"/>
          <w:color w:val="000000" w:themeColor="text1"/>
          <w:sz w:val="26"/>
          <w:szCs w:val="26"/>
        </w:rPr>
        <w:t xml:space="preserve"> aquella </w:t>
      </w:r>
      <w:del w:id="559" w:author="PC" w:date="2025-06-18T19:45:00Z">
        <w:r w:rsidR="0027383D" w:rsidRPr="008D03A6" w:rsidDel="003D04F8">
          <w:rPr>
            <w:rFonts w:ascii="Crimson Text" w:hAnsi="Crimson Text"/>
            <w:color w:val="000000" w:themeColor="text1"/>
            <w:sz w:val="26"/>
            <w:szCs w:val="26"/>
          </w:rPr>
          <w:delText>vez</w:delText>
        </w:r>
      </w:del>
      <w:ins w:id="560" w:author="PC" w:date="2025-06-18T19:45:00Z">
        <w:r w:rsidR="003D04F8">
          <w:rPr>
            <w:rFonts w:ascii="Crimson Text" w:hAnsi="Crimson Text"/>
            <w:color w:val="000000" w:themeColor="text1"/>
            <w:sz w:val="26"/>
            <w:szCs w:val="26"/>
          </w:rPr>
          <w:t>noche</w:t>
        </w:r>
      </w:ins>
      <w:r w:rsidR="0027383D" w:rsidRPr="008D03A6">
        <w:rPr>
          <w:rFonts w:ascii="Crimson Text" w:hAnsi="Crimson Text"/>
          <w:color w:val="000000" w:themeColor="text1"/>
          <w:sz w:val="26"/>
          <w:szCs w:val="26"/>
        </w:rPr>
        <w:t xml:space="preserve">. Su expresión </w:t>
      </w:r>
      <w:r w:rsidR="003143C0" w:rsidRPr="008D03A6">
        <w:rPr>
          <w:rFonts w:ascii="Crimson Text" w:hAnsi="Crimson Text"/>
          <w:color w:val="000000" w:themeColor="text1"/>
          <w:sz w:val="26"/>
          <w:szCs w:val="26"/>
        </w:rPr>
        <w:t>volvía a ser la misma</w:t>
      </w:r>
      <w:r w:rsidR="0027383D" w:rsidRPr="008D03A6">
        <w:rPr>
          <w:rFonts w:ascii="Crimson Text" w:hAnsi="Crimson Text"/>
          <w:color w:val="000000" w:themeColor="text1"/>
          <w:sz w:val="26"/>
          <w:szCs w:val="26"/>
        </w:rPr>
        <w:t xml:space="preserve">, </w:t>
      </w:r>
      <w:r w:rsidR="00305834" w:rsidRPr="008D03A6">
        <w:rPr>
          <w:rFonts w:ascii="Crimson Text" w:hAnsi="Crimson Text"/>
          <w:color w:val="000000" w:themeColor="text1"/>
          <w:sz w:val="26"/>
          <w:szCs w:val="26"/>
        </w:rPr>
        <w:t xml:space="preserve">con </w:t>
      </w:r>
      <w:r w:rsidR="0027383D" w:rsidRPr="008D03A6">
        <w:rPr>
          <w:rFonts w:ascii="Crimson Text" w:hAnsi="Crimson Text"/>
          <w:color w:val="000000" w:themeColor="text1"/>
          <w:sz w:val="26"/>
          <w:szCs w:val="26"/>
        </w:rPr>
        <w:t xml:space="preserve">una sonrisa </w:t>
      </w:r>
      <w:r w:rsidR="00484712" w:rsidRPr="008D03A6">
        <w:rPr>
          <w:rFonts w:ascii="Crimson Text" w:hAnsi="Crimson Text"/>
          <w:color w:val="000000" w:themeColor="text1"/>
          <w:sz w:val="26"/>
          <w:szCs w:val="26"/>
        </w:rPr>
        <w:t xml:space="preserve">perversa y </w:t>
      </w:r>
      <w:r w:rsidR="00916839" w:rsidRPr="008D03A6">
        <w:rPr>
          <w:rFonts w:ascii="Crimson Text" w:hAnsi="Crimson Text"/>
          <w:color w:val="000000" w:themeColor="text1"/>
          <w:sz w:val="26"/>
          <w:szCs w:val="26"/>
        </w:rPr>
        <w:t>burlona</w:t>
      </w:r>
      <w:r w:rsidR="00484712" w:rsidRPr="008D03A6">
        <w:rPr>
          <w:rFonts w:ascii="Crimson Text" w:hAnsi="Crimson Text"/>
          <w:color w:val="000000" w:themeColor="text1"/>
          <w:sz w:val="26"/>
          <w:szCs w:val="26"/>
        </w:rPr>
        <w:t xml:space="preserve"> </w:t>
      </w:r>
      <w:r w:rsidR="00305834" w:rsidRPr="008D03A6">
        <w:rPr>
          <w:rFonts w:ascii="Crimson Text" w:hAnsi="Crimson Text"/>
          <w:color w:val="000000" w:themeColor="text1"/>
          <w:sz w:val="26"/>
          <w:szCs w:val="26"/>
        </w:rPr>
        <w:t>grabada en el</w:t>
      </w:r>
      <w:r w:rsidR="003143C0" w:rsidRPr="008D03A6">
        <w:rPr>
          <w:rFonts w:ascii="Crimson Text" w:hAnsi="Crimson Text"/>
          <w:color w:val="000000" w:themeColor="text1"/>
          <w:sz w:val="26"/>
          <w:szCs w:val="26"/>
        </w:rPr>
        <w:t xml:space="preserve"> rostro</w:t>
      </w:r>
      <w:r w:rsidR="0027383D" w:rsidRPr="008D03A6">
        <w:rPr>
          <w:rFonts w:ascii="Crimson Text" w:hAnsi="Crimson Text"/>
          <w:color w:val="000000" w:themeColor="text1"/>
          <w:sz w:val="26"/>
          <w:szCs w:val="26"/>
        </w:rPr>
        <w:t xml:space="preserve">, </w:t>
      </w:r>
      <w:r w:rsidR="00916839" w:rsidRPr="008D03A6">
        <w:rPr>
          <w:rFonts w:ascii="Crimson Text" w:hAnsi="Crimson Text"/>
          <w:color w:val="000000" w:themeColor="text1"/>
          <w:sz w:val="26"/>
          <w:szCs w:val="26"/>
        </w:rPr>
        <w:t>como un</w:t>
      </w:r>
      <w:r w:rsidR="0027383D" w:rsidRPr="008D03A6">
        <w:rPr>
          <w:rFonts w:ascii="Crimson Text" w:hAnsi="Crimson Text"/>
          <w:color w:val="000000" w:themeColor="text1"/>
          <w:sz w:val="26"/>
          <w:szCs w:val="26"/>
        </w:rPr>
        <w:t xml:space="preserve"> </w:t>
      </w:r>
      <w:r w:rsidR="00916839" w:rsidRPr="008D03A6">
        <w:rPr>
          <w:rFonts w:ascii="Crimson Text" w:hAnsi="Crimson Text"/>
          <w:color w:val="000000" w:themeColor="text1"/>
          <w:sz w:val="26"/>
          <w:szCs w:val="26"/>
        </w:rPr>
        <w:t xml:space="preserve">bufón bizarro y grotesco. </w:t>
      </w:r>
      <w:ins w:id="561" w:author="PC" w:date="2025-06-18T20:01:00Z">
        <w:r w:rsidR="002F67FE" w:rsidRPr="002F67FE">
          <w:rPr>
            <w:rFonts w:ascii="Crimson Text" w:hAnsi="Crimson Text"/>
            <w:color w:val="000000" w:themeColor="text1"/>
            <w:sz w:val="26"/>
            <w:szCs w:val="26"/>
          </w:rPr>
          <w:t>Ambos bajaron de sus monturas, pero él se adelantó. Avanzó con paso lento y cauteloso: la princesa estaba armada, y cualquier gesto podía cost</w:t>
        </w:r>
        <w:r w:rsidR="002F67FE">
          <w:rPr>
            <w:rFonts w:ascii="Crimson Text" w:hAnsi="Crimson Text"/>
            <w:color w:val="000000" w:themeColor="text1"/>
            <w:sz w:val="26"/>
            <w:szCs w:val="26"/>
          </w:rPr>
          <w:t>arle caro. Finalmente, le habló:</w:t>
        </w:r>
      </w:ins>
      <w:del w:id="562" w:author="PC" w:date="2025-06-18T20:01:00Z">
        <w:r w:rsidR="006E72DC" w:rsidRPr="008D03A6" w:rsidDel="002F67FE">
          <w:rPr>
            <w:rFonts w:ascii="Crimson Text" w:hAnsi="Crimson Text"/>
            <w:color w:val="000000" w:themeColor="text1"/>
            <w:sz w:val="26"/>
            <w:szCs w:val="26"/>
          </w:rPr>
          <w:delText>Ambos desmontaron</w:delText>
        </w:r>
        <w:r w:rsidR="00305834" w:rsidRPr="008D03A6" w:rsidDel="002F67FE">
          <w:rPr>
            <w:rFonts w:ascii="Crimson Text" w:hAnsi="Crimson Text"/>
            <w:color w:val="000000" w:themeColor="text1"/>
            <w:sz w:val="26"/>
            <w:szCs w:val="26"/>
          </w:rPr>
          <w:delText>,</w:delText>
        </w:r>
        <w:r w:rsidR="006E72DC" w:rsidRPr="008D03A6" w:rsidDel="002F67FE">
          <w:rPr>
            <w:rFonts w:ascii="Crimson Text" w:hAnsi="Crimson Text"/>
            <w:color w:val="000000" w:themeColor="text1"/>
            <w:sz w:val="26"/>
            <w:szCs w:val="26"/>
          </w:rPr>
          <w:delText xml:space="preserve"> y </w:delText>
        </w:r>
        <w:r w:rsidR="00841D3D" w:rsidRPr="008D03A6" w:rsidDel="002F67FE">
          <w:rPr>
            <w:rFonts w:ascii="Crimson Text" w:hAnsi="Crimson Text"/>
            <w:color w:val="000000" w:themeColor="text1"/>
            <w:sz w:val="26"/>
            <w:szCs w:val="26"/>
          </w:rPr>
          <w:delText>este</w:delText>
        </w:r>
        <w:r w:rsidR="006E72DC" w:rsidRPr="008D03A6" w:rsidDel="002F67FE">
          <w:rPr>
            <w:rFonts w:ascii="Crimson Text" w:hAnsi="Crimson Text"/>
            <w:color w:val="000000" w:themeColor="text1"/>
            <w:sz w:val="26"/>
            <w:szCs w:val="26"/>
          </w:rPr>
          <w:delText xml:space="preserve"> tomó la iniciativa, se</w:delText>
        </w:r>
        <w:r w:rsidR="00916839" w:rsidRPr="008D03A6" w:rsidDel="002F67FE">
          <w:rPr>
            <w:rFonts w:ascii="Crimson Text" w:hAnsi="Crimson Text"/>
            <w:color w:val="000000" w:themeColor="text1"/>
            <w:sz w:val="26"/>
            <w:szCs w:val="26"/>
          </w:rPr>
          <w:delText xml:space="preserve"> aproxim</w:delText>
        </w:r>
        <w:r w:rsidR="006E72DC" w:rsidRPr="008D03A6" w:rsidDel="002F67FE">
          <w:rPr>
            <w:rFonts w:ascii="Crimson Text" w:hAnsi="Crimson Text"/>
            <w:color w:val="000000" w:themeColor="text1"/>
            <w:sz w:val="26"/>
            <w:szCs w:val="26"/>
          </w:rPr>
          <w:delText>ó</w:delText>
        </w:r>
        <w:r w:rsidR="00916839" w:rsidRPr="008D03A6" w:rsidDel="002F67FE">
          <w:rPr>
            <w:rFonts w:ascii="Crimson Text" w:hAnsi="Crimson Text"/>
            <w:color w:val="000000" w:themeColor="text1"/>
            <w:sz w:val="26"/>
            <w:szCs w:val="26"/>
          </w:rPr>
          <w:delText xml:space="preserve"> despacio y con cautela, </w:delText>
        </w:r>
        <w:r w:rsidR="003143C0" w:rsidRPr="008D03A6" w:rsidDel="002F67FE">
          <w:rPr>
            <w:rFonts w:ascii="Crimson Text" w:hAnsi="Crimson Text"/>
            <w:color w:val="000000" w:themeColor="text1"/>
            <w:sz w:val="26"/>
            <w:szCs w:val="26"/>
          </w:rPr>
          <w:delText xml:space="preserve">la princesa estaba armada y </w:delText>
        </w:r>
        <w:r w:rsidR="00841D3D" w:rsidRPr="008D03A6" w:rsidDel="002F67FE">
          <w:rPr>
            <w:rFonts w:ascii="Crimson Text" w:hAnsi="Crimson Text"/>
            <w:color w:val="000000" w:themeColor="text1"/>
            <w:sz w:val="26"/>
            <w:szCs w:val="26"/>
          </w:rPr>
          <w:delText>no quería</w:delText>
        </w:r>
        <w:r w:rsidR="00916839" w:rsidRPr="008D03A6" w:rsidDel="002F67FE">
          <w:rPr>
            <w:rFonts w:ascii="Crimson Text" w:hAnsi="Crimson Text"/>
            <w:color w:val="000000" w:themeColor="text1"/>
            <w:sz w:val="26"/>
            <w:szCs w:val="26"/>
          </w:rPr>
          <w:delText xml:space="preserve"> </w:delText>
        </w:r>
        <w:r w:rsidR="003143C0" w:rsidRPr="008D03A6" w:rsidDel="002F67FE">
          <w:rPr>
            <w:rFonts w:ascii="Crimson Text" w:hAnsi="Crimson Text"/>
            <w:color w:val="000000" w:themeColor="text1"/>
            <w:sz w:val="26"/>
            <w:szCs w:val="26"/>
          </w:rPr>
          <w:delText>dar un paso en falso</w:delText>
        </w:r>
        <w:r w:rsidR="00916839" w:rsidRPr="008D03A6" w:rsidDel="002F67FE">
          <w:rPr>
            <w:rFonts w:ascii="Crimson Text" w:hAnsi="Crimson Text"/>
            <w:color w:val="000000" w:themeColor="text1"/>
            <w:sz w:val="26"/>
            <w:szCs w:val="26"/>
          </w:rPr>
          <w:delText xml:space="preserve">. </w:delText>
        </w:r>
        <w:r w:rsidR="00305834" w:rsidRPr="008D03A6" w:rsidDel="002F67FE">
          <w:rPr>
            <w:rFonts w:ascii="Crimson Text" w:hAnsi="Crimson Text"/>
            <w:color w:val="000000" w:themeColor="text1"/>
            <w:sz w:val="26"/>
            <w:szCs w:val="26"/>
          </w:rPr>
          <w:delText>Pronto se dirigió</w:delText>
        </w:r>
        <w:r w:rsidR="00916839" w:rsidRPr="008D03A6" w:rsidDel="002F67FE">
          <w:rPr>
            <w:rFonts w:ascii="Crimson Text" w:hAnsi="Crimson Text"/>
            <w:color w:val="000000" w:themeColor="text1"/>
            <w:sz w:val="26"/>
            <w:szCs w:val="26"/>
          </w:rPr>
          <w:delText xml:space="preserve"> a ella.</w:delText>
        </w:r>
      </w:del>
    </w:p>
    <w:p w:rsidR="00916839" w:rsidRPr="008D03A6" w:rsidRDefault="00894812" w:rsidP="00BF243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41D3D" w:rsidRPr="008D03A6">
        <w:rPr>
          <w:rFonts w:ascii="Crimson Text" w:hAnsi="Crimson Text"/>
          <w:color w:val="000000" w:themeColor="text1"/>
          <w:sz w:val="26"/>
          <w:szCs w:val="26"/>
        </w:rPr>
        <w:t>N</w:t>
      </w:r>
      <w:r w:rsidR="00916839" w:rsidRPr="008D03A6">
        <w:rPr>
          <w:rFonts w:ascii="Crimson Text" w:hAnsi="Crimson Text"/>
          <w:color w:val="000000" w:themeColor="text1"/>
          <w:sz w:val="26"/>
          <w:szCs w:val="26"/>
        </w:rPr>
        <w:t xml:space="preserve">o </w:t>
      </w:r>
      <w:r w:rsidR="003143C0" w:rsidRPr="008D03A6">
        <w:rPr>
          <w:rFonts w:ascii="Crimson Text" w:hAnsi="Crimson Text"/>
          <w:color w:val="000000" w:themeColor="text1"/>
          <w:sz w:val="26"/>
          <w:szCs w:val="26"/>
        </w:rPr>
        <w:t xml:space="preserve">harás mucho con eso </w:t>
      </w:r>
      <w:r>
        <w:rPr>
          <w:rFonts w:ascii="Crimson Text" w:hAnsi="Crimson Text"/>
          <w:color w:val="000000" w:themeColor="text1"/>
          <w:sz w:val="26"/>
          <w:szCs w:val="26"/>
        </w:rPr>
        <w:t>—</w:t>
      </w:r>
      <w:del w:id="563" w:author="PC" w:date="2025-06-18T20:01:00Z">
        <w:r w:rsidR="003143C0" w:rsidRPr="008D03A6" w:rsidDel="002F67FE">
          <w:rPr>
            <w:rFonts w:ascii="Crimson Text" w:hAnsi="Crimson Text"/>
            <w:color w:val="000000" w:themeColor="text1"/>
            <w:sz w:val="26"/>
            <w:szCs w:val="26"/>
          </w:rPr>
          <w:delText>dijo</w:delText>
        </w:r>
      </w:del>
      <w:ins w:id="564" w:author="PC" w:date="2025-06-18T20:01:00Z">
        <w:r w:rsidR="002F67FE">
          <w:rPr>
            <w:rFonts w:ascii="Crimson Text" w:hAnsi="Crimson Text"/>
            <w:color w:val="000000" w:themeColor="text1"/>
            <w:sz w:val="26"/>
            <w:szCs w:val="26"/>
          </w:rPr>
          <w:t>señaló</w:t>
        </w:r>
      </w:ins>
      <w:r w:rsidR="003143C0" w:rsidRPr="008D03A6">
        <w:rPr>
          <w:rFonts w:ascii="Crimson Text" w:hAnsi="Crimson Text"/>
          <w:color w:val="000000" w:themeColor="text1"/>
          <w:sz w:val="26"/>
          <w:szCs w:val="26"/>
        </w:rPr>
        <w:t>, mirando el puñal</w:t>
      </w:r>
      <w:commentRangeStart w:id="565"/>
      <w:ins w:id="566" w:author="PC" w:date="2025-06-18T20:02:00Z">
        <w:r w:rsidR="002F67FE">
          <w:rPr>
            <w:rFonts w:ascii="Crimson Text" w:hAnsi="Crimson Text"/>
            <w:color w:val="000000" w:themeColor="text1"/>
            <w:sz w:val="26"/>
            <w:szCs w:val="26"/>
          </w:rPr>
          <w:t xml:space="preserve"> con una sonrisa</w:t>
        </w:r>
      </w:ins>
      <w:ins w:id="567" w:author="PC" w:date="2025-06-18T20:03:00Z">
        <w:r w:rsidR="002F67FE">
          <w:rPr>
            <w:rFonts w:ascii="Crimson Text" w:hAnsi="Crimson Text"/>
            <w:color w:val="000000" w:themeColor="text1"/>
            <w:sz w:val="26"/>
            <w:szCs w:val="26"/>
          </w:rPr>
          <w:t xml:space="preserve"> torcida</w:t>
        </w:r>
      </w:ins>
      <w:ins w:id="568" w:author="PC" w:date="2025-06-18T20:02:00Z">
        <w:r w:rsidR="002F67FE">
          <w:rPr>
            <w:rFonts w:ascii="Crimson Text" w:hAnsi="Crimson Text"/>
            <w:color w:val="000000" w:themeColor="text1"/>
            <w:sz w:val="26"/>
            <w:szCs w:val="26"/>
          </w:rPr>
          <w:t xml:space="preserve"> que casi le deformaba la boca</w:t>
        </w:r>
        <w:commentRangeEnd w:id="565"/>
        <w:r w:rsidR="002F67FE">
          <w:rPr>
            <w:rStyle w:val="Refdecomentario"/>
          </w:rPr>
          <w:commentReference w:id="565"/>
        </w:r>
      </w:ins>
      <w:r>
        <w:rPr>
          <w:rFonts w:ascii="Crimson Text" w:hAnsi="Crimson Text"/>
          <w:color w:val="000000" w:themeColor="text1"/>
          <w:sz w:val="26"/>
          <w:szCs w:val="26"/>
        </w:rPr>
        <w:t>—</w:t>
      </w:r>
      <w:r w:rsidR="003143C0" w:rsidRPr="008D03A6">
        <w:rPr>
          <w:rFonts w:ascii="Crimson Text" w:hAnsi="Crimson Text"/>
          <w:color w:val="000000" w:themeColor="text1"/>
          <w:sz w:val="26"/>
          <w:szCs w:val="26"/>
        </w:rPr>
        <w:t xml:space="preserve">, tampoco </w:t>
      </w:r>
      <w:r w:rsidR="00916839" w:rsidRPr="008D03A6">
        <w:rPr>
          <w:rFonts w:ascii="Crimson Text" w:hAnsi="Crimson Text"/>
          <w:color w:val="000000" w:themeColor="text1"/>
          <w:sz w:val="26"/>
          <w:szCs w:val="26"/>
        </w:rPr>
        <w:t xml:space="preserve">intentes salir corriendo, </w:t>
      </w:r>
      <w:r w:rsidR="003143C0" w:rsidRPr="008D03A6">
        <w:rPr>
          <w:rFonts w:ascii="Crimson Text" w:hAnsi="Crimson Text"/>
          <w:color w:val="000000" w:themeColor="text1"/>
          <w:sz w:val="26"/>
          <w:szCs w:val="26"/>
        </w:rPr>
        <w:t xml:space="preserve">aquí </w:t>
      </w:r>
      <w:r w:rsidR="00916839" w:rsidRPr="008D03A6">
        <w:rPr>
          <w:rFonts w:ascii="Crimson Text" w:hAnsi="Crimson Text"/>
          <w:color w:val="000000" w:themeColor="text1"/>
          <w:sz w:val="26"/>
          <w:szCs w:val="26"/>
        </w:rPr>
        <w:t xml:space="preserve">no tienes dónde </w:t>
      </w:r>
      <w:r w:rsidR="003143C0" w:rsidRPr="008D03A6">
        <w:rPr>
          <w:rFonts w:ascii="Crimson Text" w:hAnsi="Crimson Text"/>
          <w:color w:val="000000" w:themeColor="text1"/>
          <w:sz w:val="26"/>
          <w:szCs w:val="26"/>
        </w:rPr>
        <w:t>huir</w:t>
      </w:r>
      <w:del w:id="569" w:author="PC" w:date="2025-06-18T20:03:00Z">
        <w:r w:rsidR="00916839" w:rsidRPr="008D03A6" w:rsidDel="002F67FE">
          <w:rPr>
            <w:rFonts w:ascii="Crimson Text" w:hAnsi="Crimson Text"/>
            <w:color w:val="000000" w:themeColor="text1"/>
            <w:sz w:val="26"/>
            <w:szCs w:val="26"/>
          </w:rPr>
          <w:delText>,</w:delText>
        </w:r>
      </w:del>
      <w:r w:rsidR="00916839" w:rsidRPr="008D03A6">
        <w:rPr>
          <w:rFonts w:ascii="Crimson Text" w:hAnsi="Crimson Text"/>
          <w:color w:val="000000" w:themeColor="text1"/>
          <w:sz w:val="26"/>
          <w:szCs w:val="26"/>
        </w:rPr>
        <w:t xml:space="preserve"> y </w:t>
      </w:r>
      <w:r w:rsidR="003143C0" w:rsidRPr="008D03A6">
        <w:rPr>
          <w:rFonts w:ascii="Crimson Text" w:hAnsi="Crimson Text"/>
          <w:color w:val="000000" w:themeColor="text1"/>
          <w:sz w:val="26"/>
          <w:szCs w:val="26"/>
        </w:rPr>
        <w:t xml:space="preserve">tu </w:t>
      </w:r>
      <w:r w:rsidR="00916839" w:rsidRPr="008D03A6">
        <w:rPr>
          <w:rFonts w:ascii="Crimson Text" w:hAnsi="Crimson Text"/>
          <w:color w:val="000000" w:themeColor="text1"/>
          <w:sz w:val="26"/>
          <w:szCs w:val="26"/>
        </w:rPr>
        <w:t>papá</w:t>
      </w:r>
      <w:r w:rsidR="003143C0" w:rsidRPr="008D03A6">
        <w:rPr>
          <w:rFonts w:ascii="Crimson Text" w:hAnsi="Crimson Text"/>
          <w:color w:val="000000" w:themeColor="text1"/>
          <w:sz w:val="26"/>
          <w:szCs w:val="26"/>
        </w:rPr>
        <w:t xml:space="preserve"> no está</w:t>
      </w:r>
      <w:r w:rsidR="00916839" w:rsidRPr="008D03A6">
        <w:rPr>
          <w:rFonts w:ascii="Crimson Text" w:hAnsi="Crimson Text"/>
          <w:color w:val="000000" w:themeColor="text1"/>
          <w:sz w:val="26"/>
          <w:szCs w:val="26"/>
        </w:rPr>
        <w:t xml:space="preserve"> para </w:t>
      </w:r>
      <w:r w:rsidR="003143C0" w:rsidRPr="008D03A6">
        <w:rPr>
          <w:rFonts w:ascii="Crimson Text" w:hAnsi="Crimson Text"/>
          <w:color w:val="000000" w:themeColor="text1"/>
          <w:sz w:val="26"/>
          <w:szCs w:val="26"/>
        </w:rPr>
        <w:t>salvarte el culo</w:t>
      </w:r>
      <w:r w:rsidR="00916839"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916839" w:rsidRPr="008D03A6">
        <w:rPr>
          <w:rFonts w:ascii="Crimson Text" w:hAnsi="Crimson Text"/>
          <w:color w:val="000000" w:themeColor="text1"/>
          <w:sz w:val="26"/>
          <w:szCs w:val="26"/>
        </w:rPr>
        <w:t>amenazó, confiado</w:t>
      </w:r>
      <w:del w:id="570" w:author="PC" w:date="2025-06-18T20:03:00Z">
        <w:r w:rsidR="00916839" w:rsidRPr="008D03A6" w:rsidDel="002F67FE">
          <w:rPr>
            <w:rFonts w:ascii="Crimson Text" w:hAnsi="Crimson Text"/>
            <w:color w:val="000000" w:themeColor="text1"/>
            <w:sz w:val="26"/>
            <w:szCs w:val="26"/>
          </w:rPr>
          <w:delText>, su posición era muy</w:delText>
        </w:r>
      </w:del>
      <w:ins w:id="571" w:author="PC" w:date="2025-06-18T20:03:00Z">
        <w:r w:rsidR="002F67FE">
          <w:rPr>
            <w:rFonts w:ascii="Crimson Text" w:hAnsi="Crimson Text"/>
            <w:color w:val="000000" w:themeColor="text1"/>
            <w:sz w:val="26"/>
            <w:szCs w:val="26"/>
          </w:rPr>
          <w:t xml:space="preserve"> e</w:t>
        </w:r>
      </w:ins>
      <w:r w:rsidR="003143C0" w:rsidRPr="008D03A6">
        <w:rPr>
          <w:rFonts w:ascii="Crimson Text" w:hAnsi="Crimson Text"/>
          <w:color w:val="000000" w:themeColor="text1"/>
          <w:sz w:val="26"/>
          <w:szCs w:val="26"/>
        </w:rPr>
        <w:t xml:space="preserve"> intimidante</w:t>
      </w:r>
      <w:r w:rsidR="00916839" w:rsidRPr="008D03A6">
        <w:rPr>
          <w:rFonts w:ascii="Crimson Text" w:hAnsi="Crimson Text"/>
          <w:color w:val="000000" w:themeColor="text1"/>
          <w:sz w:val="26"/>
          <w:szCs w:val="26"/>
        </w:rPr>
        <w:t>.</w:t>
      </w:r>
    </w:p>
    <w:p w:rsidR="00916839" w:rsidRPr="008D03A6" w:rsidRDefault="00894812" w:rsidP="00BF243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16839" w:rsidRPr="008D03A6">
        <w:rPr>
          <w:rFonts w:ascii="Crimson Text" w:hAnsi="Crimson Text"/>
          <w:color w:val="000000" w:themeColor="text1"/>
          <w:sz w:val="26"/>
          <w:szCs w:val="26"/>
        </w:rPr>
        <w:t xml:space="preserve">Te escapaste una vez, pero ahora terminaremos lo que empezamos </w:t>
      </w:r>
      <w:r>
        <w:rPr>
          <w:rFonts w:ascii="Crimson Text" w:hAnsi="Crimson Text"/>
          <w:color w:val="000000" w:themeColor="text1"/>
          <w:sz w:val="26"/>
          <w:szCs w:val="26"/>
        </w:rPr>
        <w:t>—</w:t>
      </w:r>
      <w:del w:id="572" w:author="PC" w:date="2025-06-18T20:03:00Z">
        <w:r w:rsidR="00797C87" w:rsidRPr="008D03A6" w:rsidDel="002F67FE">
          <w:rPr>
            <w:rFonts w:ascii="Crimson Text" w:hAnsi="Crimson Text"/>
            <w:color w:val="000000" w:themeColor="text1"/>
            <w:sz w:val="26"/>
            <w:szCs w:val="26"/>
          </w:rPr>
          <w:delText>increpó</w:delText>
        </w:r>
        <w:r w:rsidR="00916839" w:rsidRPr="008D03A6" w:rsidDel="002F67FE">
          <w:rPr>
            <w:rFonts w:ascii="Crimson Text" w:hAnsi="Crimson Text"/>
            <w:color w:val="000000" w:themeColor="text1"/>
            <w:sz w:val="26"/>
            <w:szCs w:val="26"/>
          </w:rPr>
          <w:delText xml:space="preserve"> </w:delText>
        </w:r>
      </w:del>
      <w:ins w:id="573" w:author="PC" w:date="2025-06-18T20:03:00Z">
        <w:r w:rsidR="002F67FE">
          <w:rPr>
            <w:rFonts w:ascii="Crimson Text" w:hAnsi="Crimson Text"/>
            <w:color w:val="000000" w:themeColor="text1"/>
            <w:sz w:val="26"/>
            <w:szCs w:val="26"/>
          </w:rPr>
          <w:t>intervino</w:t>
        </w:r>
        <w:r w:rsidR="002F67FE" w:rsidRPr="008D03A6">
          <w:rPr>
            <w:rFonts w:ascii="Crimson Text" w:hAnsi="Crimson Text"/>
            <w:color w:val="000000" w:themeColor="text1"/>
            <w:sz w:val="26"/>
            <w:szCs w:val="26"/>
          </w:rPr>
          <w:t xml:space="preserve"> </w:t>
        </w:r>
      </w:ins>
      <w:r w:rsidR="00916839" w:rsidRPr="008D03A6">
        <w:rPr>
          <w:rFonts w:ascii="Crimson Text" w:hAnsi="Crimson Text"/>
          <w:color w:val="000000" w:themeColor="text1"/>
          <w:sz w:val="26"/>
          <w:szCs w:val="26"/>
        </w:rPr>
        <w:t>el otro hombre</w:t>
      </w:r>
      <w:ins w:id="574" w:author="PC" w:date="2025-06-18T20:03:00Z">
        <w:r w:rsidR="002F67FE">
          <w:rPr>
            <w:rFonts w:ascii="Crimson Text" w:hAnsi="Crimson Text"/>
            <w:color w:val="000000" w:themeColor="text1"/>
            <w:sz w:val="26"/>
            <w:szCs w:val="26"/>
          </w:rPr>
          <w:t>,</w:t>
        </w:r>
      </w:ins>
      <w:r w:rsidR="00797C87" w:rsidRPr="008D03A6">
        <w:rPr>
          <w:rFonts w:ascii="Crimson Text" w:hAnsi="Crimson Text"/>
          <w:color w:val="000000" w:themeColor="text1"/>
          <w:sz w:val="26"/>
          <w:szCs w:val="26"/>
        </w:rPr>
        <w:t xml:space="preserve"> </w:t>
      </w:r>
      <w:r w:rsidR="00841D3D" w:rsidRPr="008D03A6">
        <w:rPr>
          <w:rFonts w:ascii="Crimson Text" w:hAnsi="Crimson Text"/>
          <w:color w:val="000000" w:themeColor="text1"/>
          <w:sz w:val="26"/>
          <w:szCs w:val="26"/>
        </w:rPr>
        <w:t>balbuceando</w:t>
      </w:r>
      <w:r w:rsidR="00797C87" w:rsidRPr="008D03A6">
        <w:rPr>
          <w:rFonts w:ascii="Crimson Text" w:hAnsi="Crimson Text"/>
          <w:color w:val="000000" w:themeColor="text1"/>
          <w:sz w:val="26"/>
          <w:szCs w:val="26"/>
        </w:rPr>
        <w:t xml:space="preserve"> un poco</w:t>
      </w:r>
      <w:r w:rsidR="00916839" w:rsidRPr="008D03A6">
        <w:rPr>
          <w:rFonts w:ascii="Crimson Text" w:hAnsi="Crimson Text"/>
          <w:color w:val="000000" w:themeColor="text1"/>
          <w:sz w:val="26"/>
          <w:szCs w:val="26"/>
        </w:rPr>
        <w:t xml:space="preserve">. Esta vez parecía </w:t>
      </w:r>
      <w:r w:rsidR="00797C87" w:rsidRPr="008D03A6">
        <w:rPr>
          <w:rFonts w:ascii="Crimson Text" w:hAnsi="Crimson Text"/>
          <w:color w:val="000000" w:themeColor="text1"/>
          <w:sz w:val="26"/>
          <w:szCs w:val="26"/>
        </w:rPr>
        <w:t xml:space="preserve">desear mayor </w:t>
      </w:r>
      <w:r w:rsidR="00916839" w:rsidRPr="008D03A6">
        <w:rPr>
          <w:rFonts w:ascii="Crimson Text" w:hAnsi="Crimson Text"/>
          <w:color w:val="000000" w:themeColor="text1"/>
          <w:sz w:val="26"/>
          <w:szCs w:val="26"/>
        </w:rPr>
        <w:t xml:space="preserve">protagonismo. Su aspecto era tan repugnante como su compañero, pero se notaba que no era </w:t>
      </w:r>
      <w:ins w:id="575" w:author="PC" w:date="2025-06-18T20:04:00Z">
        <w:r w:rsidR="002F67FE">
          <w:rPr>
            <w:rFonts w:ascii="Crimson Text" w:hAnsi="Crimson Text"/>
            <w:color w:val="000000" w:themeColor="text1"/>
            <w:sz w:val="26"/>
            <w:szCs w:val="26"/>
          </w:rPr>
          <w:t xml:space="preserve">él </w:t>
        </w:r>
      </w:ins>
      <w:r w:rsidR="00916839" w:rsidRPr="008D03A6">
        <w:rPr>
          <w:rFonts w:ascii="Crimson Text" w:hAnsi="Crimson Text"/>
          <w:color w:val="000000" w:themeColor="text1"/>
          <w:sz w:val="26"/>
          <w:szCs w:val="26"/>
        </w:rPr>
        <w:t>quien llevaba las riendas.</w:t>
      </w:r>
    </w:p>
    <w:p w:rsidR="00916839" w:rsidRPr="008D03A6" w:rsidRDefault="00894812" w:rsidP="00BF2439">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F1892" w:rsidRPr="008D03A6">
        <w:rPr>
          <w:rFonts w:ascii="Crimson Text" w:hAnsi="Crimson Text"/>
          <w:color w:val="000000" w:themeColor="text1"/>
          <w:sz w:val="26"/>
          <w:szCs w:val="26"/>
        </w:rPr>
        <w:t xml:space="preserve">Ahora te atreves a </w:t>
      </w:r>
      <w:r w:rsidR="00D97280" w:rsidRPr="008D03A6">
        <w:rPr>
          <w:rFonts w:ascii="Crimson Text" w:hAnsi="Crimson Text"/>
          <w:color w:val="000000" w:themeColor="text1"/>
          <w:sz w:val="26"/>
          <w:szCs w:val="26"/>
        </w:rPr>
        <w:t>desafiarme</w:t>
      </w:r>
      <w:r w:rsidR="00CF1892" w:rsidRPr="008D03A6">
        <w:rPr>
          <w:rFonts w:ascii="Crimson Text" w:hAnsi="Crimson Text"/>
          <w:color w:val="000000" w:themeColor="text1"/>
          <w:sz w:val="26"/>
          <w:szCs w:val="26"/>
        </w:rPr>
        <w:t>, se ve que tu amo te dio permiso</w:t>
      </w:r>
      <w:ins w:id="576" w:author="PC" w:date="2025-06-18T20:04:00Z">
        <w:r w:rsidR="002F67FE">
          <w:rPr>
            <w:rFonts w:ascii="Crimson Text" w:hAnsi="Crimson Text"/>
            <w:color w:val="000000" w:themeColor="text1"/>
            <w:sz w:val="26"/>
            <w:szCs w:val="26"/>
          </w:rPr>
          <w:t xml:space="preserve"> —se burló la princesa—</w:t>
        </w:r>
      </w:ins>
      <w:r w:rsidR="00CF1892" w:rsidRPr="008D03A6">
        <w:rPr>
          <w:rFonts w:ascii="Crimson Text" w:hAnsi="Crimson Text"/>
          <w:color w:val="000000" w:themeColor="text1"/>
          <w:sz w:val="26"/>
          <w:szCs w:val="26"/>
        </w:rPr>
        <w:t xml:space="preserve">. Quisiera ver qué haces si te lanza un hueso, seguro vas </w:t>
      </w:r>
      <w:r w:rsidR="00841D3D" w:rsidRPr="008D03A6">
        <w:rPr>
          <w:rFonts w:ascii="Crimson Text" w:hAnsi="Crimson Text"/>
          <w:color w:val="000000" w:themeColor="text1"/>
          <w:sz w:val="26"/>
          <w:szCs w:val="26"/>
        </w:rPr>
        <w:t>tras él</w:t>
      </w:r>
      <w:r w:rsidR="00CF1892" w:rsidRPr="008D03A6">
        <w:rPr>
          <w:rFonts w:ascii="Crimson Text" w:hAnsi="Crimson Text"/>
          <w:color w:val="000000" w:themeColor="text1"/>
          <w:sz w:val="26"/>
          <w:szCs w:val="26"/>
        </w:rPr>
        <w:t xml:space="preserve"> moviendo el rabo </w:t>
      </w:r>
      <w:r>
        <w:rPr>
          <w:rFonts w:ascii="Crimson Text" w:hAnsi="Crimson Text"/>
          <w:color w:val="000000" w:themeColor="text1"/>
          <w:sz w:val="26"/>
          <w:szCs w:val="26"/>
        </w:rPr>
        <w:t>—</w:t>
      </w:r>
      <w:del w:id="577" w:author="PC" w:date="2025-06-18T20:04:00Z">
        <w:r w:rsidR="00CF1892" w:rsidRPr="008D03A6" w:rsidDel="002F67FE">
          <w:rPr>
            <w:rFonts w:ascii="Crimson Text" w:hAnsi="Crimson Text"/>
            <w:color w:val="000000" w:themeColor="text1"/>
            <w:sz w:val="26"/>
            <w:szCs w:val="26"/>
          </w:rPr>
          <w:delText>respondió</w:delText>
        </w:r>
      </w:del>
      <w:ins w:id="578" w:author="PC" w:date="2025-06-18T20:04:00Z">
        <w:r w:rsidR="002F67FE">
          <w:rPr>
            <w:rFonts w:ascii="Crimson Text" w:hAnsi="Crimson Text"/>
            <w:color w:val="000000" w:themeColor="text1"/>
            <w:sz w:val="26"/>
            <w:szCs w:val="26"/>
          </w:rPr>
          <w:t>continu</w:t>
        </w:r>
      </w:ins>
      <w:ins w:id="579" w:author="PC" w:date="2025-06-18T20:05:00Z">
        <w:r w:rsidR="002F67FE">
          <w:rPr>
            <w:rFonts w:ascii="Crimson Text" w:hAnsi="Crimson Text"/>
            <w:color w:val="000000" w:themeColor="text1"/>
            <w:sz w:val="26"/>
            <w:szCs w:val="26"/>
          </w:rPr>
          <w:t>ó</w:t>
        </w:r>
      </w:ins>
      <w:r w:rsidR="00CF1892" w:rsidRPr="008D03A6">
        <w:rPr>
          <w:rFonts w:ascii="Crimson Text" w:hAnsi="Crimson Text"/>
          <w:color w:val="000000" w:themeColor="text1"/>
          <w:sz w:val="26"/>
          <w:szCs w:val="26"/>
        </w:rPr>
        <w:t xml:space="preserve">, tajante. </w:t>
      </w:r>
      <w:del w:id="580" w:author="PC" w:date="2025-06-18T20:05:00Z">
        <w:r w:rsidR="00CF1892" w:rsidRPr="008D03A6" w:rsidDel="002F67FE">
          <w:rPr>
            <w:rFonts w:ascii="Crimson Text" w:hAnsi="Crimson Text"/>
            <w:color w:val="000000" w:themeColor="text1"/>
            <w:sz w:val="26"/>
            <w:szCs w:val="26"/>
          </w:rPr>
          <w:delText>Le incomodaba la amen</w:delText>
        </w:r>
        <w:r w:rsidR="00841D3D" w:rsidRPr="008D03A6" w:rsidDel="002F67FE">
          <w:rPr>
            <w:rFonts w:ascii="Crimson Text" w:hAnsi="Crimson Text"/>
            <w:color w:val="000000" w:themeColor="text1"/>
            <w:sz w:val="26"/>
            <w:szCs w:val="26"/>
          </w:rPr>
          <w:delText>aza</w:delText>
        </w:r>
      </w:del>
      <w:ins w:id="581" w:author="PC" w:date="2025-06-18T20:05:00Z">
        <w:r w:rsidR="002F67FE">
          <w:rPr>
            <w:rFonts w:ascii="Crimson Text" w:hAnsi="Crimson Text"/>
            <w:color w:val="000000" w:themeColor="text1"/>
            <w:sz w:val="26"/>
            <w:szCs w:val="26"/>
          </w:rPr>
          <w:t>Lo que el segundo había dicho le ponía los pelos de punta</w:t>
        </w:r>
      </w:ins>
      <w:r w:rsidR="00841D3D" w:rsidRPr="008D03A6">
        <w:rPr>
          <w:rFonts w:ascii="Crimson Text" w:hAnsi="Crimson Text"/>
          <w:color w:val="000000" w:themeColor="text1"/>
          <w:sz w:val="26"/>
          <w:szCs w:val="26"/>
        </w:rPr>
        <w:t>,</w:t>
      </w:r>
      <w:ins w:id="582" w:author="PC" w:date="2025-06-18T20:05:00Z">
        <w:r w:rsidR="002F67FE">
          <w:rPr>
            <w:rFonts w:ascii="Crimson Text" w:hAnsi="Crimson Text"/>
            <w:color w:val="000000" w:themeColor="text1"/>
            <w:sz w:val="26"/>
            <w:szCs w:val="26"/>
          </w:rPr>
          <w:t xml:space="preserve"> y su rebeldía no hacía más que complicar las cosas</w:t>
        </w:r>
      </w:ins>
      <w:del w:id="583" w:author="PC" w:date="2025-06-18T20:05:00Z">
        <w:r w:rsidR="00841D3D" w:rsidRPr="008D03A6" w:rsidDel="002F67FE">
          <w:rPr>
            <w:rFonts w:ascii="Crimson Text" w:hAnsi="Crimson Text"/>
            <w:color w:val="000000" w:themeColor="text1"/>
            <w:sz w:val="26"/>
            <w:szCs w:val="26"/>
          </w:rPr>
          <w:delText xml:space="preserve"> aún más </w:delText>
        </w:r>
        <w:r w:rsidR="00D97280" w:rsidRPr="008D03A6" w:rsidDel="002F67FE">
          <w:rPr>
            <w:rFonts w:ascii="Crimson Text" w:hAnsi="Crimson Text"/>
            <w:color w:val="000000" w:themeColor="text1"/>
            <w:sz w:val="26"/>
            <w:szCs w:val="26"/>
          </w:rPr>
          <w:delText>de quién venía</w:delText>
        </w:r>
        <w:r w:rsidR="00CF1892" w:rsidRPr="008D03A6" w:rsidDel="002F67FE">
          <w:rPr>
            <w:rFonts w:ascii="Crimson Text" w:hAnsi="Crimson Text"/>
            <w:color w:val="000000" w:themeColor="text1"/>
            <w:sz w:val="26"/>
            <w:szCs w:val="26"/>
          </w:rPr>
          <w:delText>. Pero</w:delText>
        </w:r>
        <w:r w:rsidR="003143C0" w:rsidRPr="008D03A6" w:rsidDel="002F67FE">
          <w:rPr>
            <w:rFonts w:ascii="Crimson Text" w:hAnsi="Crimson Text"/>
            <w:color w:val="000000" w:themeColor="text1"/>
            <w:sz w:val="26"/>
            <w:szCs w:val="26"/>
          </w:rPr>
          <w:delText xml:space="preserve"> </w:delText>
        </w:r>
        <w:r w:rsidR="00D97280" w:rsidRPr="008D03A6" w:rsidDel="002F67FE">
          <w:rPr>
            <w:rFonts w:ascii="Crimson Text" w:hAnsi="Crimson Text"/>
            <w:color w:val="000000" w:themeColor="text1"/>
            <w:sz w:val="26"/>
            <w:szCs w:val="26"/>
          </w:rPr>
          <w:delText>su rebeldía</w:delText>
        </w:r>
        <w:r w:rsidR="003143C0" w:rsidRPr="008D03A6" w:rsidDel="002F67FE">
          <w:rPr>
            <w:rFonts w:ascii="Crimson Text" w:hAnsi="Crimson Text"/>
            <w:color w:val="000000" w:themeColor="text1"/>
            <w:sz w:val="26"/>
            <w:szCs w:val="26"/>
          </w:rPr>
          <w:delText xml:space="preserve"> complicó aún más las cosas</w:delText>
        </w:r>
      </w:del>
      <w:r w:rsidR="003143C0" w:rsidRPr="008D03A6">
        <w:rPr>
          <w:rFonts w:ascii="Crimson Text" w:hAnsi="Crimson Text"/>
          <w:color w:val="000000" w:themeColor="text1"/>
          <w:sz w:val="26"/>
          <w:szCs w:val="26"/>
        </w:rPr>
        <w:t>.</w:t>
      </w:r>
    </w:p>
    <w:p w:rsidR="002F67FE" w:rsidRDefault="00894812" w:rsidP="00BF2439">
      <w:pPr>
        <w:tabs>
          <w:tab w:val="left" w:pos="2179"/>
        </w:tabs>
        <w:spacing w:after="0"/>
        <w:ind w:firstLine="284"/>
        <w:jc w:val="both"/>
        <w:rPr>
          <w:ins w:id="584" w:author="PC" w:date="2025-06-18T20:06:00Z"/>
          <w:rFonts w:ascii="Crimson Text" w:hAnsi="Crimson Text"/>
          <w:color w:val="000000" w:themeColor="text1"/>
          <w:sz w:val="26"/>
          <w:szCs w:val="26"/>
        </w:rPr>
      </w:pPr>
      <w:r>
        <w:rPr>
          <w:rFonts w:ascii="Crimson Text" w:hAnsi="Crimson Text"/>
          <w:color w:val="000000" w:themeColor="text1"/>
          <w:sz w:val="26"/>
          <w:szCs w:val="26"/>
        </w:rPr>
        <w:t>—</w:t>
      </w:r>
      <w:r w:rsidR="003143C0" w:rsidRPr="008D03A6">
        <w:rPr>
          <w:rFonts w:ascii="Crimson Text" w:hAnsi="Crimson Text"/>
          <w:color w:val="000000" w:themeColor="text1"/>
          <w:sz w:val="26"/>
          <w:szCs w:val="26"/>
        </w:rPr>
        <w:t xml:space="preserve">Eres una yegua </w:t>
      </w:r>
      <w:r w:rsidR="00CF1892" w:rsidRPr="008D03A6">
        <w:rPr>
          <w:rFonts w:ascii="Crimson Text" w:hAnsi="Crimson Text"/>
          <w:color w:val="000000" w:themeColor="text1"/>
          <w:sz w:val="26"/>
          <w:szCs w:val="26"/>
        </w:rPr>
        <w:t xml:space="preserve">mal criada, </w:t>
      </w:r>
      <w:r w:rsidR="003143C0" w:rsidRPr="008D03A6">
        <w:rPr>
          <w:rFonts w:ascii="Crimson Text" w:hAnsi="Crimson Text"/>
          <w:color w:val="000000" w:themeColor="text1"/>
          <w:sz w:val="26"/>
          <w:szCs w:val="26"/>
        </w:rPr>
        <w:t>así que tendremos que domarte</w:t>
      </w:r>
      <w:r w:rsidR="00CF1892" w:rsidRPr="008D03A6">
        <w:rPr>
          <w:rFonts w:ascii="Crimson Text" w:hAnsi="Crimson Text"/>
          <w:color w:val="000000" w:themeColor="text1"/>
          <w:sz w:val="26"/>
          <w:szCs w:val="26"/>
        </w:rPr>
        <w:t xml:space="preserve">, </w:t>
      </w:r>
      <w:del w:id="585" w:author="PC" w:date="2025-06-18T20:05:00Z">
        <w:r w:rsidR="00CF1892" w:rsidRPr="008D03A6" w:rsidDel="002F67FE">
          <w:rPr>
            <w:rFonts w:ascii="Crimson Text" w:hAnsi="Crimson Text"/>
            <w:color w:val="000000" w:themeColor="text1"/>
            <w:sz w:val="26"/>
            <w:szCs w:val="26"/>
          </w:rPr>
          <w:delText xml:space="preserve">veraz </w:delText>
        </w:r>
      </w:del>
      <w:ins w:id="586" w:author="PC" w:date="2025-06-18T20:05:00Z">
        <w:r w:rsidR="002F67FE">
          <w:rPr>
            <w:rFonts w:ascii="Crimson Text" w:hAnsi="Crimson Text"/>
            <w:color w:val="000000" w:themeColor="text1"/>
            <w:sz w:val="26"/>
            <w:szCs w:val="26"/>
          </w:rPr>
          <w:t>verás</w:t>
        </w:r>
        <w:r w:rsidR="002F67FE" w:rsidRPr="008D03A6">
          <w:rPr>
            <w:rFonts w:ascii="Crimson Text" w:hAnsi="Crimson Text"/>
            <w:color w:val="000000" w:themeColor="text1"/>
            <w:sz w:val="26"/>
            <w:szCs w:val="26"/>
          </w:rPr>
          <w:t xml:space="preserve"> </w:t>
        </w:r>
      </w:ins>
      <w:del w:id="587" w:author="PC" w:date="2025-06-18T20:06:00Z">
        <w:r w:rsidR="00CF1892" w:rsidRPr="008D03A6" w:rsidDel="002F67FE">
          <w:rPr>
            <w:rFonts w:ascii="Crimson Text" w:hAnsi="Crimson Text"/>
            <w:color w:val="000000" w:themeColor="text1"/>
            <w:sz w:val="26"/>
            <w:szCs w:val="26"/>
          </w:rPr>
          <w:delText xml:space="preserve">quien </w:delText>
        </w:r>
      </w:del>
      <w:ins w:id="588" w:author="PC" w:date="2025-06-18T20:06:00Z">
        <w:r w:rsidR="002F67FE">
          <w:rPr>
            <w:rFonts w:ascii="Crimson Text" w:hAnsi="Crimson Text"/>
            <w:color w:val="000000" w:themeColor="text1"/>
            <w:sz w:val="26"/>
            <w:szCs w:val="26"/>
          </w:rPr>
          <w:t>quién verdaderamente</w:t>
        </w:r>
        <w:r w:rsidR="002F67FE" w:rsidRPr="008D03A6">
          <w:rPr>
            <w:rFonts w:ascii="Crimson Text" w:hAnsi="Crimson Text"/>
            <w:color w:val="000000" w:themeColor="text1"/>
            <w:sz w:val="26"/>
            <w:szCs w:val="26"/>
          </w:rPr>
          <w:t xml:space="preserve"> </w:t>
        </w:r>
      </w:ins>
      <w:r w:rsidR="00CF1892" w:rsidRPr="008D03A6">
        <w:rPr>
          <w:rFonts w:ascii="Crimson Text" w:hAnsi="Crimson Text"/>
          <w:color w:val="000000" w:themeColor="text1"/>
          <w:sz w:val="26"/>
          <w:szCs w:val="26"/>
        </w:rPr>
        <w:t xml:space="preserve">manda </w:t>
      </w:r>
      <w:r>
        <w:rPr>
          <w:rFonts w:ascii="Crimson Text" w:hAnsi="Crimson Text"/>
          <w:color w:val="000000" w:themeColor="text1"/>
          <w:sz w:val="26"/>
          <w:szCs w:val="26"/>
        </w:rPr>
        <w:t>—</w:t>
      </w:r>
      <w:r w:rsidR="00CF1892" w:rsidRPr="008D03A6">
        <w:rPr>
          <w:rFonts w:ascii="Crimson Text" w:hAnsi="Crimson Text"/>
          <w:color w:val="000000" w:themeColor="text1"/>
          <w:sz w:val="26"/>
          <w:szCs w:val="26"/>
        </w:rPr>
        <w:t>retrucó</w:t>
      </w:r>
      <w:del w:id="589" w:author="PC" w:date="2025-06-18T20:06:00Z">
        <w:r w:rsidR="00CF1892" w:rsidRPr="008D03A6" w:rsidDel="002F67FE">
          <w:rPr>
            <w:rFonts w:ascii="Crimson Text" w:hAnsi="Crimson Text"/>
            <w:color w:val="000000" w:themeColor="text1"/>
            <w:sz w:val="26"/>
            <w:szCs w:val="26"/>
          </w:rPr>
          <w:delText>,</w:delText>
        </w:r>
      </w:del>
      <w:r w:rsidR="00CF1892" w:rsidRPr="008D03A6">
        <w:rPr>
          <w:rFonts w:ascii="Crimson Text" w:hAnsi="Crimson Text"/>
          <w:color w:val="000000" w:themeColor="text1"/>
          <w:sz w:val="26"/>
          <w:szCs w:val="26"/>
        </w:rPr>
        <w:t xml:space="preserve"> el más dominante de los hombres.</w:t>
      </w:r>
      <w:r w:rsidR="003143C0" w:rsidRPr="008D03A6">
        <w:rPr>
          <w:rFonts w:ascii="Crimson Text" w:hAnsi="Crimson Text"/>
          <w:color w:val="000000" w:themeColor="text1"/>
          <w:sz w:val="26"/>
          <w:szCs w:val="26"/>
        </w:rPr>
        <w:t xml:space="preserve"> </w:t>
      </w:r>
    </w:p>
    <w:p w:rsidR="00CF1892" w:rsidRPr="008D03A6" w:rsidRDefault="003143C0" w:rsidP="00BF243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respondió lanzándole </w:t>
      </w:r>
      <w:r w:rsidR="00F71BA7" w:rsidRPr="008D03A6">
        <w:rPr>
          <w:rFonts w:ascii="Crimson Text" w:hAnsi="Crimson Text"/>
          <w:color w:val="000000" w:themeColor="text1"/>
          <w:sz w:val="26"/>
          <w:szCs w:val="26"/>
        </w:rPr>
        <w:t>el cuchill</w:t>
      </w:r>
      <w:r w:rsidRPr="008D03A6">
        <w:rPr>
          <w:rFonts w:ascii="Crimson Text" w:hAnsi="Crimson Text"/>
          <w:color w:val="000000" w:themeColor="text1"/>
          <w:sz w:val="26"/>
          <w:szCs w:val="26"/>
        </w:rPr>
        <w:t>o</w:t>
      </w:r>
      <w:r w:rsidR="00F71BA7" w:rsidRPr="008D03A6">
        <w:rPr>
          <w:rFonts w:ascii="Crimson Text" w:hAnsi="Crimson Text"/>
          <w:color w:val="000000" w:themeColor="text1"/>
          <w:sz w:val="26"/>
          <w:szCs w:val="26"/>
        </w:rPr>
        <w:t>, pero</w:t>
      </w:r>
      <w:ins w:id="590" w:author="PC" w:date="2025-06-18T20:06:00Z">
        <w:r w:rsidR="002F67FE">
          <w:rPr>
            <w:rFonts w:ascii="Crimson Text" w:hAnsi="Crimson Text"/>
            <w:color w:val="000000" w:themeColor="text1"/>
            <w:sz w:val="26"/>
            <w:szCs w:val="26"/>
          </w:rPr>
          <w:t xml:space="preserve"> el hombre</w:t>
        </w:r>
      </w:ins>
      <w:r w:rsidR="00F71BA7" w:rsidRPr="008D03A6">
        <w:rPr>
          <w:rFonts w:ascii="Crimson Text" w:hAnsi="Crimson Text"/>
          <w:color w:val="000000" w:themeColor="text1"/>
          <w:sz w:val="26"/>
          <w:szCs w:val="26"/>
        </w:rPr>
        <w:t xml:space="preserve"> lo esquivó con facilidad.</w:t>
      </w:r>
      <w:r w:rsidR="00CF1892" w:rsidRPr="008D03A6">
        <w:rPr>
          <w:rFonts w:ascii="Crimson Text" w:hAnsi="Crimson Text"/>
          <w:color w:val="000000" w:themeColor="text1"/>
          <w:sz w:val="26"/>
          <w:szCs w:val="26"/>
        </w:rPr>
        <w:t xml:space="preserve"> Luego ambos se </w:t>
      </w:r>
      <w:r w:rsidR="0078022B" w:rsidRPr="008D03A6">
        <w:rPr>
          <w:rFonts w:ascii="Crimson Text" w:hAnsi="Crimson Text"/>
          <w:color w:val="000000" w:themeColor="text1"/>
          <w:sz w:val="26"/>
          <w:szCs w:val="26"/>
        </w:rPr>
        <w:t>abalanzaron</w:t>
      </w:r>
      <w:r w:rsidR="00CF1892" w:rsidRPr="008D03A6">
        <w:rPr>
          <w:rFonts w:ascii="Crimson Text" w:hAnsi="Crimson Text"/>
          <w:color w:val="000000" w:themeColor="text1"/>
          <w:sz w:val="26"/>
          <w:szCs w:val="26"/>
        </w:rPr>
        <w:t xml:space="preserve"> </w:t>
      </w:r>
      <w:r w:rsidR="009B466A" w:rsidRPr="008D03A6">
        <w:rPr>
          <w:rFonts w:ascii="Crimson Text" w:hAnsi="Crimson Text"/>
          <w:color w:val="000000" w:themeColor="text1"/>
          <w:sz w:val="26"/>
          <w:szCs w:val="26"/>
        </w:rPr>
        <w:t>sobre</w:t>
      </w:r>
      <w:r w:rsidR="00CF1892" w:rsidRPr="008D03A6">
        <w:rPr>
          <w:rFonts w:ascii="Crimson Text" w:hAnsi="Crimson Text"/>
          <w:color w:val="000000" w:themeColor="text1"/>
          <w:sz w:val="26"/>
          <w:szCs w:val="26"/>
        </w:rPr>
        <w:t xml:space="preserve"> ella</w:t>
      </w:r>
      <w:del w:id="591" w:author="PC" w:date="2025-06-18T20:15:00Z">
        <w:r w:rsidR="00CF1892" w:rsidRPr="008D03A6" w:rsidDel="00733F76">
          <w:rPr>
            <w:rFonts w:ascii="Crimson Text" w:hAnsi="Crimson Text"/>
            <w:color w:val="000000" w:themeColor="text1"/>
            <w:sz w:val="26"/>
            <w:szCs w:val="26"/>
          </w:rPr>
          <w:delText>,</w:delText>
        </w:r>
      </w:del>
      <w:r w:rsidR="00CF1892" w:rsidRPr="008D03A6">
        <w:rPr>
          <w:rFonts w:ascii="Crimson Text" w:hAnsi="Crimson Text"/>
          <w:color w:val="000000" w:themeColor="text1"/>
          <w:sz w:val="26"/>
          <w:szCs w:val="26"/>
        </w:rPr>
        <w:t xml:space="preserve"> </w:t>
      </w:r>
      <w:r w:rsidR="0078022B" w:rsidRPr="008D03A6">
        <w:rPr>
          <w:rFonts w:ascii="Crimson Text" w:hAnsi="Crimson Text"/>
          <w:color w:val="000000" w:themeColor="text1"/>
          <w:sz w:val="26"/>
          <w:szCs w:val="26"/>
        </w:rPr>
        <w:t>y</w:t>
      </w:r>
      <w:ins w:id="592" w:author="PC" w:date="2025-06-18T20:15:00Z">
        <w:r w:rsidR="00733F76">
          <w:rPr>
            <w:rFonts w:ascii="Crimson Text" w:hAnsi="Crimson Text"/>
            <w:color w:val="000000" w:themeColor="text1"/>
            <w:sz w:val="26"/>
            <w:szCs w:val="26"/>
          </w:rPr>
          <w:t>,</w:t>
        </w:r>
      </w:ins>
      <w:r w:rsidR="00CF1892" w:rsidRPr="008D03A6">
        <w:rPr>
          <w:rFonts w:ascii="Crimson Text" w:hAnsi="Crimson Text"/>
          <w:color w:val="000000" w:themeColor="text1"/>
          <w:sz w:val="26"/>
          <w:szCs w:val="26"/>
        </w:rPr>
        <w:t xml:space="preserve"> antes de que pudieran </w:t>
      </w:r>
      <w:r w:rsidR="0078022B" w:rsidRPr="008D03A6">
        <w:rPr>
          <w:rFonts w:ascii="Crimson Text" w:hAnsi="Crimson Text"/>
          <w:color w:val="000000" w:themeColor="text1"/>
          <w:sz w:val="26"/>
          <w:szCs w:val="26"/>
        </w:rPr>
        <w:t>alcanzarla</w:t>
      </w:r>
      <w:r w:rsidR="00CF1892" w:rsidRPr="008D03A6">
        <w:rPr>
          <w:rFonts w:ascii="Crimson Text" w:hAnsi="Crimson Text"/>
          <w:color w:val="000000" w:themeColor="text1"/>
          <w:sz w:val="26"/>
          <w:szCs w:val="26"/>
        </w:rPr>
        <w:t xml:space="preserve">, </w:t>
      </w:r>
      <w:commentRangeStart w:id="593"/>
      <w:r w:rsidR="00CF1892" w:rsidRPr="008D03A6">
        <w:rPr>
          <w:rFonts w:ascii="Crimson Text" w:hAnsi="Crimson Text"/>
          <w:color w:val="000000" w:themeColor="text1"/>
          <w:sz w:val="26"/>
          <w:szCs w:val="26"/>
        </w:rPr>
        <w:t xml:space="preserve">Elena </w:t>
      </w:r>
      <w:del w:id="594" w:author="PC" w:date="2025-06-18T20:43:00Z">
        <w:r w:rsidR="00841D3D" w:rsidRPr="008D03A6" w:rsidDel="0097411A">
          <w:rPr>
            <w:rFonts w:ascii="Crimson Text" w:hAnsi="Crimson Text"/>
            <w:color w:val="000000" w:themeColor="text1"/>
            <w:sz w:val="26"/>
            <w:szCs w:val="26"/>
          </w:rPr>
          <w:delText>pateó</w:delText>
        </w:r>
        <w:r w:rsidR="00CF1892" w:rsidRPr="008D03A6" w:rsidDel="0097411A">
          <w:rPr>
            <w:rFonts w:ascii="Crimson Text" w:hAnsi="Crimson Text"/>
            <w:color w:val="000000" w:themeColor="text1"/>
            <w:sz w:val="26"/>
            <w:szCs w:val="26"/>
          </w:rPr>
          <w:delText xml:space="preserve"> </w:delText>
        </w:r>
        <w:r w:rsidR="009B466A" w:rsidRPr="008D03A6" w:rsidDel="0097411A">
          <w:rPr>
            <w:rFonts w:ascii="Crimson Text" w:hAnsi="Crimson Text"/>
            <w:color w:val="000000" w:themeColor="text1"/>
            <w:sz w:val="26"/>
            <w:szCs w:val="26"/>
          </w:rPr>
          <w:delText xml:space="preserve">el suelo </w:delText>
        </w:r>
        <w:r w:rsidR="00D5357F" w:rsidRPr="008D03A6" w:rsidDel="0097411A">
          <w:rPr>
            <w:rFonts w:ascii="Crimson Text" w:hAnsi="Crimson Text"/>
            <w:color w:val="000000" w:themeColor="text1"/>
            <w:sz w:val="26"/>
            <w:szCs w:val="26"/>
          </w:rPr>
          <w:delText>removiendo</w:delText>
        </w:r>
        <w:r w:rsidR="009B466A" w:rsidRPr="008D03A6" w:rsidDel="0097411A">
          <w:rPr>
            <w:rFonts w:ascii="Crimson Text" w:hAnsi="Crimson Text"/>
            <w:color w:val="000000" w:themeColor="text1"/>
            <w:sz w:val="26"/>
            <w:szCs w:val="26"/>
          </w:rPr>
          <w:delText xml:space="preserve"> la tierra</w:delText>
        </w:r>
        <w:r w:rsidR="00CF1892" w:rsidRPr="008D03A6" w:rsidDel="0097411A">
          <w:rPr>
            <w:rFonts w:ascii="Crimson Text" w:hAnsi="Crimson Text"/>
            <w:color w:val="000000" w:themeColor="text1"/>
            <w:sz w:val="26"/>
            <w:szCs w:val="26"/>
          </w:rPr>
          <w:delText xml:space="preserve">, </w:delText>
        </w:r>
      </w:del>
      <w:del w:id="595" w:author="PC" w:date="2025-06-18T20:15:00Z">
        <w:r w:rsidR="00CF1892" w:rsidRPr="008D03A6" w:rsidDel="00733F76">
          <w:rPr>
            <w:rFonts w:ascii="Crimson Text" w:hAnsi="Crimson Text"/>
            <w:color w:val="000000" w:themeColor="text1"/>
            <w:sz w:val="26"/>
            <w:szCs w:val="26"/>
          </w:rPr>
          <w:delText xml:space="preserve">y </w:delText>
        </w:r>
      </w:del>
      <w:del w:id="596" w:author="PC" w:date="2025-06-18T20:43:00Z">
        <w:r w:rsidR="00CF1892" w:rsidRPr="008D03A6" w:rsidDel="0097411A">
          <w:rPr>
            <w:rFonts w:ascii="Crimson Text" w:hAnsi="Crimson Text"/>
            <w:color w:val="000000" w:themeColor="text1"/>
            <w:sz w:val="26"/>
            <w:szCs w:val="26"/>
          </w:rPr>
          <w:delText xml:space="preserve">la polvareda </w:delText>
        </w:r>
      </w:del>
      <w:del w:id="597" w:author="PC" w:date="2025-06-18T20:15:00Z">
        <w:r w:rsidR="00CF1892" w:rsidRPr="008D03A6" w:rsidDel="00733F76">
          <w:rPr>
            <w:rFonts w:ascii="Crimson Text" w:hAnsi="Crimson Text"/>
            <w:color w:val="000000" w:themeColor="text1"/>
            <w:sz w:val="26"/>
            <w:szCs w:val="26"/>
          </w:rPr>
          <w:delText xml:space="preserve">afecto </w:delText>
        </w:r>
      </w:del>
      <w:del w:id="598" w:author="PC" w:date="2025-06-18T20:43:00Z">
        <w:r w:rsidR="00CF1892" w:rsidRPr="008D03A6" w:rsidDel="0097411A">
          <w:rPr>
            <w:rFonts w:ascii="Crimson Text" w:hAnsi="Crimson Text"/>
            <w:color w:val="000000" w:themeColor="text1"/>
            <w:sz w:val="26"/>
            <w:szCs w:val="26"/>
          </w:rPr>
          <w:delText xml:space="preserve">la vista de los </w:delText>
        </w:r>
        <w:r w:rsidR="00797C87" w:rsidRPr="008D03A6" w:rsidDel="0097411A">
          <w:rPr>
            <w:rFonts w:ascii="Crimson Text" w:hAnsi="Crimson Text"/>
            <w:color w:val="000000" w:themeColor="text1"/>
            <w:sz w:val="26"/>
            <w:szCs w:val="26"/>
          </w:rPr>
          <w:delText>atacan</w:delText>
        </w:r>
        <w:r w:rsidR="0089278C" w:rsidRPr="008D03A6" w:rsidDel="0097411A">
          <w:rPr>
            <w:rFonts w:ascii="Crimson Text" w:hAnsi="Crimson Text"/>
            <w:color w:val="000000" w:themeColor="text1"/>
            <w:sz w:val="26"/>
            <w:szCs w:val="26"/>
          </w:rPr>
          <w:delText>tes</w:delText>
        </w:r>
      </w:del>
      <w:ins w:id="599" w:author="PC" w:date="2025-06-18T20:43:00Z">
        <w:r w:rsidR="0097411A">
          <w:rPr>
            <w:rFonts w:ascii="Crimson Text" w:hAnsi="Crimson Text"/>
            <w:color w:val="000000" w:themeColor="text1"/>
            <w:sz w:val="26"/>
            <w:szCs w:val="26"/>
          </w:rPr>
          <w:t>se quitó velozmente el enorme pañuelo que llevaba en la cabeza, que utilizaba para ocultar su identidad</w:t>
        </w:r>
      </w:ins>
      <w:ins w:id="600" w:author="PC" w:date="2025-06-18T20:47:00Z">
        <w:r w:rsidR="006377BE">
          <w:rPr>
            <w:rFonts w:ascii="Crimson Text" w:hAnsi="Crimson Text"/>
            <w:color w:val="000000" w:themeColor="text1"/>
            <w:sz w:val="26"/>
            <w:szCs w:val="26"/>
          </w:rPr>
          <w:t xml:space="preserve"> cuando salía</w:t>
        </w:r>
      </w:ins>
      <w:ins w:id="601" w:author="PC" w:date="2025-06-18T20:43:00Z">
        <w:r w:rsidR="0097411A">
          <w:rPr>
            <w:rFonts w:ascii="Crimson Text" w:hAnsi="Crimson Text"/>
            <w:color w:val="000000" w:themeColor="text1"/>
            <w:sz w:val="26"/>
            <w:szCs w:val="26"/>
          </w:rPr>
          <w:t>, y se lo arroj</w:t>
        </w:r>
      </w:ins>
      <w:ins w:id="602" w:author="PC" w:date="2025-06-18T20:44:00Z">
        <w:r w:rsidR="0097411A">
          <w:rPr>
            <w:rFonts w:ascii="Crimson Text" w:hAnsi="Crimson Text"/>
            <w:color w:val="000000" w:themeColor="text1"/>
            <w:sz w:val="26"/>
            <w:szCs w:val="26"/>
          </w:rPr>
          <w:t>ó a la cara a sus atacantes</w:t>
        </w:r>
      </w:ins>
      <w:r w:rsidR="0089278C" w:rsidRPr="008D03A6">
        <w:rPr>
          <w:rFonts w:ascii="Crimson Text" w:hAnsi="Crimson Text"/>
          <w:color w:val="000000" w:themeColor="text1"/>
          <w:sz w:val="26"/>
          <w:szCs w:val="26"/>
        </w:rPr>
        <w:t>.</w:t>
      </w:r>
      <w:commentRangeEnd w:id="593"/>
      <w:r w:rsidR="00733F76">
        <w:rPr>
          <w:rStyle w:val="Refdecomentario"/>
        </w:rPr>
        <w:commentReference w:id="593"/>
      </w:r>
      <w:r w:rsidR="0089278C" w:rsidRPr="008D03A6">
        <w:rPr>
          <w:rFonts w:ascii="Crimson Text" w:hAnsi="Crimson Text"/>
          <w:color w:val="000000" w:themeColor="text1"/>
          <w:sz w:val="26"/>
          <w:szCs w:val="26"/>
        </w:rPr>
        <w:t xml:space="preserve"> El arrebato dio resultado</w:t>
      </w:r>
      <w:del w:id="603" w:author="PC" w:date="2025-06-18T21:03:00Z">
        <w:r w:rsidR="0089278C" w:rsidRPr="008D03A6" w:rsidDel="007E5725">
          <w:rPr>
            <w:rFonts w:ascii="Crimson Text" w:hAnsi="Crimson Text"/>
            <w:color w:val="000000" w:themeColor="text1"/>
            <w:sz w:val="26"/>
            <w:szCs w:val="26"/>
          </w:rPr>
          <w:delText>,</w:delText>
        </w:r>
      </w:del>
      <w:r w:rsidR="00797C87" w:rsidRPr="008D03A6">
        <w:rPr>
          <w:rFonts w:ascii="Crimson Text" w:hAnsi="Crimson Text"/>
          <w:color w:val="000000" w:themeColor="text1"/>
          <w:sz w:val="26"/>
          <w:szCs w:val="26"/>
        </w:rPr>
        <w:t xml:space="preserve"> y </w:t>
      </w:r>
      <w:r w:rsidR="009B466A" w:rsidRPr="008D03A6">
        <w:rPr>
          <w:rFonts w:ascii="Crimson Text" w:hAnsi="Crimson Text"/>
          <w:color w:val="000000" w:themeColor="text1"/>
          <w:sz w:val="26"/>
          <w:szCs w:val="26"/>
        </w:rPr>
        <w:t>consiguió</w:t>
      </w:r>
      <w:r w:rsidR="00797C87" w:rsidRPr="008D03A6">
        <w:rPr>
          <w:rFonts w:ascii="Crimson Text" w:hAnsi="Crimson Text"/>
          <w:color w:val="000000" w:themeColor="text1"/>
          <w:sz w:val="26"/>
          <w:szCs w:val="26"/>
        </w:rPr>
        <w:t xml:space="preserve"> </w:t>
      </w:r>
      <w:r w:rsidR="009B466A" w:rsidRPr="008D03A6">
        <w:rPr>
          <w:rFonts w:ascii="Crimson Text" w:hAnsi="Crimson Text"/>
          <w:color w:val="000000" w:themeColor="text1"/>
          <w:sz w:val="26"/>
          <w:szCs w:val="26"/>
        </w:rPr>
        <w:t>algunos</w:t>
      </w:r>
      <w:r w:rsidR="00797C87" w:rsidRPr="008D03A6">
        <w:rPr>
          <w:rFonts w:ascii="Crimson Text" w:hAnsi="Crimson Text"/>
          <w:color w:val="000000" w:themeColor="text1"/>
          <w:sz w:val="26"/>
          <w:szCs w:val="26"/>
        </w:rPr>
        <w:t xml:space="preserve"> segundos de ventaja. Sin </w:t>
      </w:r>
      <w:r w:rsidR="009B466A" w:rsidRPr="008D03A6">
        <w:rPr>
          <w:rFonts w:ascii="Crimson Text" w:hAnsi="Crimson Text"/>
          <w:color w:val="000000" w:themeColor="text1"/>
          <w:sz w:val="26"/>
          <w:szCs w:val="26"/>
        </w:rPr>
        <w:t>demorar</w:t>
      </w:r>
      <w:r w:rsidR="00797C87" w:rsidRPr="008D03A6">
        <w:rPr>
          <w:rFonts w:ascii="Crimson Text" w:hAnsi="Crimson Text"/>
          <w:color w:val="000000" w:themeColor="text1"/>
          <w:sz w:val="26"/>
          <w:szCs w:val="26"/>
        </w:rPr>
        <w:t xml:space="preserve">, se lanzó a </w:t>
      </w:r>
      <w:r w:rsidR="00841D3D" w:rsidRPr="008D03A6">
        <w:rPr>
          <w:rFonts w:ascii="Crimson Text" w:hAnsi="Crimson Text"/>
          <w:color w:val="000000" w:themeColor="text1"/>
          <w:sz w:val="26"/>
          <w:szCs w:val="26"/>
        </w:rPr>
        <w:t>la carrera</w:t>
      </w:r>
      <w:r w:rsidR="00797C87" w:rsidRPr="008D03A6">
        <w:rPr>
          <w:rFonts w:ascii="Crimson Text" w:hAnsi="Crimson Text"/>
          <w:color w:val="000000" w:themeColor="text1"/>
          <w:sz w:val="26"/>
          <w:szCs w:val="26"/>
        </w:rPr>
        <w:t xml:space="preserve"> </w:t>
      </w:r>
      <w:ins w:id="604" w:author="PC" w:date="2025-06-18T21:03:00Z">
        <w:r w:rsidR="007E5725">
          <w:rPr>
            <w:rFonts w:ascii="Crimson Text" w:hAnsi="Crimson Text"/>
            <w:color w:val="000000" w:themeColor="text1"/>
            <w:sz w:val="26"/>
            <w:szCs w:val="26"/>
          </w:rPr>
          <w:t>hacia</w:t>
        </w:r>
      </w:ins>
      <w:del w:id="605" w:author="PC" w:date="2025-06-18T21:03:00Z">
        <w:r w:rsidR="00797C87" w:rsidRPr="008D03A6" w:rsidDel="007E5725">
          <w:rPr>
            <w:rFonts w:ascii="Crimson Text" w:hAnsi="Crimson Text"/>
            <w:color w:val="000000" w:themeColor="text1"/>
            <w:sz w:val="26"/>
            <w:szCs w:val="26"/>
          </w:rPr>
          <w:delText>en</w:delText>
        </w:r>
      </w:del>
      <w:r w:rsidR="00797C87" w:rsidRPr="008D03A6">
        <w:rPr>
          <w:rFonts w:ascii="Crimson Text" w:hAnsi="Crimson Text"/>
          <w:color w:val="000000" w:themeColor="text1"/>
          <w:sz w:val="26"/>
          <w:szCs w:val="26"/>
        </w:rPr>
        <w:t xml:space="preserve"> la </w:t>
      </w:r>
      <w:del w:id="606" w:author="PC" w:date="2025-06-18T21:03:00Z">
        <w:r w:rsidR="00797C87" w:rsidRPr="008D03A6" w:rsidDel="007E5725">
          <w:rPr>
            <w:rFonts w:ascii="Crimson Text" w:hAnsi="Crimson Text"/>
            <w:color w:val="000000" w:themeColor="text1"/>
            <w:sz w:val="26"/>
            <w:szCs w:val="26"/>
          </w:rPr>
          <w:delText xml:space="preserve">misma </w:delText>
        </w:r>
      </w:del>
      <w:r w:rsidR="00797C87" w:rsidRPr="008D03A6">
        <w:rPr>
          <w:rFonts w:ascii="Crimson Text" w:hAnsi="Crimson Text"/>
          <w:color w:val="000000" w:themeColor="text1"/>
          <w:sz w:val="26"/>
          <w:szCs w:val="26"/>
        </w:rPr>
        <w:t xml:space="preserve">dirección desde </w:t>
      </w:r>
      <w:r w:rsidR="0089278C" w:rsidRPr="008D03A6">
        <w:rPr>
          <w:rFonts w:ascii="Crimson Text" w:hAnsi="Crimson Text"/>
          <w:color w:val="000000" w:themeColor="text1"/>
          <w:sz w:val="26"/>
          <w:szCs w:val="26"/>
        </w:rPr>
        <w:t xml:space="preserve">donde </w:t>
      </w:r>
      <w:del w:id="607" w:author="PC" w:date="2025-06-18T21:03:00Z">
        <w:r w:rsidR="0089278C" w:rsidRPr="008D03A6" w:rsidDel="007E5725">
          <w:rPr>
            <w:rFonts w:ascii="Crimson Text" w:hAnsi="Crimson Text"/>
            <w:color w:val="000000" w:themeColor="text1"/>
            <w:sz w:val="26"/>
            <w:szCs w:val="26"/>
          </w:rPr>
          <w:delText>provenía</w:delText>
        </w:r>
      </w:del>
      <w:ins w:id="608" w:author="PC" w:date="2025-06-18T21:03:00Z">
        <w:r w:rsidR="007E5725">
          <w:rPr>
            <w:rFonts w:ascii="Crimson Text" w:hAnsi="Crimson Text"/>
            <w:color w:val="000000" w:themeColor="text1"/>
            <w:sz w:val="26"/>
            <w:szCs w:val="26"/>
          </w:rPr>
          <w:t>había venido</w:t>
        </w:r>
      </w:ins>
      <w:r w:rsidR="0089278C" w:rsidRPr="008D03A6">
        <w:rPr>
          <w:rFonts w:ascii="Crimson Text" w:hAnsi="Crimson Text"/>
          <w:color w:val="000000" w:themeColor="text1"/>
          <w:sz w:val="26"/>
          <w:szCs w:val="26"/>
        </w:rPr>
        <w:t xml:space="preserve">. </w:t>
      </w:r>
      <w:r w:rsidR="009B466A" w:rsidRPr="008D03A6">
        <w:rPr>
          <w:rFonts w:ascii="Crimson Text" w:hAnsi="Crimson Text"/>
          <w:color w:val="000000" w:themeColor="text1"/>
          <w:sz w:val="26"/>
          <w:szCs w:val="26"/>
        </w:rPr>
        <w:t>De inmediato,</w:t>
      </w:r>
      <w:r w:rsidR="0089278C" w:rsidRPr="008D03A6">
        <w:rPr>
          <w:rFonts w:ascii="Crimson Text" w:hAnsi="Crimson Text"/>
          <w:color w:val="000000" w:themeColor="text1"/>
          <w:sz w:val="26"/>
          <w:szCs w:val="26"/>
        </w:rPr>
        <w:t xml:space="preserve"> </w:t>
      </w:r>
      <w:r w:rsidR="00797C87" w:rsidRPr="008D03A6">
        <w:rPr>
          <w:rFonts w:ascii="Crimson Text" w:hAnsi="Crimson Text"/>
          <w:color w:val="000000" w:themeColor="text1"/>
          <w:sz w:val="26"/>
          <w:szCs w:val="26"/>
        </w:rPr>
        <w:t>comenzaron a perseguir</w:t>
      </w:r>
      <w:r w:rsidR="0089278C" w:rsidRPr="008D03A6">
        <w:rPr>
          <w:rFonts w:ascii="Crimson Text" w:hAnsi="Crimson Text"/>
          <w:color w:val="000000" w:themeColor="text1"/>
          <w:sz w:val="26"/>
          <w:szCs w:val="26"/>
        </w:rPr>
        <w:t>la</w:t>
      </w:r>
      <w:r w:rsidR="00484712" w:rsidRPr="008D03A6">
        <w:rPr>
          <w:rFonts w:ascii="Crimson Text" w:hAnsi="Crimson Text"/>
          <w:color w:val="000000" w:themeColor="text1"/>
          <w:sz w:val="26"/>
          <w:szCs w:val="26"/>
        </w:rPr>
        <w:t xml:space="preserve">, apenas una decena </w:t>
      </w:r>
      <w:r w:rsidR="00797C87" w:rsidRPr="008D03A6">
        <w:rPr>
          <w:rFonts w:ascii="Crimson Text" w:hAnsi="Crimson Text"/>
          <w:color w:val="000000" w:themeColor="text1"/>
          <w:sz w:val="26"/>
          <w:szCs w:val="26"/>
        </w:rPr>
        <w:t xml:space="preserve">de metros </w:t>
      </w:r>
      <w:del w:id="609" w:author="PC" w:date="2025-06-18T21:03:00Z">
        <w:r w:rsidR="00797C87" w:rsidRPr="008D03A6" w:rsidDel="007E5725">
          <w:rPr>
            <w:rFonts w:ascii="Crimson Text" w:hAnsi="Crimson Text"/>
            <w:color w:val="000000" w:themeColor="text1"/>
            <w:sz w:val="26"/>
            <w:szCs w:val="26"/>
          </w:rPr>
          <w:delText>los separaban</w:delText>
        </w:r>
      </w:del>
      <w:ins w:id="610" w:author="PC" w:date="2025-06-18T21:03:00Z">
        <w:r w:rsidR="007E5725">
          <w:rPr>
            <w:rFonts w:ascii="Crimson Text" w:hAnsi="Crimson Text"/>
            <w:color w:val="000000" w:themeColor="text1"/>
            <w:sz w:val="26"/>
            <w:szCs w:val="26"/>
          </w:rPr>
          <w:t>separándolos</w:t>
        </w:r>
      </w:ins>
      <w:r w:rsidR="00797C87" w:rsidRPr="008D03A6">
        <w:rPr>
          <w:rFonts w:ascii="Crimson Text" w:hAnsi="Crimson Text"/>
          <w:color w:val="000000" w:themeColor="text1"/>
          <w:sz w:val="26"/>
          <w:szCs w:val="26"/>
        </w:rPr>
        <w:t>.</w:t>
      </w:r>
    </w:p>
    <w:p w:rsidR="00797C87" w:rsidRPr="008D03A6" w:rsidRDefault="000E4A29" w:rsidP="00BF2439">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Elena</w:t>
      </w:r>
      <w:r w:rsidR="0089278C" w:rsidRPr="008D03A6">
        <w:rPr>
          <w:rFonts w:ascii="Crimson Text" w:hAnsi="Crimson Text"/>
          <w:color w:val="000000" w:themeColor="text1"/>
          <w:sz w:val="26"/>
          <w:szCs w:val="26"/>
        </w:rPr>
        <w:t xml:space="preserve"> se esforzaba por </w:t>
      </w:r>
      <w:del w:id="611" w:author="PC" w:date="2025-06-18T21:03:00Z">
        <w:r w:rsidR="0089278C" w:rsidRPr="008D03A6" w:rsidDel="007E5725">
          <w:rPr>
            <w:rFonts w:ascii="Crimson Text" w:hAnsi="Crimson Text"/>
            <w:color w:val="000000" w:themeColor="text1"/>
            <w:sz w:val="26"/>
            <w:szCs w:val="26"/>
          </w:rPr>
          <w:delText>s</w:delText>
        </w:r>
        <w:r w:rsidR="007A0C67" w:rsidRPr="008D03A6" w:rsidDel="007E5725">
          <w:rPr>
            <w:rFonts w:ascii="Crimson Text" w:hAnsi="Crimson Text"/>
            <w:color w:val="000000" w:themeColor="text1"/>
            <w:sz w:val="26"/>
            <w:szCs w:val="26"/>
          </w:rPr>
          <w:delText>ostener</w:delText>
        </w:r>
        <w:r w:rsidRPr="008D03A6" w:rsidDel="007E5725">
          <w:rPr>
            <w:rFonts w:ascii="Crimson Text" w:hAnsi="Crimson Text"/>
            <w:color w:val="000000" w:themeColor="text1"/>
            <w:sz w:val="26"/>
            <w:szCs w:val="26"/>
          </w:rPr>
          <w:delText xml:space="preserve"> </w:delText>
        </w:r>
      </w:del>
      <w:ins w:id="612" w:author="PC" w:date="2025-06-18T21:03:00Z">
        <w:r w:rsidR="007E5725">
          <w:rPr>
            <w:rFonts w:ascii="Crimson Text" w:hAnsi="Crimson Text"/>
            <w:color w:val="000000" w:themeColor="text1"/>
            <w:sz w:val="26"/>
            <w:szCs w:val="26"/>
          </w:rPr>
          <w:t>mantener</w:t>
        </w:r>
        <w:r w:rsidR="007E572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la distancia. Desesperada, no podía pensar con claridad</w:t>
      </w:r>
      <w:del w:id="613" w:author="PC" w:date="2025-06-18T21:04:00Z">
        <w:r w:rsidRPr="008D03A6" w:rsidDel="007E572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314CD8" w:rsidRPr="008D03A6">
        <w:rPr>
          <w:rFonts w:ascii="Crimson Text" w:hAnsi="Crimson Text"/>
          <w:color w:val="000000" w:themeColor="text1"/>
          <w:sz w:val="26"/>
          <w:szCs w:val="26"/>
        </w:rPr>
        <w:t>mientras</w:t>
      </w:r>
      <w:r w:rsidR="0048471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el miedo </w:t>
      </w:r>
      <w:r w:rsidR="00484712" w:rsidRPr="008D03A6">
        <w:rPr>
          <w:rFonts w:ascii="Crimson Text" w:hAnsi="Crimson Text"/>
          <w:color w:val="000000" w:themeColor="text1"/>
          <w:sz w:val="26"/>
          <w:szCs w:val="26"/>
        </w:rPr>
        <w:t xml:space="preserve">le </w:t>
      </w:r>
      <w:r w:rsidR="00B27417" w:rsidRPr="008D03A6">
        <w:rPr>
          <w:rFonts w:ascii="Crimson Text" w:hAnsi="Crimson Text"/>
          <w:color w:val="000000" w:themeColor="text1"/>
          <w:sz w:val="26"/>
          <w:szCs w:val="26"/>
        </w:rPr>
        <w:t>imponía</w:t>
      </w:r>
      <w:r w:rsidR="00484712" w:rsidRPr="008D03A6">
        <w:rPr>
          <w:rFonts w:ascii="Crimson Text" w:hAnsi="Crimson Text"/>
          <w:color w:val="000000" w:themeColor="text1"/>
          <w:sz w:val="26"/>
          <w:szCs w:val="26"/>
        </w:rPr>
        <w:t xml:space="preserve"> las reglas</w:t>
      </w:r>
      <w:r w:rsidRPr="008D03A6">
        <w:rPr>
          <w:rFonts w:ascii="Crimson Text" w:hAnsi="Crimson Text"/>
          <w:color w:val="000000" w:themeColor="text1"/>
          <w:sz w:val="26"/>
          <w:szCs w:val="26"/>
        </w:rPr>
        <w:t xml:space="preserve">. Cuando </w:t>
      </w:r>
      <w:r w:rsidR="00484712" w:rsidRPr="008D03A6">
        <w:rPr>
          <w:rFonts w:ascii="Crimson Text" w:hAnsi="Crimson Text"/>
          <w:color w:val="000000" w:themeColor="text1"/>
          <w:sz w:val="26"/>
          <w:szCs w:val="26"/>
        </w:rPr>
        <w:t xml:space="preserve">parecía que </w:t>
      </w:r>
      <w:r w:rsidR="009B466A" w:rsidRPr="008D03A6">
        <w:rPr>
          <w:rFonts w:ascii="Crimson Text" w:hAnsi="Crimson Text"/>
          <w:color w:val="000000" w:themeColor="text1"/>
          <w:sz w:val="26"/>
          <w:szCs w:val="26"/>
        </w:rPr>
        <w:t>nada podía ser peor</w:t>
      </w:r>
      <w:r w:rsidRPr="008D03A6">
        <w:rPr>
          <w:rFonts w:ascii="Crimson Text" w:hAnsi="Crimson Text"/>
          <w:color w:val="000000" w:themeColor="text1"/>
          <w:sz w:val="26"/>
          <w:szCs w:val="26"/>
        </w:rPr>
        <w:t>, un gemido agudo y profundo</w:t>
      </w:r>
      <w:r w:rsidR="00841D3D" w:rsidRPr="008D03A6">
        <w:rPr>
          <w:rFonts w:ascii="Crimson Text" w:hAnsi="Crimson Text"/>
          <w:color w:val="000000" w:themeColor="text1"/>
          <w:sz w:val="26"/>
          <w:szCs w:val="26"/>
        </w:rPr>
        <w:t xml:space="preserve"> irrumpió el ambiente</w:t>
      </w:r>
      <w:r w:rsidRPr="008D03A6">
        <w:rPr>
          <w:rFonts w:ascii="Crimson Text" w:hAnsi="Crimson Text"/>
          <w:color w:val="000000" w:themeColor="text1"/>
          <w:sz w:val="26"/>
          <w:szCs w:val="26"/>
        </w:rPr>
        <w:t xml:space="preserve">, tan aterrador </w:t>
      </w:r>
      <w:r w:rsidR="007A0C67" w:rsidRPr="008D03A6">
        <w:rPr>
          <w:rFonts w:ascii="Crimson Text" w:hAnsi="Crimson Text"/>
          <w:color w:val="000000" w:themeColor="text1"/>
          <w:sz w:val="26"/>
          <w:szCs w:val="26"/>
        </w:rPr>
        <w:t>como inaudito. Volteó su cabeza</w:t>
      </w:r>
      <w:del w:id="614" w:author="PC" w:date="2025-06-18T21:04:00Z">
        <w:r w:rsidR="007A0C67" w:rsidRPr="008D03A6" w:rsidDel="007E5725">
          <w:rPr>
            <w:rFonts w:ascii="Crimson Text" w:hAnsi="Crimson Text"/>
            <w:color w:val="000000" w:themeColor="text1"/>
            <w:sz w:val="26"/>
            <w:szCs w:val="26"/>
          </w:rPr>
          <w:delText>,</w:delText>
        </w:r>
      </w:del>
      <w:r w:rsidR="007A0C67" w:rsidRPr="008D03A6">
        <w:rPr>
          <w:rFonts w:ascii="Crimson Text" w:hAnsi="Crimson Text"/>
          <w:color w:val="000000" w:themeColor="text1"/>
          <w:sz w:val="26"/>
          <w:szCs w:val="26"/>
        </w:rPr>
        <w:t xml:space="preserve"> y </w:t>
      </w:r>
      <w:del w:id="615" w:author="PC" w:date="2025-06-18T21:04:00Z">
        <w:r w:rsidR="006E72DC" w:rsidRPr="008D03A6" w:rsidDel="007E5725">
          <w:rPr>
            <w:rFonts w:ascii="Crimson Text" w:hAnsi="Crimson Text"/>
            <w:color w:val="000000" w:themeColor="text1"/>
            <w:sz w:val="26"/>
            <w:szCs w:val="26"/>
          </w:rPr>
          <w:delText>presenció</w:delText>
        </w:r>
        <w:r w:rsidR="007A0C67" w:rsidRPr="008D03A6" w:rsidDel="007E5725">
          <w:rPr>
            <w:rFonts w:ascii="Crimson Text" w:hAnsi="Crimson Text"/>
            <w:color w:val="000000" w:themeColor="text1"/>
            <w:sz w:val="26"/>
            <w:szCs w:val="26"/>
          </w:rPr>
          <w:delText xml:space="preserve"> </w:delText>
        </w:r>
      </w:del>
      <w:ins w:id="616" w:author="PC" w:date="2025-06-18T21:04:00Z">
        <w:r w:rsidR="007E5725">
          <w:rPr>
            <w:rFonts w:ascii="Crimson Text" w:hAnsi="Crimson Text"/>
            <w:color w:val="000000" w:themeColor="text1"/>
            <w:sz w:val="26"/>
            <w:szCs w:val="26"/>
          </w:rPr>
          <w:t>vio</w:t>
        </w:r>
        <w:r w:rsidR="007E5725" w:rsidRPr="008D03A6">
          <w:rPr>
            <w:rFonts w:ascii="Crimson Text" w:hAnsi="Crimson Text"/>
            <w:color w:val="000000" w:themeColor="text1"/>
            <w:sz w:val="26"/>
            <w:szCs w:val="26"/>
          </w:rPr>
          <w:t xml:space="preserve"> </w:t>
        </w:r>
      </w:ins>
      <w:r w:rsidR="007A0C67" w:rsidRPr="008D03A6">
        <w:rPr>
          <w:rFonts w:ascii="Crimson Text" w:hAnsi="Crimson Text"/>
          <w:color w:val="000000" w:themeColor="text1"/>
          <w:sz w:val="26"/>
          <w:szCs w:val="26"/>
        </w:rPr>
        <w:t xml:space="preserve">una </w:t>
      </w:r>
      <w:r w:rsidR="009B466A" w:rsidRPr="008D03A6">
        <w:rPr>
          <w:rFonts w:ascii="Crimson Text" w:hAnsi="Crimson Text"/>
          <w:color w:val="000000" w:themeColor="text1"/>
          <w:sz w:val="26"/>
          <w:szCs w:val="26"/>
        </w:rPr>
        <w:t>imagen</w:t>
      </w:r>
      <w:r w:rsidR="007A0C67" w:rsidRPr="008D03A6">
        <w:rPr>
          <w:rFonts w:ascii="Crimson Text" w:hAnsi="Crimson Text"/>
          <w:color w:val="000000" w:themeColor="text1"/>
          <w:sz w:val="26"/>
          <w:szCs w:val="26"/>
        </w:rPr>
        <w:t xml:space="preserve"> </w:t>
      </w:r>
      <w:r w:rsidR="006E72DC" w:rsidRPr="008D03A6">
        <w:rPr>
          <w:rFonts w:ascii="Crimson Text" w:hAnsi="Crimson Text"/>
          <w:color w:val="000000" w:themeColor="text1"/>
          <w:sz w:val="26"/>
          <w:szCs w:val="26"/>
        </w:rPr>
        <w:t>descomunal. L</w:t>
      </w:r>
      <w:r w:rsidR="007A0C67" w:rsidRPr="008D03A6">
        <w:rPr>
          <w:rFonts w:ascii="Crimson Text" w:hAnsi="Crimson Text"/>
          <w:color w:val="000000" w:themeColor="text1"/>
          <w:sz w:val="26"/>
          <w:szCs w:val="26"/>
        </w:rPr>
        <w:t xml:space="preserve">os </w:t>
      </w:r>
      <w:del w:id="617" w:author="PC" w:date="2025-06-18T21:05:00Z">
        <w:r w:rsidR="007A0C67" w:rsidRPr="008D03A6" w:rsidDel="007E5725">
          <w:rPr>
            <w:rFonts w:ascii="Crimson Text" w:hAnsi="Crimson Text"/>
            <w:color w:val="000000" w:themeColor="text1"/>
            <w:sz w:val="26"/>
            <w:szCs w:val="26"/>
          </w:rPr>
          <w:delText xml:space="preserve">forajidos </w:delText>
        </w:r>
      </w:del>
      <w:ins w:id="618" w:author="PC" w:date="2025-06-18T21:05:00Z">
        <w:r w:rsidR="007E5725">
          <w:rPr>
            <w:rFonts w:ascii="Crimson Text" w:hAnsi="Crimson Text"/>
            <w:color w:val="000000" w:themeColor="text1"/>
            <w:sz w:val="26"/>
            <w:szCs w:val="26"/>
          </w:rPr>
          <w:t>malhechores</w:t>
        </w:r>
        <w:r w:rsidR="007E5725" w:rsidRPr="008D03A6">
          <w:rPr>
            <w:rFonts w:ascii="Crimson Text" w:hAnsi="Crimson Text"/>
            <w:color w:val="000000" w:themeColor="text1"/>
            <w:sz w:val="26"/>
            <w:szCs w:val="26"/>
          </w:rPr>
          <w:t xml:space="preserve"> </w:t>
        </w:r>
      </w:ins>
      <w:r w:rsidR="006E72DC" w:rsidRPr="008D03A6">
        <w:rPr>
          <w:rFonts w:ascii="Crimson Text" w:hAnsi="Crimson Text"/>
          <w:color w:val="000000" w:themeColor="text1"/>
          <w:sz w:val="26"/>
          <w:szCs w:val="26"/>
        </w:rPr>
        <w:t xml:space="preserve">también </w:t>
      </w:r>
      <w:r w:rsidR="00841D3D" w:rsidRPr="008D03A6">
        <w:rPr>
          <w:rFonts w:ascii="Crimson Text" w:hAnsi="Crimson Text"/>
          <w:color w:val="000000" w:themeColor="text1"/>
          <w:sz w:val="26"/>
          <w:szCs w:val="26"/>
        </w:rPr>
        <w:t>hicieron lo propio</w:t>
      </w:r>
      <w:r w:rsidR="0089278C" w:rsidRPr="008D03A6">
        <w:rPr>
          <w:rFonts w:ascii="Crimson Text" w:hAnsi="Crimson Text"/>
          <w:color w:val="000000" w:themeColor="text1"/>
          <w:sz w:val="26"/>
          <w:szCs w:val="26"/>
        </w:rPr>
        <w:t>,</w:t>
      </w:r>
      <w:r w:rsidR="006E72DC" w:rsidRPr="008D03A6">
        <w:rPr>
          <w:rFonts w:ascii="Crimson Text" w:hAnsi="Crimson Text"/>
          <w:color w:val="000000" w:themeColor="text1"/>
          <w:sz w:val="26"/>
          <w:szCs w:val="26"/>
        </w:rPr>
        <w:t xml:space="preserve"> y se espantaron </w:t>
      </w:r>
      <w:r w:rsidR="00841D3D" w:rsidRPr="008D03A6">
        <w:rPr>
          <w:rFonts w:ascii="Crimson Text" w:hAnsi="Crimson Text"/>
          <w:color w:val="000000" w:themeColor="text1"/>
          <w:sz w:val="26"/>
          <w:szCs w:val="26"/>
        </w:rPr>
        <w:t xml:space="preserve">de igual </w:t>
      </w:r>
      <w:r w:rsidR="009B466A" w:rsidRPr="008D03A6">
        <w:rPr>
          <w:rFonts w:ascii="Crimson Text" w:hAnsi="Crimson Text"/>
          <w:color w:val="000000" w:themeColor="text1"/>
          <w:sz w:val="26"/>
          <w:szCs w:val="26"/>
        </w:rPr>
        <w:t>manera</w:t>
      </w:r>
      <w:r w:rsidR="006E72DC" w:rsidRPr="008D03A6">
        <w:rPr>
          <w:rFonts w:ascii="Crimson Text" w:hAnsi="Crimson Text"/>
          <w:color w:val="000000" w:themeColor="text1"/>
          <w:sz w:val="26"/>
          <w:szCs w:val="26"/>
        </w:rPr>
        <w:t>. Los caballos que habían dejado atrás</w:t>
      </w:r>
      <w:del w:id="619" w:author="PC" w:date="2025-06-18T21:05:00Z">
        <w:r w:rsidR="006E72DC" w:rsidRPr="008D03A6" w:rsidDel="007E5725">
          <w:rPr>
            <w:rFonts w:ascii="Crimson Text" w:hAnsi="Crimson Text"/>
            <w:color w:val="000000" w:themeColor="text1"/>
            <w:sz w:val="26"/>
            <w:szCs w:val="26"/>
          </w:rPr>
          <w:delText>,</w:delText>
        </w:r>
      </w:del>
      <w:r w:rsidR="006E72DC" w:rsidRPr="008D03A6">
        <w:rPr>
          <w:rFonts w:ascii="Crimson Text" w:hAnsi="Crimson Text"/>
          <w:color w:val="000000" w:themeColor="text1"/>
          <w:sz w:val="26"/>
          <w:szCs w:val="26"/>
        </w:rPr>
        <w:t xml:space="preserve"> ya no lucían como tales. Lo</w:t>
      </w:r>
      <w:r w:rsidR="009B466A" w:rsidRPr="008D03A6">
        <w:rPr>
          <w:rFonts w:ascii="Crimson Text" w:hAnsi="Crimson Text"/>
          <w:color w:val="000000" w:themeColor="text1"/>
          <w:sz w:val="26"/>
          <w:szCs w:val="26"/>
        </w:rPr>
        <w:t>s cuerpos tenían forma</w:t>
      </w:r>
      <w:del w:id="620" w:author="PC" w:date="2025-06-18T21:05:00Z">
        <w:r w:rsidR="009B466A" w:rsidRPr="008D03A6" w:rsidDel="007E5725">
          <w:rPr>
            <w:rFonts w:ascii="Crimson Text" w:hAnsi="Crimson Text"/>
            <w:color w:val="000000" w:themeColor="text1"/>
            <w:sz w:val="26"/>
            <w:szCs w:val="26"/>
          </w:rPr>
          <w:delText>s</w:delText>
        </w:r>
      </w:del>
      <w:r w:rsidR="009B466A" w:rsidRPr="008D03A6">
        <w:rPr>
          <w:rFonts w:ascii="Crimson Text" w:hAnsi="Crimson Text"/>
          <w:color w:val="000000" w:themeColor="text1"/>
          <w:sz w:val="26"/>
          <w:szCs w:val="26"/>
        </w:rPr>
        <w:t xml:space="preserve"> de grand</w:t>
      </w:r>
      <w:r w:rsidR="006E72DC" w:rsidRPr="008D03A6">
        <w:rPr>
          <w:rFonts w:ascii="Crimson Text" w:hAnsi="Crimson Text"/>
          <w:color w:val="000000" w:themeColor="text1"/>
          <w:sz w:val="26"/>
          <w:szCs w:val="26"/>
        </w:rPr>
        <w:t>es reptiles</w:t>
      </w:r>
      <w:r w:rsidR="00841D3D" w:rsidRPr="008D03A6">
        <w:rPr>
          <w:rFonts w:ascii="Crimson Text" w:hAnsi="Crimson Text"/>
          <w:color w:val="000000" w:themeColor="text1"/>
          <w:sz w:val="26"/>
          <w:szCs w:val="26"/>
        </w:rPr>
        <w:t>, con garras y mandíbulas prominentes</w:t>
      </w:r>
      <w:r w:rsidR="007F1785" w:rsidRPr="008D03A6">
        <w:rPr>
          <w:rFonts w:ascii="Crimson Text" w:hAnsi="Crimson Text"/>
          <w:color w:val="000000" w:themeColor="text1"/>
          <w:sz w:val="26"/>
          <w:szCs w:val="26"/>
        </w:rPr>
        <w:t xml:space="preserve">, y un verde intenso </w:t>
      </w:r>
      <w:del w:id="621" w:author="PC" w:date="2025-06-18T21:05:00Z">
        <w:r w:rsidR="00314CD8" w:rsidRPr="008D03A6" w:rsidDel="007E5725">
          <w:rPr>
            <w:rFonts w:ascii="Crimson Text" w:hAnsi="Crimson Text"/>
            <w:color w:val="000000" w:themeColor="text1"/>
            <w:sz w:val="26"/>
            <w:szCs w:val="26"/>
          </w:rPr>
          <w:delText xml:space="preserve">que </w:delText>
        </w:r>
      </w:del>
      <w:r w:rsidR="009353FF" w:rsidRPr="008D03A6">
        <w:rPr>
          <w:rFonts w:ascii="Crimson Text" w:hAnsi="Crimson Text"/>
          <w:color w:val="000000" w:themeColor="text1"/>
          <w:sz w:val="26"/>
          <w:szCs w:val="26"/>
        </w:rPr>
        <w:t>teñ</w:t>
      </w:r>
      <w:r w:rsidR="009B466A" w:rsidRPr="008D03A6">
        <w:rPr>
          <w:rFonts w:ascii="Crimson Text" w:hAnsi="Crimson Text"/>
          <w:color w:val="000000" w:themeColor="text1"/>
          <w:sz w:val="26"/>
          <w:szCs w:val="26"/>
        </w:rPr>
        <w:t>ía</w:t>
      </w:r>
      <w:r w:rsidR="007F1785" w:rsidRPr="008D03A6">
        <w:rPr>
          <w:rFonts w:ascii="Crimson Text" w:hAnsi="Crimson Text"/>
          <w:color w:val="000000" w:themeColor="text1"/>
          <w:sz w:val="26"/>
          <w:szCs w:val="26"/>
        </w:rPr>
        <w:t xml:space="preserve"> sus escamas</w:t>
      </w:r>
      <w:r w:rsidR="00314CD8" w:rsidRPr="008D03A6">
        <w:rPr>
          <w:rFonts w:ascii="Crimson Text" w:hAnsi="Crimson Text"/>
          <w:color w:val="000000" w:themeColor="text1"/>
          <w:sz w:val="26"/>
          <w:szCs w:val="26"/>
        </w:rPr>
        <w:t xml:space="preserve">. Se trataba de </w:t>
      </w:r>
      <w:r w:rsidR="00314CD8" w:rsidRPr="008D03A6">
        <w:rPr>
          <w:rFonts w:ascii="Crimson Text" w:hAnsi="Crimson Text"/>
          <w:color w:val="000000" w:themeColor="text1"/>
          <w:sz w:val="26"/>
          <w:szCs w:val="26"/>
        </w:rPr>
        <w:lastRenderedPageBreak/>
        <w:t>dragones</w:t>
      </w:r>
      <w:del w:id="622" w:author="PC" w:date="2025-06-18T21:05:00Z">
        <w:r w:rsidR="00314CD8" w:rsidRPr="008D03A6" w:rsidDel="007E5725">
          <w:rPr>
            <w:rFonts w:ascii="Crimson Text" w:hAnsi="Crimson Text"/>
            <w:color w:val="000000" w:themeColor="text1"/>
            <w:sz w:val="26"/>
            <w:szCs w:val="26"/>
          </w:rPr>
          <w:delText>,</w:delText>
        </w:r>
      </w:del>
      <w:r w:rsidR="00314CD8" w:rsidRPr="008D03A6">
        <w:rPr>
          <w:rFonts w:ascii="Crimson Text" w:hAnsi="Crimson Text"/>
          <w:color w:val="000000" w:themeColor="text1"/>
          <w:sz w:val="26"/>
          <w:szCs w:val="26"/>
        </w:rPr>
        <w:t xml:space="preserve"> y de un tipo que Elena conocía muy bien, </w:t>
      </w:r>
      <w:del w:id="623" w:author="PC" w:date="2025-06-18T21:06:00Z">
        <w:r w:rsidR="00314CD8" w:rsidRPr="008D03A6" w:rsidDel="007E5725">
          <w:rPr>
            <w:rFonts w:ascii="Crimson Text" w:hAnsi="Crimson Text"/>
            <w:color w:val="000000" w:themeColor="text1"/>
            <w:sz w:val="26"/>
            <w:szCs w:val="26"/>
          </w:rPr>
          <w:delText xml:space="preserve">pero </w:delText>
        </w:r>
      </w:del>
      <w:ins w:id="624" w:author="PC" w:date="2025-06-18T21:06:00Z">
        <w:r w:rsidR="007E5725">
          <w:rPr>
            <w:rFonts w:ascii="Crimson Text" w:hAnsi="Crimson Text"/>
            <w:color w:val="000000" w:themeColor="text1"/>
            <w:sz w:val="26"/>
            <w:szCs w:val="26"/>
          </w:rPr>
          <w:t>aunque</w:t>
        </w:r>
        <w:r w:rsidR="007E5725" w:rsidRPr="008D03A6">
          <w:rPr>
            <w:rFonts w:ascii="Crimson Text" w:hAnsi="Crimson Text"/>
            <w:color w:val="000000" w:themeColor="text1"/>
            <w:sz w:val="26"/>
            <w:szCs w:val="26"/>
          </w:rPr>
          <w:t xml:space="preserve"> </w:t>
        </w:r>
      </w:ins>
      <w:r w:rsidR="00314CD8" w:rsidRPr="008D03A6">
        <w:rPr>
          <w:rFonts w:ascii="Crimson Text" w:hAnsi="Crimson Text"/>
          <w:color w:val="000000" w:themeColor="text1"/>
          <w:sz w:val="26"/>
          <w:szCs w:val="26"/>
        </w:rPr>
        <w:t xml:space="preserve">sólo </w:t>
      </w:r>
      <w:ins w:id="625" w:author="PC" w:date="2025-06-18T21:06:00Z">
        <w:r w:rsidR="007E5725">
          <w:rPr>
            <w:rFonts w:ascii="Crimson Text" w:hAnsi="Crimson Text"/>
            <w:color w:val="000000" w:themeColor="text1"/>
            <w:sz w:val="26"/>
            <w:szCs w:val="26"/>
          </w:rPr>
          <w:t>de</w:t>
        </w:r>
      </w:ins>
      <w:del w:id="626" w:author="PC" w:date="2025-06-18T21:06:00Z">
        <w:r w:rsidR="00314CD8" w:rsidRPr="008D03A6" w:rsidDel="007E5725">
          <w:rPr>
            <w:rFonts w:ascii="Crimson Text" w:hAnsi="Crimson Text"/>
            <w:color w:val="000000" w:themeColor="text1"/>
            <w:sz w:val="26"/>
            <w:szCs w:val="26"/>
          </w:rPr>
          <w:delText>en</w:delText>
        </w:r>
      </w:del>
      <w:r w:rsidR="00314CD8" w:rsidRPr="008D03A6">
        <w:rPr>
          <w:rFonts w:ascii="Crimson Text" w:hAnsi="Crimson Text"/>
          <w:color w:val="000000" w:themeColor="text1"/>
          <w:sz w:val="26"/>
          <w:szCs w:val="26"/>
        </w:rPr>
        <w:t xml:space="preserve"> los textos</w:t>
      </w:r>
      <w:ins w:id="627" w:author="PC" w:date="2025-06-18T21:06:00Z">
        <w:r w:rsidR="007E5725">
          <w:rPr>
            <w:rFonts w:ascii="Crimson Text" w:hAnsi="Crimson Text"/>
            <w:color w:val="000000" w:themeColor="text1"/>
            <w:sz w:val="26"/>
            <w:szCs w:val="26"/>
          </w:rPr>
          <w:t xml:space="preserve"> que había leído</w:t>
        </w:r>
      </w:ins>
      <w:r w:rsidR="00314CD8" w:rsidRPr="008D03A6">
        <w:rPr>
          <w:rFonts w:ascii="Crimson Text" w:hAnsi="Crimson Text"/>
          <w:color w:val="000000" w:themeColor="text1"/>
          <w:sz w:val="26"/>
          <w:szCs w:val="26"/>
        </w:rPr>
        <w:t xml:space="preserve"> de la biblioteca real</w:t>
      </w:r>
      <w:r w:rsidR="006E72DC" w:rsidRPr="008D03A6">
        <w:rPr>
          <w:rFonts w:ascii="Crimson Text" w:hAnsi="Crimson Text"/>
          <w:color w:val="000000" w:themeColor="text1"/>
          <w:sz w:val="26"/>
          <w:szCs w:val="26"/>
        </w:rPr>
        <w:t xml:space="preserve">. </w:t>
      </w:r>
      <w:ins w:id="628" w:author="PC" w:date="2025-06-18T21:06:00Z">
        <w:r w:rsidR="007E5725">
          <w:rPr>
            <w:rFonts w:ascii="Crimson Text" w:hAnsi="Crimson Text"/>
            <w:color w:val="000000" w:themeColor="text1"/>
            <w:sz w:val="26"/>
            <w:szCs w:val="26"/>
          </w:rPr>
          <w:t xml:space="preserve">Las bestias </w:t>
        </w:r>
      </w:ins>
      <w:del w:id="629" w:author="PC" w:date="2025-06-18T21:06:00Z">
        <w:r w:rsidR="0089278C" w:rsidRPr="008D03A6" w:rsidDel="007E5725">
          <w:rPr>
            <w:rFonts w:ascii="Crimson Text" w:hAnsi="Crimson Text"/>
            <w:color w:val="000000" w:themeColor="text1"/>
            <w:sz w:val="26"/>
            <w:szCs w:val="26"/>
          </w:rPr>
          <w:delText>Pronto</w:delText>
        </w:r>
      </w:del>
      <w:ins w:id="630" w:author="PC" w:date="2025-06-18T21:06:00Z">
        <w:r w:rsidR="007E5725">
          <w:rPr>
            <w:rFonts w:ascii="Crimson Text" w:hAnsi="Crimson Text"/>
            <w:color w:val="000000" w:themeColor="text1"/>
            <w:sz w:val="26"/>
            <w:szCs w:val="26"/>
          </w:rPr>
          <w:t>pronto</w:t>
        </w:r>
      </w:ins>
      <w:r w:rsidR="0089278C" w:rsidRPr="008D03A6">
        <w:rPr>
          <w:rFonts w:ascii="Crimson Text" w:hAnsi="Crimson Text"/>
          <w:color w:val="000000" w:themeColor="text1"/>
          <w:sz w:val="26"/>
          <w:szCs w:val="26"/>
        </w:rPr>
        <w:t xml:space="preserve"> reaccionaron</w:t>
      </w:r>
      <w:del w:id="631" w:author="PC" w:date="2025-06-18T21:06:00Z">
        <w:r w:rsidR="006E72DC" w:rsidRPr="008D03A6" w:rsidDel="007E5725">
          <w:rPr>
            <w:rFonts w:ascii="Crimson Text" w:hAnsi="Crimson Text"/>
            <w:color w:val="000000" w:themeColor="text1"/>
            <w:sz w:val="26"/>
            <w:szCs w:val="26"/>
          </w:rPr>
          <w:delText>,</w:delText>
        </w:r>
      </w:del>
      <w:r w:rsidR="006E72DC" w:rsidRPr="008D03A6">
        <w:rPr>
          <w:rFonts w:ascii="Crimson Text" w:hAnsi="Crimson Text"/>
          <w:color w:val="000000" w:themeColor="text1"/>
          <w:sz w:val="26"/>
          <w:szCs w:val="26"/>
        </w:rPr>
        <w:t xml:space="preserve"> </w:t>
      </w:r>
      <w:r w:rsidR="0089278C" w:rsidRPr="008D03A6">
        <w:rPr>
          <w:rFonts w:ascii="Crimson Text" w:hAnsi="Crimson Text"/>
          <w:color w:val="000000" w:themeColor="text1"/>
          <w:sz w:val="26"/>
          <w:szCs w:val="26"/>
        </w:rPr>
        <w:t>y atacaron a</w:t>
      </w:r>
      <w:r w:rsidR="00841D3D" w:rsidRPr="008D03A6">
        <w:rPr>
          <w:rFonts w:ascii="Crimson Text" w:hAnsi="Crimson Text"/>
          <w:color w:val="000000" w:themeColor="text1"/>
          <w:sz w:val="26"/>
          <w:szCs w:val="26"/>
        </w:rPr>
        <w:t xml:space="preserve"> los bandidos</w:t>
      </w:r>
      <w:r w:rsidR="00314CD8" w:rsidRPr="008D03A6">
        <w:rPr>
          <w:rFonts w:ascii="Crimson Text" w:hAnsi="Crimson Text"/>
          <w:color w:val="000000" w:themeColor="text1"/>
          <w:sz w:val="26"/>
          <w:szCs w:val="26"/>
        </w:rPr>
        <w:t xml:space="preserve"> con brutalidad</w:t>
      </w:r>
      <w:r w:rsidR="0089278C" w:rsidRPr="008D03A6">
        <w:rPr>
          <w:rFonts w:ascii="Crimson Text" w:hAnsi="Crimson Text"/>
          <w:color w:val="000000" w:themeColor="text1"/>
          <w:sz w:val="26"/>
          <w:szCs w:val="26"/>
        </w:rPr>
        <w:t>,</w:t>
      </w:r>
      <w:r w:rsidR="00841D3D" w:rsidRPr="008D03A6">
        <w:rPr>
          <w:rFonts w:ascii="Crimson Text" w:hAnsi="Crimson Text"/>
          <w:color w:val="000000" w:themeColor="text1"/>
          <w:sz w:val="26"/>
          <w:szCs w:val="26"/>
        </w:rPr>
        <w:t xml:space="preserve"> </w:t>
      </w:r>
      <w:del w:id="632" w:author="PC" w:date="2025-06-18T21:06:00Z">
        <w:r w:rsidR="0089278C" w:rsidRPr="008D03A6" w:rsidDel="007E5725">
          <w:rPr>
            <w:rFonts w:ascii="Crimson Text" w:hAnsi="Crimson Text"/>
            <w:color w:val="000000" w:themeColor="text1"/>
            <w:sz w:val="26"/>
            <w:szCs w:val="26"/>
          </w:rPr>
          <w:delText xml:space="preserve">la cacería fue </w:delText>
        </w:r>
        <w:r w:rsidR="00314CD8" w:rsidRPr="008D03A6" w:rsidDel="007E5725">
          <w:rPr>
            <w:rFonts w:ascii="Crimson Text" w:hAnsi="Crimson Text"/>
            <w:color w:val="000000" w:themeColor="text1"/>
            <w:sz w:val="26"/>
            <w:szCs w:val="26"/>
          </w:rPr>
          <w:delText>atroz</w:delText>
        </w:r>
      </w:del>
      <w:ins w:id="633" w:author="PC" w:date="2025-06-18T21:06:00Z">
        <w:r w:rsidR="007E5725">
          <w:rPr>
            <w:rFonts w:ascii="Crimson Text" w:hAnsi="Crimson Text"/>
            <w:color w:val="000000" w:themeColor="text1"/>
            <w:sz w:val="26"/>
            <w:szCs w:val="26"/>
          </w:rPr>
          <w:t>provocando una carnicería atroz</w:t>
        </w:r>
      </w:ins>
      <w:r w:rsidR="00841D3D" w:rsidRPr="008D03A6">
        <w:rPr>
          <w:rFonts w:ascii="Crimson Text" w:hAnsi="Crimson Text"/>
          <w:color w:val="000000" w:themeColor="text1"/>
          <w:sz w:val="26"/>
          <w:szCs w:val="26"/>
        </w:rPr>
        <w:t xml:space="preserve">. </w:t>
      </w:r>
      <w:ins w:id="634" w:author="PC" w:date="2025-06-18T21:13:00Z">
        <w:r w:rsidR="00E92163" w:rsidRPr="00E92163">
          <w:rPr>
            <w:rFonts w:ascii="Crimson Text" w:hAnsi="Crimson Text"/>
            <w:color w:val="000000" w:themeColor="text1"/>
            <w:sz w:val="26"/>
            <w:szCs w:val="26"/>
          </w:rPr>
          <w:t>Las cabezas de los monstruos se sacudían de un lado a otro, destrozando a sus víctimas y reduciéndolas a trozos de carne en cuestión de segundos.</w:t>
        </w:r>
      </w:ins>
      <w:del w:id="635" w:author="PC" w:date="2025-06-18T21:13:00Z">
        <w:r w:rsidR="00C845F9" w:rsidRPr="008D03A6" w:rsidDel="00E92163">
          <w:rPr>
            <w:rFonts w:ascii="Crimson Text" w:hAnsi="Crimson Text"/>
            <w:color w:val="000000" w:themeColor="text1"/>
            <w:sz w:val="26"/>
            <w:szCs w:val="26"/>
          </w:rPr>
          <w:delText>Las cabezas</w:delText>
        </w:r>
        <w:r w:rsidR="00314CD8" w:rsidRPr="008D03A6" w:rsidDel="00E92163">
          <w:rPr>
            <w:rFonts w:ascii="Crimson Text" w:hAnsi="Crimson Text"/>
            <w:color w:val="000000" w:themeColor="text1"/>
            <w:sz w:val="26"/>
            <w:szCs w:val="26"/>
          </w:rPr>
          <w:delText xml:space="preserve"> de </w:delText>
        </w:r>
      </w:del>
      <w:del w:id="636" w:author="PC" w:date="2025-06-18T21:08:00Z">
        <w:r w:rsidR="00314CD8" w:rsidRPr="008D03A6" w:rsidDel="007E5725">
          <w:rPr>
            <w:rFonts w:ascii="Crimson Text" w:hAnsi="Crimson Text"/>
            <w:color w:val="000000" w:themeColor="text1"/>
            <w:sz w:val="26"/>
            <w:szCs w:val="26"/>
          </w:rPr>
          <w:delText>las bestias</w:delText>
        </w:r>
      </w:del>
      <w:del w:id="637" w:author="PC" w:date="2025-06-18T21:13:00Z">
        <w:r w:rsidR="00C845F9" w:rsidRPr="008D03A6" w:rsidDel="00E92163">
          <w:rPr>
            <w:rFonts w:ascii="Crimson Text" w:hAnsi="Crimson Text"/>
            <w:color w:val="000000" w:themeColor="text1"/>
            <w:sz w:val="26"/>
            <w:szCs w:val="26"/>
          </w:rPr>
          <w:delText xml:space="preserve"> se agitaban en ambos sent</w:delText>
        </w:r>
        <w:r w:rsidR="00314CD8" w:rsidRPr="008D03A6" w:rsidDel="00E92163">
          <w:rPr>
            <w:rFonts w:ascii="Crimson Text" w:hAnsi="Crimson Text"/>
            <w:color w:val="000000" w:themeColor="text1"/>
            <w:sz w:val="26"/>
            <w:szCs w:val="26"/>
          </w:rPr>
          <w:delText>idos destrozando a sus víctimas</w:delText>
        </w:r>
      </w:del>
      <w:del w:id="638" w:author="PC" w:date="2025-06-18T21:09:00Z">
        <w:r w:rsidR="00314CD8" w:rsidRPr="008D03A6" w:rsidDel="007E5725">
          <w:rPr>
            <w:rFonts w:ascii="Crimson Text" w:hAnsi="Crimson Text"/>
            <w:color w:val="000000" w:themeColor="text1"/>
            <w:sz w:val="26"/>
            <w:szCs w:val="26"/>
          </w:rPr>
          <w:delText>.</w:delText>
        </w:r>
        <w:r w:rsidR="006E72DC" w:rsidRPr="008D03A6" w:rsidDel="007E5725">
          <w:rPr>
            <w:rFonts w:ascii="Crimson Text" w:hAnsi="Crimson Text"/>
            <w:color w:val="000000" w:themeColor="text1"/>
            <w:sz w:val="26"/>
            <w:szCs w:val="26"/>
          </w:rPr>
          <w:delText xml:space="preserve"> </w:delText>
        </w:r>
        <w:r w:rsidR="00314CD8" w:rsidRPr="008D03A6" w:rsidDel="007E5725">
          <w:rPr>
            <w:rFonts w:ascii="Crimson Text" w:hAnsi="Crimson Text"/>
            <w:color w:val="000000" w:themeColor="text1"/>
            <w:sz w:val="26"/>
            <w:szCs w:val="26"/>
          </w:rPr>
          <w:delText>E</w:delText>
        </w:r>
        <w:r w:rsidR="00841D3D" w:rsidRPr="008D03A6" w:rsidDel="007E5725">
          <w:rPr>
            <w:rFonts w:ascii="Crimson Text" w:hAnsi="Crimson Text"/>
            <w:color w:val="000000" w:themeColor="text1"/>
            <w:sz w:val="26"/>
            <w:szCs w:val="26"/>
          </w:rPr>
          <w:delText>n</w:delText>
        </w:r>
      </w:del>
      <w:del w:id="639" w:author="PC" w:date="2025-06-18T21:13:00Z">
        <w:r w:rsidR="00841D3D" w:rsidRPr="008D03A6" w:rsidDel="00E92163">
          <w:rPr>
            <w:rFonts w:ascii="Crimson Text" w:hAnsi="Crimson Text"/>
            <w:color w:val="000000" w:themeColor="text1"/>
            <w:sz w:val="26"/>
            <w:szCs w:val="26"/>
          </w:rPr>
          <w:delText xml:space="preserve"> cuestión de segundos</w:delText>
        </w:r>
        <w:r w:rsidR="00314CD8" w:rsidRPr="008D03A6" w:rsidDel="00E92163">
          <w:rPr>
            <w:rFonts w:ascii="Crimson Text" w:hAnsi="Crimson Text"/>
            <w:color w:val="000000" w:themeColor="text1"/>
            <w:sz w:val="26"/>
            <w:szCs w:val="26"/>
          </w:rPr>
          <w:delText>,</w:delText>
        </w:r>
        <w:r w:rsidR="00841D3D" w:rsidRPr="008D03A6" w:rsidDel="00E92163">
          <w:rPr>
            <w:rFonts w:ascii="Crimson Text" w:hAnsi="Crimson Text"/>
            <w:color w:val="000000" w:themeColor="text1"/>
            <w:sz w:val="26"/>
            <w:szCs w:val="26"/>
          </w:rPr>
          <w:delText xml:space="preserve"> </w:delText>
        </w:r>
      </w:del>
      <w:del w:id="640" w:author="PC" w:date="2025-06-18T21:09:00Z">
        <w:r w:rsidR="0089278C" w:rsidRPr="008D03A6" w:rsidDel="007E5725">
          <w:rPr>
            <w:rFonts w:ascii="Crimson Text" w:hAnsi="Crimson Text"/>
            <w:color w:val="000000" w:themeColor="text1"/>
            <w:sz w:val="26"/>
            <w:szCs w:val="26"/>
          </w:rPr>
          <w:delText xml:space="preserve">se </w:delText>
        </w:r>
      </w:del>
      <w:del w:id="641" w:author="PC" w:date="2025-06-18T21:13:00Z">
        <w:r w:rsidR="0089278C" w:rsidRPr="008D03A6" w:rsidDel="00E92163">
          <w:rPr>
            <w:rFonts w:ascii="Crimson Text" w:hAnsi="Crimson Text"/>
            <w:color w:val="000000" w:themeColor="text1"/>
            <w:sz w:val="26"/>
            <w:szCs w:val="26"/>
          </w:rPr>
          <w:delText>habían reducido a trozos de carne</w:delText>
        </w:r>
      </w:del>
      <w:r w:rsidR="0058626B" w:rsidRPr="008D03A6">
        <w:rPr>
          <w:rFonts w:ascii="Crimson Text" w:hAnsi="Crimson Text"/>
          <w:color w:val="000000" w:themeColor="text1"/>
          <w:sz w:val="26"/>
          <w:szCs w:val="26"/>
        </w:rPr>
        <w:t xml:space="preserve">. </w:t>
      </w:r>
      <w:del w:id="642" w:author="PC" w:date="2025-06-18T21:09:00Z">
        <w:r w:rsidR="0058626B" w:rsidRPr="008D03A6" w:rsidDel="007E5725">
          <w:rPr>
            <w:rFonts w:ascii="Crimson Text" w:hAnsi="Crimson Text"/>
            <w:color w:val="000000" w:themeColor="text1"/>
            <w:sz w:val="26"/>
            <w:szCs w:val="26"/>
          </w:rPr>
          <w:delText xml:space="preserve">El suceso </w:delText>
        </w:r>
        <w:r w:rsidR="0089278C" w:rsidRPr="008D03A6" w:rsidDel="007E5725">
          <w:rPr>
            <w:rFonts w:ascii="Crimson Text" w:hAnsi="Crimson Text"/>
            <w:color w:val="000000" w:themeColor="text1"/>
            <w:sz w:val="26"/>
            <w:szCs w:val="26"/>
          </w:rPr>
          <w:delText>había sido</w:delText>
        </w:r>
        <w:r w:rsidR="0058626B" w:rsidRPr="008D03A6" w:rsidDel="007E5725">
          <w:rPr>
            <w:rFonts w:ascii="Crimson Text" w:hAnsi="Crimson Text"/>
            <w:color w:val="000000" w:themeColor="text1"/>
            <w:sz w:val="26"/>
            <w:szCs w:val="26"/>
          </w:rPr>
          <w:delText xml:space="preserve"> súbito y fulminante, </w:delText>
        </w:r>
        <w:r w:rsidR="00C845F9" w:rsidRPr="008D03A6" w:rsidDel="007E5725">
          <w:rPr>
            <w:rFonts w:ascii="Crimson Text" w:hAnsi="Crimson Text"/>
            <w:color w:val="000000" w:themeColor="text1"/>
            <w:sz w:val="26"/>
            <w:szCs w:val="26"/>
          </w:rPr>
          <w:delText>da</w:delText>
        </w:r>
        <w:r w:rsidR="00314CD8" w:rsidRPr="008D03A6" w:rsidDel="007E5725">
          <w:rPr>
            <w:rFonts w:ascii="Crimson Text" w:hAnsi="Crimson Text"/>
            <w:color w:val="000000" w:themeColor="text1"/>
            <w:sz w:val="26"/>
            <w:szCs w:val="26"/>
          </w:rPr>
          <w:delText>n</w:delText>
        </w:r>
        <w:r w:rsidR="00C845F9" w:rsidRPr="008D03A6" w:rsidDel="007E5725">
          <w:rPr>
            <w:rFonts w:ascii="Crimson Text" w:hAnsi="Crimson Text"/>
            <w:color w:val="000000" w:themeColor="text1"/>
            <w:sz w:val="26"/>
            <w:szCs w:val="26"/>
          </w:rPr>
          <w:delText>do un giro inesperado</w:delText>
        </w:r>
      </w:del>
      <w:ins w:id="643" w:author="PC" w:date="2025-06-18T21:09:00Z">
        <w:r w:rsidR="007E5725">
          <w:rPr>
            <w:rFonts w:ascii="Crimson Text" w:hAnsi="Crimson Text"/>
            <w:color w:val="000000" w:themeColor="text1"/>
            <w:sz w:val="26"/>
            <w:szCs w:val="26"/>
          </w:rPr>
          <w:t>Lo sucedido había sido tan súbito como fulminante</w:t>
        </w:r>
      </w:ins>
      <w:r w:rsidR="0058626B" w:rsidRPr="008D03A6">
        <w:rPr>
          <w:rFonts w:ascii="Crimson Text" w:hAnsi="Crimson Text"/>
          <w:color w:val="000000" w:themeColor="text1"/>
          <w:sz w:val="26"/>
          <w:szCs w:val="26"/>
        </w:rPr>
        <w:t xml:space="preserve">. </w:t>
      </w:r>
      <w:r w:rsidR="00314CD8" w:rsidRPr="008D03A6">
        <w:rPr>
          <w:rFonts w:ascii="Crimson Text" w:hAnsi="Crimson Text"/>
          <w:color w:val="000000" w:themeColor="text1"/>
          <w:sz w:val="26"/>
          <w:szCs w:val="26"/>
        </w:rPr>
        <w:t>S</w:t>
      </w:r>
      <w:r w:rsidR="0058626B" w:rsidRPr="008D03A6">
        <w:rPr>
          <w:rFonts w:ascii="Crimson Text" w:hAnsi="Crimson Text"/>
          <w:color w:val="000000" w:themeColor="text1"/>
          <w:sz w:val="26"/>
          <w:szCs w:val="26"/>
        </w:rPr>
        <w:t xml:space="preserve">us perseguidores </w:t>
      </w:r>
      <w:r w:rsidR="00314CD8" w:rsidRPr="008D03A6">
        <w:rPr>
          <w:rFonts w:ascii="Crimson Text" w:hAnsi="Crimson Text"/>
          <w:color w:val="000000" w:themeColor="text1"/>
          <w:sz w:val="26"/>
          <w:szCs w:val="26"/>
        </w:rPr>
        <w:t xml:space="preserve">ya </w:t>
      </w:r>
      <w:r w:rsidR="0058626B" w:rsidRPr="008D03A6">
        <w:rPr>
          <w:rFonts w:ascii="Crimson Text" w:hAnsi="Crimson Text"/>
          <w:color w:val="000000" w:themeColor="text1"/>
          <w:sz w:val="26"/>
          <w:szCs w:val="26"/>
        </w:rPr>
        <w:t xml:space="preserve">no existían, </w:t>
      </w:r>
      <w:r w:rsidR="00314CD8" w:rsidRPr="008D03A6">
        <w:rPr>
          <w:rFonts w:ascii="Crimson Text" w:hAnsi="Crimson Text"/>
          <w:color w:val="000000" w:themeColor="text1"/>
          <w:sz w:val="26"/>
          <w:szCs w:val="26"/>
        </w:rPr>
        <w:t xml:space="preserve">y </w:t>
      </w:r>
      <w:r w:rsidR="0058626B" w:rsidRPr="008D03A6">
        <w:rPr>
          <w:rFonts w:ascii="Crimson Text" w:hAnsi="Crimson Text"/>
          <w:color w:val="000000" w:themeColor="text1"/>
          <w:sz w:val="26"/>
          <w:szCs w:val="26"/>
        </w:rPr>
        <w:t>una nueva amenaza</w:t>
      </w:r>
      <w:r w:rsidR="00314CD8" w:rsidRPr="008D03A6">
        <w:rPr>
          <w:rFonts w:ascii="Crimson Text" w:hAnsi="Crimson Text"/>
          <w:color w:val="000000" w:themeColor="text1"/>
          <w:sz w:val="26"/>
          <w:szCs w:val="26"/>
        </w:rPr>
        <w:t xml:space="preserve"> emergía</w:t>
      </w:r>
      <w:r w:rsidR="00FA5887" w:rsidRPr="008D03A6">
        <w:rPr>
          <w:rFonts w:ascii="Crimson Text" w:hAnsi="Crimson Text"/>
          <w:color w:val="000000" w:themeColor="text1"/>
          <w:sz w:val="26"/>
          <w:szCs w:val="26"/>
        </w:rPr>
        <w:t>,</w:t>
      </w:r>
      <w:r w:rsidR="0058626B" w:rsidRPr="008D03A6">
        <w:rPr>
          <w:rFonts w:ascii="Crimson Text" w:hAnsi="Crimson Text"/>
          <w:color w:val="000000" w:themeColor="text1"/>
          <w:sz w:val="26"/>
          <w:szCs w:val="26"/>
        </w:rPr>
        <w:t xml:space="preserve"> tan </w:t>
      </w:r>
      <w:r w:rsidR="00314CD8" w:rsidRPr="008D03A6">
        <w:rPr>
          <w:rFonts w:ascii="Crimson Text" w:hAnsi="Crimson Text"/>
          <w:color w:val="000000" w:themeColor="text1"/>
          <w:sz w:val="26"/>
          <w:szCs w:val="26"/>
        </w:rPr>
        <w:t>feroz</w:t>
      </w:r>
      <w:r w:rsidR="0058626B" w:rsidRPr="008D03A6">
        <w:rPr>
          <w:rFonts w:ascii="Crimson Text" w:hAnsi="Crimson Text"/>
          <w:color w:val="000000" w:themeColor="text1"/>
          <w:sz w:val="26"/>
          <w:szCs w:val="26"/>
        </w:rPr>
        <w:t xml:space="preserve"> como desconocida.</w:t>
      </w:r>
    </w:p>
    <w:p w:rsidR="00FA5887" w:rsidRPr="008D03A6" w:rsidRDefault="009719E4" w:rsidP="00D8368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Un</w:t>
      </w:r>
      <w:r w:rsidR="005747BF" w:rsidRPr="008D03A6">
        <w:rPr>
          <w:rFonts w:ascii="Crimson Text" w:hAnsi="Crimson Text"/>
          <w:color w:val="000000" w:themeColor="text1"/>
          <w:sz w:val="26"/>
          <w:szCs w:val="26"/>
        </w:rPr>
        <w:t>o de los dragones</w:t>
      </w:r>
      <w:r w:rsidRPr="008D03A6">
        <w:rPr>
          <w:rFonts w:ascii="Crimson Text" w:hAnsi="Crimson Text"/>
          <w:color w:val="000000" w:themeColor="text1"/>
          <w:sz w:val="26"/>
          <w:szCs w:val="26"/>
        </w:rPr>
        <w:t xml:space="preserve"> </w:t>
      </w:r>
      <w:r w:rsidR="00FD0B57" w:rsidRPr="008D03A6">
        <w:rPr>
          <w:rFonts w:ascii="Crimson Text" w:hAnsi="Crimson Text"/>
          <w:color w:val="000000" w:themeColor="text1"/>
          <w:sz w:val="26"/>
          <w:szCs w:val="26"/>
        </w:rPr>
        <w:t>cargó</w:t>
      </w:r>
      <w:r w:rsidRPr="008D03A6">
        <w:rPr>
          <w:rFonts w:ascii="Crimson Text" w:hAnsi="Crimson Text"/>
          <w:color w:val="000000" w:themeColor="text1"/>
          <w:sz w:val="26"/>
          <w:szCs w:val="26"/>
        </w:rPr>
        <w:t xml:space="preserve"> parte de los restos y lo</w:t>
      </w:r>
      <w:r w:rsidR="000D36BD" w:rsidRPr="008D03A6">
        <w:rPr>
          <w:rFonts w:ascii="Crimson Text" w:hAnsi="Crimson Text"/>
          <w:color w:val="000000" w:themeColor="text1"/>
          <w:sz w:val="26"/>
          <w:szCs w:val="26"/>
        </w:rPr>
        <w:t>s</w:t>
      </w:r>
      <w:r w:rsidRPr="008D03A6">
        <w:rPr>
          <w:rFonts w:ascii="Crimson Text" w:hAnsi="Crimson Text"/>
          <w:color w:val="000000" w:themeColor="text1"/>
          <w:sz w:val="26"/>
          <w:szCs w:val="26"/>
        </w:rPr>
        <w:t xml:space="preserve"> arrastró hacía la espesura</w:t>
      </w:r>
      <w:r w:rsidR="006312D8" w:rsidRPr="008D03A6">
        <w:rPr>
          <w:rFonts w:ascii="Crimson Text" w:hAnsi="Crimson Text"/>
          <w:color w:val="000000" w:themeColor="text1"/>
          <w:sz w:val="26"/>
          <w:szCs w:val="26"/>
        </w:rPr>
        <w:t xml:space="preserve">, el botín parecía </w:t>
      </w:r>
      <w:ins w:id="644" w:author="PC" w:date="2025-06-18T21:15:00Z">
        <w:r w:rsidR="00E92163">
          <w:rPr>
            <w:rFonts w:ascii="Crimson Text" w:hAnsi="Crimson Text"/>
            <w:color w:val="000000" w:themeColor="text1"/>
            <w:sz w:val="26"/>
            <w:szCs w:val="26"/>
          </w:rPr>
          <w:t xml:space="preserve">haberlo </w:t>
        </w:r>
      </w:ins>
      <w:del w:id="645" w:author="PC" w:date="2025-06-18T21:15:00Z">
        <w:r w:rsidR="006312D8" w:rsidRPr="008D03A6" w:rsidDel="00E92163">
          <w:rPr>
            <w:rFonts w:ascii="Crimson Text" w:hAnsi="Crimson Text"/>
            <w:color w:val="000000" w:themeColor="text1"/>
            <w:sz w:val="26"/>
            <w:szCs w:val="26"/>
          </w:rPr>
          <w:delText>saciarlo</w:delText>
        </w:r>
      </w:del>
      <w:ins w:id="646" w:author="PC" w:date="2025-06-18T21:15:00Z">
        <w:r w:rsidR="00E92163">
          <w:rPr>
            <w:rFonts w:ascii="Crimson Text" w:hAnsi="Crimson Text"/>
            <w:color w:val="000000" w:themeColor="text1"/>
            <w:sz w:val="26"/>
            <w:szCs w:val="26"/>
          </w:rPr>
          <w:t>satisfecho</w:t>
        </w:r>
      </w:ins>
      <w:r w:rsidRPr="008D03A6">
        <w:rPr>
          <w:rFonts w:ascii="Crimson Text" w:hAnsi="Crimson Text"/>
          <w:color w:val="000000" w:themeColor="text1"/>
          <w:sz w:val="26"/>
          <w:szCs w:val="26"/>
        </w:rPr>
        <w:t xml:space="preserve">. Pero </w:t>
      </w:r>
      <w:r w:rsidR="006312D8" w:rsidRPr="008D03A6">
        <w:rPr>
          <w:rFonts w:ascii="Crimson Text" w:hAnsi="Crimson Text"/>
          <w:color w:val="000000" w:themeColor="text1"/>
          <w:sz w:val="26"/>
          <w:szCs w:val="26"/>
        </w:rPr>
        <w:t>el</w:t>
      </w:r>
      <w:r w:rsidRPr="008D03A6">
        <w:rPr>
          <w:rFonts w:ascii="Crimson Text" w:hAnsi="Crimson Text"/>
          <w:color w:val="000000" w:themeColor="text1"/>
          <w:sz w:val="26"/>
          <w:szCs w:val="26"/>
        </w:rPr>
        <w:t xml:space="preserve"> otr</w:t>
      </w:r>
      <w:r w:rsidR="006312D8" w:rsidRPr="008D03A6">
        <w:rPr>
          <w:rFonts w:ascii="Crimson Text" w:hAnsi="Crimson Text"/>
          <w:color w:val="000000" w:themeColor="text1"/>
          <w:sz w:val="26"/>
          <w:szCs w:val="26"/>
        </w:rPr>
        <w:t>o</w:t>
      </w:r>
      <w:r w:rsidR="005C6145" w:rsidRPr="008D03A6">
        <w:rPr>
          <w:rFonts w:ascii="Crimson Text" w:hAnsi="Crimson Text"/>
          <w:color w:val="000000" w:themeColor="text1"/>
          <w:sz w:val="26"/>
          <w:szCs w:val="26"/>
        </w:rPr>
        <w:t xml:space="preserve">, </w:t>
      </w:r>
      <w:ins w:id="647" w:author="PC" w:date="2025-06-18T21:15:00Z">
        <w:r w:rsidR="00E92163">
          <w:rPr>
            <w:rFonts w:ascii="Crimson Text" w:hAnsi="Crimson Text"/>
            <w:color w:val="000000" w:themeColor="text1"/>
            <w:sz w:val="26"/>
            <w:szCs w:val="26"/>
          </w:rPr>
          <w:t xml:space="preserve">que </w:t>
        </w:r>
      </w:ins>
      <w:r w:rsidRPr="008D03A6">
        <w:rPr>
          <w:rFonts w:ascii="Crimson Text" w:hAnsi="Crimson Text"/>
          <w:color w:val="000000" w:themeColor="text1"/>
          <w:sz w:val="26"/>
          <w:szCs w:val="26"/>
        </w:rPr>
        <w:t>aún</w:t>
      </w:r>
      <w:r w:rsidR="005C6145"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no </w:t>
      </w:r>
      <w:del w:id="648" w:author="PC" w:date="2025-06-18T21:15:00Z">
        <w:r w:rsidRPr="008D03A6" w:rsidDel="00E92163">
          <w:rPr>
            <w:rFonts w:ascii="Crimson Text" w:hAnsi="Crimson Text"/>
            <w:color w:val="000000" w:themeColor="text1"/>
            <w:sz w:val="26"/>
            <w:szCs w:val="26"/>
          </w:rPr>
          <w:delText>satisfech</w:delText>
        </w:r>
        <w:r w:rsidR="006312D8" w:rsidRPr="008D03A6" w:rsidDel="00E92163">
          <w:rPr>
            <w:rFonts w:ascii="Crimson Text" w:hAnsi="Crimson Text"/>
            <w:color w:val="000000" w:themeColor="text1"/>
            <w:sz w:val="26"/>
            <w:szCs w:val="26"/>
          </w:rPr>
          <w:delText>o</w:delText>
        </w:r>
        <w:r w:rsidRPr="008D03A6" w:rsidDel="00E92163">
          <w:rPr>
            <w:rFonts w:ascii="Crimson Text" w:hAnsi="Crimson Text"/>
            <w:color w:val="000000" w:themeColor="text1"/>
            <w:sz w:val="26"/>
            <w:szCs w:val="26"/>
          </w:rPr>
          <w:delText xml:space="preserve"> </w:delText>
        </w:r>
      </w:del>
      <w:ins w:id="649" w:author="PC" w:date="2025-06-18T21:15:00Z">
        <w:r w:rsidR="00E92163">
          <w:rPr>
            <w:rFonts w:ascii="Crimson Text" w:hAnsi="Crimson Text"/>
            <w:color w:val="000000" w:themeColor="text1"/>
            <w:sz w:val="26"/>
            <w:szCs w:val="26"/>
          </w:rPr>
          <w:t>estaba conforme</w:t>
        </w:r>
        <w:r w:rsidR="00E92163"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con </w:t>
      </w:r>
      <w:r w:rsidR="00FA5887" w:rsidRPr="008D03A6">
        <w:rPr>
          <w:rFonts w:ascii="Crimson Text" w:hAnsi="Crimson Text"/>
          <w:color w:val="000000" w:themeColor="text1"/>
          <w:sz w:val="26"/>
          <w:szCs w:val="26"/>
        </w:rPr>
        <w:t>la matanza</w:t>
      </w:r>
      <w:r w:rsidRPr="008D03A6">
        <w:rPr>
          <w:rFonts w:ascii="Crimson Text" w:hAnsi="Crimson Text"/>
          <w:color w:val="000000" w:themeColor="text1"/>
          <w:sz w:val="26"/>
          <w:szCs w:val="26"/>
        </w:rPr>
        <w:t xml:space="preserve">, emitió un </w:t>
      </w:r>
      <w:r w:rsidR="006312D8" w:rsidRPr="008D03A6">
        <w:rPr>
          <w:rFonts w:ascii="Crimson Text" w:hAnsi="Crimson Text"/>
          <w:color w:val="000000" w:themeColor="text1"/>
          <w:sz w:val="26"/>
          <w:szCs w:val="26"/>
        </w:rPr>
        <w:t>rugido</w:t>
      </w:r>
      <w:r w:rsidRPr="008D03A6">
        <w:rPr>
          <w:rFonts w:ascii="Crimson Text" w:hAnsi="Crimson Text"/>
          <w:color w:val="000000" w:themeColor="text1"/>
          <w:sz w:val="26"/>
          <w:szCs w:val="26"/>
        </w:rPr>
        <w:t xml:space="preserve"> de</w:t>
      </w:r>
      <w:r w:rsidR="006312D8"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rabia</w:t>
      </w:r>
      <w:r w:rsidR="006312D8" w:rsidRPr="008D03A6">
        <w:rPr>
          <w:rFonts w:ascii="Crimson Text" w:hAnsi="Crimson Text"/>
          <w:color w:val="000000" w:themeColor="text1"/>
          <w:sz w:val="26"/>
          <w:szCs w:val="26"/>
        </w:rPr>
        <w:t xml:space="preserve"> </w:t>
      </w:r>
      <w:ins w:id="650" w:author="PC" w:date="2025-06-18T21:15:00Z">
        <w:r w:rsidR="00E92163">
          <w:rPr>
            <w:rFonts w:ascii="Crimson Text" w:hAnsi="Crimson Text"/>
            <w:color w:val="000000" w:themeColor="text1"/>
            <w:sz w:val="26"/>
            <w:szCs w:val="26"/>
          </w:rPr>
          <w:t xml:space="preserve">que salía </w:t>
        </w:r>
      </w:ins>
      <w:r w:rsidR="006312D8" w:rsidRPr="008D03A6">
        <w:rPr>
          <w:rFonts w:ascii="Crimson Text" w:hAnsi="Crimson Text"/>
          <w:color w:val="000000" w:themeColor="text1"/>
          <w:sz w:val="26"/>
          <w:szCs w:val="26"/>
        </w:rPr>
        <w:t>desde sus entrañas</w:t>
      </w:r>
      <w:r w:rsidRPr="008D03A6">
        <w:rPr>
          <w:rFonts w:ascii="Crimson Text" w:hAnsi="Crimson Text"/>
          <w:color w:val="000000" w:themeColor="text1"/>
          <w:sz w:val="26"/>
          <w:szCs w:val="26"/>
        </w:rPr>
        <w:t xml:space="preserve">. </w:t>
      </w:r>
      <w:del w:id="651" w:author="PC" w:date="2025-06-18T21:15:00Z">
        <w:r w:rsidR="006312D8" w:rsidRPr="008D03A6" w:rsidDel="00E92163">
          <w:rPr>
            <w:rFonts w:ascii="Crimson Text" w:hAnsi="Crimson Text"/>
            <w:color w:val="000000" w:themeColor="text1"/>
            <w:sz w:val="26"/>
            <w:szCs w:val="26"/>
          </w:rPr>
          <w:delText>Luego,</w:delText>
        </w:r>
        <w:r w:rsidR="00FA5887" w:rsidRPr="008D03A6" w:rsidDel="00E92163">
          <w:rPr>
            <w:rFonts w:ascii="Crimson Text" w:hAnsi="Crimson Text"/>
            <w:color w:val="000000" w:themeColor="text1"/>
            <w:sz w:val="26"/>
            <w:szCs w:val="26"/>
          </w:rPr>
          <w:delText xml:space="preserve"> </w:delText>
        </w:r>
        <w:r w:rsidRPr="008D03A6" w:rsidDel="00E92163">
          <w:rPr>
            <w:rFonts w:ascii="Crimson Text" w:hAnsi="Crimson Text"/>
            <w:color w:val="000000" w:themeColor="text1"/>
            <w:sz w:val="26"/>
            <w:szCs w:val="26"/>
          </w:rPr>
          <w:delText>advirtió</w:delText>
        </w:r>
      </w:del>
      <w:ins w:id="652" w:author="PC" w:date="2025-06-18T21:15:00Z">
        <w:r w:rsidR="00E92163">
          <w:rPr>
            <w:rFonts w:ascii="Crimson Text" w:hAnsi="Crimson Text"/>
            <w:color w:val="000000" w:themeColor="text1"/>
            <w:sz w:val="26"/>
            <w:szCs w:val="26"/>
          </w:rPr>
          <w:t>Advirtió entonces</w:t>
        </w:r>
      </w:ins>
      <w:r w:rsidRPr="008D03A6">
        <w:rPr>
          <w:rFonts w:ascii="Crimson Text" w:hAnsi="Crimson Text"/>
          <w:color w:val="000000" w:themeColor="text1"/>
          <w:sz w:val="26"/>
          <w:szCs w:val="26"/>
        </w:rPr>
        <w:t xml:space="preserve"> la presencia de </w:t>
      </w:r>
      <w:r w:rsidR="00FA5887" w:rsidRPr="008D03A6">
        <w:rPr>
          <w:rFonts w:ascii="Crimson Text" w:hAnsi="Crimson Text"/>
          <w:color w:val="000000" w:themeColor="text1"/>
          <w:sz w:val="26"/>
          <w:szCs w:val="26"/>
        </w:rPr>
        <w:t>la princesa</w:t>
      </w:r>
      <w:r w:rsidRPr="008D03A6">
        <w:rPr>
          <w:rFonts w:ascii="Crimson Text" w:hAnsi="Crimson Text"/>
          <w:color w:val="000000" w:themeColor="text1"/>
          <w:sz w:val="26"/>
          <w:szCs w:val="26"/>
        </w:rPr>
        <w:t xml:space="preserve"> </w:t>
      </w:r>
      <w:r w:rsidR="006312D8" w:rsidRPr="008D03A6">
        <w:rPr>
          <w:rFonts w:ascii="Crimson Text" w:hAnsi="Crimson Text"/>
          <w:color w:val="000000" w:themeColor="text1"/>
          <w:sz w:val="26"/>
          <w:szCs w:val="26"/>
        </w:rPr>
        <w:t xml:space="preserve">y cambió </w:t>
      </w:r>
      <w:ins w:id="653" w:author="PC" w:date="2025-06-18T21:16:00Z">
        <w:r w:rsidR="00C84022">
          <w:rPr>
            <w:rFonts w:ascii="Crimson Text" w:hAnsi="Crimson Text"/>
            <w:color w:val="000000" w:themeColor="text1"/>
            <w:sz w:val="26"/>
            <w:szCs w:val="26"/>
          </w:rPr>
          <w:t>de</w:t>
        </w:r>
      </w:ins>
      <w:del w:id="654" w:author="PC" w:date="2025-06-18T21:16:00Z">
        <w:r w:rsidR="006312D8" w:rsidRPr="008D03A6" w:rsidDel="00C84022">
          <w:rPr>
            <w:rFonts w:ascii="Crimson Text" w:hAnsi="Crimson Text"/>
            <w:color w:val="000000" w:themeColor="text1"/>
            <w:sz w:val="26"/>
            <w:szCs w:val="26"/>
          </w:rPr>
          <w:delText>su</w:delText>
        </w:r>
      </w:del>
      <w:r w:rsidR="006312D8" w:rsidRPr="008D03A6">
        <w:rPr>
          <w:rFonts w:ascii="Crimson Text" w:hAnsi="Crimson Text"/>
          <w:color w:val="000000" w:themeColor="text1"/>
          <w:sz w:val="26"/>
          <w:szCs w:val="26"/>
        </w:rPr>
        <w:t xml:space="preserve"> postura. C</w:t>
      </w:r>
      <w:r w:rsidR="00FA5887" w:rsidRPr="008D03A6">
        <w:rPr>
          <w:rFonts w:ascii="Crimson Text" w:hAnsi="Crimson Text"/>
          <w:color w:val="000000" w:themeColor="text1"/>
          <w:sz w:val="26"/>
          <w:szCs w:val="26"/>
        </w:rPr>
        <w:t xml:space="preserve">ontrajo sus patas traseras, </w:t>
      </w:r>
      <w:del w:id="655" w:author="PC" w:date="2025-06-18T21:16:00Z">
        <w:r w:rsidR="00FA5887" w:rsidRPr="008D03A6" w:rsidDel="00C84022">
          <w:rPr>
            <w:rFonts w:ascii="Crimson Text" w:hAnsi="Crimson Text"/>
            <w:color w:val="000000" w:themeColor="text1"/>
            <w:sz w:val="26"/>
            <w:szCs w:val="26"/>
          </w:rPr>
          <w:delText xml:space="preserve">y adoptó </w:delText>
        </w:r>
        <w:r w:rsidR="000D36BD" w:rsidRPr="008D03A6" w:rsidDel="00C84022">
          <w:rPr>
            <w:rFonts w:ascii="Crimson Text" w:hAnsi="Crimson Text"/>
            <w:color w:val="000000" w:themeColor="text1"/>
            <w:sz w:val="26"/>
            <w:szCs w:val="26"/>
          </w:rPr>
          <w:delText xml:space="preserve">una </w:delText>
        </w:r>
        <w:r w:rsidR="00FA5887" w:rsidRPr="008D03A6" w:rsidDel="00C84022">
          <w:rPr>
            <w:rFonts w:ascii="Crimson Text" w:hAnsi="Crimson Text"/>
            <w:color w:val="000000" w:themeColor="text1"/>
            <w:sz w:val="26"/>
            <w:szCs w:val="26"/>
          </w:rPr>
          <w:delText>posición agazapada</w:delText>
        </w:r>
      </w:del>
      <w:ins w:id="656" w:author="PC" w:date="2025-06-18T21:16:00Z">
        <w:r w:rsidR="00C84022">
          <w:rPr>
            <w:rFonts w:ascii="Crimson Text" w:hAnsi="Crimson Text"/>
            <w:color w:val="000000" w:themeColor="text1"/>
            <w:sz w:val="26"/>
            <w:szCs w:val="26"/>
          </w:rPr>
          <w:t>agazapándose</w:t>
        </w:r>
      </w:ins>
      <w:r w:rsidR="00FA5887" w:rsidRPr="008D03A6">
        <w:rPr>
          <w:rFonts w:ascii="Crimson Text" w:hAnsi="Crimson Text"/>
          <w:color w:val="000000" w:themeColor="text1"/>
          <w:sz w:val="26"/>
          <w:szCs w:val="26"/>
        </w:rPr>
        <w:t>,</w:t>
      </w:r>
      <w:r w:rsidR="000D36BD" w:rsidRPr="008D03A6">
        <w:rPr>
          <w:rFonts w:ascii="Crimson Text" w:hAnsi="Crimson Text"/>
          <w:color w:val="000000" w:themeColor="text1"/>
          <w:sz w:val="26"/>
          <w:szCs w:val="26"/>
        </w:rPr>
        <w:t xml:space="preserve"> como</w:t>
      </w:r>
      <w:r w:rsidR="00FA5887" w:rsidRPr="008D03A6">
        <w:rPr>
          <w:rFonts w:ascii="Crimson Text" w:hAnsi="Crimson Text"/>
          <w:color w:val="000000" w:themeColor="text1"/>
          <w:sz w:val="26"/>
          <w:szCs w:val="26"/>
        </w:rPr>
        <w:t xml:space="preserve"> a punto de iniciar un</w:t>
      </w:r>
      <w:r w:rsidR="000D36BD" w:rsidRPr="008D03A6">
        <w:rPr>
          <w:rFonts w:ascii="Crimson Text" w:hAnsi="Crimson Text"/>
          <w:color w:val="000000" w:themeColor="text1"/>
          <w:sz w:val="26"/>
          <w:szCs w:val="26"/>
        </w:rPr>
        <w:t>a</w:t>
      </w:r>
      <w:r w:rsidR="00FA5887" w:rsidRPr="008D03A6">
        <w:rPr>
          <w:rFonts w:ascii="Crimson Text" w:hAnsi="Crimson Text"/>
          <w:color w:val="000000" w:themeColor="text1"/>
          <w:sz w:val="26"/>
          <w:szCs w:val="26"/>
        </w:rPr>
        <w:t xml:space="preserve"> </w:t>
      </w:r>
      <w:r w:rsidR="000D36BD" w:rsidRPr="008D03A6">
        <w:rPr>
          <w:rFonts w:ascii="Crimson Text" w:hAnsi="Crimson Text"/>
          <w:color w:val="000000" w:themeColor="text1"/>
          <w:sz w:val="26"/>
          <w:szCs w:val="26"/>
        </w:rPr>
        <w:t>nueva embestida</w:t>
      </w:r>
      <w:r w:rsidR="00FA5887" w:rsidRPr="008D03A6">
        <w:rPr>
          <w:rFonts w:ascii="Crimson Text" w:hAnsi="Crimson Text"/>
          <w:color w:val="000000" w:themeColor="text1"/>
          <w:sz w:val="26"/>
          <w:szCs w:val="26"/>
        </w:rPr>
        <w:t>.</w:t>
      </w:r>
      <w:r w:rsidR="00D8368B" w:rsidRPr="008D03A6">
        <w:rPr>
          <w:rFonts w:ascii="Crimson Text" w:hAnsi="Crimson Text"/>
          <w:color w:val="000000" w:themeColor="text1"/>
          <w:sz w:val="26"/>
          <w:szCs w:val="26"/>
        </w:rPr>
        <w:t xml:space="preserve"> </w:t>
      </w:r>
      <w:r w:rsidR="000D36BD" w:rsidRPr="008D03A6">
        <w:rPr>
          <w:rFonts w:ascii="Crimson Text" w:hAnsi="Crimson Text"/>
          <w:color w:val="000000" w:themeColor="text1"/>
          <w:sz w:val="26"/>
          <w:szCs w:val="26"/>
        </w:rPr>
        <w:t xml:space="preserve">Durante el </w:t>
      </w:r>
      <w:del w:id="657" w:author="PC" w:date="2025-06-18T21:17:00Z">
        <w:r w:rsidR="000D36BD" w:rsidRPr="008D03A6" w:rsidDel="002533B0">
          <w:rPr>
            <w:rFonts w:ascii="Crimson Text" w:hAnsi="Crimson Text"/>
            <w:color w:val="000000" w:themeColor="text1"/>
            <w:sz w:val="26"/>
            <w:szCs w:val="26"/>
          </w:rPr>
          <w:delText>previo</w:delText>
        </w:r>
        <w:r w:rsidR="00FD0B57" w:rsidRPr="008D03A6" w:rsidDel="002533B0">
          <w:rPr>
            <w:rFonts w:ascii="Crimson Text" w:hAnsi="Crimson Text"/>
            <w:color w:val="000000" w:themeColor="text1"/>
            <w:sz w:val="26"/>
            <w:szCs w:val="26"/>
          </w:rPr>
          <w:delText xml:space="preserve"> </w:delText>
        </w:r>
      </w:del>
      <w:r w:rsidR="00FD0B57" w:rsidRPr="008D03A6">
        <w:rPr>
          <w:rFonts w:ascii="Crimson Text" w:hAnsi="Crimson Text"/>
          <w:color w:val="000000" w:themeColor="text1"/>
          <w:sz w:val="26"/>
          <w:szCs w:val="26"/>
        </w:rPr>
        <w:t>ataque</w:t>
      </w:r>
      <w:ins w:id="658" w:author="PC" w:date="2025-06-18T21:17:00Z">
        <w:r w:rsidR="002533B0">
          <w:rPr>
            <w:rFonts w:ascii="Crimson Text" w:hAnsi="Crimson Text"/>
            <w:color w:val="000000" w:themeColor="text1"/>
            <w:sz w:val="26"/>
            <w:szCs w:val="26"/>
          </w:rPr>
          <w:t xml:space="preserve"> previo</w:t>
        </w:r>
      </w:ins>
      <w:r w:rsidR="000D36BD" w:rsidRPr="008D03A6">
        <w:rPr>
          <w:rFonts w:ascii="Crimson Text" w:hAnsi="Crimson Text"/>
          <w:color w:val="000000" w:themeColor="text1"/>
          <w:sz w:val="26"/>
          <w:szCs w:val="26"/>
        </w:rPr>
        <w:t xml:space="preserve">, </w:t>
      </w:r>
      <w:r w:rsidR="006312D8" w:rsidRPr="008D03A6">
        <w:rPr>
          <w:rFonts w:ascii="Crimson Text" w:hAnsi="Crimson Text"/>
          <w:color w:val="000000" w:themeColor="text1"/>
          <w:sz w:val="26"/>
          <w:szCs w:val="26"/>
        </w:rPr>
        <w:t>la princesa</w:t>
      </w:r>
      <w:r w:rsidR="000D36BD" w:rsidRPr="008D03A6">
        <w:rPr>
          <w:rFonts w:ascii="Crimson Text" w:hAnsi="Crimson Text"/>
          <w:color w:val="000000" w:themeColor="text1"/>
          <w:sz w:val="26"/>
          <w:szCs w:val="26"/>
        </w:rPr>
        <w:t xml:space="preserve"> </w:t>
      </w:r>
      <w:r w:rsidR="00FA5887" w:rsidRPr="008D03A6">
        <w:rPr>
          <w:rFonts w:ascii="Crimson Text" w:hAnsi="Crimson Text"/>
          <w:color w:val="000000" w:themeColor="text1"/>
          <w:sz w:val="26"/>
          <w:szCs w:val="26"/>
        </w:rPr>
        <w:t>se había quedado</w:t>
      </w:r>
      <w:r w:rsidR="00D8368B" w:rsidRPr="008D03A6">
        <w:rPr>
          <w:rFonts w:ascii="Crimson Text" w:hAnsi="Crimson Text"/>
          <w:color w:val="000000" w:themeColor="text1"/>
          <w:sz w:val="26"/>
          <w:szCs w:val="26"/>
        </w:rPr>
        <w:t xml:space="preserve"> </w:t>
      </w:r>
      <w:r w:rsidR="000D36BD" w:rsidRPr="008D03A6">
        <w:rPr>
          <w:rFonts w:ascii="Crimson Text" w:hAnsi="Crimson Text"/>
          <w:color w:val="000000" w:themeColor="text1"/>
          <w:sz w:val="26"/>
          <w:szCs w:val="26"/>
        </w:rPr>
        <w:t xml:space="preserve">petrificada </w:t>
      </w:r>
      <w:r w:rsidR="00FD0B57" w:rsidRPr="008D03A6">
        <w:rPr>
          <w:rFonts w:ascii="Crimson Text" w:hAnsi="Crimson Text"/>
          <w:color w:val="000000" w:themeColor="text1"/>
          <w:sz w:val="26"/>
          <w:szCs w:val="26"/>
        </w:rPr>
        <w:t>con</w:t>
      </w:r>
      <w:r w:rsidR="00FA5887" w:rsidRPr="008D03A6">
        <w:rPr>
          <w:rFonts w:ascii="Crimson Text" w:hAnsi="Crimson Text"/>
          <w:color w:val="000000" w:themeColor="text1"/>
          <w:sz w:val="26"/>
          <w:szCs w:val="26"/>
        </w:rPr>
        <w:t xml:space="preserve"> la escena más </w:t>
      </w:r>
      <w:r w:rsidR="006E765F" w:rsidRPr="008D03A6">
        <w:rPr>
          <w:rFonts w:ascii="Crimson Text" w:hAnsi="Crimson Text"/>
          <w:color w:val="000000" w:themeColor="text1"/>
          <w:sz w:val="26"/>
          <w:szCs w:val="26"/>
        </w:rPr>
        <w:t>escalofriante</w:t>
      </w:r>
      <w:r w:rsidR="00FA5887" w:rsidRPr="008D03A6">
        <w:rPr>
          <w:rFonts w:ascii="Crimson Text" w:hAnsi="Crimson Text"/>
          <w:color w:val="000000" w:themeColor="text1"/>
          <w:sz w:val="26"/>
          <w:szCs w:val="26"/>
        </w:rPr>
        <w:t xml:space="preserve"> </w:t>
      </w:r>
      <w:r w:rsidR="00D8368B" w:rsidRPr="008D03A6">
        <w:rPr>
          <w:rFonts w:ascii="Crimson Text" w:hAnsi="Crimson Text"/>
          <w:color w:val="000000" w:themeColor="text1"/>
          <w:sz w:val="26"/>
          <w:szCs w:val="26"/>
        </w:rPr>
        <w:t xml:space="preserve">que </w:t>
      </w:r>
      <w:r w:rsidR="006312D8" w:rsidRPr="008D03A6">
        <w:rPr>
          <w:rFonts w:ascii="Crimson Text" w:hAnsi="Crimson Text"/>
          <w:color w:val="000000" w:themeColor="text1"/>
          <w:sz w:val="26"/>
          <w:szCs w:val="26"/>
        </w:rPr>
        <w:t xml:space="preserve">jamás </w:t>
      </w:r>
      <w:r w:rsidR="000D36BD" w:rsidRPr="008D03A6">
        <w:rPr>
          <w:rFonts w:ascii="Crimson Text" w:hAnsi="Crimson Text"/>
          <w:color w:val="000000" w:themeColor="text1"/>
          <w:sz w:val="26"/>
          <w:szCs w:val="26"/>
        </w:rPr>
        <w:t>había</w:t>
      </w:r>
      <w:r w:rsidR="00D8368B" w:rsidRPr="008D03A6">
        <w:rPr>
          <w:rFonts w:ascii="Crimson Text" w:hAnsi="Crimson Text"/>
          <w:color w:val="000000" w:themeColor="text1"/>
          <w:sz w:val="26"/>
          <w:szCs w:val="26"/>
        </w:rPr>
        <w:t xml:space="preserve"> presenciado</w:t>
      </w:r>
      <w:ins w:id="659" w:author="PC" w:date="2025-06-18T21:17:00Z">
        <w:r w:rsidR="002533B0">
          <w:rPr>
            <w:rFonts w:ascii="Crimson Text" w:hAnsi="Crimson Text"/>
            <w:color w:val="000000" w:themeColor="text1"/>
            <w:sz w:val="26"/>
            <w:szCs w:val="26"/>
          </w:rPr>
          <w:t xml:space="preserve"> en su vida</w:t>
        </w:r>
      </w:ins>
      <w:r w:rsidR="00D8368B" w:rsidRPr="008D03A6">
        <w:rPr>
          <w:rFonts w:ascii="Crimson Text" w:hAnsi="Crimson Text"/>
          <w:color w:val="000000" w:themeColor="text1"/>
          <w:sz w:val="26"/>
          <w:szCs w:val="26"/>
        </w:rPr>
        <w:t xml:space="preserve">, </w:t>
      </w:r>
      <w:r w:rsidR="00FD0B57" w:rsidRPr="008D03A6">
        <w:rPr>
          <w:rFonts w:ascii="Crimson Text" w:hAnsi="Crimson Text"/>
          <w:color w:val="000000" w:themeColor="text1"/>
          <w:sz w:val="26"/>
          <w:szCs w:val="26"/>
        </w:rPr>
        <w:t xml:space="preserve">pero </w:t>
      </w:r>
      <w:del w:id="660" w:author="PC" w:date="2025-06-18T21:17:00Z">
        <w:r w:rsidR="00FD0B57" w:rsidRPr="008D03A6" w:rsidDel="002533B0">
          <w:rPr>
            <w:rFonts w:ascii="Crimson Text" w:hAnsi="Crimson Text"/>
            <w:color w:val="000000" w:themeColor="text1"/>
            <w:sz w:val="26"/>
            <w:szCs w:val="26"/>
          </w:rPr>
          <w:delText>se lamentaría</w:delText>
        </w:r>
      </w:del>
      <w:ins w:id="661" w:author="PC" w:date="2025-06-18T21:17:00Z">
        <w:r w:rsidR="002533B0">
          <w:rPr>
            <w:rFonts w:ascii="Crimson Text" w:hAnsi="Crimson Text"/>
            <w:color w:val="000000" w:themeColor="text1"/>
            <w:sz w:val="26"/>
            <w:szCs w:val="26"/>
          </w:rPr>
          <w:t>en ese momento se lamentaba</w:t>
        </w:r>
      </w:ins>
      <w:r w:rsidR="00D8368B" w:rsidRPr="008D03A6">
        <w:rPr>
          <w:rFonts w:ascii="Crimson Text" w:hAnsi="Crimson Text"/>
          <w:color w:val="000000" w:themeColor="text1"/>
          <w:sz w:val="26"/>
          <w:szCs w:val="26"/>
        </w:rPr>
        <w:t xml:space="preserve"> </w:t>
      </w:r>
      <w:r w:rsidR="006312D8" w:rsidRPr="008D03A6">
        <w:rPr>
          <w:rFonts w:ascii="Crimson Text" w:hAnsi="Crimson Text"/>
          <w:color w:val="000000" w:themeColor="text1"/>
          <w:sz w:val="26"/>
          <w:szCs w:val="26"/>
        </w:rPr>
        <w:t xml:space="preserve">por </w:t>
      </w:r>
      <w:r w:rsidR="00D8368B" w:rsidRPr="008D03A6">
        <w:rPr>
          <w:rFonts w:ascii="Crimson Text" w:hAnsi="Crimson Text"/>
          <w:color w:val="000000" w:themeColor="text1"/>
          <w:sz w:val="26"/>
          <w:szCs w:val="26"/>
        </w:rPr>
        <w:t xml:space="preserve">no haber aprovechado </w:t>
      </w:r>
      <w:r w:rsidR="00FD0B57" w:rsidRPr="008D03A6">
        <w:rPr>
          <w:rFonts w:ascii="Crimson Text" w:hAnsi="Crimson Text"/>
          <w:color w:val="000000" w:themeColor="text1"/>
          <w:sz w:val="26"/>
          <w:szCs w:val="26"/>
        </w:rPr>
        <w:t>la</w:t>
      </w:r>
      <w:r w:rsidR="00D8368B" w:rsidRPr="008D03A6">
        <w:rPr>
          <w:rFonts w:ascii="Crimson Text" w:hAnsi="Crimson Text"/>
          <w:color w:val="000000" w:themeColor="text1"/>
          <w:sz w:val="26"/>
          <w:szCs w:val="26"/>
        </w:rPr>
        <w:t xml:space="preserve"> </w:t>
      </w:r>
      <w:r w:rsidR="006312D8" w:rsidRPr="008D03A6">
        <w:rPr>
          <w:rFonts w:ascii="Crimson Text" w:hAnsi="Crimson Text"/>
          <w:color w:val="000000" w:themeColor="text1"/>
          <w:sz w:val="26"/>
          <w:szCs w:val="26"/>
        </w:rPr>
        <w:t>distracción</w:t>
      </w:r>
      <w:r w:rsidR="00D8368B" w:rsidRPr="008D03A6">
        <w:rPr>
          <w:rFonts w:ascii="Crimson Text" w:hAnsi="Crimson Text"/>
          <w:color w:val="000000" w:themeColor="text1"/>
          <w:sz w:val="26"/>
          <w:szCs w:val="26"/>
        </w:rPr>
        <w:t>.</w:t>
      </w:r>
      <w:r w:rsidR="00FA5887" w:rsidRPr="008D03A6">
        <w:rPr>
          <w:rFonts w:ascii="Crimson Text" w:hAnsi="Crimson Text"/>
          <w:color w:val="000000" w:themeColor="text1"/>
          <w:sz w:val="26"/>
          <w:szCs w:val="26"/>
        </w:rPr>
        <w:t xml:space="preserve"> </w:t>
      </w:r>
      <w:r w:rsidR="00D8368B" w:rsidRPr="008D03A6">
        <w:rPr>
          <w:rFonts w:ascii="Crimson Text" w:hAnsi="Crimson Text"/>
          <w:color w:val="000000" w:themeColor="text1"/>
          <w:sz w:val="26"/>
          <w:szCs w:val="26"/>
        </w:rPr>
        <w:t xml:space="preserve">Ahora </w:t>
      </w:r>
      <w:r w:rsidR="00FD0B57" w:rsidRPr="008D03A6">
        <w:rPr>
          <w:rFonts w:ascii="Crimson Text" w:hAnsi="Crimson Text"/>
          <w:color w:val="000000" w:themeColor="text1"/>
          <w:sz w:val="26"/>
          <w:szCs w:val="26"/>
        </w:rPr>
        <w:t xml:space="preserve">ella </w:t>
      </w:r>
      <w:r w:rsidR="00D8368B" w:rsidRPr="008D03A6">
        <w:rPr>
          <w:rFonts w:ascii="Crimson Text" w:hAnsi="Crimson Text"/>
          <w:color w:val="000000" w:themeColor="text1"/>
          <w:sz w:val="26"/>
          <w:szCs w:val="26"/>
        </w:rPr>
        <w:t>era el blanco</w:t>
      </w:r>
      <w:del w:id="662" w:author="PC" w:date="2025-06-18T21:17:00Z">
        <w:r w:rsidR="00D8368B" w:rsidRPr="008D03A6" w:rsidDel="002533B0">
          <w:rPr>
            <w:rFonts w:ascii="Crimson Text" w:hAnsi="Crimson Text"/>
            <w:color w:val="000000" w:themeColor="text1"/>
            <w:sz w:val="26"/>
            <w:szCs w:val="26"/>
          </w:rPr>
          <w:delText>,</w:delText>
        </w:r>
      </w:del>
      <w:r w:rsidR="00D8368B" w:rsidRPr="008D03A6">
        <w:rPr>
          <w:rFonts w:ascii="Crimson Text" w:hAnsi="Crimson Text"/>
          <w:color w:val="000000" w:themeColor="text1"/>
          <w:sz w:val="26"/>
          <w:szCs w:val="26"/>
        </w:rPr>
        <w:t xml:space="preserve"> y la situación se tornaba mucho más </w:t>
      </w:r>
      <w:r w:rsidR="00FD0B57" w:rsidRPr="008D03A6">
        <w:rPr>
          <w:rFonts w:ascii="Crimson Text" w:hAnsi="Crimson Text"/>
          <w:color w:val="000000" w:themeColor="text1"/>
          <w:sz w:val="26"/>
          <w:szCs w:val="26"/>
        </w:rPr>
        <w:t>peligrosa</w:t>
      </w:r>
      <w:r w:rsidR="00D8368B" w:rsidRPr="008D03A6">
        <w:rPr>
          <w:rFonts w:ascii="Crimson Text" w:hAnsi="Crimson Text"/>
          <w:color w:val="000000" w:themeColor="text1"/>
          <w:sz w:val="26"/>
          <w:szCs w:val="26"/>
        </w:rPr>
        <w:t>.</w:t>
      </w:r>
      <w:r w:rsidR="00FA5887" w:rsidRPr="008D03A6">
        <w:rPr>
          <w:rFonts w:ascii="Crimson Text" w:hAnsi="Crimson Text"/>
          <w:color w:val="000000" w:themeColor="text1"/>
          <w:sz w:val="26"/>
          <w:szCs w:val="26"/>
        </w:rPr>
        <w:t xml:space="preserve"> </w:t>
      </w:r>
      <w:r w:rsidR="00D8368B" w:rsidRPr="008D03A6">
        <w:rPr>
          <w:rFonts w:ascii="Crimson Text" w:hAnsi="Crimson Text"/>
          <w:color w:val="000000" w:themeColor="text1"/>
          <w:sz w:val="26"/>
          <w:szCs w:val="26"/>
        </w:rPr>
        <w:t>S</w:t>
      </w:r>
      <w:r w:rsidR="00FA5887" w:rsidRPr="008D03A6">
        <w:rPr>
          <w:rFonts w:ascii="Crimson Text" w:hAnsi="Crimson Text"/>
          <w:color w:val="000000" w:themeColor="text1"/>
          <w:sz w:val="26"/>
          <w:szCs w:val="26"/>
        </w:rPr>
        <w:t>inti</w:t>
      </w:r>
      <w:r w:rsidR="00FD0B57" w:rsidRPr="008D03A6">
        <w:rPr>
          <w:rFonts w:ascii="Crimson Text" w:hAnsi="Crimson Text"/>
          <w:color w:val="000000" w:themeColor="text1"/>
          <w:sz w:val="26"/>
          <w:szCs w:val="26"/>
        </w:rPr>
        <w:t>ó que, inevitablemente, había llegado su</w:t>
      </w:r>
      <w:r w:rsidR="00D8368B" w:rsidRPr="008D03A6">
        <w:rPr>
          <w:rFonts w:ascii="Crimson Text" w:hAnsi="Crimson Text"/>
          <w:color w:val="000000" w:themeColor="text1"/>
          <w:sz w:val="26"/>
          <w:szCs w:val="26"/>
        </w:rPr>
        <w:t xml:space="preserve"> fin</w:t>
      </w:r>
      <w:r w:rsidR="00FD0B57" w:rsidRPr="008D03A6">
        <w:rPr>
          <w:rFonts w:ascii="Crimson Text" w:hAnsi="Crimson Text"/>
          <w:color w:val="000000" w:themeColor="text1"/>
          <w:sz w:val="26"/>
          <w:szCs w:val="26"/>
        </w:rPr>
        <w:t>al</w:t>
      </w:r>
      <w:r w:rsidR="00D8368B" w:rsidRPr="008D03A6">
        <w:rPr>
          <w:rFonts w:ascii="Crimson Text" w:hAnsi="Crimson Text"/>
          <w:color w:val="000000" w:themeColor="text1"/>
          <w:sz w:val="26"/>
          <w:szCs w:val="26"/>
        </w:rPr>
        <w:t>.</w:t>
      </w:r>
    </w:p>
    <w:p w:rsidR="000A3CF4" w:rsidRPr="008D03A6" w:rsidRDefault="00D8368B" w:rsidP="000A3CF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 rendirse, </w:t>
      </w:r>
      <w:r w:rsidR="00465A41" w:rsidRPr="008D03A6">
        <w:rPr>
          <w:rFonts w:ascii="Crimson Text" w:hAnsi="Crimson Text"/>
          <w:color w:val="000000" w:themeColor="text1"/>
          <w:sz w:val="26"/>
          <w:szCs w:val="26"/>
        </w:rPr>
        <w:t>comenzó a huir</w:t>
      </w:r>
      <w:r w:rsidR="000F187C" w:rsidRPr="008D03A6">
        <w:rPr>
          <w:rFonts w:ascii="Crimson Text" w:hAnsi="Crimson Text"/>
          <w:color w:val="000000" w:themeColor="text1"/>
          <w:sz w:val="26"/>
          <w:szCs w:val="26"/>
        </w:rPr>
        <w:t xml:space="preserve"> una vez más</w:t>
      </w:r>
      <w:del w:id="663" w:author="PC" w:date="2025-06-18T21:19:00Z">
        <w:r w:rsidRPr="008D03A6" w:rsidDel="00B05D40">
          <w:rPr>
            <w:rFonts w:ascii="Crimson Text" w:hAnsi="Crimson Text"/>
            <w:color w:val="000000" w:themeColor="text1"/>
            <w:sz w:val="26"/>
            <w:szCs w:val="26"/>
          </w:rPr>
          <w:delText>, intentaba</w:delText>
        </w:r>
      </w:del>
      <w:ins w:id="664" w:author="PC" w:date="2025-06-18T21:19:00Z">
        <w:r w:rsidR="00B05D40">
          <w:rPr>
            <w:rFonts w:ascii="Crimson Text" w:hAnsi="Crimson Text"/>
            <w:color w:val="000000" w:themeColor="text1"/>
            <w:sz w:val="26"/>
            <w:szCs w:val="26"/>
          </w:rPr>
          <w:t>. Intentaba</w:t>
        </w:r>
      </w:ins>
      <w:r w:rsidRPr="008D03A6">
        <w:rPr>
          <w:rFonts w:ascii="Crimson Text" w:hAnsi="Crimson Text"/>
          <w:color w:val="000000" w:themeColor="text1"/>
          <w:sz w:val="26"/>
          <w:szCs w:val="26"/>
        </w:rPr>
        <w:t xml:space="preserve"> escapar a pesar de sus escasas chances de </w:t>
      </w:r>
      <w:r w:rsidR="00507C20" w:rsidRPr="008D03A6">
        <w:rPr>
          <w:rFonts w:ascii="Crimson Text" w:hAnsi="Crimson Text"/>
          <w:color w:val="000000" w:themeColor="text1"/>
          <w:sz w:val="26"/>
          <w:szCs w:val="26"/>
        </w:rPr>
        <w:t>sobrevivir</w:t>
      </w:r>
      <w:r w:rsidRPr="008D03A6">
        <w:rPr>
          <w:rFonts w:ascii="Crimson Text" w:hAnsi="Crimson Text"/>
          <w:color w:val="000000" w:themeColor="text1"/>
          <w:sz w:val="26"/>
          <w:szCs w:val="26"/>
        </w:rPr>
        <w:t xml:space="preserve">. </w:t>
      </w:r>
      <w:r w:rsidR="000659F8" w:rsidRPr="008D03A6">
        <w:rPr>
          <w:rFonts w:ascii="Crimson Text" w:hAnsi="Crimson Text"/>
          <w:color w:val="000000" w:themeColor="text1"/>
          <w:sz w:val="26"/>
          <w:szCs w:val="26"/>
        </w:rPr>
        <w:t>Sentía</w:t>
      </w:r>
      <w:r w:rsidRPr="008D03A6">
        <w:rPr>
          <w:rFonts w:ascii="Crimson Text" w:hAnsi="Crimson Text"/>
          <w:color w:val="000000" w:themeColor="text1"/>
          <w:sz w:val="26"/>
          <w:szCs w:val="26"/>
        </w:rPr>
        <w:t xml:space="preserve"> las </w:t>
      </w:r>
      <w:del w:id="665" w:author="PC" w:date="2025-06-18T21:20:00Z">
        <w:r w:rsidR="00001352" w:rsidRPr="008D03A6" w:rsidDel="00B05D40">
          <w:rPr>
            <w:rFonts w:ascii="Crimson Text" w:hAnsi="Crimson Text"/>
            <w:color w:val="000000" w:themeColor="text1"/>
            <w:sz w:val="26"/>
            <w:szCs w:val="26"/>
          </w:rPr>
          <w:delText>densas</w:delText>
        </w:r>
        <w:r w:rsidRPr="008D03A6" w:rsidDel="00B05D40">
          <w:rPr>
            <w:rFonts w:ascii="Crimson Text" w:hAnsi="Crimson Text"/>
            <w:color w:val="000000" w:themeColor="text1"/>
            <w:sz w:val="26"/>
            <w:szCs w:val="26"/>
          </w:rPr>
          <w:delText xml:space="preserve"> </w:delText>
        </w:r>
      </w:del>
      <w:ins w:id="666" w:author="PC" w:date="2025-06-18T21:20:00Z">
        <w:r w:rsidR="00B05D40">
          <w:rPr>
            <w:rFonts w:ascii="Crimson Text" w:hAnsi="Crimson Text"/>
            <w:color w:val="000000" w:themeColor="text1"/>
            <w:sz w:val="26"/>
            <w:szCs w:val="26"/>
          </w:rPr>
          <w:t>fuertes</w:t>
        </w:r>
        <w:r w:rsidR="00B05D40"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pisadas tras ella</w:t>
      </w:r>
      <w:del w:id="667" w:author="PC" w:date="2025-06-18T21:20:00Z">
        <w:r w:rsidRPr="008D03A6" w:rsidDel="00B05D4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6E765F" w:rsidRPr="008D03A6">
        <w:rPr>
          <w:rFonts w:ascii="Crimson Text" w:hAnsi="Crimson Text"/>
          <w:color w:val="000000" w:themeColor="text1"/>
          <w:sz w:val="26"/>
          <w:szCs w:val="26"/>
        </w:rPr>
        <w:t xml:space="preserve">y </w:t>
      </w:r>
      <w:r w:rsidR="00465A41" w:rsidRPr="008D03A6">
        <w:rPr>
          <w:rFonts w:ascii="Crimson Text" w:hAnsi="Crimson Text"/>
          <w:color w:val="000000" w:themeColor="text1"/>
          <w:sz w:val="26"/>
          <w:szCs w:val="26"/>
        </w:rPr>
        <w:t>supo</w:t>
      </w:r>
      <w:r w:rsidR="009A62F8" w:rsidRPr="008D03A6">
        <w:rPr>
          <w:rFonts w:ascii="Crimson Text" w:hAnsi="Crimson Text"/>
          <w:color w:val="000000" w:themeColor="text1"/>
          <w:sz w:val="26"/>
          <w:szCs w:val="26"/>
        </w:rPr>
        <w:t xml:space="preserve"> </w:t>
      </w:r>
      <w:r w:rsidR="00465A41" w:rsidRPr="008D03A6">
        <w:rPr>
          <w:rFonts w:ascii="Crimson Text" w:hAnsi="Crimson Text"/>
          <w:color w:val="000000" w:themeColor="text1"/>
          <w:sz w:val="26"/>
          <w:szCs w:val="26"/>
        </w:rPr>
        <w:t>que no quedaba mucho por hacer</w:t>
      </w:r>
      <w:r w:rsidR="006E765F" w:rsidRPr="008D03A6">
        <w:rPr>
          <w:rFonts w:ascii="Crimson Text" w:hAnsi="Crimson Text"/>
          <w:color w:val="000000" w:themeColor="text1"/>
          <w:sz w:val="26"/>
          <w:szCs w:val="26"/>
        </w:rPr>
        <w:t xml:space="preserve">, sólo </w:t>
      </w:r>
      <w:r w:rsidR="00465A41" w:rsidRPr="008D03A6">
        <w:rPr>
          <w:rFonts w:ascii="Crimson Text" w:hAnsi="Crimson Text"/>
          <w:color w:val="000000" w:themeColor="text1"/>
          <w:sz w:val="26"/>
          <w:szCs w:val="26"/>
        </w:rPr>
        <w:t>continuar</w:t>
      </w:r>
      <w:r w:rsidR="006E765F" w:rsidRPr="008D03A6">
        <w:rPr>
          <w:rFonts w:ascii="Crimson Text" w:hAnsi="Crimson Text"/>
          <w:color w:val="000000" w:themeColor="text1"/>
          <w:sz w:val="26"/>
          <w:szCs w:val="26"/>
        </w:rPr>
        <w:t xml:space="preserve"> </w:t>
      </w:r>
      <w:del w:id="668" w:author="PC" w:date="2025-06-18T21:20:00Z">
        <w:r w:rsidR="006E765F" w:rsidRPr="008D03A6" w:rsidDel="00B05D40">
          <w:rPr>
            <w:rFonts w:ascii="Crimson Text" w:hAnsi="Crimson Text"/>
            <w:color w:val="000000" w:themeColor="text1"/>
            <w:sz w:val="26"/>
            <w:szCs w:val="26"/>
          </w:rPr>
          <w:delText>la marcha</w:delText>
        </w:r>
      </w:del>
      <w:ins w:id="669" w:author="PC" w:date="2025-06-18T21:20:00Z">
        <w:r w:rsidR="00B05D40">
          <w:rPr>
            <w:rFonts w:ascii="Crimson Text" w:hAnsi="Crimson Text"/>
            <w:color w:val="000000" w:themeColor="text1"/>
            <w:sz w:val="26"/>
            <w:szCs w:val="26"/>
          </w:rPr>
          <w:t>corriendo</w:t>
        </w:r>
      </w:ins>
      <w:r w:rsidR="006E765F" w:rsidRPr="008D03A6">
        <w:rPr>
          <w:rFonts w:ascii="Crimson Text" w:hAnsi="Crimson Text"/>
          <w:color w:val="000000" w:themeColor="text1"/>
          <w:sz w:val="26"/>
          <w:szCs w:val="26"/>
        </w:rPr>
        <w:t xml:space="preserve"> </w:t>
      </w:r>
      <w:ins w:id="670" w:author="PC" w:date="2025-06-18T21:20:00Z">
        <w:r w:rsidR="00B05D40">
          <w:rPr>
            <w:rFonts w:ascii="Crimson Text" w:hAnsi="Crimson Text"/>
            <w:color w:val="000000" w:themeColor="text1"/>
            <w:sz w:val="26"/>
            <w:szCs w:val="26"/>
          </w:rPr>
          <w:t xml:space="preserve">y </w:t>
        </w:r>
      </w:ins>
      <w:del w:id="671" w:author="PC" w:date="2025-06-18T21:20:00Z">
        <w:r w:rsidR="006E765F" w:rsidRPr="008D03A6" w:rsidDel="00B05D40">
          <w:rPr>
            <w:rFonts w:ascii="Crimson Text" w:hAnsi="Crimson Text"/>
            <w:color w:val="000000" w:themeColor="text1"/>
            <w:sz w:val="26"/>
            <w:szCs w:val="26"/>
          </w:rPr>
          <w:delText xml:space="preserve">esperando </w:delText>
        </w:r>
      </w:del>
      <w:ins w:id="672" w:author="PC" w:date="2025-06-18T21:20:00Z">
        <w:r w:rsidR="00B05D40">
          <w:rPr>
            <w:rFonts w:ascii="Crimson Text" w:hAnsi="Crimson Text"/>
            <w:color w:val="000000" w:themeColor="text1"/>
            <w:sz w:val="26"/>
            <w:szCs w:val="26"/>
          </w:rPr>
          <w:t>esperar</w:t>
        </w:r>
        <w:r w:rsidR="00B05D40" w:rsidRPr="008D03A6">
          <w:rPr>
            <w:rFonts w:ascii="Crimson Text" w:hAnsi="Crimson Text"/>
            <w:color w:val="000000" w:themeColor="text1"/>
            <w:sz w:val="26"/>
            <w:szCs w:val="26"/>
          </w:rPr>
          <w:t xml:space="preserve"> </w:t>
        </w:r>
      </w:ins>
      <w:r w:rsidR="006E765F" w:rsidRPr="008D03A6">
        <w:rPr>
          <w:rFonts w:ascii="Crimson Text" w:hAnsi="Crimson Text"/>
          <w:color w:val="000000" w:themeColor="text1"/>
          <w:sz w:val="26"/>
          <w:szCs w:val="26"/>
        </w:rPr>
        <w:t xml:space="preserve">lo peor. Percibía la presencia de la bestia aproximarse, su gemido </w:t>
      </w:r>
      <w:r w:rsidR="006F0AE7" w:rsidRPr="008D03A6">
        <w:rPr>
          <w:rFonts w:ascii="Crimson Text" w:hAnsi="Crimson Text"/>
          <w:color w:val="000000" w:themeColor="text1"/>
          <w:sz w:val="26"/>
          <w:szCs w:val="26"/>
        </w:rPr>
        <w:t>infernal</w:t>
      </w:r>
      <w:r w:rsidR="006E765F" w:rsidRPr="008D03A6">
        <w:rPr>
          <w:rFonts w:ascii="Crimson Text" w:hAnsi="Crimson Text"/>
          <w:color w:val="000000" w:themeColor="text1"/>
          <w:sz w:val="26"/>
          <w:szCs w:val="26"/>
        </w:rPr>
        <w:t xml:space="preserve"> y aterrador sonaba cada vez más cerca. </w:t>
      </w:r>
      <w:del w:id="673" w:author="PC" w:date="2025-06-18T21:21:00Z">
        <w:r w:rsidR="006E765F" w:rsidRPr="008D03A6" w:rsidDel="00B05D40">
          <w:rPr>
            <w:rFonts w:ascii="Crimson Text" w:hAnsi="Crimson Text"/>
            <w:color w:val="000000" w:themeColor="text1"/>
            <w:sz w:val="26"/>
            <w:szCs w:val="26"/>
          </w:rPr>
          <w:delText>En el momento crucial</w:delText>
        </w:r>
      </w:del>
      <w:ins w:id="674" w:author="PC" w:date="2025-06-18T21:21:00Z">
        <w:r w:rsidR="00B05D40">
          <w:rPr>
            <w:rFonts w:ascii="Crimson Text" w:hAnsi="Crimson Text"/>
            <w:color w:val="000000" w:themeColor="text1"/>
            <w:sz w:val="26"/>
            <w:szCs w:val="26"/>
          </w:rPr>
          <w:t>Fue entonces que</w:t>
        </w:r>
      </w:ins>
      <w:r w:rsidR="006E765F" w:rsidRPr="008D03A6">
        <w:rPr>
          <w:rFonts w:ascii="Crimson Text" w:hAnsi="Crimson Text"/>
          <w:color w:val="000000" w:themeColor="text1"/>
          <w:sz w:val="26"/>
          <w:szCs w:val="26"/>
        </w:rPr>
        <w:t>, cuando el aliento del animal</w:t>
      </w:r>
      <w:ins w:id="675" w:author="PC" w:date="2025-06-18T21:21:00Z">
        <w:r w:rsidR="00B05D40">
          <w:rPr>
            <w:rFonts w:ascii="Crimson Text" w:hAnsi="Crimson Text"/>
            <w:color w:val="000000" w:themeColor="text1"/>
            <w:sz w:val="26"/>
            <w:szCs w:val="26"/>
          </w:rPr>
          <w:t xml:space="preserve"> ya</w:t>
        </w:r>
      </w:ins>
      <w:r w:rsidR="006E765F" w:rsidRPr="008D03A6">
        <w:rPr>
          <w:rFonts w:ascii="Crimson Text" w:hAnsi="Crimson Text"/>
          <w:color w:val="000000" w:themeColor="text1"/>
          <w:sz w:val="26"/>
          <w:szCs w:val="26"/>
        </w:rPr>
        <w:t xml:space="preserve"> </w:t>
      </w:r>
      <w:r w:rsidR="00465A41" w:rsidRPr="008D03A6">
        <w:rPr>
          <w:rFonts w:ascii="Crimson Text" w:hAnsi="Crimson Text"/>
          <w:color w:val="000000" w:themeColor="text1"/>
          <w:sz w:val="26"/>
          <w:szCs w:val="26"/>
        </w:rPr>
        <w:t>le rozaba</w:t>
      </w:r>
      <w:r w:rsidR="006E765F" w:rsidRPr="008D03A6">
        <w:rPr>
          <w:rFonts w:ascii="Crimson Text" w:hAnsi="Crimson Text"/>
          <w:color w:val="000000" w:themeColor="text1"/>
          <w:sz w:val="26"/>
          <w:szCs w:val="26"/>
        </w:rPr>
        <w:t xml:space="preserve"> la nuca, oyó un </w:t>
      </w:r>
      <w:del w:id="676" w:author="PC" w:date="2025-06-18T21:22:00Z">
        <w:r w:rsidR="009A62F8" w:rsidRPr="008D03A6" w:rsidDel="00B05D40">
          <w:rPr>
            <w:rFonts w:ascii="Crimson Text" w:hAnsi="Crimson Text"/>
            <w:color w:val="000000" w:themeColor="text1"/>
            <w:sz w:val="26"/>
            <w:szCs w:val="26"/>
          </w:rPr>
          <w:delText xml:space="preserve">fuerte </w:delText>
        </w:r>
      </w:del>
      <w:ins w:id="677" w:author="PC" w:date="2025-06-18T21:22:00Z">
        <w:r w:rsidR="00B05D40">
          <w:rPr>
            <w:rFonts w:ascii="Crimson Text" w:hAnsi="Crimson Text"/>
            <w:color w:val="000000" w:themeColor="text1"/>
            <w:sz w:val="26"/>
            <w:szCs w:val="26"/>
          </w:rPr>
          <w:t>descomunal</w:t>
        </w:r>
        <w:r w:rsidR="00B05D40" w:rsidRPr="008D03A6">
          <w:rPr>
            <w:rFonts w:ascii="Crimson Text" w:hAnsi="Crimson Text"/>
            <w:color w:val="000000" w:themeColor="text1"/>
            <w:sz w:val="26"/>
            <w:szCs w:val="26"/>
          </w:rPr>
          <w:t xml:space="preserve"> </w:t>
        </w:r>
      </w:ins>
      <w:del w:id="678" w:author="PC" w:date="2025-06-18T21:22:00Z">
        <w:r w:rsidR="006E765F" w:rsidRPr="008D03A6" w:rsidDel="00B05D40">
          <w:rPr>
            <w:rFonts w:ascii="Crimson Text" w:hAnsi="Crimson Text"/>
            <w:color w:val="000000" w:themeColor="text1"/>
            <w:sz w:val="26"/>
            <w:szCs w:val="26"/>
          </w:rPr>
          <w:delText xml:space="preserve">grito </w:delText>
        </w:r>
      </w:del>
      <w:ins w:id="679" w:author="PC" w:date="2025-06-18T21:22:00Z">
        <w:r w:rsidR="00B05D40">
          <w:rPr>
            <w:rFonts w:ascii="Crimson Text" w:hAnsi="Crimson Text"/>
            <w:color w:val="000000" w:themeColor="text1"/>
            <w:sz w:val="26"/>
            <w:szCs w:val="26"/>
          </w:rPr>
          <w:t>chillido</w:t>
        </w:r>
        <w:r w:rsidR="00B05D40" w:rsidRPr="008D03A6">
          <w:rPr>
            <w:rFonts w:ascii="Crimson Text" w:hAnsi="Crimson Text"/>
            <w:color w:val="000000" w:themeColor="text1"/>
            <w:sz w:val="26"/>
            <w:szCs w:val="26"/>
          </w:rPr>
          <w:t xml:space="preserve"> </w:t>
        </w:r>
      </w:ins>
      <w:r w:rsidR="006E765F" w:rsidRPr="008D03A6">
        <w:rPr>
          <w:rFonts w:ascii="Crimson Text" w:hAnsi="Crimson Text"/>
          <w:color w:val="000000" w:themeColor="text1"/>
          <w:sz w:val="26"/>
          <w:szCs w:val="26"/>
        </w:rPr>
        <w:t>de dolor</w:t>
      </w:r>
      <w:r w:rsidR="000D36BD" w:rsidRPr="008D03A6">
        <w:rPr>
          <w:rFonts w:ascii="Crimson Text" w:hAnsi="Crimson Text"/>
          <w:color w:val="000000" w:themeColor="text1"/>
          <w:sz w:val="26"/>
          <w:szCs w:val="26"/>
        </w:rPr>
        <w:t xml:space="preserve"> </w:t>
      </w:r>
      <w:r w:rsidR="000659F8" w:rsidRPr="008D03A6">
        <w:rPr>
          <w:rFonts w:ascii="Crimson Text" w:hAnsi="Crimson Text"/>
          <w:color w:val="000000" w:themeColor="text1"/>
          <w:sz w:val="26"/>
          <w:szCs w:val="26"/>
        </w:rPr>
        <w:t>cortando</w:t>
      </w:r>
      <w:r w:rsidR="000D36BD" w:rsidRPr="008D03A6">
        <w:rPr>
          <w:rFonts w:ascii="Crimson Text" w:hAnsi="Crimson Text"/>
          <w:color w:val="000000" w:themeColor="text1"/>
          <w:sz w:val="26"/>
          <w:szCs w:val="26"/>
        </w:rPr>
        <w:t xml:space="preserve"> el aire</w:t>
      </w:r>
      <w:r w:rsidR="006E765F" w:rsidRPr="008D03A6">
        <w:rPr>
          <w:rFonts w:ascii="Crimson Text" w:hAnsi="Crimson Text"/>
          <w:color w:val="000000" w:themeColor="text1"/>
          <w:sz w:val="26"/>
          <w:szCs w:val="26"/>
        </w:rPr>
        <w:t xml:space="preserve">, </w:t>
      </w:r>
      <w:ins w:id="680" w:author="PC" w:date="2025-06-18T21:22:00Z">
        <w:r w:rsidR="00B05D40">
          <w:rPr>
            <w:rFonts w:ascii="Crimson Text" w:hAnsi="Crimson Text"/>
            <w:color w:val="000000" w:themeColor="text1"/>
            <w:sz w:val="26"/>
            <w:szCs w:val="26"/>
          </w:rPr>
          <w:t xml:space="preserve">tan </w:t>
        </w:r>
      </w:ins>
      <w:r w:rsidR="009A62F8" w:rsidRPr="008D03A6">
        <w:rPr>
          <w:rFonts w:ascii="Crimson Text" w:hAnsi="Crimson Text"/>
          <w:color w:val="000000" w:themeColor="text1"/>
          <w:sz w:val="26"/>
          <w:szCs w:val="26"/>
        </w:rPr>
        <w:t xml:space="preserve">intenso </w:t>
      </w:r>
      <w:del w:id="681" w:author="PC" w:date="2025-06-18T21:22:00Z">
        <w:r w:rsidR="009A62F8" w:rsidRPr="008D03A6" w:rsidDel="00B05D40">
          <w:rPr>
            <w:rFonts w:ascii="Crimson Text" w:hAnsi="Crimson Text"/>
            <w:color w:val="000000" w:themeColor="text1"/>
            <w:sz w:val="26"/>
            <w:szCs w:val="26"/>
          </w:rPr>
          <w:delText>y súbito</w:delText>
        </w:r>
      </w:del>
      <w:ins w:id="682" w:author="PC" w:date="2025-06-18T21:22:00Z">
        <w:r w:rsidR="00B05D40">
          <w:rPr>
            <w:rFonts w:ascii="Crimson Text" w:hAnsi="Crimson Text"/>
            <w:color w:val="000000" w:themeColor="text1"/>
            <w:sz w:val="26"/>
            <w:szCs w:val="26"/>
          </w:rPr>
          <w:t>como inesperado</w:t>
        </w:r>
      </w:ins>
      <w:r w:rsidR="009A62F8" w:rsidRPr="008D03A6">
        <w:rPr>
          <w:rFonts w:ascii="Crimson Text" w:hAnsi="Crimson Text"/>
          <w:color w:val="000000" w:themeColor="text1"/>
          <w:sz w:val="26"/>
          <w:szCs w:val="26"/>
        </w:rPr>
        <w:t>. Volteó la cabeza y observó la criatura desplomada en el suelo.</w:t>
      </w:r>
    </w:p>
    <w:p w:rsidR="004D0C3D" w:rsidRPr="008D03A6" w:rsidRDefault="0041643F" w:rsidP="000A3CF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Interrumpió</w:t>
      </w:r>
      <w:r w:rsidR="000A3CF4" w:rsidRPr="008D03A6">
        <w:rPr>
          <w:rFonts w:ascii="Crimson Text" w:hAnsi="Crimson Text"/>
          <w:color w:val="000000" w:themeColor="text1"/>
          <w:sz w:val="26"/>
          <w:szCs w:val="26"/>
        </w:rPr>
        <w:t xml:space="preserve"> la carrera de inmediato</w:t>
      </w:r>
      <w:r w:rsidR="00FB2B28" w:rsidRPr="008D03A6">
        <w:rPr>
          <w:rFonts w:ascii="Crimson Text" w:hAnsi="Crimson Text"/>
          <w:color w:val="000000" w:themeColor="text1"/>
          <w:sz w:val="26"/>
          <w:szCs w:val="26"/>
        </w:rPr>
        <w:t>, exhausta</w:t>
      </w:r>
      <w:del w:id="683" w:author="PC" w:date="2025-06-18T21:23:00Z">
        <w:r w:rsidR="00FB2B28" w:rsidRPr="008D03A6" w:rsidDel="00B05D40">
          <w:rPr>
            <w:rFonts w:ascii="Crimson Text" w:hAnsi="Crimson Text"/>
            <w:color w:val="000000" w:themeColor="text1"/>
            <w:sz w:val="26"/>
            <w:szCs w:val="26"/>
          </w:rPr>
          <w:delText xml:space="preserve"> y agotada</w:delText>
        </w:r>
      </w:del>
      <w:r w:rsidR="00FB2B28" w:rsidRPr="008D03A6">
        <w:rPr>
          <w:rFonts w:ascii="Crimson Text" w:hAnsi="Crimson Text"/>
          <w:color w:val="000000" w:themeColor="text1"/>
          <w:sz w:val="26"/>
          <w:szCs w:val="26"/>
        </w:rPr>
        <w:t xml:space="preserve">, </w:t>
      </w:r>
      <w:ins w:id="684" w:author="PC" w:date="2025-06-18T21:23:00Z">
        <w:r w:rsidR="00B05D40">
          <w:rPr>
            <w:rFonts w:ascii="Crimson Text" w:hAnsi="Crimson Text"/>
            <w:color w:val="000000" w:themeColor="text1"/>
            <w:sz w:val="26"/>
            <w:szCs w:val="26"/>
          </w:rPr>
          <w:t xml:space="preserve">y </w:t>
        </w:r>
      </w:ins>
      <w:r w:rsidR="00FB2B28" w:rsidRPr="008D03A6">
        <w:rPr>
          <w:rFonts w:ascii="Crimson Text" w:hAnsi="Crimson Text"/>
          <w:color w:val="000000" w:themeColor="text1"/>
          <w:sz w:val="26"/>
          <w:szCs w:val="26"/>
        </w:rPr>
        <w:t xml:space="preserve">apoyó las manos </w:t>
      </w:r>
      <w:r w:rsidR="000A3CF4" w:rsidRPr="008D03A6">
        <w:rPr>
          <w:rFonts w:ascii="Crimson Text" w:hAnsi="Crimson Text"/>
          <w:color w:val="000000" w:themeColor="text1"/>
          <w:sz w:val="26"/>
          <w:szCs w:val="26"/>
        </w:rPr>
        <w:t xml:space="preserve">sobre sus rodillas </w:t>
      </w:r>
      <w:r w:rsidR="00EC5FD8" w:rsidRPr="008D03A6">
        <w:rPr>
          <w:rFonts w:ascii="Crimson Text" w:hAnsi="Crimson Text"/>
          <w:color w:val="000000" w:themeColor="text1"/>
          <w:sz w:val="26"/>
          <w:szCs w:val="26"/>
        </w:rPr>
        <w:t>para</w:t>
      </w:r>
      <w:r w:rsidR="000A3CF4" w:rsidRPr="008D03A6">
        <w:rPr>
          <w:rFonts w:ascii="Crimson Text" w:hAnsi="Crimson Text"/>
          <w:color w:val="000000" w:themeColor="text1"/>
          <w:sz w:val="26"/>
          <w:szCs w:val="26"/>
        </w:rPr>
        <w:t xml:space="preserve"> mantenerse </w:t>
      </w:r>
      <w:del w:id="685" w:author="PC" w:date="2025-06-18T21:23:00Z">
        <w:r w:rsidR="0057664A" w:rsidRPr="008D03A6" w:rsidDel="00B05D40">
          <w:rPr>
            <w:rFonts w:ascii="Crimson Text" w:hAnsi="Crimson Text"/>
            <w:color w:val="000000" w:themeColor="text1"/>
            <w:sz w:val="26"/>
            <w:szCs w:val="26"/>
          </w:rPr>
          <w:delText>erguida</w:delText>
        </w:r>
      </w:del>
      <w:ins w:id="686" w:author="PC" w:date="2025-06-18T21:23:00Z">
        <w:r w:rsidR="00B05D40">
          <w:rPr>
            <w:rFonts w:ascii="Crimson Text" w:hAnsi="Crimson Text"/>
            <w:color w:val="000000" w:themeColor="text1"/>
            <w:sz w:val="26"/>
            <w:szCs w:val="26"/>
          </w:rPr>
          <w:t>en pie</w:t>
        </w:r>
      </w:ins>
      <w:r w:rsidR="000A3CF4" w:rsidRPr="008D03A6">
        <w:rPr>
          <w:rFonts w:ascii="Crimson Text" w:hAnsi="Crimson Text"/>
          <w:color w:val="000000" w:themeColor="text1"/>
          <w:sz w:val="26"/>
          <w:szCs w:val="26"/>
        </w:rPr>
        <w:t>. No entendía absolutamente nada, parecía</w:t>
      </w:r>
      <w:ins w:id="687" w:author="PC" w:date="2025-06-18T21:23:00Z">
        <w:r w:rsidR="00B05D40">
          <w:rPr>
            <w:rFonts w:ascii="Crimson Text" w:hAnsi="Crimson Text"/>
            <w:color w:val="000000" w:themeColor="text1"/>
            <w:sz w:val="26"/>
            <w:szCs w:val="26"/>
          </w:rPr>
          <w:t xml:space="preserve"> estar</w:t>
        </w:r>
      </w:ins>
      <w:r w:rsidR="000A3CF4" w:rsidRPr="008D03A6">
        <w:rPr>
          <w:rFonts w:ascii="Crimson Text" w:hAnsi="Crimson Text"/>
          <w:color w:val="000000" w:themeColor="text1"/>
          <w:sz w:val="26"/>
          <w:szCs w:val="26"/>
        </w:rPr>
        <w:t xml:space="preserve"> fuera de peligro, pero el terror</w:t>
      </w:r>
      <w:r w:rsidR="00EC5FD8" w:rsidRPr="008D03A6">
        <w:rPr>
          <w:rFonts w:ascii="Crimson Text" w:hAnsi="Crimson Text"/>
          <w:color w:val="000000" w:themeColor="text1"/>
          <w:sz w:val="26"/>
          <w:szCs w:val="26"/>
        </w:rPr>
        <w:t xml:space="preserve"> aún</w:t>
      </w:r>
      <w:r w:rsidR="000A3CF4" w:rsidRPr="008D03A6">
        <w:rPr>
          <w:rFonts w:ascii="Crimson Text" w:hAnsi="Crimson Text"/>
          <w:color w:val="000000" w:themeColor="text1"/>
          <w:sz w:val="26"/>
          <w:szCs w:val="26"/>
        </w:rPr>
        <w:t xml:space="preserve"> circulaba </w:t>
      </w:r>
      <w:r w:rsidR="0057664A" w:rsidRPr="008D03A6">
        <w:rPr>
          <w:rFonts w:ascii="Crimson Text" w:hAnsi="Crimson Text"/>
          <w:color w:val="000000" w:themeColor="text1"/>
          <w:sz w:val="26"/>
          <w:szCs w:val="26"/>
        </w:rPr>
        <w:t>por</w:t>
      </w:r>
      <w:r w:rsidR="000A3CF4" w:rsidRPr="008D03A6">
        <w:rPr>
          <w:rFonts w:ascii="Crimson Text" w:hAnsi="Crimson Text"/>
          <w:color w:val="000000" w:themeColor="text1"/>
          <w:sz w:val="26"/>
          <w:szCs w:val="26"/>
        </w:rPr>
        <w:t xml:space="preserve"> sus venas. Mientras </w:t>
      </w:r>
      <w:r w:rsidR="0057664A" w:rsidRPr="008D03A6">
        <w:rPr>
          <w:rFonts w:ascii="Crimson Text" w:hAnsi="Crimson Text"/>
          <w:color w:val="000000" w:themeColor="text1"/>
          <w:sz w:val="26"/>
          <w:szCs w:val="26"/>
        </w:rPr>
        <w:t>recuperaba</w:t>
      </w:r>
      <w:r w:rsidR="000A3CF4" w:rsidRPr="008D03A6">
        <w:rPr>
          <w:rFonts w:ascii="Crimson Text" w:hAnsi="Crimson Text"/>
          <w:color w:val="000000" w:themeColor="text1"/>
          <w:sz w:val="26"/>
          <w:szCs w:val="26"/>
        </w:rPr>
        <w:t xml:space="preserve"> la compostura, </w:t>
      </w:r>
      <w:r w:rsidR="00465A41" w:rsidRPr="008D03A6">
        <w:rPr>
          <w:rFonts w:ascii="Crimson Text" w:hAnsi="Crimson Text"/>
          <w:color w:val="000000" w:themeColor="text1"/>
          <w:sz w:val="26"/>
          <w:szCs w:val="26"/>
        </w:rPr>
        <w:t>se quedó mirando</w:t>
      </w:r>
      <w:r w:rsidR="0057664A" w:rsidRPr="008D03A6">
        <w:rPr>
          <w:rFonts w:ascii="Crimson Text" w:hAnsi="Crimson Text"/>
          <w:color w:val="000000" w:themeColor="text1"/>
          <w:sz w:val="26"/>
          <w:szCs w:val="26"/>
        </w:rPr>
        <w:t xml:space="preserve"> a</w:t>
      </w:r>
      <w:r w:rsidR="000A3CF4" w:rsidRPr="008D03A6">
        <w:rPr>
          <w:rFonts w:ascii="Crimson Text" w:hAnsi="Crimson Text"/>
          <w:color w:val="000000" w:themeColor="text1"/>
          <w:sz w:val="26"/>
          <w:szCs w:val="26"/>
        </w:rPr>
        <w:t xml:space="preserve">l </w:t>
      </w:r>
      <w:r w:rsidR="00674A0E" w:rsidRPr="008D03A6">
        <w:rPr>
          <w:rFonts w:ascii="Crimson Text" w:hAnsi="Crimson Text"/>
          <w:color w:val="000000" w:themeColor="text1"/>
          <w:sz w:val="26"/>
          <w:szCs w:val="26"/>
        </w:rPr>
        <w:t>inmenso</w:t>
      </w:r>
      <w:r w:rsidR="000A3CF4" w:rsidRPr="008D03A6">
        <w:rPr>
          <w:rFonts w:ascii="Crimson Text" w:hAnsi="Crimson Text"/>
          <w:color w:val="000000" w:themeColor="text1"/>
          <w:sz w:val="26"/>
          <w:szCs w:val="26"/>
        </w:rPr>
        <w:t xml:space="preserve"> lagarto. </w:t>
      </w:r>
      <w:commentRangeStart w:id="688"/>
      <w:r w:rsidR="000A3CF4" w:rsidRPr="008D03A6">
        <w:rPr>
          <w:rFonts w:ascii="Crimson Text" w:hAnsi="Crimson Text"/>
          <w:color w:val="000000" w:themeColor="text1"/>
          <w:sz w:val="26"/>
          <w:szCs w:val="26"/>
        </w:rPr>
        <w:t xml:space="preserve">Yacía </w:t>
      </w:r>
      <w:commentRangeEnd w:id="688"/>
      <w:r w:rsidR="00DE78E8">
        <w:rPr>
          <w:rStyle w:val="Refdecomentario"/>
        </w:rPr>
        <w:commentReference w:id="688"/>
      </w:r>
      <w:r w:rsidR="000A3CF4" w:rsidRPr="008D03A6">
        <w:rPr>
          <w:rFonts w:ascii="Crimson Text" w:hAnsi="Crimson Text"/>
          <w:color w:val="000000" w:themeColor="text1"/>
          <w:sz w:val="26"/>
          <w:szCs w:val="26"/>
        </w:rPr>
        <w:t xml:space="preserve">inmóvil, sin vida, y rodeado por </w:t>
      </w:r>
      <w:commentRangeStart w:id="689"/>
      <w:del w:id="690" w:author="PC" w:date="2025-06-18T21:25:00Z">
        <w:r w:rsidR="000A3CF4" w:rsidRPr="008D03A6" w:rsidDel="00217B1C">
          <w:rPr>
            <w:rFonts w:ascii="Crimson Text" w:hAnsi="Crimson Text"/>
            <w:color w:val="000000" w:themeColor="text1"/>
            <w:sz w:val="26"/>
            <w:szCs w:val="26"/>
          </w:rPr>
          <w:delText>una extensa aureola</w:delText>
        </w:r>
      </w:del>
      <w:commentRangeEnd w:id="689"/>
      <w:r w:rsidR="00217B1C">
        <w:rPr>
          <w:rStyle w:val="Refdecomentario"/>
        </w:rPr>
        <w:commentReference w:id="689"/>
      </w:r>
      <w:ins w:id="691" w:author="PC" w:date="2025-06-18T21:25:00Z">
        <w:r w:rsidR="00217B1C">
          <w:rPr>
            <w:rFonts w:ascii="Crimson Text" w:hAnsi="Crimson Text"/>
            <w:color w:val="000000" w:themeColor="text1"/>
            <w:sz w:val="26"/>
            <w:szCs w:val="26"/>
          </w:rPr>
          <w:t>un extenso charco</w:t>
        </w:r>
      </w:ins>
      <w:r w:rsidR="000A3CF4" w:rsidRPr="008D03A6">
        <w:rPr>
          <w:rFonts w:ascii="Crimson Text" w:hAnsi="Crimson Text"/>
          <w:color w:val="000000" w:themeColor="text1"/>
          <w:sz w:val="26"/>
          <w:szCs w:val="26"/>
        </w:rPr>
        <w:t xml:space="preserve"> de sangre.</w:t>
      </w:r>
      <w:r w:rsidR="0057664A" w:rsidRPr="008D03A6">
        <w:rPr>
          <w:rFonts w:ascii="Crimson Text" w:hAnsi="Crimson Text"/>
          <w:color w:val="000000" w:themeColor="text1"/>
          <w:sz w:val="26"/>
          <w:szCs w:val="26"/>
        </w:rPr>
        <w:t xml:space="preserve"> Tras recobrar </w:t>
      </w:r>
      <w:r w:rsidR="00EC5FD8" w:rsidRPr="008D03A6">
        <w:rPr>
          <w:rFonts w:ascii="Crimson Text" w:hAnsi="Crimson Text"/>
          <w:color w:val="000000" w:themeColor="text1"/>
          <w:sz w:val="26"/>
          <w:szCs w:val="26"/>
        </w:rPr>
        <w:t>las</w:t>
      </w:r>
      <w:r w:rsidR="0057664A" w:rsidRPr="008D03A6">
        <w:rPr>
          <w:rFonts w:ascii="Crimson Text" w:hAnsi="Crimson Text"/>
          <w:color w:val="000000" w:themeColor="text1"/>
          <w:sz w:val="26"/>
          <w:szCs w:val="26"/>
        </w:rPr>
        <w:t xml:space="preserve"> fuerzas, se aproximó</w:t>
      </w:r>
      <w:r w:rsidR="00674A0E" w:rsidRPr="008D03A6">
        <w:rPr>
          <w:rFonts w:ascii="Crimson Text" w:hAnsi="Crimson Text"/>
          <w:color w:val="000000" w:themeColor="text1"/>
          <w:sz w:val="26"/>
          <w:szCs w:val="26"/>
        </w:rPr>
        <w:t xml:space="preserve"> para</w:t>
      </w:r>
      <w:r w:rsidR="0057664A" w:rsidRPr="008D03A6">
        <w:rPr>
          <w:rFonts w:ascii="Crimson Text" w:hAnsi="Crimson Text"/>
          <w:color w:val="000000" w:themeColor="text1"/>
          <w:sz w:val="26"/>
          <w:szCs w:val="26"/>
        </w:rPr>
        <w:t xml:space="preserve"> </w:t>
      </w:r>
      <w:del w:id="692" w:author="PC" w:date="2025-06-18T21:29:00Z">
        <w:r w:rsidR="0057664A" w:rsidRPr="008D03A6" w:rsidDel="00217B1C">
          <w:rPr>
            <w:rFonts w:ascii="Crimson Text" w:hAnsi="Crimson Text"/>
            <w:color w:val="000000" w:themeColor="text1"/>
            <w:sz w:val="26"/>
            <w:szCs w:val="26"/>
          </w:rPr>
          <w:delText xml:space="preserve">tratar </w:delText>
        </w:r>
      </w:del>
      <w:commentRangeStart w:id="693"/>
      <w:ins w:id="694" w:author="PC" w:date="2025-06-18T21:29:00Z">
        <w:r w:rsidR="00217B1C">
          <w:rPr>
            <w:rFonts w:ascii="Crimson Text" w:hAnsi="Crimson Text"/>
            <w:color w:val="000000" w:themeColor="text1"/>
            <w:sz w:val="26"/>
            <w:szCs w:val="26"/>
          </w:rPr>
          <w:t>intentar</w:t>
        </w:r>
        <w:r w:rsidR="00217B1C" w:rsidRPr="008D03A6">
          <w:rPr>
            <w:rFonts w:ascii="Crimson Text" w:hAnsi="Crimson Text"/>
            <w:color w:val="000000" w:themeColor="text1"/>
            <w:sz w:val="26"/>
            <w:szCs w:val="26"/>
          </w:rPr>
          <w:t xml:space="preserve"> </w:t>
        </w:r>
        <w:commentRangeEnd w:id="693"/>
        <w:r w:rsidR="00217B1C">
          <w:rPr>
            <w:rStyle w:val="Refdecomentario"/>
          </w:rPr>
          <w:commentReference w:id="693"/>
        </w:r>
      </w:ins>
      <w:r w:rsidR="0057664A" w:rsidRPr="008D03A6">
        <w:rPr>
          <w:rFonts w:ascii="Crimson Text" w:hAnsi="Crimson Text"/>
          <w:color w:val="000000" w:themeColor="text1"/>
          <w:sz w:val="26"/>
          <w:szCs w:val="26"/>
        </w:rPr>
        <w:t xml:space="preserve">de comprender lo que había sucedido. </w:t>
      </w:r>
      <w:r w:rsidR="00EC5FD8" w:rsidRPr="008D03A6">
        <w:rPr>
          <w:rFonts w:ascii="Crimson Text" w:hAnsi="Crimson Text"/>
          <w:color w:val="000000" w:themeColor="text1"/>
          <w:sz w:val="26"/>
          <w:szCs w:val="26"/>
        </w:rPr>
        <w:t>Debeló</w:t>
      </w:r>
      <w:r w:rsidR="0057664A" w:rsidRPr="008D03A6">
        <w:rPr>
          <w:rFonts w:ascii="Crimson Text" w:hAnsi="Crimson Text"/>
          <w:color w:val="000000" w:themeColor="text1"/>
          <w:sz w:val="26"/>
          <w:szCs w:val="26"/>
        </w:rPr>
        <w:t xml:space="preserve"> parte del </w:t>
      </w:r>
      <w:r w:rsidR="00674A0E" w:rsidRPr="008D03A6">
        <w:rPr>
          <w:rFonts w:ascii="Crimson Text" w:hAnsi="Crimson Text"/>
          <w:color w:val="000000" w:themeColor="text1"/>
          <w:sz w:val="26"/>
          <w:szCs w:val="26"/>
        </w:rPr>
        <w:t>misterio</w:t>
      </w:r>
      <w:r w:rsidR="00EC5FD8" w:rsidRPr="008D03A6">
        <w:rPr>
          <w:rFonts w:ascii="Crimson Text" w:hAnsi="Crimson Text"/>
          <w:color w:val="000000" w:themeColor="text1"/>
          <w:sz w:val="26"/>
          <w:szCs w:val="26"/>
        </w:rPr>
        <w:t xml:space="preserve"> tras</w:t>
      </w:r>
      <w:r w:rsidR="0057664A" w:rsidRPr="008D03A6">
        <w:rPr>
          <w:rFonts w:ascii="Crimson Text" w:hAnsi="Crimson Text"/>
          <w:color w:val="000000" w:themeColor="text1"/>
          <w:sz w:val="26"/>
          <w:szCs w:val="26"/>
        </w:rPr>
        <w:t xml:space="preserve"> identificar la punta de una flecha </w:t>
      </w:r>
      <w:r w:rsidR="00674A0E" w:rsidRPr="008D03A6">
        <w:rPr>
          <w:rFonts w:ascii="Crimson Text" w:hAnsi="Crimson Text"/>
          <w:color w:val="000000" w:themeColor="text1"/>
          <w:sz w:val="26"/>
          <w:szCs w:val="26"/>
        </w:rPr>
        <w:t>expuesta</w:t>
      </w:r>
      <w:r w:rsidR="0057664A" w:rsidRPr="008D03A6">
        <w:rPr>
          <w:rFonts w:ascii="Crimson Text" w:hAnsi="Crimson Text"/>
          <w:color w:val="000000" w:themeColor="text1"/>
          <w:sz w:val="26"/>
          <w:szCs w:val="26"/>
        </w:rPr>
        <w:t xml:space="preserve"> </w:t>
      </w:r>
      <w:r w:rsidR="00674A0E" w:rsidRPr="008D03A6">
        <w:rPr>
          <w:rFonts w:ascii="Crimson Text" w:hAnsi="Crimson Text"/>
          <w:color w:val="000000" w:themeColor="text1"/>
          <w:sz w:val="26"/>
          <w:szCs w:val="26"/>
        </w:rPr>
        <w:t>entre</w:t>
      </w:r>
      <w:r w:rsidR="0057664A" w:rsidRPr="008D03A6">
        <w:rPr>
          <w:rFonts w:ascii="Crimson Text" w:hAnsi="Crimson Text"/>
          <w:color w:val="000000" w:themeColor="text1"/>
          <w:sz w:val="26"/>
          <w:szCs w:val="26"/>
        </w:rPr>
        <w:t xml:space="preserve"> las costillas. Esta había atravesado el torso del animal de lado a lado, ingresando por </w:t>
      </w:r>
      <w:r w:rsidR="00507C20" w:rsidRPr="008D03A6">
        <w:rPr>
          <w:rFonts w:ascii="Crimson Text" w:hAnsi="Crimson Text"/>
          <w:color w:val="000000" w:themeColor="text1"/>
          <w:sz w:val="26"/>
          <w:szCs w:val="26"/>
        </w:rPr>
        <w:t>un costado</w:t>
      </w:r>
      <w:r w:rsidR="0057664A" w:rsidRPr="008D03A6">
        <w:rPr>
          <w:rFonts w:ascii="Crimson Text" w:hAnsi="Crimson Text"/>
          <w:color w:val="000000" w:themeColor="text1"/>
          <w:sz w:val="26"/>
          <w:szCs w:val="26"/>
        </w:rPr>
        <w:t xml:space="preserve"> hasta romper la carne por el pecho, </w:t>
      </w:r>
      <w:r w:rsidR="00EC5FD8" w:rsidRPr="008D03A6">
        <w:rPr>
          <w:rFonts w:ascii="Crimson Text" w:hAnsi="Crimson Text"/>
          <w:color w:val="000000" w:themeColor="text1"/>
          <w:sz w:val="26"/>
          <w:szCs w:val="26"/>
        </w:rPr>
        <w:t>impartiendo</w:t>
      </w:r>
      <w:r w:rsidR="0057664A" w:rsidRPr="008D03A6">
        <w:rPr>
          <w:rFonts w:ascii="Crimson Text" w:hAnsi="Crimson Text"/>
          <w:color w:val="000000" w:themeColor="text1"/>
          <w:sz w:val="26"/>
          <w:szCs w:val="26"/>
        </w:rPr>
        <w:t xml:space="preserve"> una muerte </w:t>
      </w:r>
      <w:r w:rsidR="00DB5548" w:rsidRPr="008D03A6">
        <w:rPr>
          <w:rFonts w:ascii="Crimson Text" w:hAnsi="Crimson Text"/>
          <w:color w:val="000000" w:themeColor="text1"/>
          <w:sz w:val="26"/>
          <w:szCs w:val="26"/>
        </w:rPr>
        <w:t>rápida</w:t>
      </w:r>
      <w:r w:rsidR="00B83A4C" w:rsidRPr="008D03A6">
        <w:rPr>
          <w:rFonts w:ascii="Crimson Text" w:hAnsi="Crimson Text"/>
          <w:color w:val="000000" w:themeColor="text1"/>
          <w:sz w:val="26"/>
          <w:szCs w:val="26"/>
        </w:rPr>
        <w:t xml:space="preserve"> y certera</w:t>
      </w:r>
      <w:r w:rsidR="0057664A" w:rsidRPr="008D03A6">
        <w:rPr>
          <w:rFonts w:ascii="Crimson Text" w:hAnsi="Crimson Text"/>
          <w:color w:val="000000" w:themeColor="text1"/>
          <w:sz w:val="26"/>
          <w:szCs w:val="26"/>
        </w:rPr>
        <w:t>.</w:t>
      </w:r>
    </w:p>
    <w:p w:rsidR="00B83A4C" w:rsidRPr="008D03A6" w:rsidRDefault="002B4960" w:rsidP="000A3CF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Atónita por lo que acababa de descubrir, se apartó a los tumbos, </w:t>
      </w:r>
      <w:r w:rsidR="00674A0E" w:rsidRPr="008D03A6">
        <w:rPr>
          <w:rFonts w:ascii="Crimson Text" w:hAnsi="Crimson Text"/>
          <w:color w:val="000000" w:themeColor="text1"/>
          <w:sz w:val="26"/>
          <w:szCs w:val="26"/>
        </w:rPr>
        <w:t>trastabilló</w:t>
      </w:r>
      <w:r w:rsidRPr="008D03A6">
        <w:rPr>
          <w:rFonts w:ascii="Crimson Text" w:hAnsi="Crimson Text"/>
          <w:color w:val="000000" w:themeColor="text1"/>
          <w:sz w:val="26"/>
          <w:szCs w:val="26"/>
        </w:rPr>
        <w:t xml:space="preserve"> y cayó sentada sobre la tierra. Comenzó a mirar en todas direcciones, enajenada e </w:t>
      </w:r>
      <w:r w:rsidRPr="008D03A6">
        <w:rPr>
          <w:rFonts w:ascii="Crimson Text" w:hAnsi="Crimson Text"/>
          <w:color w:val="000000" w:themeColor="text1"/>
          <w:sz w:val="26"/>
          <w:szCs w:val="26"/>
        </w:rPr>
        <w:lastRenderedPageBreak/>
        <w:t xml:space="preserve">indefensa, </w:t>
      </w:r>
      <w:del w:id="695" w:author="PC" w:date="2025-06-18T21:30:00Z">
        <w:r w:rsidRPr="008D03A6" w:rsidDel="00217B1C">
          <w:rPr>
            <w:rFonts w:ascii="Crimson Text" w:hAnsi="Crimson Text"/>
            <w:color w:val="000000" w:themeColor="text1"/>
            <w:sz w:val="26"/>
            <w:szCs w:val="26"/>
          </w:rPr>
          <w:delText xml:space="preserve">necesitaba </w:delText>
        </w:r>
      </w:del>
      <w:ins w:id="696" w:author="PC" w:date="2025-06-18T21:30:00Z">
        <w:r w:rsidR="00217B1C">
          <w:rPr>
            <w:rFonts w:ascii="Crimson Text" w:hAnsi="Crimson Text"/>
            <w:color w:val="000000" w:themeColor="text1"/>
            <w:sz w:val="26"/>
            <w:szCs w:val="26"/>
          </w:rPr>
          <w:t>necesitando</w:t>
        </w:r>
        <w:r w:rsidR="00217B1C" w:rsidRPr="008D03A6">
          <w:rPr>
            <w:rFonts w:ascii="Crimson Text" w:hAnsi="Crimson Text"/>
            <w:color w:val="000000" w:themeColor="text1"/>
            <w:sz w:val="26"/>
            <w:szCs w:val="26"/>
          </w:rPr>
          <w:t xml:space="preserve"> </w:t>
        </w:r>
      </w:ins>
      <w:r w:rsidR="00DE01A2" w:rsidRPr="008D03A6">
        <w:rPr>
          <w:rFonts w:ascii="Crimson Text" w:hAnsi="Crimson Text"/>
          <w:color w:val="000000" w:themeColor="text1"/>
          <w:sz w:val="26"/>
          <w:szCs w:val="26"/>
        </w:rPr>
        <w:t>identificar</w:t>
      </w:r>
      <w:ins w:id="697" w:author="PC" w:date="2025-06-18T21:30:00Z">
        <w:r w:rsidR="00217B1C">
          <w:rPr>
            <w:rFonts w:ascii="Crimson Text" w:hAnsi="Crimson Text"/>
            <w:color w:val="000000" w:themeColor="text1"/>
            <w:sz w:val="26"/>
            <w:szCs w:val="26"/>
          </w:rPr>
          <w:t xml:space="preserve"> cuanto antes</w:t>
        </w:r>
      </w:ins>
      <w:r w:rsidRPr="008D03A6">
        <w:rPr>
          <w:rFonts w:ascii="Crimson Text" w:hAnsi="Crimson Text"/>
          <w:color w:val="000000" w:themeColor="text1"/>
          <w:sz w:val="26"/>
          <w:szCs w:val="26"/>
        </w:rPr>
        <w:t xml:space="preserve"> el origen de aquella flecha </w:t>
      </w:r>
      <w:r w:rsidR="00DE01A2" w:rsidRPr="008D03A6">
        <w:rPr>
          <w:rFonts w:ascii="Crimson Text" w:hAnsi="Crimson Text"/>
          <w:color w:val="000000" w:themeColor="text1"/>
          <w:sz w:val="26"/>
          <w:szCs w:val="26"/>
        </w:rPr>
        <w:t>misteriosa</w:t>
      </w:r>
      <w:r w:rsidRPr="008D03A6">
        <w:rPr>
          <w:rFonts w:ascii="Crimson Text" w:hAnsi="Crimson Text"/>
          <w:color w:val="000000" w:themeColor="text1"/>
          <w:sz w:val="26"/>
          <w:szCs w:val="26"/>
        </w:rPr>
        <w:t>. A</w:t>
      </w:r>
      <w:r w:rsidR="00314E36" w:rsidRPr="008D03A6">
        <w:rPr>
          <w:rFonts w:ascii="Crimson Text" w:hAnsi="Crimson Text"/>
          <w:color w:val="000000" w:themeColor="text1"/>
          <w:sz w:val="26"/>
          <w:szCs w:val="26"/>
        </w:rPr>
        <w:t>lguien la</w:t>
      </w:r>
      <w:r w:rsidRPr="008D03A6">
        <w:rPr>
          <w:rFonts w:ascii="Crimson Text" w:hAnsi="Crimson Text"/>
          <w:color w:val="000000" w:themeColor="text1"/>
          <w:sz w:val="26"/>
          <w:szCs w:val="26"/>
        </w:rPr>
        <w:t xml:space="preserve"> había </w:t>
      </w:r>
      <w:r w:rsidR="00DE01A2" w:rsidRPr="008D03A6">
        <w:rPr>
          <w:rFonts w:ascii="Crimson Text" w:hAnsi="Crimson Text"/>
          <w:color w:val="000000" w:themeColor="text1"/>
          <w:sz w:val="26"/>
          <w:szCs w:val="26"/>
        </w:rPr>
        <w:t>salvado</w:t>
      </w:r>
      <w:r w:rsidRPr="008D03A6">
        <w:rPr>
          <w:rFonts w:ascii="Crimson Text" w:hAnsi="Crimson Text"/>
          <w:color w:val="000000" w:themeColor="text1"/>
          <w:sz w:val="26"/>
          <w:szCs w:val="26"/>
        </w:rPr>
        <w:t xml:space="preserve">, </w:t>
      </w:r>
      <w:r w:rsidR="00674A0E" w:rsidRPr="008D03A6">
        <w:rPr>
          <w:rFonts w:ascii="Crimson Text" w:hAnsi="Crimson Text"/>
          <w:color w:val="000000" w:themeColor="text1"/>
          <w:sz w:val="26"/>
          <w:szCs w:val="26"/>
        </w:rPr>
        <w:t xml:space="preserve">pero </w:t>
      </w:r>
      <w:r w:rsidR="00621033" w:rsidRPr="008D03A6">
        <w:rPr>
          <w:rFonts w:ascii="Crimson Text" w:hAnsi="Crimson Text"/>
          <w:color w:val="000000" w:themeColor="text1"/>
          <w:sz w:val="26"/>
          <w:szCs w:val="26"/>
        </w:rPr>
        <w:t>transcurrían los segundos y no se daba</w:t>
      </w:r>
      <w:r w:rsidRPr="008D03A6">
        <w:rPr>
          <w:rFonts w:ascii="Crimson Text" w:hAnsi="Crimson Text"/>
          <w:color w:val="000000" w:themeColor="text1"/>
          <w:sz w:val="26"/>
          <w:szCs w:val="26"/>
        </w:rPr>
        <w:t xml:space="preserve"> a conocer. </w:t>
      </w:r>
      <w:r w:rsidR="00EC5FD8" w:rsidRPr="008D03A6">
        <w:rPr>
          <w:rFonts w:ascii="Crimson Text" w:hAnsi="Crimson Text"/>
          <w:color w:val="000000" w:themeColor="text1"/>
          <w:sz w:val="26"/>
          <w:szCs w:val="26"/>
        </w:rPr>
        <w:t>Fuera de sí,</w:t>
      </w:r>
      <w:r w:rsidR="00621033" w:rsidRPr="008D03A6">
        <w:rPr>
          <w:rFonts w:ascii="Crimson Text" w:hAnsi="Crimson Text"/>
          <w:color w:val="000000" w:themeColor="text1"/>
          <w:sz w:val="26"/>
          <w:szCs w:val="26"/>
        </w:rPr>
        <w:t xml:space="preserve"> comenzó a gritar sin importarle </w:t>
      </w:r>
      <w:del w:id="698" w:author="PC" w:date="2025-06-18T21:32:00Z">
        <w:r w:rsidR="00621033" w:rsidRPr="008D03A6" w:rsidDel="00217B1C">
          <w:rPr>
            <w:rFonts w:ascii="Crimson Text" w:hAnsi="Crimson Text"/>
            <w:color w:val="000000" w:themeColor="text1"/>
            <w:sz w:val="26"/>
            <w:szCs w:val="26"/>
          </w:rPr>
          <w:delText>la exposición</w:delText>
        </w:r>
      </w:del>
      <w:ins w:id="699" w:author="PC" w:date="2025-06-18T21:32:00Z">
        <w:r w:rsidR="00217B1C">
          <w:rPr>
            <w:rFonts w:ascii="Crimson Text" w:hAnsi="Crimson Text"/>
            <w:color w:val="000000" w:themeColor="text1"/>
            <w:sz w:val="26"/>
            <w:szCs w:val="26"/>
          </w:rPr>
          <w:t>exponer su posición</w:t>
        </w:r>
      </w:ins>
      <w:r w:rsidR="00621033" w:rsidRPr="008D03A6">
        <w:rPr>
          <w:rFonts w:ascii="Crimson Text" w:hAnsi="Crimson Text"/>
          <w:color w:val="000000" w:themeColor="text1"/>
          <w:sz w:val="26"/>
          <w:szCs w:val="26"/>
        </w:rPr>
        <w:t>.</w:t>
      </w:r>
    </w:p>
    <w:p w:rsidR="0084378E" w:rsidRDefault="00894812" w:rsidP="0084378E">
      <w:pPr>
        <w:tabs>
          <w:tab w:val="left" w:pos="2179"/>
        </w:tabs>
        <w:spacing w:after="0"/>
        <w:ind w:firstLine="284"/>
        <w:jc w:val="both"/>
        <w:rPr>
          <w:ins w:id="700" w:author="PC" w:date="2025-06-18T21:34:00Z"/>
          <w:rFonts w:ascii="Crimson Text" w:hAnsi="Crimson Text"/>
          <w:color w:val="000000" w:themeColor="text1"/>
          <w:sz w:val="26"/>
          <w:szCs w:val="26"/>
        </w:rPr>
      </w:pPr>
      <w:commentRangeStart w:id="701"/>
      <w:r>
        <w:rPr>
          <w:rFonts w:ascii="Crimson Text" w:hAnsi="Crimson Text"/>
          <w:color w:val="000000" w:themeColor="text1"/>
          <w:sz w:val="26"/>
          <w:szCs w:val="26"/>
        </w:rPr>
        <w:t>—</w:t>
      </w:r>
      <w:proofErr w:type="gramStart"/>
      <w:ins w:id="702" w:author="PC" w:date="2025-06-18T21:31:00Z">
        <w:r w:rsidR="00217B1C">
          <w:rPr>
            <w:rFonts w:ascii="Crimson Text" w:hAnsi="Crimson Text"/>
            <w:color w:val="000000" w:themeColor="text1"/>
            <w:sz w:val="26"/>
            <w:szCs w:val="26"/>
          </w:rPr>
          <w:t>¡</w:t>
        </w:r>
      </w:ins>
      <w:r w:rsidR="00621033" w:rsidRPr="008D03A6">
        <w:rPr>
          <w:rFonts w:ascii="Crimson Text" w:hAnsi="Crimson Text"/>
          <w:color w:val="000000" w:themeColor="text1"/>
          <w:sz w:val="26"/>
          <w:szCs w:val="26"/>
        </w:rPr>
        <w:t>¿</w:t>
      </w:r>
      <w:proofErr w:type="gramEnd"/>
      <w:r w:rsidR="00621033" w:rsidRPr="008D03A6">
        <w:rPr>
          <w:rFonts w:ascii="Crimson Text" w:hAnsi="Crimson Text"/>
          <w:color w:val="000000" w:themeColor="text1"/>
          <w:sz w:val="26"/>
          <w:szCs w:val="26"/>
        </w:rPr>
        <w:t>Quién está ahí?</w:t>
      </w:r>
      <w:ins w:id="703" w:author="PC" w:date="2025-06-18T21:31:00Z">
        <w:r w:rsidR="00217B1C">
          <w:rPr>
            <w:rFonts w:ascii="Crimson Text" w:hAnsi="Crimson Text"/>
            <w:color w:val="000000" w:themeColor="text1"/>
            <w:sz w:val="26"/>
            <w:szCs w:val="26"/>
          </w:rPr>
          <w:t>!</w:t>
        </w:r>
      </w:ins>
      <w:r w:rsidR="00621033" w:rsidRPr="008D03A6">
        <w:rPr>
          <w:rFonts w:ascii="Crimson Text" w:hAnsi="Crimson Text"/>
          <w:color w:val="000000" w:themeColor="text1"/>
          <w:sz w:val="26"/>
          <w:szCs w:val="26"/>
        </w:rPr>
        <w:t xml:space="preserve"> </w:t>
      </w:r>
      <w:proofErr w:type="gramStart"/>
      <w:ins w:id="704" w:author="PC" w:date="2025-06-18T21:31:00Z">
        <w:r w:rsidR="00217B1C">
          <w:rPr>
            <w:rFonts w:ascii="Crimson Text" w:hAnsi="Crimson Text"/>
            <w:color w:val="000000" w:themeColor="text1"/>
            <w:sz w:val="26"/>
            <w:szCs w:val="26"/>
          </w:rPr>
          <w:t>¡</w:t>
        </w:r>
      </w:ins>
      <w:r w:rsidR="00621033" w:rsidRPr="008D03A6">
        <w:rPr>
          <w:rFonts w:ascii="Crimson Text" w:hAnsi="Crimson Text"/>
          <w:color w:val="000000" w:themeColor="text1"/>
          <w:sz w:val="26"/>
          <w:szCs w:val="26"/>
        </w:rPr>
        <w:t>¿</w:t>
      </w:r>
      <w:proofErr w:type="gramEnd"/>
      <w:r w:rsidR="00621033" w:rsidRPr="008D03A6">
        <w:rPr>
          <w:rFonts w:ascii="Crimson Text" w:hAnsi="Crimson Text"/>
          <w:color w:val="000000" w:themeColor="text1"/>
          <w:sz w:val="26"/>
          <w:szCs w:val="26"/>
        </w:rPr>
        <w:t>Eros</w:t>
      </w:r>
      <w:del w:id="705" w:author="PC" w:date="2025-06-18T21:31:00Z">
        <w:r w:rsidR="00621033" w:rsidRPr="008D03A6" w:rsidDel="00217B1C">
          <w:rPr>
            <w:rFonts w:ascii="Crimson Text" w:hAnsi="Crimson Text"/>
            <w:color w:val="000000" w:themeColor="text1"/>
            <w:sz w:val="26"/>
            <w:szCs w:val="26"/>
          </w:rPr>
          <w:delText>? ¿Eres</w:delText>
        </w:r>
      </w:del>
      <w:ins w:id="706" w:author="PC" w:date="2025-06-18T21:31:00Z">
        <w:r w:rsidR="00217B1C">
          <w:rPr>
            <w:rFonts w:ascii="Crimson Text" w:hAnsi="Crimson Text"/>
            <w:color w:val="000000" w:themeColor="text1"/>
            <w:sz w:val="26"/>
            <w:szCs w:val="26"/>
          </w:rPr>
          <w:t>, eres</w:t>
        </w:r>
      </w:ins>
      <w:r w:rsidR="00621033" w:rsidRPr="008D03A6">
        <w:rPr>
          <w:rFonts w:ascii="Crimson Text" w:hAnsi="Crimson Text"/>
          <w:color w:val="000000" w:themeColor="text1"/>
          <w:sz w:val="26"/>
          <w:szCs w:val="26"/>
        </w:rPr>
        <w:t xml:space="preserve"> tú?</w:t>
      </w:r>
      <w:ins w:id="707" w:author="PC" w:date="2025-06-18T21:31:00Z">
        <w:r w:rsidR="00217B1C">
          <w:rPr>
            <w:rFonts w:ascii="Crimson Text" w:hAnsi="Crimson Text"/>
            <w:color w:val="000000" w:themeColor="text1"/>
            <w:sz w:val="26"/>
            <w:szCs w:val="26"/>
          </w:rPr>
          <w:t>!</w:t>
        </w:r>
      </w:ins>
      <w:r w:rsidR="00621033"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21033" w:rsidRPr="008D03A6">
        <w:rPr>
          <w:rFonts w:ascii="Crimson Text" w:hAnsi="Crimson Text"/>
          <w:color w:val="000000" w:themeColor="text1"/>
          <w:sz w:val="26"/>
          <w:szCs w:val="26"/>
        </w:rPr>
        <w:t>preguntó, la voz se le entrecortaba</w:t>
      </w:r>
      <w:r w:rsidR="00EC5FD8" w:rsidRPr="008D03A6">
        <w:rPr>
          <w:rFonts w:ascii="Crimson Text" w:hAnsi="Crimson Text"/>
          <w:color w:val="000000" w:themeColor="text1"/>
          <w:sz w:val="26"/>
          <w:szCs w:val="26"/>
        </w:rPr>
        <w:t xml:space="preserve"> de los nervios</w:t>
      </w:r>
      <w:r w:rsidR="00621033" w:rsidRPr="008D03A6">
        <w:rPr>
          <w:rFonts w:ascii="Crimson Text" w:hAnsi="Crimson Text"/>
          <w:color w:val="000000" w:themeColor="text1"/>
          <w:sz w:val="26"/>
          <w:szCs w:val="26"/>
        </w:rPr>
        <w:t>.</w:t>
      </w:r>
      <w:commentRangeEnd w:id="701"/>
      <w:r w:rsidR="00217B1C">
        <w:rPr>
          <w:rStyle w:val="Refdecomentario"/>
        </w:rPr>
        <w:commentReference w:id="701"/>
      </w:r>
    </w:p>
    <w:p w:rsidR="00F71B8E" w:rsidRPr="008D03A6" w:rsidRDefault="00F71B8E" w:rsidP="0084378E">
      <w:pPr>
        <w:tabs>
          <w:tab w:val="left" w:pos="2179"/>
        </w:tabs>
        <w:spacing w:after="0"/>
        <w:ind w:firstLine="284"/>
        <w:jc w:val="both"/>
        <w:rPr>
          <w:rFonts w:ascii="Crimson Text" w:hAnsi="Crimson Text"/>
          <w:color w:val="000000" w:themeColor="text1"/>
          <w:sz w:val="26"/>
          <w:szCs w:val="26"/>
        </w:rPr>
      </w:pPr>
      <w:commentRangeStart w:id="708"/>
      <w:ins w:id="709" w:author="PC" w:date="2025-06-18T21:34:00Z">
        <w:r>
          <w:rPr>
            <w:rFonts w:ascii="Crimson Text" w:hAnsi="Crimson Text"/>
            <w:color w:val="000000" w:themeColor="text1"/>
            <w:sz w:val="26"/>
            <w:szCs w:val="26"/>
          </w:rPr>
          <w:t>Pero sólo el silencio le respondió.</w:t>
        </w:r>
        <w:commentRangeEnd w:id="708"/>
        <w:r>
          <w:rPr>
            <w:rStyle w:val="Refdecomentario"/>
          </w:rPr>
          <w:commentReference w:id="708"/>
        </w:r>
      </w:ins>
    </w:p>
    <w:p w:rsidR="001C3AC1" w:rsidRPr="008D03A6" w:rsidRDefault="001C3AC1">
      <w:pPr>
        <w:rPr>
          <w:rFonts w:ascii="Crimson Text" w:hAnsi="Crimson Text"/>
          <w:color w:val="000000" w:themeColor="text1"/>
          <w:sz w:val="26"/>
          <w:szCs w:val="26"/>
        </w:rPr>
      </w:pPr>
      <w:r w:rsidRPr="008D03A6">
        <w:rPr>
          <w:rFonts w:ascii="Crimson Text" w:hAnsi="Crimson Text"/>
          <w:color w:val="000000" w:themeColor="text1"/>
          <w:sz w:val="26"/>
          <w:szCs w:val="26"/>
        </w:rPr>
        <w:br w:type="page"/>
      </w:r>
    </w:p>
    <w:p w:rsidR="001C3AC1" w:rsidRPr="008D03A6" w:rsidRDefault="001C3AC1" w:rsidP="001C3AC1">
      <w:pPr>
        <w:tabs>
          <w:tab w:val="left" w:pos="2179"/>
        </w:tabs>
        <w:spacing w:after="0"/>
        <w:ind w:firstLine="284"/>
        <w:jc w:val="center"/>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25</w:t>
      </w:r>
    </w:p>
    <w:p w:rsidR="001C3AC1" w:rsidRPr="008D03A6" w:rsidRDefault="001C3AC1" w:rsidP="001C3AC1">
      <w:pPr>
        <w:tabs>
          <w:tab w:val="left" w:pos="2179"/>
        </w:tabs>
        <w:spacing w:after="0"/>
        <w:ind w:firstLine="284"/>
        <w:jc w:val="both"/>
        <w:rPr>
          <w:rFonts w:ascii="Crimson Text" w:hAnsi="Crimson Text"/>
          <w:color w:val="000000" w:themeColor="text1"/>
          <w:sz w:val="26"/>
          <w:szCs w:val="26"/>
        </w:rPr>
      </w:pPr>
    </w:p>
    <w:p w:rsidR="00B4528D" w:rsidRPr="008D03A6" w:rsidRDefault="00B4528D" w:rsidP="00B4528D">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Un fuerte sacudón </w:t>
      </w:r>
      <w:r w:rsidR="00B56D54" w:rsidRPr="008D03A6">
        <w:rPr>
          <w:rFonts w:ascii="Crimson Text" w:hAnsi="Crimson Text"/>
          <w:color w:val="000000" w:themeColor="text1"/>
          <w:sz w:val="26"/>
          <w:szCs w:val="26"/>
        </w:rPr>
        <w:t>hizo tambalear</w:t>
      </w:r>
      <w:r w:rsidRPr="008D03A6">
        <w:rPr>
          <w:rFonts w:ascii="Crimson Text" w:hAnsi="Crimson Text"/>
          <w:color w:val="000000" w:themeColor="text1"/>
          <w:sz w:val="26"/>
          <w:szCs w:val="26"/>
        </w:rPr>
        <w:t xml:space="preserve"> la cama colgante donde descansaba Eros. La tela se retorció</w:t>
      </w:r>
      <w:del w:id="710" w:author="PC" w:date="2025-06-19T18:31:00Z">
        <w:r w:rsidRPr="008D03A6" w:rsidDel="00E00B2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el joven cayó </w:t>
      </w:r>
      <w:r w:rsidR="00B56D54"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l piso bruscamente. Sin entender lo que pasaba, </w:t>
      </w:r>
      <w:del w:id="711" w:author="PC" w:date="2025-06-19T18:32:00Z">
        <w:r w:rsidRPr="008D03A6" w:rsidDel="00E00B24">
          <w:rPr>
            <w:rFonts w:ascii="Crimson Text" w:hAnsi="Crimson Text"/>
            <w:color w:val="000000" w:themeColor="text1"/>
            <w:sz w:val="26"/>
            <w:szCs w:val="26"/>
          </w:rPr>
          <w:delText xml:space="preserve">trataba de </w:delText>
        </w:r>
        <w:r w:rsidR="004914F1" w:rsidRPr="008D03A6" w:rsidDel="00E00B24">
          <w:rPr>
            <w:rFonts w:ascii="Crimson Text" w:hAnsi="Crimson Text"/>
            <w:color w:val="000000" w:themeColor="text1"/>
            <w:sz w:val="26"/>
            <w:szCs w:val="26"/>
          </w:rPr>
          <w:delText>recuperarse</w:delText>
        </w:r>
      </w:del>
      <w:ins w:id="712" w:author="PC" w:date="2025-06-19T18:32:00Z">
        <w:r w:rsidR="00E00B24">
          <w:rPr>
            <w:rFonts w:ascii="Crimson Text" w:hAnsi="Crimson Text"/>
            <w:color w:val="000000" w:themeColor="text1"/>
            <w:sz w:val="26"/>
            <w:szCs w:val="26"/>
          </w:rPr>
          <w:t>intentó incorporarse</w:t>
        </w:r>
      </w:ins>
      <w:r w:rsidR="00B56D54" w:rsidRPr="008D03A6">
        <w:rPr>
          <w:rFonts w:ascii="Crimson Text" w:hAnsi="Crimson Text"/>
          <w:color w:val="000000" w:themeColor="text1"/>
          <w:sz w:val="26"/>
          <w:szCs w:val="26"/>
        </w:rPr>
        <w:t>, aún aturdido por</w:t>
      </w:r>
      <w:r w:rsidRPr="008D03A6">
        <w:rPr>
          <w:rFonts w:ascii="Crimson Text" w:hAnsi="Crimson Text"/>
          <w:color w:val="000000" w:themeColor="text1"/>
          <w:sz w:val="26"/>
          <w:szCs w:val="26"/>
        </w:rPr>
        <w:t xml:space="preserve"> el golpe y el sueño</w:t>
      </w:r>
      <w:r w:rsidR="00B56D54" w:rsidRPr="008D03A6">
        <w:rPr>
          <w:rFonts w:ascii="Crimson Text" w:hAnsi="Crimson Text"/>
          <w:color w:val="000000" w:themeColor="text1"/>
          <w:sz w:val="26"/>
          <w:szCs w:val="26"/>
        </w:rPr>
        <w:t xml:space="preserve"> interrumpido</w:t>
      </w:r>
      <w:r w:rsidRPr="008D03A6">
        <w:rPr>
          <w:rFonts w:ascii="Crimson Text" w:hAnsi="Crimson Text"/>
          <w:color w:val="000000" w:themeColor="text1"/>
          <w:sz w:val="26"/>
          <w:szCs w:val="26"/>
        </w:rPr>
        <w:t>. Igor se encontraba frente a él con cara de pocos amigos</w:t>
      </w:r>
      <w:del w:id="713" w:author="PC" w:date="2025-06-19T18:32:00Z">
        <w:r w:rsidRPr="008D03A6" w:rsidDel="00E00B2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un</w:t>
      </w:r>
      <w:r w:rsidR="00AD2891" w:rsidRPr="008D03A6">
        <w:rPr>
          <w:rFonts w:ascii="Crimson Text" w:hAnsi="Crimson Text"/>
          <w:color w:val="000000" w:themeColor="text1"/>
          <w:sz w:val="26"/>
          <w:szCs w:val="26"/>
        </w:rPr>
        <w:t xml:space="preserve"> </w:t>
      </w:r>
      <w:del w:id="714" w:author="PC" w:date="2025-06-19T18:33:00Z">
        <w:r w:rsidR="00AD2891" w:rsidRPr="008D03A6" w:rsidDel="00E00B24">
          <w:rPr>
            <w:rFonts w:ascii="Crimson Text" w:hAnsi="Crimson Text"/>
            <w:color w:val="000000" w:themeColor="text1"/>
            <w:sz w:val="26"/>
            <w:szCs w:val="26"/>
          </w:rPr>
          <w:delText xml:space="preserve">gran </w:delText>
        </w:r>
        <w:commentRangeStart w:id="715"/>
        <w:r w:rsidR="00AD2891" w:rsidRPr="008D03A6" w:rsidDel="00E00B24">
          <w:rPr>
            <w:rFonts w:ascii="Crimson Text" w:hAnsi="Crimson Text"/>
            <w:color w:val="000000" w:themeColor="text1"/>
            <w:sz w:val="26"/>
            <w:szCs w:val="26"/>
          </w:rPr>
          <w:delText>mazo amenazador</w:delText>
        </w:r>
      </w:del>
      <w:commentRangeEnd w:id="715"/>
      <w:r w:rsidR="00E00B24">
        <w:rPr>
          <w:rStyle w:val="Refdecomentario"/>
        </w:rPr>
        <w:commentReference w:id="715"/>
      </w:r>
      <w:ins w:id="716" w:author="PC" w:date="2025-06-19T18:33:00Z">
        <w:r w:rsidR="00E00B24">
          <w:rPr>
            <w:rFonts w:ascii="Crimson Text" w:hAnsi="Crimson Text"/>
            <w:color w:val="000000" w:themeColor="text1"/>
            <w:sz w:val="26"/>
            <w:szCs w:val="26"/>
          </w:rPr>
          <w:t>enorme y temible mazo</w:t>
        </w:r>
      </w:ins>
      <w:r w:rsidR="00AD2891"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en una de sus manos.</w:t>
      </w:r>
    </w:p>
    <w:p w:rsidR="00B4528D" w:rsidRPr="008D03A6" w:rsidRDefault="00894812" w:rsidP="00B4528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B4528D" w:rsidRPr="008D03A6">
        <w:rPr>
          <w:rFonts w:ascii="Crimson Text" w:hAnsi="Crimson Text"/>
          <w:color w:val="000000" w:themeColor="text1"/>
          <w:sz w:val="26"/>
          <w:szCs w:val="26"/>
        </w:rPr>
        <w:t>¡</w:t>
      </w:r>
      <w:proofErr w:type="gramEnd"/>
      <w:r w:rsidR="00B4528D" w:rsidRPr="008D03A6">
        <w:rPr>
          <w:rFonts w:ascii="Crimson Text" w:hAnsi="Crimson Text"/>
          <w:color w:val="000000" w:themeColor="text1"/>
          <w:sz w:val="26"/>
          <w:szCs w:val="26"/>
        </w:rPr>
        <w:t xml:space="preserve">Eres un fraude! </w:t>
      </w:r>
      <w:r>
        <w:rPr>
          <w:rFonts w:ascii="Crimson Text" w:hAnsi="Crimson Text"/>
          <w:color w:val="000000" w:themeColor="text1"/>
          <w:sz w:val="26"/>
          <w:szCs w:val="26"/>
        </w:rPr>
        <w:t>—</w:t>
      </w:r>
      <w:r w:rsidR="00010C34" w:rsidRPr="008D03A6">
        <w:rPr>
          <w:rFonts w:ascii="Crimson Text" w:hAnsi="Crimson Text"/>
          <w:color w:val="000000" w:themeColor="text1"/>
          <w:sz w:val="26"/>
          <w:szCs w:val="26"/>
        </w:rPr>
        <w:t xml:space="preserve">gritó el grandulón, </w:t>
      </w:r>
      <w:del w:id="717" w:author="PC" w:date="2025-06-19T18:39:00Z">
        <w:r w:rsidR="00010C34" w:rsidRPr="008D03A6" w:rsidDel="00E00B24">
          <w:rPr>
            <w:rFonts w:ascii="Crimson Text" w:hAnsi="Crimson Text"/>
            <w:color w:val="000000" w:themeColor="text1"/>
            <w:sz w:val="26"/>
            <w:szCs w:val="26"/>
          </w:rPr>
          <w:delText>la ira lo envolvía</w:delText>
        </w:r>
      </w:del>
      <w:ins w:id="718" w:author="PC" w:date="2025-06-19T18:39:00Z">
        <w:r w:rsidR="00E00B24">
          <w:rPr>
            <w:rFonts w:ascii="Crimson Text" w:hAnsi="Crimson Text"/>
            <w:color w:val="000000" w:themeColor="text1"/>
            <w:sz w:val="26"/>
            <w:szCs w:val="26"/>
          </w:rPr>
          <w:t>envuelto en ira</w:t>
        </w:r>
      </w:ins>
      <w:r w:rsidR="00010C34" w:rsidRPr="008D03A6">
        <w:rPr>
          <w:rFonts w:ascii="Crimson Text" w:hAnsi="Crimson Text"/>
          <w:color w:val="000000" w:themeColor="text1"/>
          <w:sz w:val="26"/>
          <w:szCs w:val="26"/>
        </w:rPr>
        <w:t>.</w:t>
      </w:r>
    </w:p>
    <w:p w:rsidR="00010C34" w:rsidRPr="008D03A6" w:rsidRDefault="00894812" w:rsidP="00010C34">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010C34" w:rsidRPr="008D03A6">
        <w:rPr>
          <w:rFonts w:ascii="Crimson Text" w:hAnsi="Crimson Text"/>
          <w:color w:val="000000" w:themeColor="text1"/>
          <w:sz w:val="26"/>
          <w:szCs w:val="26"/>
        </w:rPr>
        <w:t>¡</w:t>
      </w:r>
      <w:proofErr w:type="gramEnd"/>
      <w:r w:rsidR="00010C34" w:rsidRPr="008D03A6">
        <w:rPr>
          <w:rFonts w:ascii="Crimson Text" w:hAnsi="Crimson Text"/>
          <w:color w:val="000000" w:themeColor="text1"/>
          <w:sz w:val="26"/>
          <w:szCs w:val="26"/>
        </w:rPr>
        <w:t xml:space="preserve">Detente! ¿Por qué me </w:t>
      </w:r>
      <w:r w:rsidR="00AD2891" w:rsidRPr="008D03A6">
        <w:rPr>
          <w:rFonts w:ascii="Crimson Text" w:hAnsi="Crimson Text"/>
          <w:color w:val="000000" w:themeColor="text1"/>
          <w:sz w:val="26"/>
          <w:szCs w:val="26"/>
        </w:rPr>
        <w:t>estás atacando</w:t>
      </w:r>
      <w:r w:rsidR="00010C34"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719" w:author="PC" w:date="2025-06-19T18:39:00Z">
        <w:r w:rsidR="00010C34" w:rsidRPr="008D03A6" w:rsidDel="00E00B24">
          <w:rPr>
            <w:rFonts w:ascii="Crimson Text" w:hAnsi="Crimson Text"/>
            <w:color w:val="000000" w:themeColor="text1"/>
            <w:sz w:val="26"/>
            <w:szCs w:val="26"/>
          </w:rPr>
          <w:delText xml:space="preserve">preguntó </w:delText>
        </w:r>
      </w:del>
      <w:ins w:id="720" w:author="PC" w:date="2025-06-19T18:39:00Z">
        <w:r w:rsidR="00E00B24">
          <w:rPr>
            <w:rFonts w:ascii="Crimson Text" w:hAnsi="Crimson Text"/>
            <w:color w:val="000000" w:themeColor="text1"/>
            <w:sz w:val="26"/>
            <w:szCs w:val="26"/>
          </w:rPr>
          <w:t>exclamó</w:t>
        </w:r>
        <w:r w:rsidR="00E00B24" w:rsidRPr="008D03A6">
          <w:rPr>
            <w:rFonts w:ascii="Crimson Text" w:hAnsi="Crimson Text"/>
            <w:color w:val="000000" w:themeColor="text1"/>
            <w:sz w:val="26"/>
            <w:szCs w:val="26"/>
          </w:rPr>
          <w:t xml:space="preserve"> </w:t>
        </w:r>
      </w:ins>
      <w:r w:rsidR="00E76A15" w:rsidRPr="008D03A6">
        <w:rPr>
          <w:rFonts w:ascii="Crimson Text" w:hAnsi="Crimson Text"/>
          <w:color w:val="000000" w:themeColor="text1"/>
          <w:sz w:val="26"/>
          <w:szCs w:val="26"/>
        </w:rPr>
        <w:t>el muchacho</w:t>
      </w:r>
      <w:r w:rsidR="00010C34" w:rsidRPr="008D03A6">
        <w:rPr>
          <w:rFonts w:ascii="Crimson Text" w:hAnsi="Crimson Text"/>
          <w:color w:val="000000" w:themeColor="text1"/>
          <w:sz w:val="26"/>
          <w:szCs w:val="26"/>
        </w:rPr>
        <w:t xml:space="preserve">, </w:t>
      </w:r>
      <w:r w:rsidR="00AD2891" w:rsidRPr="008D03A6">
        <w:rPr>
          <w:rFonts w:ascii="Crimson Text" w:hAnsi="Crimson Text"/>
          <w:color w:val="000000" w:themeColor="text1"/>
          <w:sz w:val="26"/>
          <w:szCs w:val="26"/>
        </w:rPr>
        <w:t>cada vez más</w:t>
      </w:r>
      <w:r w:rsidR="00010C34" w:rsidRPr="008D03A6">
        <w:rPr>
          <w:rFonts w:ascii="Crimson Text" w:hAnsi="Crimson Text"/>
          <w:color w:val="000000" w:themeColor="text1"/>
          <w:sz w:val="26"/>
          <w:szCs w:val="26"/>
        </w:rPr>
        <w:t xml:space="preserve"> desconcertado.</w:t>
      </w:r>
    </w:p>
    <w:p w:rsidR="00E00B24" w:rsidRDefault="00894812" w:rsidP="00010C34">
      <w:pPr>
        <w:tabs>
          <w:tab w:val="left" w:pos="2179"/>
        </w:tabs>
        <w:spacing w:after="0"/>
        <w:ind w:firstLine="284"/>
        <w:jc w:val="both"/>
        <w:rPr>
          <w:ins w:id="721" w:author="PC" w:date="2025-06-19T18:39:00Z"/>
          <w:rFonts w:ascii="Crimson Text" w:hAnsi="Crimson Text"/>
          <w:color w:val="000000" w:themeColor="text1"/>
          <w:sz w:val="26"/>
          <w:szCs w:val="26"/>
        </w:rPr>
      </w:pPr>
      <w:r>
        <w:rPr>
          <w:rFonts w:ascii="Crimson Text" w:hAnsi="Crimson Text"/>
          <w:color w:val="000000" w:themeColor="text1"/>
          <w:sz w:val="26"/>
          <w:szCs w:val="26"/>
        </w:rPr>
        <w:t>—</w:t>
      </w:r>
      <w:r w:rsidR="00010C34" w:rsidRPr="008D03A6">
        <w:rPr>
          <w:rFonts w:ascii="Crimson Text" w:hAnsi="Crimson Text"/>
          <w:color w:val="000000" w:themeColor="text1"/>
          <w:sz w:val="26"/>
          <w:szCs w:val="26"/>
        </w:rPr>
        <w:t xml:space="preserve">Tú </w:t>
      </w:r>
      <w:r w:rsidR="00AD2891" w:rsidRPr="008D03A6">
        <w:rPr>
          <w:rFonts w:ascii="Crimson Text" w:hAnsi="Crimson Text"/>
          <w:color w:val="000000" w:themeColor="text1"/>
          <w:sz w:val="26"/>
          <w:szCs w:val="26"/>
        </w:rPr>
        <w:t xml:space="preserve">te </w:t>
      </w:r>
      <w:r w:rsidR="00010C34" w:rsidRPr="008D03A6">
        <w:rPr>
          <w:rFonts w:ascii="Crimson Text" w:hAnsi="Crimson Text"/>
          <w:color w:val="000000" w:themeColor="text1"/>
          <w:sz w:val="26"/>
          <w:szCs w:val="26"/>
        </w:rPr>
        <w:t xml:space="preserve">crees </w:t>
      </w:r>
      <w:r w:rsidR="00AD2891" w:rsidRPr="008D03A6">
        <w:rPr>
          <w:rFonts w:ascii="Crimson Text" w:hAnsi="Crimson Text"/>
          <w:color w:val="000000" w:themeColor="text1"/>
          <w:sz w:val="26"/>
          <w:szCs w:val="26"/>
        </w:rPr>
        <w:t>un héroe, yo pienso que eres un idiota</w:t>
      </w:r>
      <w:r w:rsidR="00010C34" w:rsidRPr="008D03A6">
        <w:rPr>
          <w:rFonts w:ascii="Crimson Text" w:hAnsi="Crimson Text"/>
          <w:color w:val="000000" w:themeColor="text1"/>
          <w:sz w:val="26"/>
          <w:szCs w:val="26"/>
        </w:rPr>
        <w:t xml:space="preserve">. Para ser héroe debes tener </w:t>
      </w:r>
      <w:r w:rsidR="00AD2891" w:rsidRPr="008D03A6">
        <w:rPr>
          <w:rFonts w:ascii="Crimson Text" w:hAnsi="Crimson Text"/>
          <w:color w:val="000000" w:themeColor="text1"/>
          <w:sz w:val="26"/>
          <w:szCs w:val="26"/>
        </w:rPr>
        <w:t>victorias</w:t>
      </w:r>
      <w:r w:rsidR="00010C34" w:rsidRPr="008D03A6">
        <w:rPr>
          <w:rFonts w:ascii="Crimson Text" w:hAnsi="Crimson Text"/>
          <w:color w:val="000000" w:themeColor="text1"/>
          <w:sz w:val="26"/>
          <w:szCs w:val="26"/>
        </w:rPr>
        <w:t xml:space="preserve"> y sangre</w:t>
      </w:r>
      <w:r w:rsidR="00AD2891" w:rsidRPr="008D03A6">
        <w:rPr>
          <w:rFonts w:ascii="Crimson Text" w:hAnsi="Crimson Text"/>
          <w:color w:val="000000" w:themeColor="text1"/>
          <w:sz w:val="26"/>
          <w:szCs w:val="26"/>
        </w:rPr>
        <w:t xml:space="preserve"> enemiga</w:t>
      </w:r>
      <w:r w:rsidR="00010C34" w:rsidRPr="008D03A6">
        <w:rPr>
          <w:rFonts w:ascii="Crimson Text" w:hAnsi="Crimson Text"/>
          <w:color w:val="000000" w:themeColor="text1"/>
          <w:sz w:val="26"/>
          <w:szCs w:val="26"/>
        </w:rPr>
        <w:t xml:space="preserve"> en las manos. Tú no tienes ni callos </w:t>
      </w:r>
      <w:r>
        <w:rPr>
          <w:rFonts w:ascii="Crimson Text" w:hAnsi="Crimson Text"/>
          <w:color w:val="000000" w:themeColor="text1"/>
          <w:sz w:val="26"/>
          <w:szCs w:val="26"/>
        </w:rPr>
        <w:t>—</w:t>
      </w:r>
      <w:del w:id="722" w:author="PC" w:date="2025-06-19T18:39:00Z">
        <w:r w:rsidR="00010C34" w:rsidRPr="008D03A6" w:rsidDel="00E00B24">
          <w:rPr>
            <w:rFonts w:ascii="Crimson Text" w:hAnsi="Crimson Text"/>
            <w:color w:val="000000" w:themeColor="text1"/>
            <w:sz w:val="26"/>
            <w:szCs w:val="26"/>
          </w:rPr>
          <w:delText>lanzó</w:delText>
        </w:r>
      </w:del>
      <w:ins w:id="723" w:author="PC" w:date="2025-06-19T18:39:00Z">
        <w:r w:rsidR="00E00B24">
          <w:rPr>
            <w:rFonts w:ascii="Crimson Text" w:hAnsi="Crimson Text"/>
            <w:color w:val="000000" w:themeColor="text1"/>
            <w:sz w:val="26"/>
            <w:szCs w:val="26"/>
          </w:rPr>
          <w:t>escupió</w:t>
        </w:r>
      </w:ins>
      <w:r w:rsidR="00010C34" w:rsidRPr="008D03A6">
        <w:rPr>
          <w:rFonts w:ascii="Crimson Text" w:hAnsi="Crimson Text"/>
          <w:color w:val="000000" w:themeColor="text1"/>
          <w:sz w:val="26"/>
          <w:szCs w:val="26"/>
        </w:rPr>
        <w:t xml:space="preserve">, rabioso. </w:t>
      </w:r>
    </w:p>
    <w:p w:rsidR="00010C34" w:rsidRPr="008D03A6" w:rsidRDefault="00010C34" w:rsidP="00010C3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furia que mostraba era irracional, Eros comprendió que se trataba de un </w:t>
      </w:r>
      <w:commentRangeStart w:id="724"/>
      <w:del w:id="725" w:author="PC" w:date="2025-06-19T18:40:00Z">
        <w:r w:rsidRPr="008D03A6" w:rsidDel="00E00B24">
          <w:rPr>
            <w:rFonts w:ascii="Crimson Text" w:hAnsi="Crimson Text"/>
            <w:color w:val="000000" w:themeColor="text1"/>
            <w:sz w:val="26"/>
            <w:szCs w:val="26"/>
          </w:rPr>
          <w:delText>brote psicótico</w:delText>
        </w:r>
      </w:del>
      <w:commentRangeEnd w:id="724"/>
      <w:r w:rsidR="00E00B24">
        <w:rPr>
          <w:rStyle w:val="Refdecomentario"/>
        </w:rPr>
        <w:commentReference w:id="724"/>
      </w:r>
      <w:ins w:id="726" w:author="PC" w:date="2025-06-19T18:40:00Z">
        <w:r w:rsidR="00E00B24">
          <w:rPr>
            <w:rFonts w:ascii="Crimson Text" w:hAnsi="Crimson Text"/>
            <w:color w:val="000000" w:themeColor="text1"/>
            <w:sz w:val="26"/>
            <w:szCs w:val="26"/>
          </w:rPr>
          <w:t>estado enajenado</w:t>
        </w:r>
      </w:ins>
      <w:del w:id="727" w:author="PC" w:date="2025-06-19T18:41:00Z">
        <w:r w:rsidRPr="008D03A6" w:rsidDel="00CA7190">
          <w:rPr>
            <w:rFonts w:ascii="Crimson Text" w:hAnsi="Crimson Text"/>
            <w:color w:val="000000" w:themeColor="text1"/>
            <w:sz w:val="26"/>
            <w:szCs w:val="26"/>
          </w:rPr>
          <w:delText>, tal vez,</w:delText>
        </w:r>
      </w:del>
      <w:r w:rsidRPr="008D03A6">
        <w:rPr>
          <w:rFonts w:ascii="Crimson Text" w:hAnsi="Crimson Text"/>
          <w:color w:val="000000" w:themeColor="text1"/>
          <w:sz w:val="26"/>
          <w:szCs w:val="26"/>
        </w:rPr>
        <w:t xml:space="preserve"> </w:t>
      </w:r>
      <w:r w:rsidR="00AD2891" w:rsidRPr="008D03A6">
        <w:rPr>
          <w:rFonts w:ascii="Crimson Text" w:hAnsi="Crimson Text"/>
          <w:color w:val="000000" w:themeColor="text1"/>
          <w:sz w:val="26"/>
          <w:szCs w:val="26"/>
        </w:rPr>
        <w:t>inducido por el mismo</w:t>
      </w:r>
      <w:r w:rsidRPr="008D03A6">
        <w:rPr>
          <w:rFonts w:ascii="Crimson Text" w:hAnsi="Crimson Text"/>
          <w:color w:val="000000" w:themeColor="text1"/>
          <w:sz w:val="26"/>
          <w:szCs w:val="26"/>
        </w:rPr>
        <w:t xml:space="preserve"> bosque, tal como lo habían hablado</w:t>
      </w:r>
      <w:del w:id="728" w:author="PC" w:date="2025-06-19T18:41:00Z">
        <w:r w:rsidRPr="008D03A6" w:rsidDel="00CA7190">
          <w:rPr>
            <w:rFonts w:ascii="Crimson Text" w:hAnsi="Crimson Text"/>
            <w:color w:val="000000" w:themeColor="text1"/>
            <w:sz w:val="26"/>
            <w:szCs w:val="26"/>
          </w:rPr>
          <w:delText xml:space="preserve"> </w:delText>
        </w:r>
        <w:commentRangeStart w:id="729"/>
        <w:r w:rsidR="00AD2891" w:rsidRPr="008D03A6" w:rsidDel="00CA7190">
          <w:rPr>
            <w:rFonts w:ascii="Crimson Text" w:hAnsi="Crimson Text"/>
            <w:color w:val="000000" w:themeColor="text1"/>
            <w:sz w:val="26"/>
            <w:szCs w:val="26"/>
          </w:rPr>
          <w:delText xml:space="preserve">la </w:delText>
        </w:r>
        <w:r w:rsidRPr="008D03A6" w:rsidDel="00CA7190">
          <w:rPr>
            <w:rFonts w:ascii="Crimson Text" w:hAnsi="Crimson Text"/>
            <w:color w:val="000000" w:themeColor="text1"/>
            <w:sz w:val="26"/>
            <w:szCs w:val="26"/>
          </w:rPr>
          <w:delText>noche</w:delText>
        </w:r>
        <w:r w:rsidR="00850F30" w:rsidRPr="008D03A6" w:rsidDel="00CA7190">
          <w:rPr>
            <w:rFonts w:ascii="Crimson Text" w:hAnsi="Crimson Text"/>
            <w:color w:val="000000" w:themeColor="text1"/>
            <w:sz w:val="26"/>
            <w:szCs w:val="26"/>
          </w:rPr>
          <w:delText xml:space="preserve"> previa</w:delText>
        </w:r>
      </w:del>
      <w:ins w:id="730" w:author="PC" w:date="2025-06-19T18:42:00Z">
        <w:r w:rsidR="00CA7190">
          <w:rPr>
            <w:rFonts w:ascii="Crimson Text" w:hAnsi="Crimson Text"/>
            <w:color w:val="000000" w:themeColor="text1"/>
            <w:sz w:val="26"/>
            <w:szCs w:val="26"/>
          </w:rPr>
          <w:t xml:space="preserve"> </w:t>
        </w:r>
        <w:commentRangeEnd w:id="729"/>
        <w:r w:rsidR="00CA7190">
          <w:rPr>
            <w:rStyle w:val="Refdecomentario"/>
          </w:rPr>
          <w:commentReference w:id="729"/>
        </w:r>
      </w:ins>
      <w:ins w:id="731" w:author="PC" w:date="2025-06-19T18:41:00Z">
        <w:r w:rsidR="00CA7190">
          <w:rPr>
            <w:rFonts w:ascii="Crimson Text" w:hAnsi="Crimson Text"/>
            <w:color w:val="000000" w:themeColor="text1"/>
            <w:sz w:val="26"/>
            <w:szCs w:val="26"/>
          </w:rPr>
          <w:t>hacía unas horas</w:t>
        </w:r>
      </w:ins>
      <w:r w:rsidRPr="008D03A6">
        <w:rPr>
          <w:rFonts w:ascii="Crimson Text" w:hAnsi="Crimson Text"/>
          <w:color w:val="000000" w:themeColor="text1"/>
          <w:sz w:val="26"/>
          <w:szCs w:val="26"/>
        </w:rPr>
        <w:t xml:space="preserve">. </w:t>
      </w:r>
      <w:r w:rsidR="00AD2891" w:rsidRPr="008D03A6">
        <w:rPr>
          <w:rFonts w:ascii="Crimson Text" w:hAnsi="Crimson Text"/>
          <w:color w:val="000000" w:themeColor="text1"/>
          <w:sz w:val="26"/>
          <w:szCs w:val="26"/>
        </w:rPr>
        <w:t>Lo que estaba</w:t>
      </w:r>
      <w:r w:rsidRPr="008D03A6">
        <w:rPr>
          <w:rFonts w:ascii="Crimson Text" w:hAnsi="Crimson Text"/>
          <w:color w:val="000000" w:themeColor="text1"/>
          <w:sz w:val="26"/>
          <w:szCs w:val="26"/>
        </w:rPr>
        <w:t xml:space="preserve"> claro </w:t>
      </w:r>
      <w:r w:rsidR="00AD2891" w:rsidRPr="008D03A6">
        <w:rPr>
          <w:rFonts w:ascii="Crimson Text" w:hAnsi="Crimson Text"/>
          <w:color w:val="000000" w:themeColor="text1"/>
          <w:sz w:val="26"/>
          <w:szCs w:val="26"/>
        </w:rPr>
        <w:t xml:space="preserve">era </w:t>
      </w:r>
      <w:r w:rsidRPr="008D03A6">
        <w:rPr>
          <w:rFonts w:ascii="Crimson Text" w:hAnsi="Crimson Text"/>
          <w:color w:val="000000" w:themeColor="text1"/>
          <w:sz w:val="26"/>
          <w:szCs w:val="26"/>
        </w:rPr>
        <w:t xml:space="preserve">que Igor </w:t>
      </w:r>
      <w:r w:rsidR="00AD2891" w:rsidRPr="008D03A6">
        <w:rPr>
          <w:rFonts w:ascii="Crimson Text" w:hAnsi="Crimson Text"/>
          <w:color w:val="000000" w:themeColor="text1"/>
          <w:sz w:val="26"/>
          <w:szCs w:val="26"/>
        </w:rPr>
        <w:t>se encontraba</w:t>
      </w:r>
      <w:r w:rsidRPr="008D03A6">
        <w:rPr>
          <w:rFonts w:ascii="Crimson Text" w:hAnsi="Crimson Text"/>
          <w:color w:val="000000" w:themeColor="text1"/>
          <w:sz w:val="26"/>
          <w:szCs w:val="26"/>
        </w:rPr>
        <w:t xml:space="preserve"> fuera de sí, y </w:t>
      </w:r>
      <w:r w:rsidR="00CF26CA" w:rsidRPr="008D03A6">
        <w:rPr>
          <w:rFonts w:ascii="Crimson Text" w:hAnsi="Crimson Text"/>
          <w:color w:val="000000" w:themeColor="text1"/>
          <w:sz w:val="26"/>
          <w:szCs w:val="26"/>
        </w:rPr>
        <w:t>su</w:t>
      </w:r>
      <w:r w:rsidR="00AD2891" w:rsidRPr="008D03A6">
        <w:rPr>
          <w:rFonts w:ascii="Crimson Text" w:hAnsi="Crimson Text"/>
          <w:color w:val="000000" w:themeColor="text1"/>
          <w:sz w:val="26"/>
          <w:szCs w:val="26"/>
        </w:rPr>
        <w:t>s</w:t>
      </w:r>
      <w:r w:rsidR="00CF26CA" w:rsidRPr="008D03A6">
        <w:rPr>
          <w:rFonts w:ascii="Crimson Text" w:hAnsi="Crimson Text"/>
          <w:color w:val="000000" w:themeColor="text1"/>
          <w:sz w:val="26"/>
          <w:szCs w:val="26"/>
        </w:rPr>
        <w:t xml:space="preserve"> intenci</w:t>
      </w:r>
      <w:r w:rsidR="00AD2891" w:rsidRPr="008D03A6">
        <w:rPr>
          <w:rFonts w:ascii="Crimson Text" w:hAnsi="Crimson Text"/>
          <w:color w:val="000000" w:themeColor="text1"/>
          <w:sz w:val="26"/>
          <w:szCs w:val="26"/>
        </w:rPr>
        <w:t>o</w:t>
      </w:r>
      <w:r w:rsidR="00CF26CA" w:rsidRPr="008D03A6">
        <w:rPr>
          <w:rFonts w:ascii="Crimson Text" w:hAnsi="Crimson Text"/>
          <w:color w:val="000000" w:themeColor="text1"/>
          <w:sz w:val="26"/>
          <w:szCs w:val="26"/>
        </w:rPr>
        <w:t>n</w:t>
      </w:r>
      <w:r w:rsidR="00AD2891" w:rsidRPr="008D03A6">
        <w:rPr>
          <w:rFonts w:ascii="Crimson Text" w:hAnsi="Crimson Text"/>
          <w:color w:val="000000" w:themeColor="text1"/>
          <w:sz w:val="26"/>
          <w:szCs w:val="26"/>
        </w:rPr>
        <w:t>es</w:t>
      </w:r>
      <w:r w:rsidR="00CF26CA" w:rsidRPr="008D03A6">
        <w:rPr>
          <w:rFonts w:ascii="Crimson Text" w:hAnsi="Crimson Text"/>
          <w:color w:val="000000" w:themeColor="text1"/>
          <w:sz w:val="26"/>
          <w:szCs w:val="26"/>
        </w:rPr>
        <w:t xml:space="preserve"> </w:t>
      </w:r>
      <w:r w:rsidR="00850F30" w:rsidRPr="008D03A6">
        <w:rPr>
          <w:rFonts w:ascii="Crimson Text" w:hAnsi="Crimson Text"/>
          <w:color w:val="000000" w:themeColor="text1"/>
          <w:sz w:val="26"/>
          <w:szCs w:val="26"/>
        </w:rPr>
        <w:t>eran peligrosas</w:t>
      </w:r>
      <w:r w:rsidR="00CF26CA" w:rsidRPr="008D03A6">
        <w:rPr>
          <w:rFonts w:ascii="Crimson Text" w:hAnsi="Crimson Text"/>
          <w:color w:val="000000" w:themeColor="text1"/>
          <w:sz w:val="26"/>
          <w:szCs w:val="26"/>
        </w:rPr>
        <w:t>.</w:t>
      </w:r>
    </w:p>
    <w:p w:rsidR="00CF26CA" w:rsidRPr="008D03A6" w:rsidRDefault="00CF26CA" w:rsidP="00010C34">
      <w:pPr>
        <w:tabs>
          <w:tab w:val="left" w:pos="2179"/>
        </w:tabs>
        <w:spacing w:after="0"/>
        <w:ind w:firstLine="284"/>
        <w:jc w:val="both"/>
        <w:rPr>
          <w:rFonts w:ascii="Crimson Text" w:hAnsi="Crimson Text"/>
          <w:color w:val="000000" w:themeColor="text1"/>
          <w:sz w:val="26"/>
          <w:szCs w:val="26"/>
        </w:rPr>
      </w:pPr>
      <w:del w:id="732" w:author="PC" w:date="2025-06-19T18:42:00Z">
        <w:r w:rsidRPr="008D03A6" w:rsidDel="00CA7190">
          <w:rPr>
            <w:rFonts w:ascii="Crimson Text" w:hAnsi="Crimson Text"/>
            <w:color w:val="000000" w:themeColor="text1"/>
            <w:sz w:val="26"/>
            <w:szCs w:val="26"/>
          </w:rPr>
          <w:delText>Luego, el</w:delText>
        </w:r>
      </w:del>
      <w:ins w:id="733" w:author="PC" w:date="2025-06-19T18:42:00Z">
        <w:r w:rsidR="00CA7190">
          <w:rPr>
            <w:rFonts w:ascii="Crimson Text" w:hAnsi="Crimson Text"/>
            <w:color w:val="000000" w:themeColor="text1"/>
            <w:sz w:val="26"/>
            <w:szCs w:val="26"/>
          </w:rPr>
          <w:t>El</w:t>
        </w:r>
      </w:ins>
      <w:r w:rsidRPr="008D03A6">
        <w:rPr>
          <w:rFonts w:ascii="Crimson Text" w:hAnsi="Crimson Text"/>
          <w:color w:val="000000" w:themeColor="text1"/>
          <w:sz w:val="26"/>
          <w:szCs w:val="26"/>
        </w:rPr>
        <w:t xml:space="preserve"> musculoso hombre </w:t>
      </w:r>
      <w:r w:rsidR="00850F30" w:rsidRPr="008D03A6">
        <w:rPr>
          <w:rFonts w:ascii="Crimson Text" w:hAnsi="Crimson Text"/>
          <w:color w:val="000000" w:themeColor="text1"/>
          <w:sz w:val="26"/>
          <w:szCs w:val="26"/>
        </w:rPr>
        <w:t>giró</w:t>
      </w:r>
      <w:r w:rsidRPr="008D03A6">
        <w:rPr>
          <w:rFonts w:ascii="Crimson Text" w:hAnsi="Crimson Text"/>
          <w:color w:val="000000" w:themeColor="text1"/>
          <w:sz w:val="26"/>
          <w:szCs w:val="26"/>
        </w:rPr>
        <w:t xml:space="preserve"> la cintura para tomar impulso, y lanzó un violento ataque con su brazo armado. </w:t>
      </w:r>
      <w:r w:rsidR="00E76A15" w:rsidRPr="008D03A6">
        <w:rPr>
          <w:rFonts w:ascii="Crimson Text" w:hAnsi="Crimson Text"/>
          <w:color w:val="000000" w:themeColor="text1"/>
          <w:sz w:val="26"/>
          <w:szCs w:val="26"/>
        </w:rPr>
        <w:t>El joven</w:t>
      </w:r>
      <w:r w:rsidRPr="008D03A6">
        <w:rPr>
          <w:rFonts w:ascii="Crimson Text" w:hAnsi="Crimson Text"/>
          <w:color w:val="000000" w:themeColor="text1"/>
          <w:sz w:val="26"/>
          <w:szCs w:val="26"/>
        </w:rPr>
        <w:t xml:space="preserve"> rodó</w:t>
      </w:r>
      <w:del w:id="734" w:author="PC" w:date="2025-06-19T18:43:00Z">
        <w:r w:rsidRPr="008D03A6" w:rsidDel="00CA7190">
          <w:rPr>
            <w:rFonts w:ascii="Crimson Text" w:hAnsi="Crimson Text"/>
            <w:color w:val="000000" w:themeColor="text1"/>
            <w:sz w:val="26"/>
            <w:szCs w:val="26"/>
          </w:rPr>
          <w:delText xml:space="preserve"> su cuerpo</w:delText>
        </w:r>
      </w:del>
      <w:r w:rsidRPr="008D03A6">
        <w:rPr>
          <w:rFonts w:ascii="Crimson Text" w:hAnsi="Crimson Text"/>
          <w:color w:val="000000" w:themeColor="text1"/>
          <w:sz w:val="26"/>
          <w:szCs w:val="26"/>
        </w:rPr>
        <w:t xml:space="preserve"> instintivamente, y el pesado objeto impactó contra el piso de madera, </w:t>
      </w:r>
      <w:del w:id="735" w:author="PC" w:date="2025-06-19T18:43:00Z">
        <w:r w:rsidRPr="008D03A6" w:rsidDel="00CA7190">
          <w:rPr>
            <w:rFonts w:ascii="Crimson Text" w:hAnsi="Crimson Text"/>
            <w:color w:val="000000" w:themeColor="text1"/>
            <w:sz w:val="26"/>
            <w:szCs w:val="26"/>
          </w:rPr>
          <w:delText>provocando un tremendo</w:delText>
        </w:r>
      </w:del>
      <w:ins w:id="736" w:author="PC" w:date="2025-06-19T18:43:00Z">
        <w:r w:rsidR="00CA7190">
          <w:rPr>
            <w:rFonts w:ascii="Crimson Text" w:hAnsi="Crimson Text"/>
            <w:color w:val="000000" w:themeColor="text1"/>
            <w:sz w:val="26"/>
            <w:szCs w:val="26"/>
          </w:rPr>
          <w:t>haciendo un enorme</w:t>
        </w:r>
      </w:ins>
      <w:r w:rsidRPr="008D03A6">
        <w:rPr>
          <w:rFonts w:ascii="Crimson Text" w:hAnsi="Crimson Text"/>
          <w:color w:val="000000" w:themeColor="text1"/>
          <w:sz w:val="26"/>
          <w:szCs w:val="26"/>
        </w:rPr>
        <w:t xml:space="preserve"> agujero. </w:t>
      </w:r>
      <w:del w:id="737" w:author="PC" w:date="2025-06-19T18:43:00Z">
        <w:r w:rsidR="00850F30" w:rsidRPr="008D03A6" w:rsidDel="00CA7190">
          <w:rPr>
            <w:rFonts w:ascii="Crimson Text" w:hAnsi="Crimson Text"/>
            <w:color w:val="000000" w:themeColor="text1"/>
            <w:sz w:val="26"/>
            <w:szCs w:val="26"/>
          </w:rPr>
          <w:delText>Si no fuera</w:delText>
        </w:r>
      </w:del>
      <w:ins w:id="738" w:author="PC" w:date="2025-06-19T18:43:00Z">
        <w:r w:rsidR="00CA7190">
          <w:rPr>
            <w:rFonts w:ascii="Crimson Text" w:hAnsi="Crimson Text"/>
            <w:color w:val="000000" w:themeColor="text1"/>
            <w:sz w:val="26"/>
            <w:szCs w:val="26"/>
          </w:rPr>
          <w:t xml:space="preserve">De </w:t>
        </w:r>
        <w:proofErr w:type="spellStart"/>
        <w:r w:rsidR="00CA7190">
          <w:rPr>
            <w:rFonts w:ascii="Crimson Text" w:hAnsi="Crimson Text"/>
            <w:color w:val="000000" w:themeColor="text1"/>
            <w:sz w:val="26"/>
            <w:szCs w:val="26"/>
          </w:rPr>
          <w:t>nmo</w:t>
        </w:r>
        <w:proofErr w:type="spellEnd"/>
        <w:r w:rsidR="00CA7190">
          <w:rPr>
            <w:rFonts w:ascii="Crimson Text" w:hAnsi="Crimson Text"/>
            <w:color w:val="000000" w:themeColor="text1"/>
            <w:sz w:val="26"/>
            <w:szCs w:val="26"/>
          </w:rPr>
          <w:t xml:space="preserve"> haber sido</w:t>
        </w:r>
      </w:ins>
      <w:r w:rsidR="00850F30" w:rsidRPr="008D03A6">
        <w:rPr>
          <w:rFonts w:ascii="Crimson Text" w:hAnsi="Crimson Text"/>
          <w:color w:val="000000" w:themeColor="text1"/>
          <w:sz w:val="26"/>
          <w:szCs w:val="26"/>
        </w:rPr>
        <w:t xml:space="preserve"> por sus reflejos, e</w:t>
      </w:r>
      <w:r w:rsidRPr="008D03A6">
        <w:rPr>
          <w:rFonts w:ascii="Crimson Text" w:hAnsi="Crimson Text"/>
          <w:color w:val="000000" w:themeColor="text1"/>
          <w:sz w:val="26"/>
          <w:szCs w:val="26"/>
        </w:rPr>
        <w:t xml:space="preserve">l </w:t>
      </w:r>
      <w:del w:id="739" w:author="PC" w:date="2025-06-19T18:44:00Z">
        <w:r w:rsidRPr="008D03A6" w:rsidDel="00CA7190">
          <w:rPr>
            <w:rFonts w:ascii="Crimson Text" w:hAnsi="Crimson Text"/>
            <w:color w:val="000000" w:themeColor="text1"/>
            <w:sz w:val="26"/>
            <w:szCs w:val="26"/>
          </w:rPr>
          <w:delText xml:space="preserve">mazazo </w:delText>
        </w:r>
      </w:del>
      <w:ins w:id="740" w:author="PC" w:date="2025-06-19T18:44:00Z">
        <w:r w:rsidR="00CA7190">
          <w:rPr>
            <w:rFonts w:ascii="Crimson Text" w:hAnsi="Crimson Text"/>
            <w:color w:val="000000" w:themeColor="text1"/>
            <w:sz w:val="26"/>
            <w:szCs w:val="26"/>
          </w:rPr>
          <w:t>golpe</w:t>
        </w:r>
        <w:r w:rsidR="00CA7190" w:rsidRPr="008D03A6">
          <w:rPr>
            <w:rFonts w:ascii="Crimson Text" w:hAnsi="Crimson Text"/>
            <w:color w:val="000000" w:themeColor="text1"/>
            <w:sz w:val="26"/>
            <w:szCs w:val="26"/>
          </w:rPr>
          <w:t xml:space="preserve"> </w:t>
        </w:r>
      </w:ins>
      <w:r w:rsidR="00850F30" w:rsidRPr="008D03A6">
        <w:rPr>
          <w:rFonts w:ascii="Crimson Text" w:hAnsi="Crimson Text"/>
          <w:color w:val="000000" w:themeColor="text1"/>
          <w:sz w:val="26"/>
          <w:szCs w:val="26"/>
        </w:rPr>
        <w:t>lo hubiera herido</w:t>
      </w:r>
      <w:r w:rsidRPr="008D03A6">
        <w:rPr>
          <w:rFonts w:ascii="Crimson Text" w:hAnsi="Crimson Text"/>
          <w:color w:val="000000" w:themeColor="text1"/>
          <w:sz w:val="26"/>
          <w:szCs w:val="26"/>
        </w:rPr>
        <w:t xml:space="preserve"> seriamente</w:t>
      </w:r>
      <w:r w:rsidR="00D81823" w:rsidRPr="008D03A6">
        <w:rPr>
          <w:rFonts w:ascii="Crimson Text" w:hAnsi="Crimson Text"/>
          <w:color w:val="000000" w:themeColor="text1"/>
          <w:sz w:val="26"/>
          <w:szCs w:val="26"/>
        </w:rPr>
        <w:t>. Ya</w:t>
      </w:r>
      <w:r w:rsidRPr="008D03A6">
        <w:rPr>
          <w:rFonts w:ascii="Crimson Text" w:hAnsi="Crimson Text"/>
          <w:color w:val="000000" w:themeColor="text1"/>
          <w:sz w:val="26"/>
          <w:szCs w:val="26"/>
        </w:rPr>
        <w:t xml:space="preserve"> no había lugar para el diálogo, aqu</w:t>
      </w:r>
      <w:r w:rsidR="00BD5B42" w:rsidRPr="008D03A6">
        <w:rPr>
          <w:rFonts w:ascii="Crimson Text" w:hAnsi="Crimson Text"/>
          <w:color w:val="000000" w:themeColor="text1"/>
          <w:sz w:val="26"/>
          <w:szCs w:val="26"/>
        </w:rPr>
        <w:t>ello se trataba de vida o muerte</w:t>
      </w:r>
      <w:r w:rsidRPr="008D03A6">
        <w:rPr>
          <w:rFonts w:ascii="Crimson Text" w:hAnsi="Crimson Text"/>
          <w:color w:val="000000" w:themeColor="text1"/>
          <w:sz w:val="26"/>
          <w:szCs w:val="26"/>
        </w:rPr>
        <w:t>.</w:t>
      </w:r>
    </w:p>
    <w:p w:rsidR="0025629F" w:rsidRDefault="00E76A15" w:rsidP="00961E36">
      <w:pPr>
        <w:tabs>
          <w:tab w:val="left" w:pos="2179"/>
        </w:tabs>
        <w:spacing w:after="0"/>
        <w:ind w:firstLine="284"/>
        <w:jc w:val="both"/>
        <w:rPr>
          <w:ins w:id="741" w:author="PC" w:date="2025-06-19T19:02:00Z"/>
          <w:rFonts w:ascii="Crimson Text" w:hAnsi="Crimson Text"/>
          <w:color w:val="000000" w:themeColor="text1"/>
          <w:sz w:val="26"/>
          <w:szCs w:val="26"/>
        </w:rPr>
      </w:pPr>
      <w:r w:rsidRPr="008D03A6">
        <w:rPr>
          <w:rFonts w:ascii="Crimson Text" w:hAnsi="Crimson Text"/>
          <w:color w:val="000000" w:themeColor="text1"/>
          <w:sz w:val="26"/>
          <w:szCs w:val="26"/>
        </w:rPr>
        <w:t>Eros</w:t>
      </w:r>
      <w:r w:rsidR="00CF26CA" w:rsidRPr="008D03A6">
        <w:rPr>
          <w:rFonts w:ascii="Crimson Text" w:hAnsi="Crimson Text"/>
          <w:color w:val="000000" w:themeColor="text1"/>
          <w:sz w:val="26"/>
          <w:szCs w:val="26"/>
        </w:rPr>
        <w:t xml:space="preserve"> se reincorporó y, desesperado, corrió hacía un costado</w:t>
      </w:r>
      <w:ins w:id="742" w:author="PC" w:date="2025-06-19T19:01:00Z">
        <w:r w:rsidR="0025629F">
          <w:rPr>
            <w:rFonts w:ascii="Crimson Text" w:hAnsi="Crimson Text"/>
            <w:color w:val="000000" w:themeColor="text1"/>
            <w:sz w:val="26"/>
            <w:szCs w:val="26"/>
          </w:rPr>
          <w:t xml:space="preserve"> de la cabaña</w:t>
        </w:r>
      </w:ins>
      <w:r w:rsidR="00CF26CA" w:rsidRPr="008D03A6">
        <w:rPr>
          <w:rFonts w:ascii="Crimson Text" w:hAnsi="Crimson Text"/>
          <w:color w:val="000000" w:themeColor="text1"/>
          <w:sz w:val="26"/>
          <w:szCs w:val="26"/>
        </w:rPr>
        <w:t xml:space="preserve">, </w:t>
      </w:r>
      <w:r w:rsidR="002F3DB9" w:rsidRPr="008D03A6">
        <w:rPr>
          <w:rFonts w:ascii="Crimson Text" w:hAnsi="Crimson Text"/>
          <w:color w:val="000000" w:themeColor="text1"/>
          <w:sz w:val="26"/>
          <w:szCs w:val="26"/>
        </w:rPr>
        <w:t xml:space="preserve">trastabillando con todo tipo </w:t>
      </w:r>
      <w:r w:rsidR="00CF26CA" w:rsidRPr="008D03A6">
        <w:rPr>
          <w:rFonts w:ascii="Crimson Text" w:hAnsi="Crimson Text"/>
          <w:color w:val="000000" w:themeColor="text1"/>
          <w:sz w:val="26"/>
          <w:szCs w:val="26"/>
        </w:rPr>
        <w:t xml:space="preserve">de utensilios </w:t>
      </w:r>
      <w:r w:rsidR="002F3DB9" w:rsidRPr="008D03A6">
        <w:rPr>
          <w:rFonts w:ascii="Crimson Text" w:hAnsi="Crimson Text"/>
          <w:color w:val="000000" w:themeColor="text1"/>
          <w:sz w:val="26"/>
          <w:szCs w:val="26"/>
        </w:rPr>
        <w:t>esparcidos</w:t>
      </w:r>
      <w:r w:rsidR="00CF26CA" w:rsidRPr="008D03A6">
        <w:rPr>
          <w:rFonts w:ascii="Crimson Text" w:hAnsi="Crimson Text"/>
          <w:color w:val="000000" w:themeColor="text1"/>
          <w:sz w:val="26"/>
          <w:szCs w:val="26"/>
        </w:rPr>
        <w:t xml:space="preserve"> en medio del desorden. Igor no paraba de </w:t>
      </w:r>
      <w:del w:id="743" w:author="PC" w:date="2025-06-19T19:01:00Z">
        <w:r w:rsidR="00CF26CA" w:rsidRPr="008D03A6" w:rsidDel="0025629F">
          <w:rPr>
            <w:rFonts w:ascii="Crimson Text" w:hAnsi="Crimson Text"/>
            <w:color w:val="000000" w:themeColor="text1"/>
            <w:sz w:val="26"/>
            <w:szCs w:val="26"/>
          </w:rPr>
          <w:delText>practicar embestidas</w:delText>
        </w:r>
      </w:del>
      <w:ins w:id="744" w:author="PC" w:date="2025-06-19T19:01:00Z">
        <w:r w:rsidR="0025629F">
          <w:rPr>
            <w:rFonts w:ascii="Crimson Text" w:hAnsi="Crimson Text"/>
            <w:color w:val="000000" w:themeColor="text1"/>
            <w:sz w:val="26"/>
            <w:szCs w:val="26"/>
          </w:rPr>
          <w:t>embestir</w:t>
        </w:r>
      </w:ins>
      <w:r w:rsidR="00CF26CA" w:rsidRPr="008D03A6">
        <w:rPr>
          <w:rFonts w:ascii="Crimson Text" w:hAnsi="Crimson Text"/>
          <w:color w:val="000000" w:themeColor="text1"/>
          <w:sz w:val="26"/>
          <w:szCs w:val="26"/>
        </w:rPr>
        <w:t xml:space="preserve"> con su enorme martillo, sin mucha precisión y </w:t>
      </w:r>
      <w:r w:rsidR="002F3DB9" w:rsidRPr="008D03A6">
        <w:rPr>
          <w:rFonts w:ascii="Crimson Text" w:hAnsi="Crimson Text"/>
          <w:color w:val="000000" w:themeColor="text1"/>
          <w:sz w:val="26"/>
          <w:szCs w:val="26"/>
        </w:rPr>
        <w:t>haciendo destrozos</w:t>
      </w:r>
      <w:ins w:id="745" w:author="PC" w:date="2025-06-19T19:01:00Z">
        <w:r w:rsidR="0025629F">
          <w:rPr>
            <w:rFonts w:ascii="Crimson Text" w:hAnsi="Crimson Text"/>
            <w:color w:val="000000" w:themeColor="text1"/>
            <w:sz w:val="26"/>
            <w:szCs w:val="26"/>
          </w:rPr>
          <w:t xml:space="preserve"> a su paso</w:t>
        </w:r>
      </w:ins>
      <w:r w:rsidR="00CF26CA"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El joven</w:t>
      </w:r>
      <w:r w:rsidR="00961E36" w:rsidRPr="008D03A6">
        <w:rPr>
          <w:rFonts w:ascii="Crimson Text" w:hAnsi="Crimson Text"/>
          <w:color w:val="000000" w:themeColor="text1"/>
          <w:sz w:val="26"/>
          <w:szCs w:val="26"/>
        </w:rPr>
        <w:t xml:space="preserve"> era más ágil</w:t>
      </w:r>
      <w:del w:id="746" w:author="PC" w:date="2025-06-19T19:02:00Z">
        <w:r w:rsidR="00961E36" w:rsidRPr="008D03A6" w:rsidDel="0025629F">
          <w:rPr>
            <w:rFonts w:ascii="Crimson Text" w:hAnsi="Crimson Text"/>
            <w:color w:val="000000" w:themeColor="text1"/>
            <w:sz w:val="26"/>
            <w:szCs w:val="26"/>
          </w:rPr>
          <w:delText>,</w:delText>
        </w:r>
      </w:del>
      <w:r w:rsidR="00961E36" w:rsidRPr="008D03A6">
        <w:rPr>
          <w:rFonts w:ascii="Crimson Text" w:hAnsi="Crimson Text"/>
          <w:color w:val="000000" w:themeColor="text1"/>
          <w:sz w:val="26"/>
          <w:szCs w:val="26"/>
        </w:rPr>
        <w:t xml:space="preserve"> y </w:t>
      </w:r>
      <w:r w:rsidR="002F3DB9" w:rsidRPr="008D03A6">
        <w:rPr>
          <w:rFonts w:ascii="Crimson Text" w:hAnsi="Crimson Text"/>
          <w:color w:val="000000" w:themeColor="text1"/>
          <w:sz w:val="26"/>
          <w:szCs w:val="26"/>
        </w:rPr>
        <w:t>eso le permitía estar</w:t>
      </w:r>
      <w:r w:rsidR="00961E36" w:rsidRPr="008D03A6">
        <w:rPr>
          <w:rFonts w:ascii="Crimson Text" w:hAnsi="Crimson Text"/>
          <w:color w:val="000000" w:themeColor="text1"/>
          <w:sz w:val="26"/>
          <w:szCs w:val="26"/>
        </w:rPr>
        <w:t xml:space="preserve"> un paso </w:t>
      </w:r>
      <w:r w:rsidR="002F3DB9" w:rsidRPr="008D03A6">
        <w:rPr>
          <w:rFonts w:ascii="Crimson Text" w:hAnsi="Crimson Text"/>
          <w:color w:val="000000" w:themeColor="text1"/>
          <w:sz w:val="26"/>
          <w:szCs w:val="26"/>
        </w:rPr>
        <w:t>por delante</w:t>
      </w:r>
      <w:del w:id="747" w:author="PC" w:date="2025-06-19T19:02:00Z">
        <w:r w:rsidR="00961E36" w:rsidRPr="008D03A6" w:rsidDel="0025629F">
          <w:rPr>
            <w:rFonts w:ascii="Crimson Text" w:hAnsi="Crimson Text"/>
            <w:color w:val="000000" w:themeColor="text1"/>
            <w:sz w:val="26"/>
            <w:szCs w:val="26"/>
          </w:rPr>
          <w:delText xml:space="preserve">. </w:delText>
        </w:r>
        <w:r w:rsidR="002F3DB9" w:rsidRPr="008D03A6" w:rsidDel="0025629F">
          <w:rPr>
            <w:rFonts w:ascii="Crimson Text" w:hAnsi="Crimson Text"/>
            <w:color w:val="000000" w:themeColor="text1"/>
            <w:sz w:val="26"/>
            <w:szCs w:val="26"/>
          </w:rPr>
          <w:delText>Pero</w:delText>
        </w:r>
      </w:del>
      <w:ins w:id="748" w:author="PC" w:date="2025-06-19T19:02:00Z">
        <w:r w:rsidR="0025629F">
          <w:rPr>
            <w:rFonts w:ascii="Crimson Text" w:hAnsi="Crimson Text"/>
            <w:color w:val="000000" w:themeColor="text1"/>
            <w:sz w:val="26"/>
            <w:szCs w:val="26"/>
          </w:rPr>
          <w:t>, pero</w:t>
        </w:r>
      </w:ins>
      <w:r w:rsidR="002F3DB9" w:rsidRPr="008D03A6">
        <w:rPr>
          <w:rFonts w:ascii="Crimson Text" w:hAnsi="Crimson Text"/>
          <w:color w:val="000000" w:themeColor="text1"/>
          <w:sz w:val="26"/>
          <w:szCs w:val="26"/>
        </w:rPr>
        <w:t xml:space="preserve"> no resistiría así mucho tiempo,</w:t>
      </w:r>
      <w:r w:rsidR="00961E36" w:rsidRPr="008D03A6">
        <w:rPr>
          <w:rFonts w:ascii="Crimson Text" w:hAnsi="Crimson Text"/>
          <w:color w:val="000000" w:themeColor="text1"/>
          <w:sz w:val="26"/>
          <w:szCs w:val="26"/>
        </w:rPr>
        <w:t xml:space="preserve"> ten</w:t>
      </w:r>
      <w:r w:rsidR="00A64B8B" w:rsidRPr="008D03A6">
        <w:rPr>
          <w:rFonts w:ascii="Crimson Text" w:hAnsi="Crimson Text"/>
          <w:color w:val="000000" w:themeColor="text1"/>
          <w:sz w:val="26"/>
          <w:szCs w:val="26"/>
        </w:rPr>
        <w:t>ía que hacer algo pronto</w:t>
      </w:r>
      <w:r w:rsidR="00961E36" w:rsidRPr="008D03A6">
        <w:rPr>
          <w:rFonts w:ascii="Crimson Text" w:hAnsi="Crimson Text"/>
          <w:color w:val="000000" w:themeColor="text1"/>
          <w:sz w:val="26"/>
          <w:szCs w:val="26"/>
        </w:rPr>
        <w:t xml:space="preserve"> </w:t>
      </w:r>
      <w:del w:id="749" w:author="PC" w:date="2025-06-19T19:02:00Z">
        <w:r w:rsidR="00961E36" w:rsidRPr="008D03A6" w:rsidDel="0025629F">
          <w:rPr>
            <w:rFonts w:ascii="Crimson Text" w:hAnsi="Crimson Text"/>
            <w:color w:val="000000" w:themeColor="text1"/>
            <w:sz w:val="26"/>
            <w:szCs w:val="26"/>
          </w:rPr>
          <w:delText xml:space="preserve">para responder a tal </w:delText>
        </w:r>
        <w:r w:rsidR="00A64B8B" w:rsidRPr="008D03A6" w:rsidDel="0025629F">
          <w:rPr>
            <w:rFonts w:ascii="Crimson Text" w:hAnsi="Crimson Text"/>
            <w:color w:val="000000" w:themeColor="text1"/>
            <w:sz w:val="26"/>
            <w:szCs w:val="26"/>
          </w:rPr>
          <w:delText>agresión</w:delText>
        </w:r>
      </w:del>
      <w:ins w:id="750" w:author="PC" w:date="2025-06-19T19:02:00Z">
        <w:r w:rsidR="0025629F">
          <w:rPr>
            <w:rFonts w:ascii="Crimson Text" w:hAnsi="Crimson Text"/>
            <w:color w:val="000000" w:themeColor="text1"/>
            <w:sz w:val="26"/>
            <w:szCs w:val="26"/>
          </w:rPr>
          <w:t>o no volvería a ver la luz del sol</w:t>
        </w:r>
      </w:ins>
      <w:r w:rsidR="00961E36" w:rsidRPr="008D03A6">
        <w:rPr>
          <w:rFonts w:ascii="Crimson Text" w:hAnsi="Crimson Text"/>
          <w:color w:val="000000" w:themeColor="text1"/>
          <w:sz w:val="26"/>
          <w:szCs w:val="26"/>
        </w:rPr>
        <w:t xml:space="preserve">. </w:t>
      </w:r>
    </w:p>
    <w:p w:rsidR="00CF26CA" w:rsidRPr="008D03A6" w:rsidRDefault="00A64B8B" w:rsidP="00961E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En el cuerpo a cuerpo</w:t>
      </w:r>
      <w:r w:rsidR="002F3DB9" w:rsidRPr="008D03A6">
        <w:rPr>
          <w:rFonts w:ascii="Crimson Text" w:hAnsi="Crimson Text"/>
          <w:color w:val="000000" w:themeColor="text1"/>
          <w:sz w:val="26"/>
          <w:szCs w:val="26"/>
        </w:rPr>
        <w:t xml:space="preserve">, sin dudas, </w:t>
      </w:r>
      <w:r w:rsidRPr="008D03A6">
        <w:rPr>
          <w:rFonts w:ascii="Crimson Text" w:hAnsi="Crimson Text"/>
          <w:color w:val="000000" w:themeColor="text1"/>
          <w:sz w:val="26"/>
          <w:szCs w:val="26"/>
        </w:rPr>
        <w:t>perdería</w:t>
      </w:r>
      <w:r w:rsidR="002F3DB9" w:rsidRPr="008D03A6">
        <w:rPr>
          <w:rFonts w:ascii="Crimson Text" w:hAnsi="Crimson Text"/>
          <w:color w:val="000000" w:themeColor="text1"/>
          <w:sz w:val="26"/>
          <w:szCs w:val="26"/>
        </w:rPr>
        <w:t xml:space="preserve">, </w:t>
      </w:r>
      <w:del w:id="751" w:author="PC" w:date="2025-06-19T19:02:00Z">
        <w:r w:rsidR="008962D9" w:rsidRPr="008D03A6" w:rsidDel="0025629F">
          <w:rPr>
            <w:rFonts w:ascii="Crimson Text" w:hAnsi="Crimson Text"/>
            <w:color w:val="000000" w:themeColor="text1"/>
            <w:sz w:val="26"/>
            <w:szCs w:val="26"/>
          </w:rPr>
          <w:delText xml:space="preserve">él </w:delText>
        </w:r>
      </w:del>
      <w:ins w:id="752" w:author="PC" w:date="2025-06-19T19:02:00Z">
        <w:r w:rsidR="0025629F">
          <w:rPr>
            <w:rFonts w:ascii="Crimson Text" w:hAnsi="Crimson Text"/>
            <w:color w:val="000000" w:themeColor="text1"/>
            <w:sz w:val="26"/>
            <w:szCs w:val="26"/>
          </w:rPr>
          <w:t>por lo que</w:t>
        </w:r>
        <w:r w:rsidR="0025629F"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debía ser más astuto. </w:t>
      </w:r>
      <w:r w:rsidR="00961E36" w:rsidRPr="008D03A6">
        <w:rPr>
          <w:rFonts w:ascii="Crimson Text" w:hAnsi="Crimson Text"/>
          <w:color w:val="000000" w:themeColor="text1"/>
          <w:sz w:val="26"/>
          <w:szCs w:val="26"/>
        </w:rPr>
        <w:t>E</w:t>
      </w:r>
      <w:r w:rsidRPr="008D03A6">
        <w:rPr>
          <w:rFonts w:ascii="Crimson Text" w:hAnsi="Crimson Text"/>
          <w:color w:val="000000" w:themeColor="text1"/>
          <w:sz w:val="26"/>
          <w:szCs w:val="26"/>
        </w:rPr>
        <w:t>n ese momento observó</w:t>
      </w:r>
      <w:r w:rsidR="00961E36" w:rsidRPr="008D03A6">
        <w:rPr>
          <w:rFonts w:ascii="Crimson Text" w:hAnsi="Crimson Text"/>
          <w:color w:val="000000" w:themeColor="text1"/>
          <w:sz w:val="26"/>
          <w:szCs w:val="26"/>
        </w:rPr>
        <w:t xml:space="preserve"> el brasero </w:t>
      </w:r>
      <w:r w:rsidR="002F3DB9" w:rsidRPr="008D03A6">
        <w:rPr>
          <w:rFonts w:ascii="Crimson Text" w:hAnsi="Crimson Text"/>
          <w:color w:val="000000" w:themeColor="text1"/>
          <w:sz w:val="26"/>
          <w:szCs w:val="26"/>
        </w:rPr>
        <w:t>que contenía</w:t>
      </w:r>
      <w:r w:rsidR="00961E36" w:rsidRPr="008D03A6">
        <w:rPr>
          <w:rFonts w:ascii="Crimson Text" w:hAnsi="Crimson Text"/>
          <w:color w:val="000000" w:themeColor="text1"/>
          <w:sz w:val="26"/>
          <w:szCs w:val="26"/>
        </w:rPr>
        <w:t xml:space="preserve"> la hoguera. </w:t>
      </w:r>
      <w:r w:rsidR="002F3DB9" w:rsidRPr="008D03A6">
        <w:rPr>
          <w:rFonts w:ascii="Crimson Text" w:hAnsi="Crimson Text"/>
          <w:color w:val="000000" w:themeColor="text1"/>
          <w:sz w:val="26"/>
          <w:szCs w:val="26"/>
        </w:rPr>
        <w:t>Se acercó al artefacto</w:t>
      </w:r>
      <w:r w:rsidR="00341E8E" w:rsidRPr="008D03A6">
        <w:rPr>
          <w:rFonts w:ascii="Crimson Text" w:hAnsi="Crimson Text"/>
          <w:color w:val="000000" w:themeColor="text1"/>
          <w:sz w:val="26"/>
          <w:szCs w:val="26"/>
        </w:rPr>
        <w:t>,</w:t>
      </w:r>
      <w:del w:id="753" w:author="PC" w:date="2025-06-19T19:04:00Z">
        <w:r w:rsidR="00341E8E" w:rsidRPr="008D03A6" w:rsidDel="0025629F">
          <w:rPr>
            <w:rFonts w:ascii="Crimson Text" w:hAnsi="Crimson Text"/>
            <w:color w:val="000000" w:themeColor="text1"/>
            <w:sz w:val="26"/>
            <w:szCs w:val="26"/>
          </w:rPr>
          <w:delText xml:space="preserve"> y</w:delText>
        </w:r>
      </w:del>
      <w:r w:rsidR="002F3DB9" w:rsidRPr="008D03A6">
        <w:rPr>
          <w:rFonts w:ascii="Crimson Text" w:hAnsi="Crimson Text"/>
          <w:color w:val="000000" w:themeColor="text1"/>
          <w:sz w:val="26"/>
          <w:szCs w:val="26"/>
        </w:rPr>
        <w:t xml:space="preserve"> esperó a que </w:t>
      </w:r>
      <w:r w:rsidR="00F81DD8" w:rsidRPr="008D03A6">
        <w:rPr>
          <w:rFonts w:ascii="Crimson Text" w:hAnsi="Crimson Text"/>
          <w:color w:val="000000" w:themeColor="text1"/>
          <w:sz w:val="26"/>
          <w:szCs w:val="26"/>
        </w:rPr>
        <w:t>el veterano</w:t>
      </w:r>
      <w:r w:rsidR="00341E8E" w:rsidRPr="008D03A6">
        <w:rPr>
          <w:rFonts w:ascii="Crimson Text" w:hAnsi="Crimson Text"/>
          <w:color w:val="000000" w:themeColor="text1"/>
          <w:sz w:val="26"/>
          <w:szCs w:val="26"/>
        </w:rPr>
        <w:t xml:space="preserve"> se aproxim</w:t>
      </w:r>
      <w:r w:rsidR="002F3DB9" w:rsidRPr="008D03A6">
        <w:rPr>
          <w:rFonts w:ascii="Crimson Text" w:hAnsi="Crimson Text"/>
          <w:color w:val="000000" w:themeColor="text1"/>
          <w:sz w:val="26"/>
          <w:szCs w:val="26"/>
        </w:rPr>
        <w:t>ara</w:t>
      </w:r>
      <w:del w:id="754" w:author="PC" w:date="2025-06-19T19:04:00Z">
        <w:r w:rsidR="002F3DB9" w:rsidRPr="008D03A6" w:rsidDel="0025629F">
          <w:rPr>
            <w:rFonts w:ascii="Crimson Text" w:hAnsi="Crimson Text"/>
            <w:color w:val="000000" w:themeColor="text1"/>
            <w:sz w:val="26"/>
            <w:szCs w:val="26"/>
          </w:rPr>
          <w:delText>, luego</w:delText>
        </w:r>
      </w:del>
      <w:ins w:id="755" w:author="PC" w:date="2025-06-19T19:04:00Z">
        <w:r w:rsidR="0025629F">
          <w:rPr>
            <w:rFonts w:ascii="Crimson Text" w:hAnsi="Crimson Text"/>
            <w:color w:val="000000" w:themeColor="text1"/>
            <w:sz w:val="26"/>
            <w:szCs w:val="26"/>
          </w:rPr>
          <w:t xml:space="preserve"> y, cuando lo hizo,</w:t>
        </w:r>
      </w:ins>
      <w:r w:rsidR="00341E8E" w:rsidRPr="008D03A6">
        <w:rPr>
          <w:rFonts w:ascii="Crimson Text" w:hAnsi="Crimson Text"/>
          <w:color w:val="000000" w:themeColor="text1"/>
          <w:sz w:val="26"/>
          <w:szCs w:val="26"/>
        </w:rPr>
        <w:t xml:space="preserve"> pateó</w:t>
      </w:r>
      <w:r w:rsidR="002F3DB9" w:rsidRPr="008D03A6">
        <w:rPr>
          <w:rFonts w:ascii="Crimson Text" w:hAnsi="Crimson Text"/>
          <w:color w:val="000000" w:themeColor="text1"/>
          <w:sz w:val="26"/>
          <w:szCs w:val="26"/>
        </w:rPr>
        <w:t xml:space="preserve"> el </w:t>
      </w:r>
      <w:r w:rsidR="00E42DBB" w:rsidRPr="008D03A6">
        <w:rPr>
          <w:rFonts w:ascii="Crimson Text" w:hAnsi="Crimson Text"/>
          <w:color w:val="000000" w:themeColor="text1"/>
          <w:sz w:val="26"/>
          <w:szCs w:val="26"/>
        </w:rPr>
        <w:t>objeto</w:t>
      </w:r>
      <w:r w:rsidR="00961E3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dejando caer los leños</w:t>
      </w:r>
      <w:r w:rsidR="00961E36" w:rsidRPr="008D03A6">
        <w:rPr>
          <w:rFonts w:ascii="Crimson Text" w:hAnsi="Crimson Text"/>
          <w:color w:val="000000" w:themeColor="text1"/>
          <w:sz w:val="26"/>
          <w:szCs w:val="26"/>
        </w:rPr>
        <w:t xml:space="preserve"> ardiente</w:t>
      </w:r>
      <w:r w:rsidRPr="008D03A6">
        <w:rPr>
          <w:rFonts w:ascii="Crimson Text" w:hAnsi="Crimson Text"/>
          <w:color w:val="000000" w:themeColor="text1"/>
          <w:sz w:val="26"/>
          <w:szCs w:val="26"/>
        </w:rPr>
        <w:t>s</w:t>
      </w:r>
      <w:r w:rsidR="002F3DB9" w:rsidRPr="008D03A6">
        <w:rPr>
          <w:rFonts w:ascii="Crimson Text" w:hAnsi="Crimson Text"/>
          <w:color w:val="000000" w:themeColor="text1"/>
          <w:sz w:val="26"/>
          <w:szCs w:val="26"/>
        </w:rPr>
        <w:t xml:space="preserve"> sobre el </w:t>
      </w:r>
      <w:r w:rsidR="0046161C" w:rsidRPr="008D03A6">
        <w:rPr>
          <w:rFonts w:ascii="Crimson Text" w:hAnsi="Crimson Text"/>
          <w:color w:val="000000" w:themeColor="text1"/>
          <w:sz w:val="26"/>
          <w:szCs w:val="26"/>
        </w:rPr>
        <w:t>suelo</w:t>
      </w:r>
      <w:r w:rsidR="00961E36" w:rsidRPr="008D03A6">
        <w:rPr>
          <w:rFonts w:ascii="Crimson Text" w:hAnsi="Crimson Text"/>
          <w:color w:val="000000" w:themeColor="text1"/>
          <w:sz w:val="26"/>
          <w:szCs w:val="26"/>
        </w:rPr>
        <w:t xml:space="preserve">. A pesar de </w:t>
      </w:r>
      <w:r w:rsidRPr="008D03A6">
        <w:rPr>
          <w:rFonts w:ascii="Crimson Text" w:hAnsi="Crimson Text"/>
          <w:color w:val="000000" w:themeColor="text1"/>
          <w:sz w:val="26"/>
          <w:szCs w:val="26"/>
        </w:rPr>
        <w:t>su</w:t>
      </w:r>
      <w:r w:rsidR="00961E36" w:rsidRPr="008D03A6">
        <w:rPr>
          <w:rFonts w:ascii="Crimson Text" w:hAnsi="Crimson Text"/>
          <w:color w:val="000000" w:themeColor="text1"/>
          <w:sz w:val="26"/>
          <w:szCs w:val="26"/>
        </w:rPr>
        <w:t xml:space="preserve"> </w:t>
      </w:r>
      <w:r w:rsidR="0046161C" w:rsidRPr="008D03A6">
        <w:rPr>
          <w:rFonts w:ascii="Crimson Text" w:hAnsi="Crimson Text"/>
          <w:color w:val="000000" w:themeColor="text1"/>
          <w:sz w:val="26"/>
          <w:szCs w:val="26"/>
        </w:rPr>
        <w:t>fiereza</w:t>
      </w:r>
      <w:r w:rsidR="00961E36" w:rsidRPr="008D03A6">
        <w:rPr>
          <w:rFonts w:ascii="Crimson Text" w:hAnsi="Crimson Text"/>
          <w:color w:val="000000" w:themeColor="text1"/>
          <w:sz w:val="26"/>
          <w:szCs w:val="26"/>
        </w:rPr>
        <w:t xml:space="preserve">, el viejo guerrero </w:t>
      </w:r>
      <w:del w:id="756" w:author="PC" w:date="2025-06-19T19:05:00Z">
        <w:r w:rsidR="00961E36" w:rsidRPr="008D03A6" w:rsidDel="0025629F">
          <w:rPr>
            <w:rFonts w:ascii="Crimson Text" w:hAnsi="Crimson Text"/>
            <w:color w:val="000000" w:themeColor="text1"/>
            <w:sz w:val="26"/>
            <w:szCs w:val="26"/>
          </w:rPr>
          <w:delText xml:space="preserve">se contuvo y </w:delText>
        </w:r>
      </w:del>
      <w:r w:rsidR="00961E36" w:rsidRPr="008D03A6">
        <w:rPr>
          <w:rFonts w:ascii="Crimson Text" w:hAnsi="Crimson Text"/>
          <w:color w:val="000000" w:themeColor="text1"/>
          <w:sz w:val="26"/>
          <w:szCs w:val="26"/>
        </w:rPr>
        <w:t xml:space="preserve">retrocedió </w:t>
      </w:r>
      <w:r w:rsidR="0046161C" w:rsidRPr="008D03A6">
        <w:rPr>
          <w:rFonts w:ascii="Crimson Text" w:hAnsi="Crimson Text"/>
          <w:color w:val="000000" w:themeColor="text1"/>
          <w:sz w:val="26"/>
          <w:szCs w:val="26"/>
        </w:rPr>
        <w:t>algunos</w:t>
      </w:r>
      <w:r w:rsidR="00961E36" w:rsidRPr="008D03A6">
        <w:rPr>
          <w:rFonts w:ascii="Crimson Text" w:hAnsi="Crimson Text"/>
          <w:color w:val="000000" w:themeColor="text1"/>
          <w:sz w:val="26"/>
          <w:szCs w:val="26"/>
        </w:rPr>
        <w:t xml:space="preserve"> pas</w:t>
      </w:r>
      <w:r w:rsidRPr="008D03A6">
        <w:rPr>
          <w:rFonts w:ascii="Crimson Text" w:hAnsi="Crimson Text"/>
          <w:color w:val="000000" w:themeColor="text1"/>
          <w:sz w:val="26"/>
          <w:szCs w:val="26"/>
        </w:rPr>
        <w:t>o</w:t>
      </w:r>
      <w:r w:rsidR="00961E36" w:rsidRPr="008D03A6">
        <w:rPr>
          <w:rFonts w:ascii="Crimson Text" w:hAnsi="Crimson Text"/>
          <w:color w:val="000000" w:themeColor="text1"/>
          <w:sz w:val="26"/>
          <w:szCs w:val="26"/>
        </w:rPr>
        <w:t xml:space="preserve">s, </w:t>
      </w:r>
      <w:del w:id="757" w:author="PC" w:date="2025-06-19T19:05:00Z">
        <w:r w:rsidR="0046161C" w:rsidRPr="008D03A6" w:rsidDel="0025629F">
          <w:rPr>
            <w:rFonts w:ascii="Crimson Text" w:hAnsi="Crimson Text"/>
            <w:color w:val="000000" w:themeColor="text1"/>
            <w:sz w:val="26"/>
            <w:szCs w:val="26"/>
          </w:rPr>
          <w:delText>esta</w:delText>
        </w:r>
        <w:r w:rsidRPr="008D03A6" w:rsidDel="0025629F">
          <w:rPr>
            <w:rFonts w:ascii="Crimson Text" w:hAnsi="Crimson Text"/>
            <w:color w:val="000000" w:themeColor="text1"/>
            <w:sz w:val="26"/>
            <w:szCs w:val="26"/>
          </w:rPr>
          <w:delText xml:space="preserve"> </w:delText>
        </w:r>
        <w:r w:rsidR="00961E36" w:rsidRPr="008D03A6" w:rsidDel="0025629F">
          <w:rPr>
            <w:rFonts w:ascii="Crimson Text" w:hAnsi="Crimson Text"/>
            <w:color w:val="000000" w:themeColor="text1"/>
            <w:sz w:val="26"/>
            <w:szCs w:val="26"/>
          </w:rPr>
          <w:delText>vez</w:delText>
        </w:r>
      </w:del>
      <w:ins w:id="758" w:author="PC" w:date="2025-06-19T19:05:00Z">
        <w:r w:rsidR="0025629F">
          <w:rPr>
            <w:rFonts w:ascii="Crimson Text" w:hAnsi="Crimson Text"/>
            <w:color w:val="000000" w:themeColor="text1"/>
            <w:sz w:val="26"/>
            <w:szCs w:val="26"/>
          </w:rPr>
          <w:t>como una bestia asustada</w:t>
        </w:r>
      </w:ins>
      <w:r w:rsidR="008962D9" w:rsidRPr="008D03A6">
        <w:rPr>
          <w:rFonts w:ascii="Crimson Text" w:hAnsi="Crimson Text"/>
          <w:color w:val="000000" w:themeColor="text1"/>
          <w:sz w:val="26"/>
          <w:szCs w:val="26"/>
        </w:rPr>
        <w:t>,</w:t>
      </w:r>
      <w:r w:rsidR="00961E36" w:rsidRPr="008D03A6">
        <w:rPr>
          <w:rFonts w:ascii="Crimson Text" w:hAnsi="Crimson Text"/>
          <w:color w:val="000000" w:themeColor="text1"/>
          <w:sz w:val="26"/>
          <w:szCs w:val="26"/>
        </w:rPr>
        <w:t xml:space="preserve"> </w:t>
      </w:r>
      <w:del w:id="759" w:author="PC" w:date="2025-06-19T19:06:00Z">
        <w:r w:rsidR="008962D9" w:rsidRPr="008D03A6" w:rsidDel="0025629F">
          <w:rPr>
            <w:rFonts w:ascii="Crimson Text" w:hAnsi="Crimson Text"/>
            <w:color w:val="000000" w:themeColor="text1"/>
            <w:sz w:val="26"/>
            <w:szCs w:val="26"/>
          </w:rPr>
          <w:delText>fue él quien se</w:delText>
        </w:r>
        <w:r w:rsidRPr="008D03A6" w:rsidDel="0025629F">
          <w:rPr>
            <w:rFonts w:ascii="Crimson Text" w:hAnsi="Crimson Text"/>
            <w:color w:val="000000" w:themeColor="text1"/>
            <w:sz w:val="26"/>
            <w:szCs w:val="26"/>
          </w:rPr>
          <w:delText xml:space="preserve"> sintió</w:delText>
        </w:r>
      </w:del>
      <w:ins w:id="760" w:author="PC" w:date="2025-06-19T19:06:00Z">
        <w:r w:rsidR="0025629F">
          <w:rPr>
            <w:rFonts w:ascii="Crimson Text" w:hAnsi="Crimson Text"/>
            <w:color w:val="000000" w:themeColor="text1"/>
            <w:sz w:val="26"/>
            <w:szCs w:val="26"/>
          </w:rPr>
          <w:t>sintiéndose</w:t>
        </w:r>
      </w:ins>
      <w:r w:rsidRPr="008D03A6">
        <w:rPr>
          <w:rFonts w:ascii="Crimson Text" w:hAnsi="Crimson Text"/>
          <w:color w:val="000000" w:themeColor="text1"/>
          <w:sz w:val="26"/>
          <w:szCs w:val="26"/>
        </w:rPr>
        <w:t xml:space="preserve"> </w:t>
      </w:r>
      <w:r w:rsidR="007A498D" w:rsidRPr="008D03A6">
        <w:rPr>
          <w:rFonts w:ascii="Crimson Text" w:hAnsi="Crimson Text"/>
          <w:color w:val="000000" w:themeColor="text1"/>
          <w:sz w:val="26"/>
          <w:szCs w:val="26"/>
        </w:rPr>
        <w:t>acorralado</w:t>
      </w:r>
      <w:r w:rsidRPr="008D03A6">
        <w:rPr>
          <w:rFonts w:ascii="Crimson Text" w:hAnsi="Crimson Text"/>
          <w:color w:val="000000" w:themeColor="text1"/>
          <w:sz w:val="26"/>
          <w:szCs w:val="26"/>
        </w:rPr>
        <w:t xml:space="preserve">. El piso comenzó a arder </w:t>
      </w:r>
      <w:r w:rsidR="00585F62" w:rsidRPr="008D03A6">
        <w:rPr>
          <w:rFonts w:ascii="Crimson Text" w:hAnsi="Crimson Text"/>
          <w:color w:val="000000" w:themeColor="text1"/>
          <w:sz w:val="26"/>
          <w:szCs w:val="26"/>
        </w:rPr>
        <w:t>en algunos sectores</w:t>
      </w:r>
      <w:r w:rsidR="0046161C" w:rsidRPr="008D03A6">
        <w:rPr>
          <w:rFonts w:ascii="Crimson Text" w:hAnsi="Crimson Text"/>
          <w:color w:val="000000" w:themeColor="text1"/>
          <w:sz w:val="26"/>
          <w:szCs w:val="26"/>
        </w:rPr>
        <w:t xml:space="preserve">, e Igor </w:t>
      </w:r>
      <w:del w:id="761" w:author="PC" w:date="2025-06-19T19:11:00Z">
        <w:r w:rsidR="0046161C" w:rsidRPr="008D03A6" w:rsidDel="00780C04">
          <w:rPr>
            <w:rFonts w:ascii="Crimson Text" w:hAnsi="Crimson Text"/>
            <w:color w:val="000000" w:themeColor="text1"/>
            <w:sz w:val="26"/>
            <w:szCs w:val="26"/>
          </w:rPr>
          <w:delText xml:space="preserve">quedó </w:delText>
        </w:r>
      </w:del>
      <w:ins w:id="762" w:author="PC" w:date="2025-06-19T19:11:00Z">
        <w:r w:rsidR="00780C04">
          <w:rPr>
            <w:rFonts w:ascii="Crimson Text" w:hAnsi="Crimson Text"/>
            <w:color w:val="000000" w:themeColor="text1"/>
            <w:sz w:val="26"/>
            <w:szCs w:val="26"/>
          </w:rPr>
          <w:t>miró el fuego,</w:t>
        </w:r>
        <w:r w:rsidR="00780C04" w:rsidRPr="008D03A6">
          <w:rPr>
            <w:rFonts w:ascii="Crimson Text" w:hAnsi="Crimson Text"/>
            <w:color w:val="000000" w:themeColor="text1"/>
            <w:sz w:val="26"/>
            <w:szCs w:val="26"/>
          </w:rPr>
          <w:t xml:space="preserve"> </w:t>
        </w:r>
      </w:ins>
      <w:r w:rsidR="0046161C" w:rsidRPr="008D03A6">
        <w:rPr>
          <w:rFonts w:ascii="Crimson Text" w:hAnsi="Crimson Text"/>
          <w:color w:val="000000" w:themeColor="text1"/>
          <w:sz w:val="26"/>
          <w:szCs w:val="26"/>
        </w:rPr>
        <w:t>perplejo</w:t>
      </w:r>
      <w:del w:id="763" w:author="PC" w:date="2025-06-19T19:11:00Z">
        <w:r w:rsidR="0046161C" w:rsidRPr="008D03A6" w:rsidDel="00780C04">
          <w:rPr>
            <w:rFonts w:ascii="Crimson Text" w:hAnsi="Crimson Text"/>
            <w:color w:val="000000" w:themeColor="text1"/>
            <w:sz w:val="26"/>
            <w:szCs w:val="26"/>
          </w:rPr>
          <w:delText xml:space="preserve"> </w:delText>
        </w:r>
        <w:r w:rsidR="001E20D5" w:rsidRPr="008D03A6" w:rsidDel="00780C04">
          <w:rPr>
            <w:rFonts w:ascii="Crimson Text" w:hAnsi="Crimson Text"/>
            <w:color w:val="000000" w:themeColor="text1"/>
            <w:sz w:val="26"/>
            <w:szCs w:val="26"/>
          </w:rPr>
          <w:delText>ante el incidente</w:delText>
        </w:r>
      </w:del>
      <w:r w:rsidRPr="008D03A6">
        <w:rPr>
          <w:rFonts w:ascii="Crimson Text" w:hAnsi="Crimson Text"/>
          <w:color w:val="000000" w:themeColor="text1"/>
          <w:sz w:val="26"/>
          <w:szCs w:val="26"/>
        </w:rPr>
        <w:t xml:space="preserve">. Fue entonces cuando Eros consideró que era el momento oportuno para </w:t>
      </w:r>
      <w:r w:rsidR="0046161C" w:rsidRPr="008D03A6">
        <w:rPr>
          <w:rFonts w:ascii="Crimson Text" w:hAnsi="Crimson Text"/>
          <w:color w:val="000000" w:themeColor="text1"/>
          <w:sz w:val="26"/>
          <w:szCs w:val="26"/>
        </w:rPr>
        <w:t>escapar</w:t>
      </w:r>
      <w:r w:rsidRPr="008D03A6">
        <w:rPr>
          <w:rFonts w:ascii="Crimson Text" w:hAnsi="Crimson Text"/>
          <w:color w:val="000000" w:themeColor="text1"/>
          <w:sz w:val="26"/>
          <w:szCs w:val="26"/>
        </w:rPr>
        <w:t xml:space="preserve">. </w:t>
      </w:r>
      <w:r w:rsidR="00341E8E" w:rsidRPr="008D03A6">
        <w:rPr>
          <w:rFonts w:ascii="Crimson Text" w:hAnsi="Crimson Text"/>
          <w:color w:val="000000" w:themeColor="text1"/>
          <w:sz w:val="26"/>
          <w:szCs w:val="26"/>
        </w:rPr>
        <w:t>Corrió</w:t>
      </w:r>
      <w:r w:rsidRPr="008D03A6">
        <w:rPr>
          <w:rFonts w:ascii="Crimson Text" w:hAnsi="Crimson Text"/>
          <w:color w:val="000000" w:themeColor="text1"/>
          <w:sz w:val="26"/>
          <w:szCs w:val="26"/>
        </w:rPr>
        <w:t xml:space="preserve"> </w:t>
      </w:r>
      <w:r w:rsidR="00435EEA" w:rsidRPr="008D03A6">
        <w:rPr>
          <w:rFonts w:ascii="Crimson Text" w:hAnsi="Crimson Text"/>
          <w:color w:val="000000" w:themeColor="text1"/>
          <w:sz w:val="26"/>
          <w:szCs w:val="26"/>
        </w:rPr>
        <w:t>hasta</w:t>
      </w:r>
      <w:r w:rsidRPr="008D03A6">
        <w:rPr>
          <w:rFonts w:ascii="Crimson Text" w:hAnsi="Crimson Text"/>
          <w:color w:val="000000" w:themeColor="text1"/>
          <w:sz w:val="26"/>
          <w:szCs w:val="26"/>
        </w:rPr>
        <w:t xml:space="preserve"> la puerta</w:t>
      </w:r>
      <w:del w:id="764" w:author="PC" w:date="2025-06-19T19:12:00Z">
        <w:r w:rsidRPr="008D03A6" w:rsidDel="00780C04">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46161C" w:rsidRPr="008D03A6">
        <w:rPr>
          <w:rFonts w:ascii="Crimson Text" w:hAnsi="Crimson Text"/>
          <w:color w:val="000000" w:themeColor="text1"/>
          <w:sz w:val="26"/>
          <w:szCs w:val="26"/>
        </w:rPr>
        <w:t>y quitó una barra</w:t>
      </w:r>
      <w:r w:rsidR="00435EEA" w:rsidRPr="008D03A6">
        <w:rPr>
          <w:rFonts w:ascii="Crimson Text" w:hAnsi="Crimson Text"/>
          <w:color w:val="000000" w:themeColor="text1"/>
          <w:sz w:val="26"/>
          <w:szCs w:val="26"/>
        </w:rPr>
        <w:t xml:space="preserve"> de hierro</w:t>
      </w:r>
      <w:r w:rsidR="0046161C" w:rsidRPr="008D03A6">
        <w:rPr>
          <w:rFonts w:ascii="Crimson Text" w:hAnsi="Crimson Text"/>
          <w:color w:val="000000" w:themeColor="text1"/>
          <w:sz w:val="26"/>
          <w:szCs w:val="26"/>
        </w:rPr>
        <w:t xml:space="preserve"> que bloqueaba</w:t>
      </w:r>
      <w:r w:rsidR="00435EEA" w:rsidRPr="008D03A6">
        <w:rPr>
          <w:rFonts w:ascii="Crimson Text" w:hAnsi="Crimson Text"/>
          <w:color w:val="000000" w:themeColor="text1"/>
          <w:sz w:val="26"/>
          <w:szCs w:val="26"/>
        </w:rPr>
        <w:t xml:space="preserve"> la entrada</w:t>
      </w:r>
      <w:r w:rsidRPr="008D03A6">
        <w:rPr>
          <w:rFonts w:ascii="Crimson Text" w:hAnsi="Crimson Text"/>
          <w:color w:val="000000" w:themeColor="text1"/>
          <w:sz w:val="26"/>
          <w:szCs w:val="26"/>
        </w:rPr>
        <w:t xml:space="preserve">, </w:t>
      </w:r>
      <w:r w:rsidR="00435EEA" w:rsidRPr="008D03A6">
        <w:rPr>
          <w:rFonts w:ascii="Crimson Text" w:hAnsi="Crimson Text"/>
          <w:color w:val="000000" w:themeColor="text1"/>
          <w:sz w:val="26"/>
          <w:szCs w:val="26"/>
        </w:rPr>
        <w:t>accediendo, al fin, al exterior</w:t>
      </w:r>
      <w:r w:rsidRPr="008D03A6">
        <w:rPr>
          <w:rFonts w:ascii="Crimson Text" w:hAnsi="Crimson Text"/>
          <w:color w:val="000000" w:themeColor="text1"/>
          <w:sz w:val="26"/>
          <w:szCs w:val="26"/>
        </w:rPr>
        <w:t>.</w:t>
      </w:r>
    </w:p>
    <w:p w:rsidR="00A64B8B" w:rsidRPr="008D03A6" w:rsidRDefault="00435EEA" w:rsidP="00961E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Una vez fuera, volteó la mirada</w:t>
      </w:r>
      <w:r w:rsidR="00F31252" w:rsidRPr="008D03A6">
        <w:rPr>
          <w:rFonts w:ascii="Crimson Text" w:hAnsi="Crimson Text"/>
          <w:color w:val="000000" w:themeColor="text1"/>
          <w:sz w:val="26"/>
          <w:szCs w:val="26"/>
        </w:rPr>
        <w:t xml:space="preserve"> hacia</w:t>
      </w:r>
      <w:r w:rsidRPr="008D03A6">
        <w:rPr>
          <w:rFonts w:ascii="Crimson Text" w:hAnsi="Crimson Text"/>
          <w:color w:val="000000" w:themeColor="text1"/>
          <w:sz w:val="26"/>
          <w:szCs w:val="26"/>
        </w:rPr>
        <w:t xml:space="preserve"> </w:t>
      </w:r>
      <w:del w:id="765" w:author="PC" w:date="2025-06-19T19:13:00Z">
        <w:r w:rsidRPr="008D03A6" w:rsidDel="00780C04">
          <w:rPr>
            <w:rFonts w:ascii="Crimson Text" w:hAnsi="Crimson Text"/>
            <w:color w:val="000000" w:themeColor="text1"/>
            <w:sz w:val="26"/>
            <w:szCs w:val="26"/>
          </w:rPr>
          <w:delText>atrás</w:delText>
        </w:r>
      </w:del>
      <w:ins w:id="766" w:author="PC" w:date="2025-06-19T19:13:00Z">
        <w:r w:rsidR="00780C04">
          <w:rPr>
            <w:rFonts w:ascii="Crimson Text" w:hAnsi="Crimson Text"/>
            <w:color w:val="000000" w:themeColor="text1"/>
            <w:sz w:val="26"/>
            <w:szCs w:val="26"/>
          </w:rPr>
          <w:t>el interior de la cabaña</w:t>
        </w:r>
      </w:ins>
      <w:r w:rsidRPr="008D03A6">
        <w:rPr>
          <w:rFonts w:ascii="Crimson Text" w:hAnsi="Crimson Text"/>
          <w:color w:val="000000" w:themeColor="text1"/>
          <w:sz w:val="26"/>
          <w:szCs w:val="26"/>
        </w:rPr>
        <w:t xml:space="preserve">, </w:t>
      </w:r>
      <w:del w:id="767" w:author="PC" w:date="2025-06-19T19:13:00Z">
        <w:r w:rsidRPr="008D03A6" w:rsidDel="00780C04">
          <w:rPr>
            <w:rFonts w:ascii="Crimson Text" w:hAnsi="Crimson Text"/>
            <w:color w:val="000000" w:themeColor="text1"/>
            <w:sz w:val="26"/>
            <w:szCs w:val="26"/>
          </w:rPr>
          <w:delText xml:space="preserve">estaba </w:delText>
        </w:r>
      </w:del>
      <w:r w:rsidRPr="008D03A6">
        <w:rPr>
          <w:rFonts w:ascii="Crimson Text" w:hAnsi="Crimson Text"/>
          <w:color w:val="000000" w:themeColor="text1"/>
          <w:sz w:val="26"/>
          <w:szCs w:val="26"/>
        </w:rPr>
        <w:t>atento a la reacción de</w:t>
      </w:r>
      <w:r w:rsidR="00A64B8B" w:rsidRPr="008D03A6">
        <w:rPr>
          <w:rFonts w:ascii="Crimson Text" w:hAnsi="Crimson Text"/>
          <w:color w:val="000000" w:themeColor="text1"/>
          <w:sz w:val="26"/>
          <w:szCs w:val="26"/>
        </w:rPr>
        <w:t xml:space="preserve">l grandulón, </w:t>
      </w:r>
      <w:r w:rsidRPr="008D03A6">
        <w:rPr>
          <w:rFonts w:ascii="Crimson Text" w:hAnsi="Crimson Text"/>
          <w:color w:val="000000" w:themeColor="text1"/>
          <w:sz w:val="26"/>
          <w:szCs w:val="26"/>
        </w:rPr>
        <w:t xml:space="preserve">pero este </w:t>
      </w:r>
      <w:del w:id="768" w:author="PC" w:date="2025-06-19T19:13:00Z">
        <w:r w:rsidR="00A64B8B" w:rsidRPr="008D03A6" w:rsidDel="00780C04">
          <w:rPr>
            <w:rFonts w:ascii="Crimson Text" w:hAnsi="Crimson Text"/>
            <w:color w:val="000000" w:themeColor="text1"/>
            <w:sz w:val="26"/>
            <w:szCs w:val="26"/>
          </w:rPr>
          <w:delText>parecía estar</w:delText>
        </w:r>
      </w:del>
      <w:ins w:id="769" w:author="PC" w:date="2025-06-19T19:13:00Z">
        <w:r w:rsidR="00780C04">
          <w:rPr>
            <w:rFonts w:ascii="Crimson Text" w:hAnsi="Crimson Text"/>
            <w:color w:val="000000" w:themeColor="text1"/>
            <w:sz w:val="26"/>
            <w:szCs w:val="26"/>
          </w:rPr>
          <w:t>estaba</w:t>
        </w:r>
      </w:ins>
      <w:r w:rsidR="00A64B8B" w:rsidRPr="008D03A6">
        <w:rPr>
          <w:rFonts w:ascii="Crimson Text" w:hAnsi="Crimson Text"/>
          <w:color w:val="000000" w:themeColor="text1"/>
          <w:sz w:val="26"/>
          <w:szCs w:val="26"/>
        </w:rPr>
        <w:t xml:space="preserve"> más preocupado por el </w:t>
      </w:r>
      <w:r w:rsidR="00F31252" w:rsidRPr="008D03A6">
        <w:rPr>
          <w:rFonts w:ascii="Crimson Text" w:hAnsi="Crimson Text"/>
          <w:color w:val="000000" w:themeColor="text1"/>
          <w:sz w:val="26"/>
          <w:szCs w:val="26"/>
        </w:rPr>
        <w:t>fuego</w:t>
      </w:r>
      <w:r w:rsidR="00A64B8B" w:rsidRPr="008D03A6">
        <w:rPr>
          <w:rFonts w:ascii="Crimson Text" w:hAnsi="Crimson Text"/>
          <w:color w:val="000000" w:themeColor="text1"/>
          <w:sz w:val="26"/>
          <w:szCs w:val="26"/>
        </w:rPr>
        <w:t xml:space="preserve">. </w:t>
      </w:r>
      <w:del w:id="770" w:author="PC" w:date="2025-06-19T19:13:00Z">
        <w:r w:rsidR="00ED1D6F" w:rsidRPr="008D03A6" w:rsidDel="00780C04">
          <w:rPr>
            <w:rFonts w:ascii="Crimson Text" w:hAnsi="Crimson Text"/>
            <w:color w:val="000000" w:themeColor="text1"/>
            <w:sz w:val="26"/>
            <w:szCs w:val="26"/>
          </w:rPr>
          <w:delText xml:space="preserve">Se </w:delText>
        </w:r>
      </w:del>
      <w:ins w:id="771" w:author="PC" w:date="2025-06-19T19:13:00Z">
        <w:r w:rsidR="00780C04">
          <w:rPr>
            <w:rFonts w:ascii="Crimson Text" w:hAnsi="Crimson Text"/>
            <w:color w:val="000000" w:themeColor="text1"/>
            <w:sz w:val="26"/>
            <w:szCs w:val="26"/>
          </w:rPr>
          <w:t>Sin perder el tiempo, se</w:t>
        </w:r>
        <w:r w:rsidR="00780C04" w:rsidRPr="008D03A6">
          <w:rPr>
            <w:rFonts w:ascii="Crimson Text" w:hAnsi="Crimson Text"/>
            <w:color w:val="000000" w:themeColor="text1"/>
            <w:sz w:val="26"/>
            <w:szCs w:val="26"/>
          </w:rPr>
          <w:t xml:space="preserve"> </w:t>
        </w:r>
      </w:ins>
      <w:r w:rsidR="00ED1D6F" w:rsidRPr="008D03A6">
        <w:rPr>
          <w:rFonts w:ascii="Crimson Text" w:hAnsi="Crimson Text"/>
          <w:color w:val="000000" w:themeColor="text1"/>
          <w:sz w:val="26"/>
          <w:szCs w:val="26"/>
        </w:rPr>
        <w:t>dirigió</w:t>
      </w:r>
      <w:r w:rsidR="00F31252" w:rsidRPr="008D03A6">
        <w:rPr>
          <w:rFonts w:ascii="Crimson Text" w:hAnsi="Crimson Text"/>
          <w:color w:val="000000" w:themeColor="text1"/>
          <w:sz w:val="26"/>
          <w:szCs w:val="26"/>
        </w:rPr>
        <w:t xml:space="preserve"> haci</w:t>
      </w:r>
      <w:r w:rsidR="00A64B8B" w:rsidRPr="008D03A6">
        <w:rPr>
          <w:rFonts w:ascii="Crimson Text" w:hAnsi="Crimson Text"/>
          <w:color w:val="000000" w:themeColor="text1"/>
          <w:sz w:val="26"/>
          <w:szCs w:val="26"/>
        </w:rPr>
        <w:t xml:space="preserve">a el corral donde </w:t>
      </w:r>
      <w:del w:id="772" w:author="PC" w:date="2025-06-19T19:13:00Z">
        <w:r w:rsidR="00A64B8B" w:rsidRPr="008D03A6" w:rsidDel="00780C04">
          <w:rPr>
            <w:rFonts w:ascii="Crimson Text" w:hAnsi="Crimson Text"/>
            <w:color w:val="000000" w:themeColor="text1"/>
            <w:sz w:val="26"/>
            <w:szCs w:val="26"/>
          </w:rPr>
          <w:delText xml:space="preserve">yacía </w:delText>
        </w:r>
      </w:del>
      <w:ins w:id="773" w:author="PC" w:date="2025-06-19T19:51:00Z">
        <w:r w:rsidR="000C785E">
          <w:rPr>
            <w:rFonts w:ascii="Crimson Text" w:hAnsi="Crimson Text"/>
            <w:color w:val="000000" w:themeColor="text1"/>
            <w:sz w:val="26"/>
            <w:szCs w:val="26"/>
          </w:rPr>
          <w:lastRenderedPageBreak/>
          <w:t>descansaba</w:t>
        </w:r>
      </w:ins>
      <w:ins w:id="774" w:author="PC" w:date="2025-06-19T19:13:00Z">
        <w:r w:rsidR="00780C04" w:rsidRPr="008D03A6">
          <w:rPr>
            <w:rFonts w:ascii="Crimson Text" w:hAnsi="Crimson Text"/>
            <w:color w:val="000000" w:themeColor="text1"/>
            <w:sz w:val="26"/>
            <w:szCs w:val="26"/>
          </w:rPr>
          <w:t xml:space="preserve"> </w:t>
        </w:r>
      </w:ins>
      <w:r w:rsidR="00A64B8B" w:rsidRPr="008D03A6">
        <w:rPr>
          <w:rFonts w:ascii="Crimson Text" w:hAnsi="Crimson Text"/>
          <w:color w:val="000000" w:themeColor="text1"/>
          <w:sz w:val="26"/>
          <w:szCs w:val="26"/>
        </w:rPr>
        <w:t>Agatha, desató</w:t>
      </w:r>
      <w:r w:rsidRPr="008D03A6">
        <w:rPr>
          <w:rFonts w:ascii="Crimson Text" w:hAnsi="Crimson Text"/>
          <w:color w:val="000000" w:themeColor="text1"/>
          <w:sz w:val="26"/>
          <w:szCs w:val="26"/>
        </w:rPr>
        <w:t xml:space="preserve"> las </w:t>
      </w:r>
      <w:r w:rsidR="008962D9" w:rsidRPr="008D03A6">
        <w:rPr>
          <w:rFonts w:ascii="Crimson Text" w:hAnsi="Crimson Text"/>
          <w:color w:val="000000" w:themeColor="text1"/>
          <w:sz w:val="26"/>
          <w:szCs w:val="26"/>
        </w:rPr>
        <w:t>correas</w:t>
      </w:r>
      <w:r w:rsidR="00A64B8B" w:rsidRPr="008D03A6">
        <w:rPr>
          <w:rFonts w:ascii="Crimson Text" w:hAnsi="Crimson Text"/>
          <w:color w:val="000000" w:themeColor="text1"/>
          <w:sz w:val="26"/>
          <w:szCs w:val="26"/>
        </w:rPr>
        <w:t xml:space="preserve"> y </w:t>
      </w:r>
      <w:r w:rsidR="00341E8E" w:rsidRPr="008D03A6">
        <w:rPr>
          <w:rFonts w:ascii="Crimson Text" w:hAnsi="Crimson Text"/>
          <w:color w:val="000000" w:themeColor="text1"/>
          <w:sz w:val="26"/>
          <w:szCs w:val="26"/>
        </w:rPr>
        <w:t xml:space="preserve">la </w:t>
      </w:r>
      <w:r w:rsidR="00A64B8B" w:rsidRPr="008D03A6">
        <w:rPr>
          <w:rFonts w:ascii="Crimson Text" w:hAnsi="Crimson Text"/>
          <w:color w:val="000000" w:themeColor="text1"/>
          <w:sz w:val="26"/>
          <w:szCs w:val="26"/>
        </w:rPr>
        <w:t>montó con prisas. En cuestión de segundos, el animal se alejó del peligro velozmente.</w:t>
      </w:r>
    </w:p>
    <w:p w:rsidR="00F11F85" w:rsidRPr="008D03A6" w:rsidRDefault="00F11F85" w:rsidP="00961E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El frenesí de</w:t>
      </w:r>
      <w:r w:rsidR="00F81DD8" w:rsidRPr="008D03A6">
        <w:rPr>
          <w:rFonts w:ascii="Crimson Text" w:hAnsi="Crimson Text"/>
          <w:color w:val="000000" w:themeColor="text1"/>
          <w:sz w:val="26"/>
          <w:szCs w:val="26"/>
        </w:rPr>
        <w:t>l</w:t>
      </w:r>
      <w:r w:rsidRPr="008D03A6">
        <w:rPr>
          <w:rFonts w:ascii="Crimson Text" w:hAnsi="Crimson Text"/>
          <w:color w:val="000000" w:themeColor="text1"/>
          <w:sz w:val="26"/>
          <w:szCs w:val="26"/>
        </w:rPr>
        <w:t xml:space="preserve"> </w:t>
      </w:r>
      <w:r w:rsidR="00F81DD8" w:rsidRPr="008D03A6">
        <w:rPr>
          <w:rFonts w:ascii="Crimson Text" w:hAnsi="Crimson Text"/>
          <w:color w:val="000000" w:themeColor="text1"/>
          <w:sz w:val="26"/>
          <w:szCs w:val="26"/>
        </w:rPr>
        <w:t>solitario hombre</w:t>
      </w:r>
      <w:r w:rsidRPr="008D03A6">
        <w:rPr>
          <w:rFonts w:ascii="Crimson Text" w:hAnsi="Crimson Text"/>
          <w:color w:val="000000" w:themeColor="text1"/>
          <w:sz w:val="26"/>
          <w:szCs w:val="26"/>
        </w:rPr>
        <w:t xml:space="preserve"> había sido </w:t>
      </w:r>
      <w:r w:rsidR="00F81DD8" w:rsidRPr="008D03A6">
        <w:rPr>
          <w:rFonts w:ascii="Crimson Text" w:hAnsi="Crimson Text"/>
          <w:color w:val="000000" w:themeColor="text1"/>
          <w:sz w:val="26"/>
          <w:szCs w:val="26"/>
        </w:rPr>
        <w:t>abrumador</w:t>
      </w:r>
      <w:r w:rsidR="00D33482" w:rsidRPr="008D03A6">
        <w:rPr>
          <w:rFonts w:ascii="Crimson Text" w:hAnsi="Crimson Text"/>
          <w:color w:val="000000" w:themeColor="text1"/>
          <w:sz w:val="26"/>
          <w:szCs w:val="26"/>
        </w:rPr>
        <w:t xml:space="preserve">. </w:t>
      </w:r>
      <w:r w:rsidR="00F81DD8" w:rsidRPr="008D03A6">
        <w:rPr>
          <w:rFonts w:ascii="Crimson Text" w:hAnsi="Crimson Text"/>
          <w:color w:val="000000" w:themeColor="text1"/>
          <w:sz w:val="26"/>
          <w:szCs w:val="26"/>
        </w:rPr>
        <w:t>Lo sucedido había demostrado que</w:t>
      </w:r>
      <w:r w:rsidR="00D33482" w:rsidRPr="008D03A6">
        <w:rPr>
          <w:rFonts w:ascii="Crimson Text" w:hAnsi="Crimson Text"/>
          <w:color w:val="000000" w:themeColor="text1"/>
          <w:sz w:val="26"/>
          <w:szCs w:val="26"/>
        </w:rPr>
        <w:t xml:space="preserve"> aún </w:t>
      </w:r>
      <w:r w:rsidR="00235D17" w:rsidRPr="008D03A6">
        <w:rPr>
          <w:rFonts w:ascii="Crimson Text" w:hAnsi="Crimson Text"/>
          <w:color w:val="000000" w:themeColor="text1"/>
          <w:sz w:val="26"/>
          <w:szCs w:val="26"/>
        </w:rPr>
        <w:t>era</w:t>
      </w:r>
      <w:r w:rsidR="00D33482" w:rsidRPr="008D03A6">
        <w:rPr>
          <w:rFonts w:ascii="Crimson Text" w:hAnsi="Crimson Text"/>
          <w:color w:val="000000" w:themeColor="text1"/>
          <w:sz w:val="26"/>
          <w:szCs w:val="26"/>
        </w:rPr>
        <w:t xml:space="preserve"> cautivo de</w:t>
      </w:r>
      <w:r w:rsidRPr="008D03A6">
        <w:rPr>
          <w:rFonts w:ascii="Crimson Text" w:hAnsi="Crimson Text"/>
          <w:color w:val="000000" w:themeColor="text1"/>
          <w:sz w:val="26"/>
          <w:szCs w:val="26"/>
        </w:rPr>
        <w:t xml:space="preserve"> la maldición del bosque, </w:t>
      </w:r>
      <w:r w:rsidR="00D33482" w:rsidRPr="008D03A6">
        <w:rPr>
          <w:rFonts w:ascii="Crimson Text" w:hAnsi="Crimson Text"/>
          <w:color w:val="000000" w:themeColor="text1"/>
          <w:sz w:val="26"/>
          <w:szCs w:val="26"/>
        </w:rPr>
        <w:t xml:space="preserve">y su pecado lo </w:t>
      </w:r>
      <w:r w:rsidR="00235D17" w:rsidRPr="008D03A6">
        <w:rPr>
          <w:rFonts w:ascii="Crimson Text" w:hAnsi="Crimson Text"/>
          <w:color w:val="000000" w:themeColor="text1"/>
          <w:sz w:val="26"/>
          <w:szCs w:val="26"/>
        </w:rPr>
        <w:t xml:space="preserve">seguía </w:t>
      </w:r>
      <w:r w:rsidR="00D33482" w:rsidRPr="008D03A6">
        <w:rPr>
          <w:rFonts w:ascii="Crimson Text" w:hAnsi="Crimson Text"/>
          <w:color w:val="000000" w:themeColor="text1"/>
          <w:sz w:val="26"/>
          <w:szCs w:val="26"/>
        </w:rPr>
        <w:t>carcom</w:t>
      </w:r>
      <w:r w:rsidR="00235D17" w:rsidRPr="008D03A6">
        <w:rPr>
          <w:rFonts w:ascii="Crimson Text" w:hAnsi="Crimson Text"/>
          <w:color w:val="000000" w:themeColor="text1"/>
          <w:sz w:val="26"/>
          <w:szCs w:val="26"/>
        </w:rPr>
        <w:t>iendo</w:t>
      </w:r>
      <w:r w:rsidR="00D33482" w:rsidRPr="008D03A6">
        <w:rPr>
          <w:rFonts w:ascii="Crimson Text" w:hAnsi="Crimson Text"/>
          <w:color w:val="000000" w:themeColor="text1"/>
          <w:sz w:val="26"/>
          <w:szCs w:val="26"/>
        </w:rPr>
        <w:t xml:space="preserve"> por dentro. </w:t>
      </w:r>
      <w:r w:rsidR="00F81DD8" w:rsidRPr="008D03A6">
        <w:rPr>
          <w:rFonts w:ascii="Crimson Text" w:hAnsi="Crimson Text"/>
          <w:color w:val="000000" w:themeColor="text1"/>
          <w:sz w:val="26"/>
          <w:szCs w:val="26"/>
        </w:rPr>
        <w:t>El</w:t>
      </w:r>
      <w:r w:rsidR="00D33482" w:rsidRPr="008D03A6">
        <w:rPr>
          <w:rFonts w:ascii="Crimson Text" w:hAnsi="Crimson Text"/>
          <w:color w:val="000000" w:themeColor="text1"/>
          <w:sz w:val="26"/>
          <w:szCs w:val="26"/>
        </w:rPr>
        <w:t xml:space="preserve"> aislamiento, </w:t>
      </w:r>
      <w:r w:rsidR="00235D17" w:rsidRPr="008D03A6">
        <w:rPr>
          <w:rFonts w:ascii="Crimson Text" w:hAnsi="Crimson Text"/>
          <w:color w:val="000000" w:themeColor="text1"/>
          <w:sz w:val="26"/>
          <w:szCs w:val="26"/>
        </w:rPr>
        <w:t>definitivamente</w:t>
      </w:r>
      <w:r w:rsidR="00D33482" w:rsidRPr="008D03A6">
        <w:rPr>
          <w:rFonts w:ascii="Crimson Text" w:hAnsi="Crimson Text"/>
          <w:color w:val="000000" w:themeColor="text1"/>
          <w:sz w:val="26"/>
          <w:szCs w:val="26"/>
        </w:rPr>
        <w:t>, era lo</w:t>
      </w:r>
      <w:r w:rsidR="00F81DD8" w:rsidRPr="008D03A6">
        <w:rPr>
          <w:rFonts w:ascii="Crimson Text" w:hAnsi="Crimson Text"/>
          <w:color w:val="000000" w:themeColor="text1"/>
          <w:sz w:val="26"/>
          <w:szCs w:val="26"/>
        </w:rPr>
        <w:t xml:space="preserve"> que</w:t>
      </w:r>
      <w:r w:rsidR="00D33482" w:rsidRPr="008D03A6">
        <w:rPr>
          <w:rFonts w:ascii="Crimson Text" w:hAnsi="Crimson Text"/>
          <w:color w:val="000000" w:themeColor="text1"/>
          <w:sz w:val="26"/>
          <w:szCs w:val="26"/>
        </w:rPr>
        <w:t xml:space="preserve"> mejor </w:t>
      </w:r>
      <w:r w:rsidR="00F81DD8" w:rsidRPr="008D03A6">
        <w:rPr>
          <w:rFonts w:ascii="Crimson Text" w:hAnsi="Crimson Text"/>
          <w:color w:val="000000" w:themeColor="text1"/>
          <w:sz w:val="26"/>
          <w:szCs w:val="26"/>
        </w:rPr>
        <w:t>para</w:t>
      </w:r>
      <w:r w:rsidR="00D33482" w:rsidRPr="008D03A6">
        <w:rPr>
          <w:rFonts w:ascii="Crimson Text" w:hAnsi="Crimson Text"/>
          <w:color w:val="000000" w:themeColor="text1"/>
          <w:sz w:val="26"/>
          <w:szCs w:val="26"/>
        </w:rPr>
        <w:t xml:space="preserve"> él y</w:t>
      </w:r>
      <w:r w:rsidR="00F81DD8" w:rsidRPr="008D03A6">
        <w:rPr>
          <w:rFonts w:ascii="Crimson Text" w:hAnsi="Crimson Text"/>
          <w:color w:val="000000" w:themeColor="text1"/>
          <w:sz w:val="26"/>
          <w:szCs w:val="26"/>
        </w:rPr>
        <w:t>,</w:t>
      </w:r>
      <w:r w:rsidR="00D33482" w:rsidRPr="008D03A6">
        <w:rPr>
          <w:rFonts w:ascii="Crimson Text" w:hAnsi="Crimson Text"/>
          <w:color w:val="000000" w:themeColor="text1"/>
          <w:sz w:val="26"/>
          <w:szCs w:val="26"/>
        </w:rPr>
        <w:t xml:space="preserve"> sobre todo</w:t>
      </w:r>
      <w:r w:rsidR="00F81DD8" w:rsidRPr="008D03A6">
        <w:rPr>
          <w:rFonts w:ascii="Crimson Text" w:hAnsi="Crimson Text"/>
          <w:color w:val="000000" w:themeColor="text1"/>
          <w:sz w:val="26"/>
          <w:szCs w:val="26"/>
        </w:rPr>
        <w:t>,</w:t>
      </w:r>
      <w:r w:rsidR="00D33482" w:rsidRPr="008D03A6">
        <w:rPr>
          <w:rFonts w:ascii="Crimson Text" w:hAnsi="Crimson Text"/>
          <w:color w:val="000000" w:themeColor="text1"/>
          <w:sz w:val="26"/>
          <w:szCs w:val="26"/>
        </w:rPr>
        <w:t xml:space="preserve"> </w:t>
      </w:r>
      <w:r w:rsidR="00F81DD8" w:rsidRPr="008D03A6">
        <w:rPr>
          <w:rFonts w:ascii="Crimson Text" w:hAnsi="Crimson Text"/>
          <w:color w:val="000000" w:themeColor="text1"/>
          <w:sz w:val="26"/>
          <w:szCs w:val="26"/>
        </w:rPr>
        <w:t>par</w:t>
      </w:r>
      <w:r w:rsidR="00D33482" w:rsidRPr="008D03A6">
        <w:rPr>
          <w:rFonts w:ascii="Crimson Text" w:hAnsi="Crimson Text"/>
          <w:color w:val="000000" w:themeColor="text1"/>
          <w:sz w:val="26"/>
          <w:szCs w:val="26"/>
        </w:rPr>
        <w:t>a los demás.</w:t>
      </w:r>
    </w:p>
    <w:p w:rsidR="00D33482" w:rsidRPr="008D03A6" w:rsidRDefault="00D33482" w:rsidP="00961E36">
      <w:pPr>
        <w:tabs>
          <w:tab w:val="left" w:pos="2179"/>
        </w:tabs>
        <w:spacing w:after="0"/>
        <w:ind w:firstLine="284"/>
        <w:jc w:val="both"/>
        <w:rPr>
          <w:rFonts w:ascii="Crimson Text" w:hAnsi="Crimson Text"/>
          <w:color w:val="000000" w:themeColor="text1"/>
          <w:sz w:val="26"/>
          <w:szCs w:val="26"/>
        </w:rPr>
      </w:pPr>
    </w:p>
    <w:p w:rsidR="00D33482" w:rsidRPr="008D03A6" w:rsidRDefault="00D33482" w:rsidP="00961E36">
      <w:pPr>
        <w:tabs>
          <w:tab w:val="left" w:pos="2179"/>
        </w:tabs>
        <w:spacing w:after="0"/>
        <w:ind w:firstLine="284"/>
        <w:jc w:val="both"/>
        <w:rPr>
          <w:rFonts w:ascii="Crimson Text" w:hAnsi="Crimson Text"/>
          <w:color w:val="000000" w:themeColor="text1"/>
          <w:sz w:val="26"/>
          <w:szCs w:val="26"/>
        </w:rPr>
      </w:pPr>
      <w:del w:id="775" w:author="PC" w:date="2025-06-19T19:57:00Z">
        <w:r w:rsidRPr="008D03A6" w:rsidDel="000C785E">
          <w:rPr>
            <w:rFonts w:ascii="Crimson Text" w:hAnsi="Crimson Text"/>
            <w:color w:val="000000" w:themeColor="text1"/>
            <w:sz w:val="26"/>
            <w:szCs w:val="26"/>
          </w:rPr>
          <w:delText>Eros</w:delText>
        </w:r>
        <w:r w:rsidR="00ED1D6F" w:rsidRPr="008D03A6" w:rsidDel="000C785E">
          <w:rPr>
            <w:rFonts w:ascii="Crimson Text" w:hAnsi="Crimson Text"/>
            <w:color w:val="000000" w:themeColor="text1"/>
            <w:sz w:val="26"/>
            <w:szCs w:val="26"/>
          </w:rPr>
          <w:delText xml:space="preserve"> dio vuelta la página y</w:delText>
        </w:r>
        <w:r w:rsidRPr="008D03A6" w:rsidDel="000C785E">
          <w:rPr>
            <w:rFonts w:ascii="Crimson Text" w:hAnsi="Crimson Text"/>
            <w:color w:val="000000" w:themeColor="text1"/>
            <w:sz w:val="26"/>
            <w:szCs w:val="26"/>
          </w:rPr>
          <w:delText xml:space="preserve"> retomó el </w:delText>
        </w:r>
      </w:del>
      <w:del w:id="776" w:author="PC" w:date="2025-06-16T14:15:00Z">
        <w:r w:rsidRPr="008D03A6" w:rsidDel="00DC10F5">
          <w:rPr>
            <w:rFonts w:ascii="Crimson Text" w:hAnsi="Crimson Text"/>
            <w:color w:val="000000" w:themeColor="text1"/>
            <w:sz w:val="26"/>
            <w:szCs w:val="26"/>
          </w:rPr>
          <w:delText>camino de los miedos</w:delText>
        </w:r>
      </w:del>
      <w:del w:id="777" w:author="PC" w:date="2025-06-19T19:57:00Z">
        <w:r w:rsidRPr="008D03A6" w:rsidDel="000C785E">
          <w:rPr>
            <w:rFonts w:ascii="Crimson Text" w:hAnsi="Crimson Text"/>
            <w:color w:val="000000" w:themeColor="text1"/>
            <w:sz w:val="26"/>
            <w:szCs w:val="26"/>
          </w:rPr>
          <w:delText>.</w:delText>
        </w:r>
      </w:del>
      <w:ins w:id="778" w:author="PC" w:date="2025-06-19T19:57:00Z">
        <w:r w:rsidR="000C785E">
          <w:rPr>
            <w:rFonts w:ascii="Crimson Text" w:hAnsi="Crimson Text"/>
            <w:color w:val="000000" w:themeColor="text1"/>
            <w:sz w:val="26"/>
            <w:szCs w:val="26"/>
          </w:rPr>
          <w:t>Con el corazón aún alterado, Eros se oblig</w:t>
        </w:r>
      </w:ins>
      <w:ins w:id="779" w:author="PC" w:date="2025-06-19T19:58:00Z">
        <w:r w:rsidR="000C785E">
          <w:rPr>
            <w:rFonts w:ascii="Crimson Text" w:hAnsi="Crimson Text"/>
            <w:color w:val="000000" w:themeColor="text1"/>
            <w:sz w:val="26"/>
            <w:szCs w:val="26"/>
          </w:rPr>
          <w:t xml:space="preserve">ó a </w:t>
        </w:r>
      </w:ins>
      <w:ins w:id="780" w:author="PC" w:date="2025-06-19T20:01:00Z">
        <w:r w:rsidR="000C785E">
          <w:rPr>
            <w:rFonts w:ascii="Crimson Text" w:hAnsi="Crimson Text"/>
            <w:color w:val="000000" w:themeColor="text1"/>
            <w:sz w:val="26"/>
            <w:szCs w:val="26"/>
          </w:rPr>
          <w:t>sí</w:t>
        </w:r>
      </w:ins>
      <w:ins w:id="781" w:author="PC" w:date="2025-06-19T19:58:00Z">
        <w:r w:rsidR="000C785E">
          <w:rPr>
            <w:rFonts w:ascii="Crimson Text" w:hAnsi="Crimson Text"/>
            <w:color w:val="000000" w:themeColor="text1"/>
            <w:sz w:val="26"/>
            <w:szCs w:val="26"/>
          </w:rPr>
          <w:t xml:space="preserve"> mismo a dejar el episodio atrás y retomar el Camino de los Miedos.</w:t>
        </w:r>
      </w:ins>
      <w:r w:rsidRPr="008D03A6">
        <w:rPr>
          <w:rFonts w:ascii="Crimson Text" w:hAnsi="Crimson Text"/>
          <w:color w:val="000000" w:themeColor="text1"/>
          <w:sz w:val="26"/>
          <w:szCs w:val="26"/>
        </w:rPr>
        <w:t xml:space="preserve"> Una vez en el sendero</w:t>
      </w:r>
      <w:del w:id="782" w:author="PC" w:date="2025-06-19T20:01:00Z">
        <w:r w:rsidRPr="008D03A6" w:rsidDel="000C785E">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se sintió </w:t>
      </w:r>
      <w:r w:rsidR="001D5DB0" w:rsidRPr="008D03A6">
        <w:rPr>
          <w:rFonts w:ascii="Crimson Text" w:hAnsi="Crimson Text"/>
          <w:color w:val="000000" w:themeColor="text1"/>
          <w:sz w:val="26"/>
          <w:szCs w:val="26"/>
        </w:rPr>
        <w:t>más aliviado</w:t>
      </w:r>
      <w:r w:rsidRPr="008D03A6">
        <w:rPr>
          <w:rFonts w:ascii="Crimson Text" w:hAnsi="Crimson Text"/>
          <w:color w:val="000000" w:themeColor="text1"/>
          <w:sz w:val="26"/>
          <w:szCs w:val="26"/>
        </w:rPr>
        <w:t xml:space="preserve">. La cabaña no había </w:t>
      </w:r>
      <w:r w:rsidR="003024EE" w:rsidRPr="008D03A6">
        <w:rPr>
          <w:rFonts w:ascii="Crimson Text" w:hAnsi="Crimson Text"/>
          <w:color w:val="000000" w:themeColor="text1"/>
          <w:sz w:val="26"/>
          <w:szCs w:val="26"/>
        </w:rPr>
        <w:t>sido el</w:t>
      </w:r>
      <w:r w:rsidRPr="008D03A6">
        <w:rPr>
          <w:rFonts w:ascii="Crimson Text" w:hAnsi="Crimson Text"/>
          <w:color w:val="000000" w:themeColor="text1"/>
          <w:sz w:val="26"/>
          <w:szCs w:val="26"/>
        </w:rPr>
        <w:t xml:space="preserve"> refugió</w:t>
      </w:r>
      <w:r w:rsidR="003024EE" w:rsidRPr="008D03A6">
        <w:rPr>
          <w:rFonts w:ascii="Crimson Text" w:hAnsi="Crimson Text"/>
          <w:color w:val="000000" w:themeColor="text1"/>
          <w:sz w:val="26"/>
          <w:szCs w:val="26"/>
        </w:rPr>
        <w:t xml:space="preserve"> ideal</w:t>
      </w:r>
      <w:del w:id="783" w:author="PC" w:date="2025-06-19T20:01:00Z">
        <w:r w:rsidRPr="008D03A6" w:rsidDel="007D6E9C">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pero</w:t>
      </w:r>
      <w:r w:rsidR="001D5DB0"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al menos</w:t>
      </w:r>
      <w:r w:rsidR="001D5DB0" w:rsidRPr="008D03A6">
        <w:rPr>
          <w:rFonts w:ascii="Crimson Text" w:hAnsi="Crimson Text"/>
          <w:color w:val="000000" w:themeColor="text1"/>
          <w:sz w:val="26"/>
          <w:szCs w:val="26"/>
        </w:rPr>
        <w:t>,</w:t>
      </w:r>
      <w:r w:rsidR="005D5C85" w:rsidRPr="008D03A6">
        <w:rPr>
          <w:rFonts w:ascii="Crimson Text" w:hAnsi="Crimson Text"/>
          <w:color w:val="000000" w:themeColor="text1"/>
          <w:sz w:val="26"/>
          <w:szCs w:val="26"/>
        </w:rPr>
        <w:t xml:space="preserve"> </w:t>
      </w:r>
      <w:r w:rsidR="003024EE" w:rsidRPr="008D03A6">
        <w:rPr>
          <w:rFonts w:ascii="Crimson Text" w:hAnsi="Crimson Text"/>
          <w:color w:val="000000" w:themeColor="text1"/>
          <w:sz w:val="26"/>
          <w:szCs w:val="26"/>
        </w:rPr>
        <w:t xml:space="preserve">le </w:t>
      </w:r>
      <w:r w:rsidR="00ED1D6F" w:rsidRPr="008D03A6">
        <w:rPr>
          <w:rFonts w:ascii="Crimson Text" w:hAnsi="Crimson Text"/>
          <w:color w:val="000000" w:themeColor="text1"/>
          <w:sz w:val="26"/>
          <w:szCs w:val="26"/>
        </w:rPr>
        <w:t>había servido</w:t>
      </w:r>
      <w:r w:rsidR="005D5C85" w:rsidRPr="008D03A6">
        <w:rPr>
          <w:rFonts w:ascii="Crimson Text" w:hAnsi="Crimson Text"/>
          <w:color w:val="000000" w:themeColor="text1"/>
          <w:sz w:val="26"/>
          <w:szCs w:val="26"/>
        </w:rPr>
        <w:t xml:space="preserve"> para</w:t>
      </w:r>
      <w:r w:rsidRPr="008D03A6">
        <w:rPr>
          <w:rFonts w:ascii="Crimson Text" w:hAnsi="Crimson Text"/>
          <w:color w:val="000000" w:themeColor="text1"/>
          <w:sz w:val="26"/>
          <w:szCs w:val="26"/>
        </w:rPr>
        <w:t xml:space="preserve"> superar la noche vivo. </w:t>
      </w:r>
      <w:del w:id="784" w:author="PC" w:date="2025-06-19T20:02:00Z">
        <w:r w:rsidR="003024EE" w:rsidRPr="008D03A6" w:rsidDel="007D6E9C">
          <w:rPr>
            <w:rFonts w:ascii="Crimson Text" w:hAnsi="Crimson Text"/>
            <w:color w:val="000000" w:themeColor="text1"/>
            <w:sz w:val="26"/>
            <w:szCs w:val="26"/>
          </w:rPr>
          <w:delText>Un nuevo día tenía por delante</w:delText>
        </w:r>
      </w:del>
      <w:ins w:id="785" w:author="PC" w:date="2025-06-19T20:02:00Z">
        <w:r w:rsidR="007D6E9C">
          <w:rPr>
            <w:rFonts w:ascii="Crimson Text" w:hAnsi="Crimson Text"/>
            <w:color w:val="000000" w:themeColor="text1"/>
            <w:sz w:val="26"/>
            <w:szCs w:val="26"/>
          </w:rPr>
          <w:t xml:space="preserve">Tenía por delante un nuevo día </w:t>
        </w:r>
      </w:ins>
      <w:del w:id="786" w:author="PC" w:date="2025-06-19T20:02:00Z">
        <w:r w:rsidR="003024EE" w:rsidRPr="008D03A6" w:rsidDel="007D6E9C">
          <w:rPr>
            <w:rFonts w:ascii="Crimson Text" w:hAnsi="Crimson Text"/>
            <w:color w:val="000000" w:themeColor="text1"/>
            <w:sz w:val="26"/>
            <w:szCs w:val="26"/>
          </w:rPr>
          <w:delText>,</w:delText>
        </w:r>
        <w:r w:rsidRPr="008D03A6" w:rsidDel="007D6E9C">
          <w:rPr>
            <w:rFonts w:ascii="Crimson Text" w:hAnsi="Crimson Text"/>
            <w:color w:val="000000" w:themeColor="text1"/>
            <w:sz w:val="26"/>
            <w:szCs w:val="26"/>
          </w:rPr>
          <w:delText xml:space="preserve"> y</w:delText>
        </w:r>
      </w:del>
      <w:ins w:id="787" w:author="PC" w:date="2025-06-19T20:02:00Z">
        <w:r w:rsidR="007D6E9C">
          <w:rPr>
            <w:rFonts w:ascii="Crimson Text" w:hAnsi="Crimson Text"/>
            <w:color w:val="000000" w:themeColor="text1"/>
            <w:sz w:val="26"/>
            <w:szCs w:val="26"/>
          </w:rPr>
          <w:t>con</w:t>
        </w:r>
      </w:ins>
      <w:r w:rsidRPr="008D03A6">
        <w:rPr>
          <w:rFonts w:ascii="Crimson Text" w:hAnsi="Crimson Text"/>
          <w:color w:val="000000" w:themeColor="text1"/>
          <w:sz w:val="26"/>
          <w:szCs w:val="26"/>
        </w:rPr>
        <w:t xml:space="preserve"> varias horas de sol</w:t>
      </w:r>
      <w:r w:rsidR="003024EE" w:rsidRPr="008D03A6">
        <w:rPr>
          <w:rFonts w:ascii="Crimson Text" w:hAnsi="Crimson Text"/>
          <w:color w:val="000000" w:themeColor="text1"/>
          <w:sz w:val="26"/>
          <w:szCs w:val="26"/>
        </w:rPr>
        <w:t xml:space="preserve"> </w:t>
      </w:r>
      <w:ins w:id="788" w:author="PC" w:date="2025-06-19T20:02:00Z">
        <w:r w:rsidR="007D6E9C">
          <w:rPr>
            <w:rFonts w:ascii="Crimson Text" w:hAnsi="Crimson Text"/>
            <w:color w:val="000000" w:themeColor="text1"/>
            <w:sz w:val="26"/>
            <w:szCs w:val="26"/>
          </w:rPr>
          <w:t xml:space="preserve">que </w:t>
        </w:r>
      </w:ins>
      <w:r w:rsidR="003024EE" w:rsidRPr="008D03A6">
        <w:rPr>
          <w:rFonts w:ascii="Crimson Text" w:hAnsi="Crimson Text"/>
          <w:color w:val="000000" w:themeColor="text1"/>
          <w:sz w:val="26"/>
          <w:szCs w:val="26"/>
        </w:rPr>
        <w:t>le permitirían avanzar en su recorrido</w:t>
      </w:r>
      <w:r w:rsidRPr="008D03A6">
        <w:rPr>
          <w:rFonts w:ascii="Crimson Text" w:hAnsi="Crimson Text"/>
          <w:color w:val="000000" w:themeColor="text1"/>
          <w:sz w:val="26"/>
          <w:szCs w:val="26"/>
        </w:rPr>
        <w:t xml:space="preserve"> antes de </w:t>
      </w:r>
      <w:r w:rsidR="00ED1D6F" w:rsidRPr="008D03A6">
        <w:rPr>
          <w:rFonts w:ascii="Crimson Text" w:hAnsi="Crimson Text"/>
          <w:color w:val="000000" w:themeColor="text1"/>
          <w:sz w:val="26"/>
          <w:szCs w:val="26"/>
        </w:rPr>
        <w:t xml:space="preserve">tener una nueva cita con </w:t>
      </w:r>
      <w:r w:rsidRPr="008D03A6">
        <w:rPr>
          <w:rFonts w:ascii="Crimson Text" w:hAnsi="Crimson Text"/>
          <w:color w:val="000000" w:themeColor="text1"/>
          <w:sz w:val="26"/>
          <w:szCs w:val="26"/>
        </w:rPr>
        <w:t>la oscuridad.</w:t>
      </w:r>
    </w:p>
    <w:p w:rsidR="00D33482" w:rsidRPr="008D03A6" w:rsidRDefault="003024EE" w:rsidP="00961E36">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 estas alturas, n</w:t>
      </w:r>
      <w:r w:rsidR="000021AE" w:rsidRPr="008D03A6">
        <w:rPr>
          <w:rFonts w:ascii="Crimson Text" w:hAnsi="Crimson Text"/>
          <w:color w:val="000000" w:themeColor="text1"/>
          <w:sz w:val="26"/>
          <w:szCs w:val="26"/>
        </w:rPr>
        <w:t xml:space="preserve">o tenía idea </w:t>
      </w:r>
      <w:r w:rsidR="002B6973" w:rsidRPr="008D03A6">
        <w:rPr>
          <w:rFonts w:ascii="Crimson Text" w:hAnsi="Crimson Text"/>
          <w:color w:val="000000" w:themeColor="text1"/>
          <w:sz w:val="26"/>
          <w:szCs w:val="26"/>
        </w:rPr>
        <w:t>en qué punto</w:t>
      </w:r>
      <w:r w:rsidR="00D33482" w:rsidRPr="008D03A6">
        <w:rPr>
          <w:rFonts w:ascii="Crimson Text" w:hAnsi="Crimson Text"/>
          <w:color w:val="000000" w:themeColor="text1"/>
          <w:sz w:val="26"/>
          <w:szCs w:val="26"/>
        </w:rPr>
        <w:t xml:space="preserve"> del trayecto</w:t>
      </w:r>
      <w:r w:rsidR="002B6973" w:rsidRPr="008D03A6">
        <w:rPr>
          <w:rFonts w:ascii="Crimson Text" w:hAnsi="Crimson Text"/>
          <w:color w:val="000000" w:themeColor="text1"/>
          <w:sz w:val="26"/>
          <w:szCs w:val="26"/>
        </w:rPr>
        <w:t xml:space="preserve"> se </w:t>
      </w:r>
      <w:del w:id="789" w:author="PC" w:date="2025-06-19T20:02:00Z">
        <w:r w:rsidR="002B6973" w:rsidRPr="008D03A6" w:rsidDel="007D6E9C">
          <w:rPr>
            <w:rFonts w:ascii="Crimson Text" w:hAnsi="Crimson Text"/>
            <w:color w:val="000000" w:themeColor="text1"/>
            <w:sz w:val="26"/>
            <w:szCs w:val="26"/>
          </w:rPr>
          <w:delText>encontraría</w:delText>
        </w:r>
      </w:del>
      <w:ins w:id="790" w:author="PC" w:date="2025-06-19T20:02:00Z">
        <w:r w:rsidR="007D6E9C">
          <w:rPr>
            <w:rFonts w:ascii="Crimson Text" w:hAnsi="Crimson Text"/>
            <w:color w:val="000000" w:themeColor="text1"/>
            <w:sz w:val="26"/>
            <w:szCs w:val="26"/>
          </w:rPr>
          <w:t>encontraba</w:t>
        </w:r>
      </w:ins>
      <w:r w:rsidR="00D33482" w:rsidRPr="008D03A6">
        <w:rPr>
          <w:rFonts w:ascii="Crimson Text" w:hAnsi="Crimson Text"/>
          <w:color w:val="000000" w:themeColor="text1"/>
          <w:sz w:val="26"/>
          <w:szCs w:val="26"/>
        </w:rPr>
        <w:t>, pero estimaba</w:t>
      </w:r>
      <w:del w:id="791" w:author="PC" w:date="2025-06-19T20:02:00Z">
        <w:r w:rsidR="002B6973" w:rsidRPr="008D03A6" w:rsidDel="007D6E9C">
          <w:rPr>
            <w:rFonts w:ascii="Crimson Text" w:hAnsi="Crimson Text"/>
            <w:color w:val="000000" w:themeColor="text1"/>
            <w:sz w:val="26"/>
            <w:szCs w:val="26"/>
          </w:rPr>
          <w:delText>,</w:delText>
        </w:r>
        <w:r w:rsidR="00D33482" w:rsidRPr="008D03A6" w:rsidDel="007D6E9C">
          <w:rPr>
            <w:rFonts w:ascii="Crimson Text" w:hAnsi="Crimson Text"/>
            <w:color w:val="000000" w:themeColor="text1"/>
            <w:sz w:val="26"/>
            <w:szCs w:val="26"/>
          </w:rPr>
          <w:delText xml:space="preserve"> con </w:delText>
        </w:r>
        <w:r w:rsidR="00ED1D6F" w:rsidRPr="008D03A6" w:rsidDel="007D6E9C">
          <w:rPr>
            <w:rFonts w:ascii="Crimson Text" w:hAnsi="Crimson Text"/>
            <w:color w:val="000000" w:themeColor="text1"/>
            <w:sz w:val="26"/>
            <w:szCs w:val="26"/>
          </w:rPr>
          <w:delText>pocos</w:delText>
        </w:r>
        <w:r w:rsidR="001D5DB0" w:rsidRPr="008D03A6" w:rsidDel="007D6E9C">
          <w:rPr>
            <w:rFonts w:ascii="Crimson Text" w:hAnsi="Crimson Text"/>
            <w:color w:val="000000" w:themeColor="text1"/>
            <w:sz w:val="26"/>
            <w:szCs w:val="26"/>
          </w:rPr>
          <w:delText xml:space="preserve"> argumentos,</w:delText>
        </w:r>
      </w:del>
      <w:r w:rsidR="001D5DB0" w:rsidRPr="008D03A6">
        <w:rPr>
          <w:rFonts w:ascii="Crimson Text" w:hAnsi="Crimson Text"/>
          <w:color w:val="000000" w:themeColor="text1"/>
          <w:sz w:val="26"/>
          <w:szCs w:val="26"/>
        </w:rPr>
        <w:t xml:space="preserve"> que </w:t>
      </w:r>
      <w:r w:rsidR="00D33482" w:rsidRPr="008D03A6">
        <w:rPr>
          <w:rFonts w:ascii="Crimson Text" w:hAnsi="Crimson Text"/>
          <w:color w:val="000000" w:themeColor="text1"/>
          <w:sz w:val="26"/>
          <w:szCs w:val="26"/>
        </w:rPr>
        <w:t xml:space="preserve">ya habría </w:t>
      </w:r>
      <w:r w:rsidR="002B6973" w:rsidRPr="008D03A6">
        <w:rPr>
          <w:rFonts w:ascii="Crimson Text" w:hAnsi="Crimson Text"/>
          <w:color w:val="000000" w:themeColor="text1"/>
          <w:sz w:val="26"/>
          <w:szCs w:val="26"/>
        </w:rPr>
        <w:t>superado</w:t>
      </w:r>
      <w:r w:rsidR="00D33482" w:rsidRPr="008D03A6">
        <w:rPr>
          <w:rFonts w:ascii="Crimson Text" w:hAnsi="Crimson Text"/>
          <w:color w:val="000000" w:themeColor="text1"/>
          <w:sz w:val="26"/>
          <w:szCs w:val="26"/>
        </w:rPr>
        <w:t xml:space="preserve"> la mitad de la distancia. </w:t>
      </w:r>
      <w:r w:rsidR="002B6973" w:rsidRPr="008D03A6">
        <w:rPr>
          <w:rFonts w:ascii="Crimson Text" w:hAnsi="Crimson Text"/>
          <w:color w:val="000000" w:themeColor="text1"/>
          <w:sz w:val="26"/>
          <w:szCs w:val="26"/>
        </w:rPr>
        <w:t>Lo cierto es que aú</w:t>
      </w:r>
      <w:r w:rsidR="00D33482" w:rsidRPr="008D03A6">
        <w:rPr>
          <w:rFonts w:ascii="Crimson Text" w:hAnsi="Crimson Text"/>
          <w:color w:val="000000" w:themeColor="text1"/>
          <w:sz w:val="26"/>
          <w:szCs w:val="26"/>
        </w:rPr>
        <w:t>n</w:t>
      </w:r>
      <w:r w:rsidR="002B6973" w:rsidRPr="008D03A6">
        <w:rPr>
          <w:rFonts w:ascii="Crimson Text" w:hAnsi="Crimson Text"/>
          <w:color w:val="000000" w:themeColor="text1"/>
          <w:sz w:val="26"/>
          <w:szCs w:val="26"/>
        </w:rPr>
        <w:t xml:space="preserve"> </w:t>
      </w:r>
      <w:r w:rsidR="00D33482" w:rsidRPr="008D03A6">
        <w:rPr>
          <w:rFonts w:ascii="Crimson Text" w:hAnsi="Crimson Text"/>
          <w:color w:val="000000" w:themeColor="text1"/>
          <w:sz w:val="26"/>
          <w:szCs w:val="26"/>
        </w:rPr>
        <w:t xml:space="preserve">restaba un buen tramo y, como siempre, la atención y la paciencia </w:t>
      </w:r>
      <w:r w:rsidR="002B6973" w:rsidRPr="008D03A6">
        <w:rPr>
          <w:rFonts w:ascii="Crimson Text" w:hAnsi="Crimson Text"/>
          <w:color w:val="000000" w:themeColor="text1"/>
          <w:sz w:val="26"/>
          <w:szCs w:val="26"/>
        </w:rPr>
        <w:t>serían</w:t>
      </w:r>
      <w:r w:rsidR="00D33482" w:rsidRPr="008D03A6">
        <w:rPr>
          <w:rFonts w:ascii="Crimson Text" w:hAnsi="Crimson Text"/>
          <w:color w:val="000000" w:themeColor="text1"/>
          <w:sz w:val="26"/>
          <w:szCs w:val="26"/>
        </w:rPr>
        <w:t xml:space="preserve"> sus mejores compañeras.</w:t>
      </w:r>
    </w:p>
    <w:p w:rsidR="00341E8E" w:rsidRPr="008D03A6" w:rsidRDefault="00434C7D" w:rsidP="00C40293">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Durante </w:t>
      </w:r>
      <w:r w:rsidR="009F7780" w:rsidRPr="008D03A6">
        <w:rPr>
          <w:rFonts w:ascii="Crimson Text" w:hAnsi="Crimson Text"/>
          <w:color w:val="000000" w:themeColor="text1"/>
          <w:sz w:val="26"/>
          <w:szCs w:val="26"/>
        </w:rPr>
        <w:t>largo</w:t>
      </w:r>
      <w:r w:rsidRPr="008D03A6">
        <w:rPr>
          <w:rFonts w:ascii="Crimson Text" w:hAnsi="Crimson Text"/>
          <w:color w:val="000000" w:themeColor="text1"/>
          <w:sz w:val="26"/>
          <w:szCs w:val="26"/>
        </w:rPr>
        <w:t xml:space="preserve"> rato, m</w:t>
      </w:r>
      <w:r w:rsidR="005E4889" w:rsidRPr="008D03A6">
        <w:rPr>
          <w:rFonts w:ascii="Crimson Text" w:hAnsi="Crimson Text"/>
          <w:color w:val="000000" w:themeColor="text1"/>
          <w:sz w:val="26"/>
          <w:szCs w:val="26"/>
        </w:rPr>
        <w:t>archó a buen ritmo</w:t>
      </w:r>
      <w:r w:rsidR="008858A0" w:rsidRPr="008D03A6">
        <w:rPr>
          <w:rFonts w:ascii="Crimson Text" w:hAnsi="Crimson Text"/>
          <w:color w:val="000000" w:themeColor="text1"/>
          <w:sz w:val="26"/>
          <w:szCs w:val="26"/>
        </w:rPr>
        <w:t xml:space="preserve"> </w:t>
      </w:r>
      <w:r w:rsidR="005E4889" w:rsidRPr="008D03A6">
        <w:rPr>
          <w:rFonts w:ascii="Crimson Text" w:hAnsi="Crimson Text"/>
          <w:color w:val="000000" w:themeColor="text1"/>
          <w:sz w:val="26"/>
          <w:szCs w:val="26"/>
        </w:rPr>
        <w:t>inmerso en</w:t>
      </w:r>
      <w:r w:rsidR="008858A0" w:rsidRPr="008D03A6">
        <w:rPr>
          <w:rFonts w:ascii="Crimson Text" w:hAnsi="Crimson Text"/>
          <w:color w:val="000000" w:themeColor="text1"/>
          <w:sz w:val="26"/>
          <w:szCs w:val="26"/>
        </w:rPr>
        <w:t xml:space="preserve"> </w:t>
      </w:r>
      <w:del w:id="792" w:author="PC" w:date="2025-06-19T20:03:00Z">
        <w:r w:rsidR="008858A0" w:rsidRPr="008D03A6" w:rsidDel="007D6E9C">
          <w:rPr>
            <w:rFonts w:ascii="Crimson Text" w:hAnsi="Crimson Text"/>
            <w:color w:val="000000" w:themeColor="text1"/>
            <w:sz w:val="26"/>
            <w:szCs w:val="26"/>
          </w:rPr>
          <w:delText xml:space="preserve">un </w:delText>
        </w:r>
      </w:del>
      <w:ins w:id="793" w:author="PC" w:date="2025-06-19T20:03:00Z">
        <w:r w:rsidR="007D6E9C">
          <w:rPr>
            <w:rFonts w:ascii="Crimson Text" w:hAnsi="Crimson Text"/>
            <w:color w:val="000000" w:themeColor="text1"/>
            <w:sz w:val="26"/>
            <w:szCs w:val="26"/>
          </w:rPr>
          <w:t>el</w:t>
        </w:r>
        <w:r w:rsidR="007D6E9C" w:rsidRPr="008D03A6">
          <w:rPr>
            <w:rFonts w:ascii="Crimson Text" w:hAnsi="Crimson Text"/>
            <w:color w:val="000000" w:themeColor="text1"/>
            <w:sz w:val="26"/>
            <w:szCs w:val="26"/>
          </w:rPr>
          <w:t xml:space="preserve"> </w:t>
        </w:r>
      </w:ins>
      <w:r w:rsidR="008858A0" w:rsidRPr="008D03A6">
        <w:rPr>
          <w:rFonts w:ascii="Crimson Text" w:hAnsi="Crimson Text"/>
          <w:color w:val="000000" w:themeColor="text1"/>
          <w:sz w:val="26"/>
          <w:szCs w:val="26"/>
        </w:rPr>
        <w:t xml:space="preserve">paisaje </w:t>
      </w:r>
      <w:r w:rsidR="00117423" w:rsidRPr="008D03A6">
        <w:rPr>
          <w:rFonts w:ascii="Crimson Text" w:hAnsi="Crimson Text"/>
          <w:color w:val="000000" w:themeColor="text1"/>
          <w:sz w:val="26"/>
          <w:szCs w:val="26"/>
        </w:rPr>
        <w:t>sereno</w:t>
      </w:r>
      <w:r w:rsidR="008858A0" w:rsidRPr="008D03A6">
        <w:rPr>
          <w:rFonts w:ascii="Crimson Text" w:hAnsi="Crimson Text"/>
          <w:color w:val="000000" w:themeColor="text1"/>
          <w:sz w:val="26"/>
          <w:szCs w:val="26"/>
        </w:rPr>
        <w:t xml:space="preserve"> y monótono</w:t>
      </w:r>
      <w:del w:id="794" w:author="PC" w:date="2025-06-19T20:03:00Z">
        <w:r w:rsidR="00D33482" w:rsidRPr="008D03A6" w:rsidDel="007D6E9C">
          <w:rPr>
            <w:rFonts w:ascii="Crimson Text" w:hAnsi="Crimson Text"/>
            <w:color w:val="000000" w:themeColor="text1"/>
            <w:sz w:val="26"/>
            <w:szCs w:val="26"/>
          </w:rPr>
          <w:delText xml:space="preserve">, </w:delText>
        </w:r>
        <w:r w:rsidR="008858A0" w:rsidRPr="008D03A6" w:rsidDel="007D6E9C">
          <w:rPr>
            <w:rFonts w:ascii="Crimson Text" w:hAnsi="Crimson Text"/>
            <w:color w:val="000000" w:themeColor="text1"/>
            <w:sz w:val="26"/>
            <w:szCs w:val="26"/>
          </w:rPr>
          <w:delText>mientras</w:delText>
        </w:r>
      </w:del>
      <w:ins w:id="795" w:author="PC" w:date="2025-06-19T20:03:00Z">
        <w:r w:rsidR="007D6E9C">
          <w:rPr>
            <w:rFonts w:ascii="Crimson Text" w:hAnsi="Crimson Text"/>
            <w:color w:val="000000" w:themeColor="text1"/>
            <w:sz w:val="26"/>
            <w:szCs w:val="26"/>
          </w:rPr>
          <w:t>. Mientras</w:t>
        </w:r>
      </w:ins>
      <w:r w:rsidR="008858A0" w:rsidRPr="008D03A6">
        <w:rPr>
          <w:rFonts w:ascii="Crimson Text" w:hAnsi="Crimson Text"/>
          <w:color w:val="000000" w:themeColor="text1"/>
          <w:sz w:val="26"/>
          <w:szCs w:val="26"/>
        </w:rPr>
        <w:t xml:space="preserve"> tanto, </w:t>
      </w:r>
      <w:r w:rsidR="00D33482" w:rsidRPr="008D03A6">
        <w:rPr>
          <w:rFonts w:ascii="Crimson Text" w:hAnsi="Crimson Text"/>
          <w:color w:val="000000" w:themeColor="text1"/>
          <w:sz w:val="26"/>
          <w:szCs w:val="26"/>
        </w:rPr>
        <w:t>su</w:t>
      </w:r>
      <w:ins w:id="796" w:author="PC" w:date="2025-06-19T20:03:00Z">
        <w:r w:rsidR="007D6E9C">
          <w:rPr>
            <w:rFonts w:ascii="Crimson Text" w:hAnsi="Crimson Text"/>
            <w:color w:val="000000" w:themeColor="text1"/>
            <w:sz w:val="26"/>
            <w:szCs w:val="26"/>
          </w:rPr>
          <w:t>s</w:t>
        </w:r>
      </w:ins>
      <w:r w:rsidR="00D33482" w:rsidRPr="008D03A6">
        <w:rPr>
          <w:rFonts w:ascii="Crimson Text" w:hAnsi="Crimson Text"/>
          <w:color w:val="000000" w:themeColor="text1"/>
          <w:sz w:val="26"/>
          <w:szCs w:val="26"/>
        </w:rPr>
        <w:t xml:space="preserve"> pensamiento</w:t>
      </w:r>
      <w:ins w:id="797" w:author="PC" w:date="2025-06-19T20:03:00Z">
        <w:r w:rsidR="007D6E9C">
          <w:rPr>
            <w:rFonts w:ascii="Crimson Text" w:hAnsi="Crimson Text"/>
            <w:color w:val="000000" w:themeColor="text1"/>
            <w:sz w:val="26"/>
            <w:szCs w:val="26"/>
          </w:rPr>
          <w:t>s</w:t>
        </w:r>
      </w:ins>
      <w:r w:rsidR="00D33482"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divagaba</w:t>
      </w:r>
      <w:ins w:id="798" w:author="PC" w:date="2025-06-19T20:03:00Z">
        <w:r w:rsidR="007D6E9C">
          <w:rPr>
            <w:rFonts w:ascii="Crimson Text" w:hAnsi="Crimson Text"/>
            <w:color w:val="000000" w:themeColor="text1"/>
            <w:sz w:val="26"/>
            <w:szCs w:val="26"/>
          </w:rPr>
          <w:t>n</w:t>
        </w:r>
      </w:ins>
      <w:r w:rsidR="00A44E1C" w:rsidRPr="008D03A6">
        <w:rPr>
          <w:rFonts w:ascii="Crimson Text" w:hAnsi="Crimson Text"/>
          <w:color w:val="000000" w:themeColor="text1"/>
          <w:sz w:val="26"/>
          <w:szCs w:val="26"/>
        </w:rPr>
        <w:t xml:space="preserve"> </w:t>
      </w:r>
      <w:r w:rsidR="009F7780" w:rsidRPr="008D03A6">
        <w:rPr>
          <w:rFonts w:ascii="Crimson Text" w:hAnsi="Crimson Text"/>
          <w:color w:val="000000" w:themeColor="text1"/>
          <w:sz w:val="26"/>
          <w:szCs w:val="26"/>
        </w:rPr>
        <w:t>entorno</w:t>
      </w:r>
      <w:r w:rsidRPr="008D03A6">
        <w:rPr>
          <w:rFonts w:ascii="Crimson Text" w:hAnsi="Crimson Text"/>
          <w:color w:val="000000" w:themeColor="text1"/>
          <w:sz w:val="26"/>
          <w:szCs w:val="26"/>
        </w:rPr>
        <w:t xml:space="preserve"> </w:t>
      </w:r>
      <w:r w:rsidR="009F7780" w:rsidRPr="008D03A6">
        <w:rPr>
          <w:rFonts w:ascii="Crimson Text" w:hAnsi="Crimson Text"/>
          <w:color w:val="000000" w:themeColor="text1"/>
          <w:sz w:val="26"/>
          <w:szCs w:val="26"/>
        </w:rPr>
        <w:t>a</w:t>
      </w:r>
      <w:r w:rsidR="00D33482" w:rsidRPr="008D03A6">
        <w:rPr>
          <w:rFonts w:ascii="Crimson Text" w:hAnsi="Crimson Text"/>
          <w:color w:val="000000" w:themeColor="text1"/>
          <w:sz w:val="26"/>
          <w:szCs w:val="26"/>
        </w:rPr>
        <w:t xml:space="preserve"> un </w:t>
      </w:r>
      <w:r w:rsidR="00C40293" w:rsidRPr="008D03A6">
        <w:rPr>
          <w:rFonts w:ascii="Crimson Text" w:hAnsi="Crimson Text"/>
          <w:color w:val="000000" w:themeColor="text1"/>
          <w:sz w:val="26"/>
          <w:szCs w:val="26"/>
        </w:rPr>
        <w:t xml:space="preserve">gran </w:t>
      </w:r>
      <w:del w:id="799" w:author="PC" w:date="2025-06-19T20:03:00Z">
        <w:r w:rsidR="00C40293" w:rsidRPr="008D03A6" w:rsidDel="007D6E9C">
          <w:rPr>
            <w:rFonts w:ascii="Crimson Text" w:hAnsi="Crimson Text"/>
            <w:color w:val="000000" w:themeColor="text1"/>
            <w:sz w:val="26"/>
            <w:szCs w:val="26"/>
          </w:rPr>
          <w:delText>interrogante</w:delText>
        </w:r>
      </w:del>
      <w:ins w:id="800" w:author="PC" w:date="2025-06-19T20:03:00Z">
        <w:r w:rsidR="007D6E9C">
          <w:rPr>
            <w:rFonts w:ascii="Crimson Text" w:hAnsi="Crimson Text"/>
            <w:color w:val="000000" w:themeColor="text1"/>
            <w:sz w:val="26"/>
            <w:szCs w:val="26"/>
          </w:rPr>
          <w:t>problema</w:t>
        </w:r>
      </w:ins>
      <w:r w:rsidR="00C40293" w:rsidRPr="008D03A6">
        <w:rPr>
          <w:rFonts w:ascii="Crimson Text" w:hAnsi="Crimson Text"/>
          <w:color w:val="000000" w:themeColor="text1"/>
          <w:sz w:val="26"/>
          <w:szCs w:val="26"/>
        </w:rPr>
        <w:t xml:space="preserve">. </w:t>
      </w:r>
      <w:r w:rsidR="00117423" w:rsidRPr="008D03A6">
        <w:rPr>
          <w:rFonts w:ascii="Crimson Text" w:hAnsi="Crimson Text"/>
          <w:color w:val="000000" w:themeColor="text1"/>
          <w:sz w:val="26"/>
          <w:szCs w:val="26"/>
        </w:rPr>
        <w:t xml:space="preserve">Había </w:t>
      </w:r>
      <w:r w:rsidR="00E53B22" w:rsidRPr="008D03A6">
        <w:rPr>
          <w:rFonts w:ascii="Crimson Text" w:hAnsi="Crimson Text"/>
          <w:color w:val="000000" w:themeColor="text1"/>
          <w:sz w:val="26"/>
          <w:szCs w:val="26"/>
        </w:rPr>
        <w:t>conocido</w:t>
      </w:r>
      <w:r w:rsidR="0061774D" w:rsidRPr="008D03A6">
        <w:rPr>
          <w:rFonts w:ascii="Crimson Text" w:hAnsi="Crimson Text"/>
          <w:color w:val="000000" w:themeColor="text1"/>
          <w:sz w:val="26"/>
          <w:szCs w:val="26"/>
        </w:rPr>
        <w:t xml:space="preserve"> la trastienda </w:t>
      </w:r>
      <w:r w:rsidR="00117423" w:rsidRPr="008D03A6">
        <w:rPr>
          <w:rFonts w:ascii="Crimson Text" w:hAnsi="Crimson Text"/>
          <w:color w:val="000000" w:themeColor="text1"/>
          <w:sz w:val="26"/>
          <w:szCs w:val="26"/>
        </w:rPr>
        <w:t>del embrujo</w:t>
      </w:r>
      <w:r w:rsidR="00322EBE" w:rsidRPr="008D03A6">
        <w:rPr>
          <w:rFonts w:ascii="Crimson Text" w:hAnsi="Crimson Text"/>
          <w:color w:val="000000" w:themeColor="text1"/>
          <w:sz w:val="26"/>
          <w:szCs w:val="26"/>
        </w:rPr>
        <w:t xml:space="preserve"> </w:t>
      </w:r>
      <w:r w:rsidR="00004AEE" w:rsidRPr="008D03A6">
        <w:rPr>
          <w:rFonts w:ascii="Crimson Text" w:hAnsi="Crimson Text"/>
          <w:color w:val="000000" w:themeColor="text1"/>
          <w:sz w:val="26"/>
          <w:szCs w:val="26"/>
        </w:rPr>
        <w:t xml:space="preserve">que había </w:t>
      </w:r>
      <w:r w:rsidR="00180F6B" w:rsidRPr="008D03A6">
        <w:rPr>
          <w:rFonts w:ascii="Crimson Text" w:hAnsi="Crimson Text"/>
          <w:color w:val="000000" w:themeColor="text1"/>
          <w:sz w:val="26"/>
          <w:szCs w:val="26"/>
        </w:rPr>
        <w:t>acosado</w:t>
      </w:r>
      <w:r w:rsidR="0061774D" w:rsidRPr="008D03A6">
        <w:rPr>
          <w:rFonts w:ascii="Crimson Text" w:hAnsi="Crimson Text"/>
          <w:color w:val="000000" w:themeColor="text1"/>
          <w:sz w:val="26"/>
          <w:szCs w:val="26"/>
        </w:rPr>
        <w:t xml:space="preserve"> la mente de</w:t>
      </w:r>
      <w:r w:rsidRPr="008D03A6">
        <w:rPr>
          <w:rFonts w:ascii="Crimson Text" w:hAnsi="Crimson Text"/>
          <w:color w:val="000000" w:themeColor="text1"/>
          <w:sz w:val="26"/>
          <w:szCs w:val="26"/>
        </w:rPr>
        <w:t xml:space="preserve"> Igor</w:t>
      </w:r>
      <w:r w:rsidR="00C40293" w:rsidRPr="008D03A6">
        <w:rPr>
          <w:rFonts w:ascii="Crimson Text" w:hAnsi="Crimson Text"/>
          <w:color w:val="000000" w:themeColor="text1"/>
          <w:sz w:val="26"/>
          <w:szCs w:val="26"/>
        </w:rPr>
        <w:t xml:space="preserve">, </w:t>
      </w:r>
      <w:r w:rsidR="00117423" w:rsidRPr="008D03A6">
        <w:rPr>
          <w:rFonts w:ascii="Crimson Text" w:hAnsi="Crimson Text"/>
          <w:color w:val="000000" w:themeColor="text1"/>
          <w:sz w:val="26"/>
          <w:szCs w:val="26"/>
        </w:rPr>
        <w:t xml:space="preserve">y </w:t>
      </w:r>
      <w:r w:rsidRPr="008D03A6">
        <w:rPr>
          <w:rFonts w:ascii="Crimson Text" w:hAnsi="Crimson Text"/>
          <w:color w:val="000000" w:themeColor="text1"/>
          <w:sz w:val="26"/>
          <w:szCs w:val="26"/>
        </w:rPr>
        <w:t xml:space="preserve">temía </w:t>
      </w:r>
      <w:r w:rsidR="00322EBE" w:rsidRPr="008D03A6">
        <w:rPr>
          <w:rFonts w:ascii="Crimson Text" w:hAnsi="Crimson Text"/>
          <w:color w:val="000000" w:themeColor="text1"/>
          <w:sz w:val="26"/>
          <w:szCs w:val="26"/>
        </w:rPr>
        <w:t>correr</w:t>
      </w:r>
      <w:r w:rsidR="00117423" w:rsidRPr="008D03A6">
        <w:rPr>
          <w:rFonts w:ascii="Crimson Text" w:hAnsi="Crimson Text"/>
          <w:color w:val="000000" w:themeColor="text1"/>
          <w:sz w:val="26"/>
          <w:szCs w:val="26"/>
        </w:rPr>
        <w:t xml:space="preserve"> la misma suerte</w:t>
      </w:r>
      <w:r w:rsidR="00C40293" w:rsidRPr="008D03A6">
        <w:rPr>
          <w:rFonts w:ascii="Crimson Text" w:hAnsi="Crimson Text"/>
          <w:color w:val="000000" w:themeColor="text1"/>
          <w:sz w:val="26"/>
          <w:szCs w:val="26"/>
        </w:rPr>
        <w:t xml:space="preserve">. </w:t>
      </w:r>
      <w:r w:rsidR="00BF5A00" w:rsidRPr="008D03A6">
        <w:rPr>
          <w:rFonts w:ascii="Crimson Text" w:hAnsi="Crimson Text"/>
          <w:color w:val="000000" w:themeColor="text1"/>
          <w:sz w:val="26"/>
          <w:szCs w:val="26"/>
        </w:rPr>
        <w:t>En ese sentido</w:t>
      </w:r>
      <w:r w:rsidR="00C40293" w:rsidRPr="008D03A6">
        <w:rPr>
          <w:rFonts w:ascii="Crimson Text" w:hAnsi="Crimson Text"/>
          <w:color w:val="000000" w:themeColor="text1"/>
          <w:sz w:val="26"/>
          <w:szCs w:val="26"/>
        </w:rPr>
        <w:t xml:space="preserve">, </w:t>
      </w:r>
      <w:r w:rsidR="001D5DB0" w:rsidRPr="008D03A6">
        <w:rPr>
          <w:rFonts w:ascii="Crimson Text" w:hAnsi="Crimson Text"/>
          <w:color w:val="000000" w:themeColor="text1"/>
          <w:sz w:val="26"/>
          <w:szCs w:val="26"/>
        </w:rPr>
        <w:t>se preguntaba</w:t>
      </w:r>
      <w:r w:rsidR="00A44E1C" w:rsidRPr="008D03A6">
        <w:rPr>
          <w:rFonts w:ascii="Crimson Text" w:hAnsi="Crimson Text"/>
          <w:color w:val="000000" w:themeColor="text1"/>
          <w:sz w:val="26"/>
          <w:szCs w:val="26"/>
        </w:rPr>
        <w:t xml:space="preserve"> una y otra vez:</w:t>
      </w:r>
      <w:r w:rsidR="00C40293" w:rsidRPr="008D03A6">
        <w:rPr>
          <w:rFonts w:ascii="Crimson Text" w:hAnsi="Crimson Text"/>
          <w:color w:val="000000" w:themeColor="text1"/>
          <w:sz w:val="26"/>
          <w:szCs w:val="26"/>
        </w:rPr>
        <w:t xml:space="preserve"> ¿cuál sería su pecado? </w:t>
      </w:r>
      <w:del w:id="801" w:author="PC" w:date="2025-06-19T20:04:00Z">
        <w:r w:rsidR="00C40293" w:rsidRPr="008D03A6" w:rsidDel="007D6E9C">
          <w:rPr>
            <w:rFonts w:ascii="Crimson Text" w:hAnsi="Crimson Text"/>
            <w:color w:val="000000" w:themeColor="text1"/>
            <w:sz w:val="26"/>
            <w:szCs w:val="26"/>
          </w:rPr>
          <w:delText>y</w:delText>
        </w:r>
      </w:del>
      <w:ins w:id="802" w:author="PC" w:date="2025-06-19T20:04:00Z">
        <w:r w:rsidR="007D6E9C">
          <w:rPr>
            <w:rFonts w:ascii="Crimson Text" w:hAnsi="Crimson Text"/>
            <w:color w:val="000000" w:themeColor="text1"/>
            <w:sz w:val="26"/>
            <w:szCs w:val="26"/>
          </w:rPr>
          <w:t>Y también,</w:t>
        </w:r>
      </w:ins>
      <w:r w:rsidR="00C40293" w:rsidRPr="008D03A6">
        <w:rPr>
          <w:rFonts w:ascii="Crimson Text" w:hAnsi="Crimson Text"/>
          <w:color w:val="000000" w:themeColor="text1"/>
          <w:sz w:val="26"/>
          <w:szCs w:val="26"/>
        </w:rPr>
        <w:t xml:space="preserve"> ¿</w:t>
      </w:r>
      <w:r w:rsidR="00117423" w:rsidRPr="008D03A6">
        <w:rPr>
          <w:rFonts w:ascii="Crimson Text" w:hAnsi="Crimson Text"/>
          <w:color w:val="000000" w:themeColor="text1"/>
          <w:sz w:val="26"/>
          <w:szCs w:val="26"/>
        </w:rPr>
        <w:t>cómo pagaría esa culpa</w:t>
      </w:r>
      <w:r w:rsidR="00C40293" w:rsidRPr="008D03A6">
        <w:rPr>
          <w:rFonts w:ascii="Crimson Text" w:hAnsi="Crimson Text"/>
          <w:color w:val="000000" w:themeColor="text1"/>
          <w:sz w:val="26"/>
          <w:szCs w:val="26"/>
        </w:rPr>
        <w:t>?</w:t>
      </w:r>
    </w:p>
    <w:p w:rsidR="00C40293" w:rsidRPr="008D03A6" w:rsidRDefault="00322EBE" w:rsidP="00C40293">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 </w:t>
      </w:r>
      <w:del w:id="803" w:author="PC" w:date="2025-06-19T20:05:00Z">
        <w:r w:rsidRPr="008D03A6" w:rsidDel="00A70DD7">
          <w:rPr>
            <w:rFonts w:ascii="Crimson Text" w:hAnsi="Crimson Text"/>
            <w:color w:val="000000" w:themeColor="text1"/>
            <w:sz w:val="26"/>
            <w:szCs w:val="26"/>
          </w:rPr>
          <w:delText>darse cuenta</w:delText>
        </w:r>
      </w:del>
      <w:ins w:id="804" w:author="PC" w:date="2025-06-19T20:05:00Z">
        <w:r w:rsidR="00A70DD7">
          <w:rPr>
            <w:rFonts w:ascii="Crimson Text" w:hAnsi="Crimson Text"/>
            <w:color w:val="000000" w:themeColor="text1"/>
            <w:sz w:val="26"/>
            <w:szCs w:val="26"/>
          </w:rPr>
          <w:t>quererlo</w:t>
        </w:r>
      </w:ins>
      <w:r w:rsidR="00BF5A00" w:rsidRPr="008D03A6">
        <w:rPr>
          <w:rFonts w:ascii="Crimson Text" w:hAnsi="Crimson Text"/>
          <w:color w:val="000000" w:themeColor="text1"/>
          <w:sz w:val="26"/>
          <w:szCs w:val="26"/>
        </w:rPr>
        <w:t xml:space="preserve">, </w:t>
      </w:r>
      <w:del w:id="805" w:author="PC" w:date="2025-06-19T20:05:00Z">
        <w:r w:rsidR="00BF5A00" w:rsidRPr="008D03A6" w:rsidDel="00A70DD7">
          <w:rPr>
            <w:rFonts w:ascii="Crimson Text" w:hAnsi="Crimson Text"/>
            <w:color w:val="000000" w:themeColor="text1"/>
            <w:sz w:val="26"/>
            <w:szCs w:val="26"/>
          </w:rPr>
          <w:delText>h</w:delText>
        </w:r>
        <w:r w:rsidR="00C40293" w:rsidRPr="008D03A6" w:rsidDel="00A70DD7">
          <w:rPr>
            <w:rFonts w:ascii="Crimson Text" w:hAnsi="Crimson Text"/>
            <w:color w:val="000000" w:themeColor="text1"/>
            <w:sz w:val="26"/>
            <w:szCs w:val="26"/>
          </w:rPr>
          <w:delText xml:space="preserve">izo </w:delText>
        </w:r>
      </w:del>
      <w:ins w:id="806" w:author="PC" w:date="2025-06-19T20:05:00Z">
        <w:r w:rsidR="00A70DD7">
          <w:rPr>
            <w:rFonts w:ascii="Crimson Text" w:hAnsi="Crimson Text"/>
            <w:color w:val="000000" w:themeColor="text1"/>
            <w:sz w:val="26"/>
            <w:szCs w:val="26"/>
          </w:rPr>
          <w:t>comenzó a hacer</w:t>
        </w:r>
        <w:r w:rsidR="00A70DD7" w:rsidRPr="008D03A6">
          <w:rPr>
            <w:rFonts w:ascii="Crimson Text" w:hAnsi="Crimson Text"/>
            <w:color w:val="000000" w:themeColor="text1"/>
            <w:sz w:val="26"/>
            <w:szCs w:val="26"/>
          </w:rPr>
          <w:t xml:space="preserve"> </w:t>
        </w:r>
      </w:ins>
      <w:r w:rsidR="00C40293" w:rsidRPr="008D03A6">
        <w:rPr>
          <w:rFonts w:ascii="Crimson Text" w:hAnsi="Crimson Text"/>
          <w:color w:val="000000" w:themeColor="text1"/>
          <w:sz w:val="26"/>
          <w:szCs w:val="26"/>
        </w:rPr>
        <w:t xml:space="preserve">un </w:t>
      </w:r>
      <w:r w:rsidR="00BF5A00" w:rsidRPr="008D03A6">
        <w:rPr>
          <w:rFonts w:ascii="Crimson Text" w:hAnsi="Crimson Text"/>
          <w:color w:val="000000" w:themeColor="text1"/>
          <w:sz w:val="26"/>
          <w:szCs w:val="26"/>
        </w:rPr>
        <w:t>repaso</w:t>
      </w:r>
      <w:r w:rsidR="00C4029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por</w:t>
      </w:r>
      <w:r w:rsidR="00C40293" w:rsidRPr="008D03A6">
        <w:rPr>
          <w:rFonts w:ascii="Crimson Text" w:hAnsi="Crimson Text"/>
          <w:color w:val="000000" w:themeColor="text1"/>
          <w:sz w:val="26"/>
          <w:szCs w:val="26"/>
        </w:rPr>
        <w:t xml:space="preserve"> los momentos más trascendent</w:t>
      </w:r>
      <w:r w:rsidR="00F70993" w:rsidRPr="008D03A6">
        <w:rPr>
          <w:rFonts w:ascii="Crimson Text" w:hAnsi="Crimson Text"/>
          <w:color w:val="000000" w:themeColor="text1"/>
          <w:sz w:val="26"/>
          <w:szCs w:val="26"/>
        </w:rPr>
        <w:t>e</w:t>
      </w:r>
      <w:r w:rsidR="00C40293" w:rsidRPr="008D03A6">
        <w:rPr>
          <w:rFonts w:ascii="Crimson Text" w:hAnsi="Crimson Text"/>
          <w:color w:val="000000" w:themeColor="text1"/>
          <w:sz w:val="26"/>
          <w:szCs w:val="26"/>
        </w:rPr>
        <w:t xml:space="preserve">s de su vida, y </w:t>
      </w:r>
      <w:r w:rsidR="00AA603B" w:rsidRPr="008D03A6">
        <w:rPr>
          <w:rFonts w:ascii="Crimson Text" w:hAnsi="Crimson Text"/>
          <w:color w:val="000000" w:themeColor="text1"/>
          <w:sz w:val="26"/>
          <w:szCs w:val="26"/>
        </w:rPr>
        <w:t xml:space="preserve">no </w:t>
      </w:r>
      <w:r w:rsidR="00BF5A00" w:rsidRPr="008D03A6">
        <w:rPr>
          <w:rFonts w:ascii="Crimson Text" w:hAnsi="Crimson Text"/>
          <w:color w:val="000000" w:themeColor="text1"/>
          <w:sz w:val="26"/>
          <w:szCs w:val="26"/>
        </w:rPr>
        <w:t>halló</w:t>
      </w:r>
      <w:r w:rsidR="00AA603B" w:rsidRPr="008D03A6">
        <w:rPr>
          <w:rFonts w:ascii="Crimson Text" w:hAnsi="Crimson Text"/>
          <w:color w:val="000000" w:themeColor="text1"/>
          <w:sz w:val="26"/>
          <w:szCs w:val="26"/>
        </w:rPr>
        <w:t xml:space="preserve"> deudas pendientes </w:t>
      </w:r>
      <w:r w:rsidR="00BF5A00" w:rsidRPr="008D03A6">
        <w:rPr>
          <w:rFonts w:ascii="Crimson Text" w:hAnsi="Crimson Text"/>
          <w:color w:val="000000" w:themeColor="text1"/>
          <w:sz w:val="26"/>
          <w:szCs w:val="26"/>
        </w:rPr>
        <w:t xml:space="preserve">en su conciencia. </w:t>
      </w:r>
      <w:r w:rsidR="00F70993" w:rsidRPr="008D03A6">
        <w:rPr>
          <w:rFonts w:ascii="Crimson Text" w:hAnsi="Crimson Text"/>
          <w:color w:val="000000" w:themeColor="text1"/>
          <w:sz w:val="26"/>
          <w:szCs w:val="26"/>
        </w:rPr>
        <w:t>Desde pequeño, h</w:t>
      </w:r>
      <w:r w:rsidR="00AA603B" w:rsidRPr="008D03A6">
        <w:rPr>
          <w:rFonts w:ascii="Crimson Text" w:hAnsi="Crimson Text"/>
          <w:color w:val="000000" w:themeColor="text1"/>
          <w:sz w:val="26"/>
          <w:szCs w:val="26"/>
        </w:rPr>
        <w:t xml:space="preserve">abía sido un buen hijo, </w:t>
      </w:r>
      <w:r w:rsidR="00C02979" w:rsidRPr="008D03A6">
        <w:rPr>
          <w:rFonts w:ascii="Crimson Text" w:hAnsi="Crimson Text"/>
          <w:color w:val="000000" w:themeColor="text1"/>
          <w:sz w:val="26"/>
          <w:szCs w:val="26"/>
        </w:rPr>
        <w:t>obediente</w:t>
      </w:r>
      <w:r w:rsidR="00AA603B" w:rsidRPr="008D03A6">
        <w:rPr>
          <w:rFonts w:ascii="Crimson Text" w:hAnsi="Crimson Text"/>
          <w:color w:val="000000" w:themeColor="text1"/>
          <w:sz w:val="26"/>
          <w:szCs w:val="26"/>
        </w:rPr>
        <w:t xml:space="preserve"> </w:t>
      </w:r>
      <w:r w:rsidR="00C02979" w:rsidRPr="008D03A6">
        <w:rPr>
          <w:rFonts w:ascii="Crimson Text" w:hAnsi="Crimson Text"/>
          <w:color w:val="000000" w:themeColor="text1"/>
          <w:sz w:val="26"/>
          <w:szCs w:val="26"/>
        </w:rPr>
        <w:t>y afectuoso con</w:t>
      </w:r>
      <w:r w:rsidR="00AA603B" w:rsidRPr="008D03A6">
        <w:rPr>
          <w:rFonts w:ascii="Crimson Text" w:hAnsi="Crimson Text"/>
          <w:color w:val="000000" w:themeColor="text1"/>
          <w:sz w:val="26"/>
          <w:szCs w:val="26"/>
        </w:rPr>
        <w:t xml:space="preserve"> sus padres. Durante </w:t>
      </w:r>
      <w:r w:rsidR="00A44E1C" w:rsidRPr="008D03A6">
        <w:rPr>
          <w:rFonts w:ascii="Crimson Text" w:hAnsi="Crimson Text"/>
          <w:color w:val="000000" w:themeColor="text1"/>
          <w:sz w:val="26"/>
          <w:szCs w:val="26"/>
        </w:rPr>
        <w:t xml:space="preserve">su </w:t>
      </w:r>
      <w:r w:rsidR="00C02979" w:rsidRPr="008D03A6">
        <w:rPr>
          <w:rFonts w:ascii="Crimson Text" w:hAnsi="Crimson Text"/>
          <w:color w:val="000000" w:themeColor="text1"/>
          <w:sz w:val="26"/>
          <w:szCs w:val="26"/>
        </w:rPr>
        <w:t>carrera</w:t>
      </w:r>
      <w:r w:rsidR="00AA603B" w:rsidRPr="008D03A6">
        <w:rPr>
          <w:rFonts w:ascii="Crimson Text" w:hAnsi="Crimson Text"/>
          <w:color w:val="000000" w:themeColor="text1"/>
          <w:sz w:val="26"/>
          <w:szCs w:val="26"/>
        </w:rPr>
        <w:t xml:space="preserve"> en la guardia real, había </w:t>
      </w:r>
      <w:r w:rsidR="00F70993" w:rsidRPr="008D03A6">
        <w:rPr>
          <w:rFonts w:ascii="Crimson Text" w:hAnsi="Crimson Text"/>
          <w:color w:val="000000" w:themeColor="text1"/>
          <w:sz w:val="26"/>
          <w:szCs w:val="26"/>
        </w:rPr>
        <w:t>sido aplicado en los entrenamientos</w:t>
      </w:r>
      <w:r w:rsidR="00092FD8" w:rsidRPr="008D03A6">
        <w:rPr>
          <w:rFonts w:ascii="Crimson Text" w:hAnsi="Crimson Text"/>
          <w:color w:val="000000" w:themeColor="text1"/>
          <w:sz w:val="26"/>
          <w:szCs w:val="26"/>
        </w:rPr>
        <w:t xml:space="preserve">, incluso </w:t>
      </w:r>
      <w:ins w:id="807" w:author="PC" w:date="2025-06-19T20:05:00Z">
        <w:r w:rsidR="00A70DD7">
          <w:rPr>
            <w:rFonts w:ascii="Crimson Text" w:hAnsi="Crimson Text"/>
            <w:color w:val="000000" w:themeColor="text1"/>
            <w:sz w:val="26"/>
            <w:szCs w:val="26"/>
          </w:rPr>
          <w:t xml:space="preserve">había sido </w:t>
        </w:r>
      </w:ins>
      <w:r w:rsidR="00F70993" w:rsidRPr="008D03A6">
        <w:rPr>
          <w:rFonts w:ascii="Crimson Text" w:hAnsi="Crimson Text"/>
          <w:color w:val="000000" w:themeColor="text1"/>
          <w:sz w:val="26"/>
          <w:szCs w:val="26"/>
        </w:rPr>
        <w:t xml:space="preserve">considerado </w:t>
      </w:r>
      <w:r w:rsidR="00AA603B" w:rsidRPr="008D03A6">
        <w:rPr>
          <w:rFonts w:ascii="Crimson Text" w:hAnsi="Crimson Text"/>
          <w:color w:val="000000" w:themeColor="text1"/>
          <w:sz w:val="26"/>
          <w:szCs w:val="26"/>
        </w:rPr>
        <w:t xml:space="preserve">el aspirante más prometedor. </w:t>
      </w:r>
      <w:r w:rsidR="00F70993" w:rsidRPr="008D03A6">
        <w:rPr>
          <w:rFonts w:ascii="Crimson Text" w:hAnsi="Crimson Text"/>
          <w:color w:val="000000" w:themeColor="text1"/>
          <w:sz w:val="26"/>
          <w:szCs w:val="26"/>
        </w:rPr>
        <w:t>Gracias a s</w:t>
      </w:r>
      <w:r w:rsidR="00AA603B" w:rsidRPr="008D03A6">
        <w:rPr>
          <w:rFonts w:ascii="Crimson Text" w:hAnsi="Crimson Text"/>
          <w:color w:val="000000" w:themeColor="text1"/>
          <w:sz w:val="26"/>
          <w:szCs w:val="26"/>
        </w:rPr>
        <w:t xml:space="preserve">us valores y </w:t>
      </w:r>
      <w:r w:rsidR="00C02979" w:rsidRPr="008D03A6">
        <w:rPr>
          <w:rFonts w:ascii="Crimson Text" w:hAnsi="Crimson Text"/>
          <w:color w:val="000000" w:themeColor="text1"/>
          <w:sz w:val="26"/>
          <w:szCs w:val="26"/>
        </w:rPr>
        <w:t>lealtad</w:t>
      </w:r>
      <w:r w:rsidR="00AA603B" w:rsidRPr="008D03A6">
        <w:rPr>
          <w:rFonts w:ascii="Crimson Text" w:hAnsi="Crimson Text"/>
          <w:color w:val="000000" w:themeColor="text1"/>
          <w:sz w:val="26"/>
          <w:szCs w:val="26"/>
        </w:rPr>
        <w:t xml:space="preserve"> había </w:t>
      </w:r>
      <w:r w:rsidR="00F70993" w:rsidRPr="008D03A6">
        <w:rPr>
          <w:rFonts w:ascii="Crimson Text" w:hAnsi="Crimson Text"/>
          <w:color w:val="000000" w:themeColor="text1"/>
          <w:sz w:val="26"/>
          <w:szCs w:val="26"/>
        </w:rPr>
        <w:t>conservado</w:t>
      </w:r>
      <w:r w:rsidR="00AA603B" w:rsidRPr="008D03A6">
        <w:rPr>
          <w:rFonts w:ascii="Crimson Text" w:hAnsi="Crimson Text"/>
          <w:color w:val="000000" w:themeColor="text1"/>
          <w:sz w:val="26"/>
          <w:szCs w:val="26"/>
        </w:rPr>
        <w:t xml:space="preserve"> grandes amistades, y no </w:t>
      </w:r>
      <w:r w:rsidR="00F70993" w:rsidRPr="008D03A6">
        <w:rPr>
          <w:rFonts w:ascii="Crimson Text" w:hAnsi="Crimson Text"/>
          <w:color w:val="000000" w:themeColor="text1"/>
          <w:sz w:val="26"/>
          <w:szCs w:val="26"/>
        </w:rPr>
        <w:t>conocía</w:t>
      </w:r>
      <w:r w:rsidR="00AA603B" w:rsidRPr="008D03A6">
        <w:rPr>
          <w:rFonts w:ascii="Crimson Text" w:hAnsi="Crimson Text"/>
          <w:color w:val="000000" w:themeColor="text1"/>
          <w:sz w:val="26"/>
          <w:szCs w:val="26"/>
        </w:rPr>
        <w:t xml:space="preserve"> </w:t>
      </w:r>
      <w:r w:rsidR="00C02979" w:rsidRPr="008D03A6">
        <w:rPr>
          <w:rFonts w:ascii="Crimson Text" w:hAnsi="Crimson Text"/>
          <w:color w:val="000000" w:themeColor="text1"/>
          <w:sz w:val="26"/>
          <w:szCs w:val="26"/>
        </w:rPr>
        <w:t>en el reino quien</w:t>
      </w:r>
      <w:r w:rsidR="00AA603B" w:rsidRPr="008D03A6">
        <w:rPr>
          <w:rFonts w:ascii="Crimson Text" w:hAnsi="Crimson Text"/>
          <w:color w:val="000000" w:themeColor="text1"/>
          <w:sz w:val="26"/>
          <w:szCs w:val="26"/>
        </w:rPr>
        <w:t xml:space="preserve"> lo hubiera odiado. </w:t>
      </w:r>
      <w:r w:rsidR="005B5441" w:rsidRPr="008D03A6">
        <w:rPr>
          <w:rFonts w:ascii="Crimson Text" w:hAnsi="Crimson Text"/>
          <w:color w:val="000000" w:themeColor="text1"/>
          <w:sz w:val="26"/>
          <w:szCs w:val="26"/>
        </w:rPr>
        <w:t>En última instancia</w:t>
      </w:r>
      <w:r w:rsidR="00F70993" w:rsidRPr="008D03A6">
        <w:rPr>
          <w:rFonts w:ascii="Crimson Text" w:hAnsi="Crimson Text"/>
          <w:color w:val="000000" w:themeColor="text1"/>
          <w:sz w:val="26"/>
          <w:szCs w:val="26"/>
        </w:rPr>
        <w:t>, s</w:t>
      </w:r>
      <w:r w:rsidR="00AA603B" w:rsidRPr="008D03A6">
        <w:rPr>
          <w:rFonts w:ascii="Crimson Text" w:hAnsi="Crimson Text"/>
          <w:color w:val="000000" w:themeColor="text1"/>
          <w:sz w:val="26"/>
          <w:szCs w:val="26"/>
        </w:rPr>
        <w:t>u únic</w:t>
      </w:r>
      <w:r w:rsidR="005B5441" w:rsidRPr="008D03A6">
        <w:rPr>
          <w:rFonts w:ascii="Crimson Text" w:hAnsi="Crimson Text"/>
          <w:color w:val="000000" w:themeColor="text1"/>
          <w:sz w:val="26"/>
          <w:szCs w:val="26"/>
        </w:rPr>
        <w:t xml:space="preserve">o estigma </w:t>
      </w:r>
      <w:r w:rsidR="00F70993" w:rsidRPr="008D03A6">
        <w:rPr>
          <w:rFonts w:ascii="Crimson Text" w:hAnsi="Crimson Text"/>
          <w:color w:val="000000" w:themeColor="text1"/>
          <w:sz w:val="26"/>
          <w:szCs w:val="26"/>
        </w:rPr>
        <w:t>habría sido la huida</w:t>
      </w:r>
      <w:r w:rsidR="00AA603B" w:rsidRPr="008D03A6">
        <w:rPr>
          <w:rFonts w:ascii="Crimson Text" w:hAnsi="Crimson Text"/>
          <w:color w:val="000000" w:themeColor="text1"/>
          <w:sz w:val="26"/>
          <w:szCs w:val="26"/>
        </w:rPr>
        <w:t xml:space="preserve"> </w:t>
      </w:r>
      <w:r w:rsidR="00C43CC7" w:rsidRPr="008D03A6">
        <w:rPr>
          <w:rFonts w:ascii="Crimson Text" w:hAnsi="Crimson Text"/>
          <w:color w:val="000000" w:themeColor="text1"/>
          <w:sz w:val="26"/>
          <w:szCs w:val="26"/>
        </w:rPr>
        <w:t>en</w:t>
      </w:r>
      <w:r w:rsidR="00AA603B" w:rsidRPr="008D03A6">
        <w:rPr>
          <w:rFonts w:ascii="Crimson Text" w:hAnsi="Crimson Text"/>
          <w:color w:val="000000" w:themeColor="text1"/>
          <w:sz w:val="26"/>
          <w:szCs w:val="26"/>
        </w:rPr>
        <w:t xml:space="preserve"> la </w:t>
      </w:r>
      <w:del w:id="808" w:author="PC" w:date="2025-06-19T20:05:00Z">
        <w:r w:rsidR="00831ADC" w:rsidRPr="008D03A6" w:rsidDel="00A70DD7">
          <w:rPr>
            <w:rFonts w:ascii="Crimson Text" w:hAnsi="Crimson Text"/>
            <w:color w:val="000000" w:themeColor="text1"/>
            <w:sz w:val="26"/>
            <w:szCs w:val="26"/>
          </w:rPr>
          <w:delText xml:space="preserve">última </w:delText>
        </w:r>
      </w:del>
      <w:ins w:id="809" w:author="PC" w:date="2025-06-19T20:05:00Z">
        <w:r w:rsidR="00A70DD7">
          <w:rPr>
            <w:rFonts w:ascii="Crimson Text" w:hAnsi="Crimson Text"/>
            <w:color w:val="000000" w:themeColor="text1"/>
            <w:sz w:val="26"/>
            <w:szCs w:val="26"/>
          </w:rPr>
          <w:t>tercera</w:t>
        </w:r>
        <w:r w:rsidR="00A70DD7" w:rsidRPr="008D03A6">
          <w:rPr>
            <w:rFonts w:ascii="Crimson Text" w:hAnsi="Crimson Text"/>
            <w:color w:val="000000" w:themeColor="text1"/>
            <w:sz w:val="26"/>
            <w:szCs w:val="26"/>
          </w:rPr>
          <w:t xml:space="preserve"> </w:t>
        </w:r>
      </w:ins>
      <w:r w:rsidR="00AA603B" w:rsidRPr="008D03A6">
        <w:rPr>
          <w:rFonts w:ascii="Crimson Text" w:hAnsi="Crimson Text"/>
          <w:color w:val="000000" w:themeColor="text1"/>
          <w:sz w:val="26"/>
          <w:szCs w:val="26"/>
        </w:rPr>
        <w:t xml:space="preserve">prueba. </w:t>
      </w:r>
      <w:r w:rsidR="005B5441" w:rsidRPr="008D03A6">
        <w:rPr>
          <w:rFonts w:ascii="Crimson Text" w:hAnsi="Crimson Text"/>
          <w:color w:val="000000" w:themeColor="text1"/>
          <w:sz w:val="26"/>
          <w:szCs w:val="26"/>
        </w:rPr>
        <w:t>Donde</w:t>
      </w:r>
      <w:r w:rsidR="00AA603B" w:rsidRPr="008D03A6">
        <w:rPr>
          <w:rFonts w:ascii="Crimson Text" w:hAnsi="Crimson Text"/>
          <w:color w:val="000000" w:themeColor="text1"/>
          <w:sz w:val="26"/>
          <w:szCs w:val="26"/>
        </w:rPr>
        <w:t xml:space="preserve"> </w:t>
      </w:r>
      <w:r w:rsidR="00F70993" w:rsidRPr="008D03A6">
        <w:rPr>
          <w:rFonts w:ascii="Crimson Text" w:hAnsi="Crimson Text"/>
          <w:color w:val="000000" w:themeColor="text1"/>
          <w:sz w:val="26"/>
          <w:szCs w:val="26"/>
        </w:rPr>
        <w:t xml:space="preserve">el mayor </w:t>
      </w:r>
      <w:r w:rsidR="005B5441" w:rsidRPr="008D03A6">
        <w:rPr>
          <w:rFonts w:ascii="Crimson Text" w:hAnsi="Crimson Text"/>
          <w:color w:val="000000" w:themeColor="text1"/>
          <w:sz w:val="26"/>
          <w:szCs w:val="26"/>
        </w:rPr>
        <w:t>afectado</w:t>
      </w:r>
      <w:r w:rsidR="00F70993" w:rsidRPr="008D03A6">
        <w:rPr>
          <w:rFonts w:ascii="Crimson Text" w:hAnsi="Crimson Text"/>
          <w:color w:val="000000" w:themeColor="text1"/>
          <w:sz w:val="26"/>
          <w:szCs w:val="26"/>
        </w:rPr>
        <w:t xml:space="preserve"> había sido </w:t>
      </w:r>
      <w:del w:id="810" w:author="PC" w:date="2025-06-19T20:06:00Z">
        <w:r w:rsidR="00F70993" w:rsidRPr="008D03A6" w:rsidDel="00A70DD7">
          <w:rPr>
            <w:rFonts w:ascii="Crimson Text" w:hAnsi="Crimson Text"/>
            <w:color w:val="000000" w:themeColor="text1"/>
            <w:sz w:val="26"/>
            <w:szCs w:val="26"/>
          </w:rPr>
          <w:delText>e</w:delText>
        </w:r>
        <w:r w:rsidR="00AA603B" w:rsidRPr="008D03A6" w:rsidDel="00A70DD7">
          <w:rPr>
            <w:rFonts w:ascii="Crimson Text" w:hAnsi="Crimson Text"/>
            <w:color w:val="000000" w:themeColor="text1"/>
            <w:sz w:val="26"/>
            <w:szCs w:val="26"/>
          </w:rPr>
          <w:delText xml:space="preserve">l </w:delText>
        </w:r>
      </w:del>
      <w:ins w:id="811" w:author="PC" w:date="2025-06-19T20:06:00Z">
        <w:r w:rsidR="00A70DD7">
          <w:rPr>
            <w:rFonts w:ascii="Crimson Text" w:hAnsi="Crimson Text"/>
            <w:color w:val="000000" w:themeColor="text1"/>
            <w:sz w:val="26"/>
            <w:szCs w:val="26"/>
          </w:rPr>
          <w:t>él</w:t>
        </w:r>
        <w:r w:rsidR="00A70DD7" w:rsidRPr="008D03A6">
          <w:rPr>
            <w:rFonts w:ascii="Crimson Text" w:hAnsi="Crimson Text"/>
            <w:color w:val="000000" w:themeColor="text1"/>
            <w:sz w:val="26"/>
            <w:szCs w:val="26"/>
          </w:rPr>
          <w:t xml:space="preserve"> </w:t>
        </w:r>
      </w:ins>
      <w:r w:rsidR="00AA603B" w:rsidRPr="008D03A6">
        <w:rPr>
          <w:rFonts w:ascii="Crimson Text" w:hAnsi="Crimson Text"/>
          <w:color w:val="000000" w:themeColor="text1"/>
          <w:sz w:val="26"/>
          <w:szCs w:val="26"/>
        </w:rPr>
        <w:t xml:space="preserve">mismo, y, de alguna manera, ese pecado lo </w:t>
      </w:r>
      <w:r w:rsidR="00F70993" w:rsidRPr="008D03A6">
        <w:rPr>
          <w:rFonts w:ascii="Crimson Text" w:hAnsi="Crimson Text"/>
          <w:color w:val="000000" w:themeColor="text1"/>
          <w:sz w:val="26"/>
          <w:szCs w:val="26"/>
        </w:rPr>
        <w:t xml:space="preserve">había </w:t>
      </w:r>
      <w:r w:rsidR="00E53B22" w:rsidRPr="008D03A6">
        <w:rPr>
          <w:rFonts w:ascii="Crimson Text" w:hAnsi="Crimson Text"/>
          <w:color w:val="000000" w:themeColor="text1"/>
          <w:sz w:val="26"/>
          <w:szCs w:val="26"/>
        </w:rPr>
        <w:t>saldado</w:t>
      </w:r>
      <w:r w:rsidR="00AA603B" w:rsidRPr="008D03A6">
        <w:rPr>
          <w:rFonts w:ascii="Crimson Text" w:hAnsi="Crimson Text"/>
          <w:color w:val="000000" w:themeColor="text1"/>
          <w:sz w:val="26"/>
          <w:szCs w:val="26"/>
        </w:rPr>
        <w:t xml:space="preserve"> con el exilio. Se</w:t>
      </w:r>
      <w:r w:rsidR="00E53B22" w:rsidRPr="008D03A6">
        <w:rPr>
          <w:rFonts w:ascii="Crimson Text" w:hAnsi="Crimson Text"/>
          <w:color w:val="000000" w:themeColor="text1"/>
          <w:sz w:val="26"/>
          <w:szCs w:val="26"/>
        </w:rPr>
        <w:t xml:space="preserve"> sentía </w:t>
      </w:r>
      <w:r w:rsidR="00AA603B" w:rsidRPr="008D03A6">
        <w:rPr>
          <w:rFonts w:ascii="Crimson Text" w:hAnsi="Crimson Text"/>
          <w:color w:val="000000" w:themeColor="text1"/>
          <w:sz w:val="26"/>
          <w:szCs w:val="26"/>
        </w:rPr>
        <w:t xml:space="preserve">al día con </w:t>
      </w:r>
      <w:r w:rsidR="00E53B22" w:rsidRPr="008D03A6">
        <w:rPr>
          <w:rFonts w:ascii="Crimson Text" w:hAnsi="Crimson Text"/>
          <w:color w:val="000000" w:themeColor="text1"/>
          <w:sz w:val="26"/>
          <w:szCs w:val="26"/>
        </w:rPr>
        <w:t>el destino</w:t>
      </w:r>
      <w:r w:rsidR="00CF59B0" w:rsidRPr="008D03A6">
        <w:rPr>
          <w:rFonts w:ascii="Crimson Text" w:hAnsi="Crimson Text"/>
          <w:color w:val="000000" w:themeColor="text1"/>
          <w:sz w:val="26"/>
          <w:szCs w:val="26"/>
        </w:rPr>
        <w:t xml:space="preserve"> y eso lo reconfortaba</w:t>
      </w:r>
      <w:del w:id="812" w:author="PC" w:date="2025-06-19T20:06:00Z">
        <w:r w:rsidR="00AA603B" w:rsidRPr="008D03A6" w:rsidDel="00A70DD7">
          <w:rPr>
            <w:rFonts w:ascii="Crimson Text" w:hAnsi="Crimson Text"/>
            <w:color w:val="000000" w:themeColor="text1"/>
            <w:sz w:val="26"/>
            <w:szCs w:val="26"/>
          </w:rPr>
          <w:delText>,</w:delText>
        </w:r>
      </w:del>
      <w:r w:rsidR="00AA603B" w:rsidRPr="008D03A6">
        <w:rPr>
          <w:rFonts w:ascii="Crimson Text" w:hAnsi="Crimson Text"/>
          <w:color w:val="000000" w:themeColor="text1"/>
          <w:sz w:val="26"/>
          <w:szCs w:val="26"/>
        </w:rPr>
        <w:t xml:space="preserve"> </w:t>
      </w:r>
      <w:r w:rsidR="00A44E1C" w:rsidRPr="008D03A6">
        <w:rPr>
          <w:rFonts w:ascii="Crimson Text" w:hAnsi="Crimson Text"/>
          <w:color w:val="000000" w:themeColor="text1"/>
          <w:sz w:val="26"/>
          <w:szCs w:val="26"/>
        </w:rPr>
        <w:t xml:space="preserve">pero, </w:t>
      </w:r>
      <w:r w:rsidR="00F70993" w:rsidRPr="008D03A6">
        <w:rPr>
          <w:rFonts w:ascii="Crimson Text" w:hAnsi="Crimson Text"/>
          <w:color w:val="000000" w:themeColor="text1"/>
          <w:sz w:val="26"/>
          <w:szCs w:val="26"/>
        </w:rPr>
        <w:t>de todos modos,</w:t>
      </w:r>
      <w:r w:rsidR="00AA603B" w:rsidRPr="008D03A6">
        <w:rPr>
          <w:rFonts w:ascii="Crimson Text" w:hAnsi="Crimson Text"/>
          <w:color w:val="000000" w:themeColor="text1"/>
          <w:sz w:val="26"/>
          <w:szCs w:val="26"/>
        </w:rPr>
        <w:t xml:space="preserve"> </w:t>
      </w:r>
      <w:r w:rsidR="009F7780" w:rsidRPr="008D03A6">
        <w:rPr>
          <w:rFonts w:ascii="Crimson Text" w:hAnsi="Crimson Text"/>
          <w:color w:val="000000" w:themeColor="text1"/>
          <w:sz w:val="26"/>
          <w:szCs w:val="26"/>
        </w:rPr>
        <w:t xml:space="preserve">sabía que no debía </w:t>
      </w:r>
      <w:r w:rsidR="00AA603B" w:rsidRPr="008D03A6">
        <w:rPr>
          <w:rFonts w:ascii="Crimson Text" w:hAnsi="Crimson Text"/>
          <w:color w:val="000000" w:themeColor="text1"/>
          <w:sz w:val="26"/>
          <w:szCs w:val="26"/>
        </w:rPr>
        <w:t xml:space="preserve">confiarse, y menos en </w:t>
      </w:r>
      <w:r w:rsidR="00831ADC" w:rsidRPr="008D03A6">
        <w:rPr>
          <w:rFonts w:ascii="Crimson Text" w:hAnsi="Crimson Text"/>
          <w:color w:val="000000" w:themeColor="text1"/>
          <w:sz w:val="26"/>
          <w:szCs w:val="26"/>
        </w:rPr>
        <w:t>un</w:t>
      </w:r>
      <w:r w:rsidR="00AA603B" w:rsidRPr="008D03A6">
        <w:rPr>
          <w:rFonts w:ascii="Crimson Text" w:hAnsi="Crimson Text"/>
          <w:color w:val="000000" w:themeColor="text1"/>
          <w:sz w:val="26"/>
          <w:szCs w:val="26"/>
        </w:rPr>
        <w:t xml:space="preserve"> lugar</w:t>
      </w:r>
      <w:r w:rsidR="00831ADC" w:rsidRPr="008D03A6">
        <w:rPr>
          <w:rFonts w:ascii="Crimson Text" w:hAnsi="Crimson Text"/>
          <w:color w:val="000000" w:themeColor="text1"/>
          <w:sz w:val="26"/>
          <w:szCs w:val="26"/>
        </w:rPr>
        <w:t xml:space="preserve"> tan impredecible</w:t>
      </w:r>
      <w:r w:rsidR="00AA603B" w:rsidRPr="008D03A6">
        <w:rPr>
          <w:rFonts w:ascii="Crimson Text" w:hAnsi="Crimson Text"/>
          <w:color w:val="000000" w:themeColor="text1"/>
          <w:sz w:val="26"/>
          <w:szCs w:val="26"/>
        </w:rPr>
        <w:t>.</w:t>
      </w:r>
    </w:p>
    <w:p w:rsidR="00AA603B" w:rsidRPr="008D03A6" w:rsidRDefault="009F7780" w:rsidP="00C40293">
      <w:pPr>
        <w:tabs>
          <w:tab w:val="left" w:pos="2179"/>
        </w:tabs>
        <w:spacing w:after="0"/>
        <w:ind w:firstLine="284"/>
        <w:jc w:val="both"/>
        <w:rPr>
          <w:rFonts w:ascii="Crimson Text" w:hAnsi="Crimson Text"/>
          <w:color w:val="000000" w:themeColor="text1"/>
          <w:sz w:val="26"/>
          <w:szCs w:val="26"/>
        </w:rPr>
      </w:pPr>
      <w:del w:id="813" w:author="PC" w:date="2025-06-19T20:21:00Z">
        <w:r w:rsidRPr="008D03A6" w:rsidDel="00343213">
          <w:rPr>
            <w:rFonts w:ascii="Crimson Text" w:hAnsi="Crimson Text"/>
            <w:color w:val="000000" w:themeColor="text1"/>
            <w:sz w:val="26"/>
            <w:szCs w:val="26"/>
          </w:rPr>
          <w:delText>En medio</w:delText>
        </w:r>
        <w:r w:rsidR="008858A0" w:rsidRPr="008D03A6" w:rsidDel="00343213">
          <w:rPr>
            <w:rFonts w:ascii="Crimson Text" w:hAnsi="Crimson Text"/>
            <w:color w:val="000000" w:themeColor="text1"/>
            <w:sz w:val="26"/>
            <w:szCs w:val="26"/>
          </w:rPr>
          <w:delText xml:space="preserve"> de</w:delText>
        </w:r>
        <w:r w:rsidRPr="008D03A6" w:rsidDel="00343213">
          <w:rPr>
            <w:rFonts w:ascii="Crimson Text" w:hAnsi="Crimson Text"/>
            <w:color w:val="000000" w:themeColor="text1"/>
            <w:sz w:val="26"/>
            <w:szCs w:val="26"/>
          </w:rPr>
          <w:delText xml:space="preserve"> su</w:delText>
        </w:r>
        <w:r w:rsidR="00FC5060" w:rsidRPr="008D03A6" w:rsidDel="00343213">
          <w:rPr>
            <w:rFonts w:ascii="Crimson Text" w:hAnsi="Crimson Text"/>
            <w:color w:val="000000" w:themeColor="text1"/>
            <w:sz w:val="26"/>
            <w:szCs w:val="26"/>
          </w:rPr>
          <w:delText xml:space="preserve"> reflexión, la introspección</w:delText>
        </w:r>
        <w:r w:rsidR="008858A0" w:rsidRPr="008D03A6" w:rsidDel="00343213">
          <w:rPr>
            <w:rFonts w:ascii="Crimson Text" w:hAnsi="Crimson Text"/>
            <w:color w:val="000000" w:themeColor="text1"/>
            <w:sz w:val="26"/>
            <w:szCs w:val="26"/>
          </w:rPr>
          <w:delText xml:space="preserve"> se irrumpió</w:delText>
        </w:r>
      </w:del>
      <w:ins w:id="814" w:author="PC" w:date="2025-06-19T20:21:00Z">
        <w:r w:rsidR="00343213">
          <w:rPr>
            <w:rFonts w:ascii="Crimson Text" w:hAnsi="Crimson Text"/>
            <w:color w:val="000000" w:themeColor="text1"/>
            <w:sz w:val="26"/>
            <w:szCs w:val="26"/>
          </w:rPr>
          <w:t>Interrumpió su reflexión</w:t>
        </w:r>
      </w:ins>
      <w:r w:rsidR="00FC5060" w:rsidRPr="008D03A6">
        <w:rPr>
          <w:rFonts w:ascii="Crimson Text" w:hAnsi="Crimson Text"/>
          <w:color w:val="000000" w:themeColor="text1"/>
          <w:sz w:val="26"/>
          <w:szCs w:val="26"/>
        </w:rPr>
        <w:t xml:space="preserve"> cuando</w:t>
      </w:r>
      <w:del w:id="815" w:author="PC" w:date="2025-06-19T20:21:00Z">
        <w:r w:rsidR="008858A0" w:rsidRPr="008D03A6" w:rsidDel="00343213">
          <w:rPr>
            <w:rFonts w:ascii="Crimson Text" w:hAnsi="Crimson Text"/>
            <w:color w:val="000000" w:themeColor="text1"/>
            <w:sz w:val="26"/>
            <w:szCs w:val="26"/>
          </w:rPr>
          <w:delText xml:space="preserve"> </w:delText>
        </w:r>
        <w:r w:rsidR="00FC5060" w:rsidRPr="008D03A6" w:rsidDel="00343213">
          <w:rPr>
            <w:rFonts w:ascii="Crimson Text" w:hAnsi="Crimson Text"/>
            <w:color w:val="000000" w:themeColor="text1"/>
            <w:sz w:val="26"/>
            <w:szCs w:val="26"/>
          </w:rPr>
          <w:delText>advirtió</w:delText>
        </w:r>
      </w:del>
      <w:r w:rsidR="00034D83" w:rsidRPr="008D03A6">
        <w:rPr>
          <w:rFonts w:ascii="Crimson Text" w:hAnsi="Crimson Text"/>
          <w:color w:val="000000" w:themeColor="text1"/>
          <w:sz w:val="26"/>
          <w:szCs w:val="26"/>
        </w:rPr>
        <w:t>,</w:t>
      </w:r>
      <w:r w:rsidR="00FC5060" w:rsidRPr="008D03A6">
        <w:rPr>
          <w:rFonts w:ascii="Crimson Text" w:hAnsi="Crimson Text"/>
          <w:color w:val="000000" w:themeColor="text1"/>
          <w:sz w:val="26"/>
          <w:szCs w:val="26"/>
        </w:rPr>
        <w:t xml:space="preserve"> </w:t>
      </w:r>
      <w:r w:rsidR="008858A0" w:rsidRPr="008D03A6">
        <w:rPr>
          <w:rFonts w:ascii="Crimson Text" w:hAnsi="Crimson Text"/>
          <w:color w:val="000000" w:themeColor="text1"/>
          <w:sz w:val="26"/>
          <w:szCs w:val="26"/>
        </w:rPr>
        <w:t>a un lado</w:t>
      </w:r>
      <w:r w:rsidR="00FC5060" w:rsidRPr="008D03A6">
        <w:rPr>
          <w:rFonts w:ascii="Crimson Text" w:hAnsi="Crimson Text"/>
          <w:color w:val="000000" w:themeColor="text1"/>
          <w:sz w:val="26"/>
          <w:szCs w:val="26"/>
        </w:rPr>
        <w:t xml:space="preserve"> de la </w:t>
      </w:r>
      <w:r w:rsidR="008858A0" w:rsidRPr="008D03A6">
        <w:rPr>
          <w:rFonts w:ascii="Crimson Text" w:hAnsi="Crimson Text"/>
          <w:color w:val="000000" w:themeColor="text1"/>
          <w:sz w:val="26"/>
          <w:szCs w:val="26"/>
        </w:rPr>
        <w:t xml:space="preserve">senda, </w:t>
      </w:r>
      <w:ins w:id="816" w:author="PC" w:date="2025-06-19T20:21:00Z">
        <w:r w:rsidR="00343213">
          <w:rPr>
            <w:rFonts w:ascii="Crimson Text" w:hAnsi="Crimson Text"/>
            <w:color w:val="000000" w:themeColor="text1"/>
            <w:sz w:val="26"/>
            <w:szCs w:val="26"/>
          </w:rPr>
          <w:t xml:space="preserve">advirtió </w:t>
        </w:r>
      </w:ins>
      <w:r w:rsidR="008858A0" w:rsidRPr="008D03A6">
        <w:rPr>
          <w:rFonts w:ascii="Crimson Text" w:hAnsi="Crimson Text"/>
          <w:color w:val="000000" w:themeColor="text1"/>
          <w:sz w:val="26"/>
          <w:szCs w:val="26"/>
        </w:rPr>
        <w:t xml:space="preserve">un pequeño arroyo </w:t>
      </w:r>
      <w:r w:rsidR="00223315" w:rsidRPr="008D03A6">
        <w:rPr>
          <w:rFonts w:ascii="Crimson Text" w:hAnsi="Crimson Text"/>
          <w:color w:val="000000" w:themeColor="text1"/>
          <w:sz w:val="26"/>
          <w:szCs w:val="26"/>
        </w:rPr>
        <w:t>con</w:t>
      </w:r>
      <w:r w:rsidR="008858A0" w:rsidRPr="008D03A6">
        <w:rPr>
          <w:rFonts w:ascii="Crimson Text" w:hAnsi="Crimson Text"/>
          <w:color w:val="000000" w:themeColor="text1"/>
          <w:sz w:val="26"/>
          <w:szCs w:val="26"/>
        </w:rPr>
        <w:t xml:space="preserve"> aguas claras</w:t>
      </w:r>
      <w:r w:rsidR="00FC5060" w:rsidRPr="008D03A6">
        <w:rPr>
          <w:rFonts w:ascii="Crimson Text" w:hAnsi="Crimson Text"/>
          <w:color w:val="000000" w:themeColor="text1"/>
          <w:sz w:val="26"/>
          <w:szCs w:val="26"/>
        </w:rPr>
        <w:t xml:space="preserve">. Inmediatamente pensó en darle un descanso a Agatha, y decidió hacer </w:t>
      </w:r>
      <w:del w:id="817" w:author="PC" w:date="2025-06-19T20:21:00Z">
        <w:r w:rsidR="00223315" w:rsidRPr="008D03A6" w:rsidDel="00343213">
          <w:rPr>
            <w:rFonts w:ascii="Crimson Text" w:hAnsi="Crimson Text"/>
            <w:color w:val="000000" w:themeColor="text1"/>
            <w:sz w:val="26"/>
            <w:szCs w:val="26"/>
          </w:rPr>
          <w:delText>la</w:delText>
        </w:r>
      </w:del>
      <w:ins w:id="818" w:author="PC" w:date="2025-06-19T20:21:00Z">
        <w:r w:rsidR="00343213">
          <w:rPr>
            <w:rFonts w:ascii="Crimson Text" w:hAnsi="Crimson Text"/>
            <w:color w:val="000000" w:themeColor="text1"/>
            <w:sz w:val="26"/>
            <w:szCs w:val="26"/>
          </w:rPr>
          <w:t>una</w:t>
        </w:r>
      </w:ins>
      <w:r w:rsidR="00FC5060" w:rsidRPr="008D03A6">
        <w:rPr>
          <w:rFonts w:ascii="Crimson Text" w:hAnsi="Crimson Text"/>
          <w:color w:val="000000" w:themeColor="text1"/>
          <w:sz w:val="26"/>
          <w:szCs w:val="26"/>
        </w:rPr>
        <w:t xml:space="preserve"> pausa.</w:t>
      </w:r>
    </w:p>
    <w:p w:rsidR="00FC5060" w:rsidRPr="008D03A6" w:rsidRDefault="00DB084C" w:rsidP="00C40293">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 animal </w:t>
      </w:r>
      <w:r w:rsidR="00FC5060" w:rsidRPr="008D03A6">
        <w:rPr>
          <w:rFonts w:ascii="Crimson Text" w:hAnsi="Crimson Text"/>
          <w:color w:val="000000" w:themeColor="text1"/>
          <w:sz w:val="26"/>
          <w:szCs w:val="26"/>
        </w:rPr>
        <w:t>se aproxim</w:t>
      </w:r>
      <w:r w:rsidRPr="008D03A6">
        <w:rPr>
          <w:rFonts w:ascii="Crimson Text" w:hAnsi="Crimson Text"/>
          <w:color w:val="000000" w:themeColor="text1"/>
          <w:sz w:val="26"/>
          <w:szCs w:val="26"/>
        </w:rPr>
        <w:t xml:space="preserve">ó a la </w:t>
      </w:r>
      <w:r w:rsidR="008858A0" w:rsidRPr="008D03A6">
        <w:rPr>
          <w:rFonts w:ascii="Crimson Text" w:hAnsi="Crimson Text"/>
          <w:color w:val="000000" w:themeColor="text1"/>
          <w:sz w:val="26"/>
          <w:szCs w:val="26"/>
        </w:rPr>
        <w:t>orilla</w:t>
      </w:r>
      <w:del w:id="819" w:author="PC" w:date="2025-06-19T20:21:00Z">
        <w:r w:rsidRPr="008D03A6" w:rsidDel="0034321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8858A0" w:rsidRPr="008D03A6">
        <w:rPr>
          <w:rFonts w:ascii="Crimson Text" w:hAnsi="Crimson Text"/>
          <w:color w:val="000000" w:themeColor="text1"/>
          <w:sz w:val="26"/>
          <w:szCs w:val="26"/>
        </w:rPr>
        <w:t>comenzó</w:t>
      </w:r>
      <w:r w:rsidRPr="008D03A6">
        <w:rPr>
          <w:rFonts w:ascii="Crimson Text" w:hAnsi="Crimson Text"/>
          <w:color w:val="000000" w:themeColor="text1"/>
          <w:sz w:val="26"/>
          <w:szCs w:val="26"/>
        </w:rPr>
        <w:t xml:space="preserve"> </w:t>
      </w:r>
      <w:r w:rsidR="008858A0" w:rsidRPr="008D03A6">
        <w:rPr>
          <w:rFonts w:ascii="Crimson Text" w:hAnsi="Crimson Text"/>
          <w:color w:val="000000" w:themeColor="text1"/>
          <w:sz w:val="26"/>
          <w:szCs w:val="26"/>
        </w:rPr>
        <w:t xml:space="preserve">a </w:t>
      </w:r>
      <w:r w:rsidRPr="008D03A6">
        <w:rPr>
          <w:rFonts w:ascii="Crimson Text" w:hAnsi="Crimson Text"/>
          <w:color w:val="000000" w:themeColor="text1"/>
          <w:sz w:val="26"/>
          <w:szCs w:val="26"/>
        </w:rPr>
        <w:t>beber</w:t>
      </w:r>
      <w:r w:rsidR="00FC5060"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 xml:space="preserve">con </w:t>
      </w:r>
      <w:r w:rsidR="00223315" w:rsidRPr="008D03A6">
        <w:rPr>
          <w:rFonts w:ascii="Crimson Text" w:hAnsi="Crimson Text"/>
          <w:color w:val="000000" w:themeColor="text1"/>
          <w:sz w:val="26"/>
          <w:szCs w:val="26"/>
        </w:rPr>
        <w:t>ansiedad</w:t>
      </w:r>
      <w:r w:rsidR="00FC5060" w:rsidRPr="008D03A6">
        <w:rPr>
          <w:rFonts w:ascii="Crimson Text" w:hAnsi="Crimson Text"/>
          <w:color w:val="000000" w:themeColor="text1"/>
          <w:sz w:val="26"/>
          <w:szCs w:val="26"/>
        </w:rPr>
        <w:t xml:space="preserve">, </w:t>
      </w:r>
      <w:ins w:id="820" w:author="PC" w:date="2025-06-19T20:21:00Z">
        <w:r w:rsidR="00343213">
          <w:rPr>
            <w:rFonts w:ascii="Crimson Text" w:hAnsi="Crimson Text"/>
            <w:color w:val="000000" w:themeColor="text1"/>
            <w:sz w:val="26"/>
            <w:szCs w:val="26"/>
          </w:rPr>
          <w:t xml:space="preserve">confirmando que </w:t>
        </w:r>
      </w:ins>
      <w:r w:rsidR="00FC5060" w:rsidRPr="008D03A6">
        <w:rPr>
          <w:rFonts w:ascii="Crimson Text" w:hAnsi="Crimson Text"/>
          <w:color w:val="000000" w:themeColor="text1"/>
          <w:sz w:val="26"/>
          <w:szCs w:val="26"/>
        </w:rPr>
        <w:t xml:space="preserve">la parada </w:t>
      </w:r>
      <w:del w:id="821" w:author="PC" w:date="2025-06-19T20:22:00Z">
        <w:r w:rsidRPr="008D03A6" w:rsidDel="00343213">
          <w:rPr>
            <w:rFonts w:ascii="Crimson Text" w:hAnsi="Crimson Text"/>
            <w:color w:val="000000" w:themeColor="text1"/>
            <w:sz w:val="26"/>
            <w:szCs w:val="26"/>
          </w:rPr>
          <w:delText>parecía haber</w:delText>
        </w:r>
      </w:del>
      <w:ins w:id="822" w:author="PC" w:date="2025-06-19T20:22:00Z">
        <w:r w:rsidR="00343213">
          <w:rPr>
            <w:rFonts w:ascii="Crimson Text" w:hAnsi="Crimson Text"/>
            <w:color w:val="000000" w:themeColor="text1"/>
            <w:sz w:val="26"/>
            <w:szCs w:val="26"/>
          </w:rPr>
          <w:t>había</w:t>
        </w:r>
      </w:ins>
      <w:r w:rsidR="00FC5060" w:rsidRPr="008D03A6">
        <w:rPr>
          <w:rFonts w:ascii="Crimson Text" w:hAnsi="Crimson Text"/>
          <w:color w:val="000000" w:themeColor="text1"/>
          <w:sz w:val="26"/>
          <w:szCs w:val="26"/>
        </w:rPr>
        <w:t xml:space="preserve"> sido oportuna. Eros </w:t>
      </w:r>
      <w:r w:rsidR="00334A0D" w:rsidRPr="008D03A6">
        <w:rPr>
          <w:rFonts w:ascii="Crimson Text" w:hAnsi="Crimson Text"/>
          <w:color w:val="000000" w:themeColor="text1"/>
          <w:sz w:val="26"/>
          <w:szCs w:val="26"/>
        </w:rPr>
        <w:t xml:space="preserve">también aprovechó para </w:t>
      </w:r>
      <w:r w:rsidR="009F7780" w:rsidRPr="008D03A6">
        <w:rPr>
          <w:rFonts w:ascii="Crimson Text" w:hAnsi="Crimson Text"/>
          <w:color w:val="000000" w:themeColor="text1"/>
          <w:sz w:val="26"/>
          <w:szCs w:val="26"/>
        </w:rPr>
        <w:t>relajar</w:t>
      </w:r>
      <w:r w:rsidR="001F54B3" w:rsidRPr="008D03A6">
        <w:rPr>
          <w:rFonts w:ascii="Crimson Text" w:hAnsi="Crimson Text"/>
          <w:color w:val="000000" w:themeColor="text1"/>
          <w:sz w:val="26"/>
          <w:szCs w:val="26"/>
        </w:rPr>
        <w:t>se</w:t>
      </w:r>
      <w:del w:id="823" w:author="PC" w:date="2025-06-19T20:22:00Z">
        <w:r w:rsidRPr="008D03A6" w:rsidDel="00343213">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FC5060" w:rsidRPr="008D03A6">
        <w:rPr>
          <w:rFonts w:ascii="Crimson Text" w:hAnsi="Crimson Text"/>
          <w:color w:val="000000" w:themeColor="text1"/>
          <w:sz w:val="26"/>
          <w:szCs w:val="26"/>
        </w:rPr>
        <w:t>se sent</w:t>
      </w:r>
      <w:r w:rsidRPr="008D03A6">
        <w:rPr>
          <w:rFonts w:ascii="Crimson Text" w:hAnsi="Crimson Text"/>
          <w:color w:val="000000" w:themeColor="text1"/>
          <w:sz w:val="26"/>
          <w:szCs w:val="26"/>
        </w:rPr>
        <w:t xml:space="preserve">ó sobre la hierba apoyando la espalda </w:t>
      </w:r>
      <w:r w:rsidR="001F54B3" w:rsidRPr="008D03A6">
        <w:rPr>
          <w:rFonts w:ascii="Crimson Text" w:hAnsi="Crimson Text"/>
          <w:color w:val="000000" w:themeColor="text1"/>
          <w:sz w:val="26"/>
          <w:szCs w:val="26"/>
        </w:rPr>
        <w:t>en</w:t>
      </w:r>
      <w:r w:rsidRPr="008D03A6">
        <w:rPr>
          <w:rFonts w:ascii="Crimson Text" w:hAnsi="Crimson Text"/>
          <w:color w:val="000000" w:themeColor="text1"/>
          <w:sz w:val="26"/>
          <w:szCs w:val="26"/>
        </w:rPr>
        <w:t xml:space="preserve"> el tronco de un árbol.</w:t>
      </w:r>
    </w:p>
    <w:p w:rsidR="00DB084C" w:rsidRPr="008D03A6" w:rsidRDefault="009C01E9" w:rsidP="00C40293">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El joven, a</w:t>
      </w:r>
      <w:r w:rsidR="00334A0D" w:rsidRPr="008D03A6">
        <w:rPr>
          <w:rFonts w:ascii="Crimson Text" w:hAnsi="Crimson Text"/>
          <w:color w:val="000000" w:themeColor="text1"/>
          <w:sz w:val="26"/>
          <w:szCs w:val="26"/>
        </w:rPr>
        <w:t>lerta</w:t>
      </w:r>
      <w:r w:rsidR="00DB084C" w:rsidRPr="008D03A6">
        <w:rPr>
          <w:rFonts w:ascii="Crimson Text" w:hAnsi="Crimson Text"/>
          <w:color w:val="000000" w:themeColor="text1"/>
          <w:sz w:val="26"/>
          <w:szCs w:val="26"/>
        </w:rPr>
        <w:t xml:space="preserve">, vigilaba la densa vegetación, </w:t>
      </w:r>
      <w:del w:id="824" w:author="PC" w:date="2025-06-19T20:22:00Z">
        <w:r w:rsidR="00DB084C" w:rsidRPr="008D03A6" w:rsidDel="00343213">
          <w:rPr>
            <w:rFonts w:ascii="Crimson Text" w:hAnsi="Crimson Text"/>
            <w:color w:val="000000" w:themeColor="text1"/>
            <w:sz w:val="26"/>
            <w:szCs w:val="26"/>
          </w:rPr>
          <w:delText xml:space="preserve">no quería </w:delText>
        </w:r>
      </w:del>
      <w:r w:rsidR="00DB084C" w:rsidRPr="008D03A6">
        <w:rPr>
          <w:rFonts w:ascii="Crimson Text" w:hAnsi="Crimson Text"/>
          <w:color w:val="000000" w:themeColor="text1"/>
          <w:sz w:val="26"/>
          <w:szCs w:val="26"/>
        </w:rPr>
        <w:t>ser tomado por sorpresa</w:t>
      </w:r>
      <w:ins w:id="825" w:author="PC" w:date="2025-06-19T20:22:00Z">
        <w:r w:rsidR="00343213">
          <w:rPr>
            <w:rFonts w:ascii="Crimson Text" w:hAnsi="Crimson Text"/>
            <w:color w:val="000000" w:themeColor="text1"/>
            <w:sz w:val="26"/>
            <w:szCs w:val="26"/>
          </w:rPr>
          <w:t xml:space="preserve"> era lo</w:t>
        </w:r>
      </w:ins>
      <w:ins w:id="826" w:author="PC" w:date="2025-06-19T20:30:00Z">
        <w:r w:rsidR="00F64BB2">
          <w:rPr>
            <w:rFonts w:ascii="Crimson Text" w:hAnsi="Crimson Text"/>
            <w:color w:val="000000" w:themeColor="text1"/>
            <w:sz w:val="26"/>
            <w:szCs w:val="26"/>
          </w:rPr>
          <w:t xml:space="preserve"> </w:t>
        </w:r>
      </w:ins>
      <w:ins w:id="827" w:author="PC" w:date="2025-06-19T20:22:00Z">
        <w:r w:rsidR="00343213">
          <w:rPr>
            <w:rFonts w:ascii="Crimson Text" w:hAnsi="Crimson Text"/>
            <w:color w:val="000000" w:themeColor="text1"/>
            <w:sz w:val="26"/>
            <w:szCs w:val="26"/>
          </w:rPr>
          <w:t>peor que podía pasarle en ese momento</w:t>
        </w:r>
      </w:ins>
      <w:r w:rsidR="00DB084C" w:rsidRPr="008D03A6">
        <w:rPr>
          <w:rFonts w:ascii="Crimson Text" w:hAnsi="Crimson Text"/>
          <w:color w:val="000000" w:themeColor="text1"/>
          <w:sz w:val="26"/>
          <w:szCs w:val="26"/>
        </w:rPr>
        <w:t xml:space="preserve">. </w:t>
      </w:r>
      <w:del w:id="828" w:author="PC" w:date="2025-06-19T20:22:00Z">
        <w:r w:rsidR="00DB084C" w:rsidRPr="008D03A6" w:rsidDel="00343213">
          <w:rPr>
            <w:rFonts w:ascii="Crimson Text" w:hAnsi="Crimson Text"/>
            <w:color w:val="000000" w:themeColor="text1"/>
            <w:sz w:val="26"/>
            <w:szCs w:val="26"/>
          </w:rPr>
          <w:delText>La escena se mantuvo constante</w:delText>
        </w:r>
      </w:del>
      <w:ins w:id="829" w:author="PC" w:date="2025-06-19T20:22:00Z">
        <w:r w:rsidR="00343213">
          <w:rPr>
            <w:rFonts w:ascii="Crimson Text" w:hAnsi="Crimson Text"/>
            <w:color w:val="000000" w:themeColor="text1"/>
            <w:sz w:val="26"/>
            <w:szCs w:val="26"/>
          </w:rPr>
          <w:t>Todo parecía estar bien</w:t>
        </w:r>
      </w:ins>
      <w:r w:rsidR="00DB084C" w:rsidRPr="008D03A6">
        <w:rPr>
          <w:rFonts w:ascii="Crimson Text" w:hAnsi="Crimson Text"/>
          <w:color w:val="000000" w:themeColor="text1"/>
          <w:sz w:val="26"/>
          <w:szCs w:val="26"/>
        </w:rPr>
        <w:t xml:space="preserve"> </w:t>
      </w:r>
      <w:r w:rsidR="00334A0D" w:rsidRPr="008D03A6">
        <w:rPr>
          <w:rFonts w:ascii="Crimson Text" w:hAnsi="Crimson Text"/>
          <w:color w:val="000000" w:themeColor="text1"/>
          <w:sz w:val="26"/>
          <w:szCs w:val="26"/>
        </w:rPr>
        <w:t>hasta que</w:t>
      </w:r>
      <w:r w:rsidR="00DB084C" w:rsidRPr="008D03A6">
        <w:rPr>
          <w:rFonts w:ascii="Crimson Text" w:hAnsi="Crimson Text"/>
          <w:color w:val="000000" w:themeColor="text1"/>
          <w:sz w:val="26"/>
          <w:szCs w:val="26"/>
        </w:rPr>
        <w:t xml:space="preserve"> </w:t>
      </w:r>
      <w:r w:rsidR="00334A0D" w:rsidRPr="008D03A6">
        <w:rPr>
          <w:rFonts w:ascii="Crimson Text" w:hAnsi="Crimson Text"/>
          <w:color w:val="000000" w:themeColor="text1"/>
          <w:sz w:val="26"/>
          <w:szCs w:val="26"/>
        </w:rPr>
        <w:t>empezó a</w:t>
      </w:r>
      <w:r w:rsidR="00DB084C" w:rsidRPr="008D03A6">
        <w:rPr>
          <w:rFonts w:ascii="Crimson Text" w:hAnsi="Crimson Text"/>
          <w:color w:val="000000" w:themeColor="text1"/>
          <w:sz w:val="26"/>
          <w:szCs w:val="26"/>
        </w:rPr>
        <w:t xml:space="preserve"> </w:t>
      </w:r>
      <w:ins w:id="830" w:author="PC" w:date="2025-06-19T20:23:00Z">
        <w:r w:rsidR="00343213">
          <w:rPr>
            <w:rFonts w:ascii="Crimson Text" w:hAnsi="Crimson Text"/>
            <w:color w:val="000000" w:themeColor="text1"/>
            <w:sz w:val="26"/>
            <w:szCs w:val="26"/>
          </w:rPr>
          <w:t xml:space="preserve">notar conductas extrañas </w:t>
        </w:r>
      </w:ins>
      <w:del w:id="831" w:author="PC" w:date="2025-06-19T20:23:00Z">
        <w:r w:rsidR="00334A0D" w:rsidRPr="008D03A6" w:rsidDel="00343213">
          <w:rPr>
            <w:rFonts w:ascii="Crimson Text" w:hAnsi="Crimson Text"/>
            <w:color w:val="000000" w:themeColor="text1"/>
            <w:sz w:val="26"/>
            <w:szCs w:val="26"/>
          </w:rPr>
          <w:delText>extrañarle</w:delText>
        </w:r>
        <w:r w:rsidR="00DB084C" w:rsidRPr="008D03A6" w:rsidDel="00343213">
          <w:rPr>
            <w:rFonts w:ascii="Crimson Text" w:hAnsi="Crimson Text"/>
            <w:color w:val="000000" w:themeColor="text1"/>
            <w:sz w:val="26"/>
            <w:szCs w:val="26"/>
          </w:rPr>
          <w:delText xml:space="preserve"> la </w:delText>
        </w:r>
        <w:r w:rsidR="001F54B3" w:rsidRPr="008D03A6" w:rsidDel="00343213">
          <w:rPr>
            <w:rFonts w:ascii="Crimson Text" w:hAnsi="Crimson Text"/>
            <w:color w:val="000000" w:themeColor="text1"/>
            <w:sz w:val="26"/>
            <w:szCs w:val="26"/>
          </w:rPr>
          <w:delText>conducta</w:delText>
        </w:r>
        <w:r w:rsidR="00334A0D" w:rsidRPr="008D03A6" w:rsidDel="00343213">
          <w:rPr>
            <w:rFonts w:ascii="Crimson Text" w:hAnsi="Crimson Text"/>
            <w:color w:val="000000" w:themeColor="text1"/>
            <w:sz w:val="26"/>
            <w:szCs w:val="26"/>
          </w:rPr>
          <w:delText xml:space="preserve"> de</w:delText>
        </w:r>
      </w:del>
      <w:ins w:id="832" w:author="PC" w:date="2025-06-19T20:23:00Z">
        <w:r w:rsidR="00343213">
          <w:rPr>
            <w:rFonts w:ascii="Crimson Text" w:hAnsi="Crimson Text"/>
            <w:color w:val="000000" w:themeColor="text1"/>
            <w:sz w:val="26"/>
            <w:szCs w:val="26"/>
          </w:rPr>
          <w:t>en</w:t>
        </w:r>
      </w:ins>
      <w:r w:rsidR="00334A0D" w:rsidRPr="008D03A6">
        <w:rPr>
          <w:rFonts w:ascii="Crimson Text" w:hAnsi="Crimson Text"/>
          <w:color w:val="000000" w:themeColor="text1"/>
          <w:sz w:val="26"/>
          <w:szCs w:val="26"/>
        </w:rPr>
        <w:t xml:space="preserve"> la yegua.</w:t>
      </w:r>
      <w:r w:rsidR="00DB084C" w:rsidRPr="008D03A6">
        <w:rPr>
          <w:rFonts w:ascii="Crimson Text" w:hAnsi="Crimson Text"/>
          <w:color w:val="000000" w:themeColor="text1"/>
          <w:sz w:val="26"/>
          <w:szCs w:val="26"/>
        </w:rPr>
        <w:t xml:space="preserve"> </w:t>
      </w:r>
      <w:r w:rsidR="00334A0D" w:rsidRPr="008D03A6">
        <w:rPr>
          <w:rFonts w:ascii="Crimson Text" w:hAnsi="Crimson Text"/>
          <w:color w:val="000000" w:themeColor="text1"/>
          <w:sz w:val="26"/>
          <w:szCs w:val="26"/>
        </w:rPr>
        <w:t>N</w:t>
      </w:r>
      <w:r w:rsidR="00DB084C" w:rsidRPr="008D03A6">
        <w:rPr>
          <w:rFonts w:ascii="Crimson Text" w:hAnsi="Crimson Text"/>
          <w:color w:val="000000" w:themeColor="text1"/>
          <w:sz w:val="26"/>
          <w:szCs w:val="26"/>
        </w:rPr>
        <w:t xml:space="preserve">o </w:t>
      </w:r>
      <w:r w:rsidR="001F54B3" w:rsidRPr="008D03A6">
        <w:rPr>
          <w:rFonts w:ascii="Crimson Text" w:hAnsi="Crimson Text"/>
          <w:color w:val="000000" w:themeColor="text1"/>
          <w:sz w:val="26"/>
          <w:szCs w:val="26"/>
        </w:rPr>
        <w:t>dejaba</w:t>
      </w:r>
      <w:r w:rsidR="00DB084C" w:rsidRPr="008D03A6">
        <w:rPr>
          <w:rFonts w:ascii="Crimson Text" w:hAnsi="Crimson Text"/>
          <w:color w:val="000000" w:themeColor="text1"/>
          <w:sz w:val="26"/>
          <w:szCs w:val="26"/>
        </w:rPr>
        <w:t xml:space="preserve"> de tomar, como si estuviera</w:t>
      </w:r>
      <w:ins w:id="833" w:author="PC" w:date="2025-06-19T20:23:00Z">
        <w:r w:rsidR="00343213">
          <w:rPr>
            <w:rFonts w:ascii="Crimson Text" w:hAnsi="Crimson Text"/>
            <w:color w:val="000000" w:themeColor="text1"/>
            <w:sz w:val="26"/>
            <w:szCs w:val="26"/>
          </w:rPr>
          <w:t xml:space="preserve"> completamente</w:t>
        </w:r>
      </w:ins>
      <w:r w:rsidR="00DB084C" w:rsidRPr="008D03A6">
        <w:rPr>
          <w:rFonts w:ascii="Crimson Text" w:hAnsi="Crimson Text"/>
          <w:color w:val="000000" w:themeColor="text1"/>
          <w:sz w:val="26"/>
          <w:szCs w:val="26"/>
        </w:rPr>
        <w:t xml:space="preserve"> deshidratada, </w:t>
      </w:r>
      <w:r w:rsidR="00334A0D" w:rsidRPr="008D03A6">
        <w:rPr>
          <w:rFonts w:ascii="Crimson Text" w:hAnsi="Crimson Text"/>
          <w:color w:val="000000" w:themeColor="text1"/>
          <w:sz w:val="26"/>
          <w:szCs w:val="26"/>
        </w:rPr>
        <w:t>aunque</w:t>
      </w:r>
      <w:r w:rsidR="00DB084C" w:rsidRPr="008D03A6">
        <w:rPr>
          <w:rFonts w:ascii="Crimson Text" w:hAnsi="Crimson Text"/>
          <w:color w:val="000000" w:themeColor="text1"/>
          <w:sz w:val="26"/>
          <w:szCs w:val="26"/>
        </w:rPr>
        <w:t xml:space="preserve"> no era el caso</w:t>
      </w:r>
      <w:del w:id="834" w:author="PC" w:date="2025-06-19T20:23:00Z">
        <w:r w:rsidR="00DB084C" w:rsidRPr="008D03A6" w:rsidDel="00343213">
          <w:rPr>
            <w:rFonts w:ascii="Crimson Text" w:hAnsi="Crimson Text"/>
            <w:color w:val="000000" w:themeColor="text1"/>
            <w:sz w:val="26"/>
            <w:szCs w:val="26"/>
          </w:rPr>
          <w:delText xml:space="preserve">, </w:delText>
        </w:r>
        <w:r w:rsidR="001F54B3" w:rsidRPr="008D03A6" w:rsidDel="00343213">
          <w:rPr>
            <w:rFonts w:ascii="Crimson Text" w:hAnsi="Crimson Text"/>
            <w:color w:val="000000" w:themeColor="text1"/>
            <w:sz w:val="26"/>
            <w:szCs w:val="26"/>
          </w:rPr>
          <w:delText>sus</w:delText>
        </w:r>
        <w:r w:rsidR="00DB084C" w:rsidRPr="008D03A6" w:rsidDel="00343213">
          <w:rPr>
            <w:rFonts w:ascii="Crimson Text" w:hAnsi="Crimson Text"/>
            <w:color w:val="000000" w:themeColor="text1"/>
            <w:sz w:val="26"/>
            <w:szCs w:val="26"/>
          </w:rPr>
          <w:delText xml:space="preserve"> </w:delText>
        </w:r>
        <w:r w:rsidR="005D5C85" w:rsidRPr="008D03A6" w:rsidDel="00343213">
          <w:rPr>
            <w:rFonts w:ascii="Crimson Text" w:hAnsi="Crimson Text"/>
            <w:color w:val="000000" w:themeColor="text1"/>
            <w:sz w:val="26"/>
            <w:szCs w:val="26"/>
          </w:rPr>
          <w:delText>cuidado</w:delText>
        </w:r>
        <w:r w:rsidR="001F54B3" w:rsidRPr="008D03A6" w:rsidDel="00343213">
          <w:rPr>
            <w:rFonts w:ascii="Crimson Text" w:hAnsi="Crimson Text"/>
            <w:color w:val="000000" w:themeColor="text1"/>
            <w:sz w:val="26"/>
            <w:szCs w:val="26"/>
          </w:rPr>
          <w:delText>s habían sido correctos</w:delText>
        </w:r>
        <w:r w:rsidR="005D5C85" w:rsidRPr="008D03A6" w:rsidDel="00343213">
          <w:rPr>
            <w:rFonts w:ascii="Crimson Text" w:hAnsi="Crimson Text"/>
            <w:color w:val="000000" w:themeColor="text1"/>
            <w:sz w:val="26"/>
            <w:szCs w:val="26"/>
          </w:rPr>
          <w:delText xml:space="preserve"> hasta entonces</w:delText>
        </w:r>
      </w:del>
      <w:ins w:id="835" w:author="PC" w:date="2025-06-19T20:23:00Z">
        <w:r w:rsidR="00343213">
          <w:rPr>
            <w:rFonts w:ascii="Crimson Text" w:hAnsi="Crimson Text"/>
            <w:color w:val="000000" w:themeColor="text1"/>
            <w:sz w:val="26"/>
            <w:szCs w:val="26"/>
          </w:rPr>
          <w:t xml:space="preserve"> ya que hacía tan sólo unas horas que había abandonado la casa de Igor y all</w:t>
        </w:r>
      </w:ins>
      <w:ins w:id="836" w:author="PC" w:date="2025-06-19T20:24:00Z">
        <w:r w:rsidR="00343213">
          <w:rPr>
            <w:rFonts w:ascii="Crimson Text" w:hAnsi="Crimson Text"/>
            <w:color w:val="000000" w:themeColor="text1"/>
            <w:sz w:val="26"/>
            <w:szCs w:val="26"/>
          </w:rPr>
          <w:t>í había procurado alimentarla y saciar su sed</w:t>
        </w:r>
      </w:ins>
      <w:r w:rsidR="00DB084C" w:rsidRPr="008D03A6">
        <w:rPr>
          <w:rFonts w:ascii="Crimson Text" w:hAnsi="Crimson Text"/>
          <w:color w:val="000000" w:themeColor="text1"/>
          <w:sz w:val="26"/>
          <w:szCs w:val="26"/>
        </w:rPr>
        <w:t>.</w:t>
      </w:r>
    </w:p>
    <w:p w:rsidR="00DB084C" w:rsidRPr="008D03A6" w:rsidRDefault="009C01E9" w:rsidP="00C40293">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Preocupado</w:t>
      </w:r>
      <w:r w:rsidR="00DB084C" w:rsidRPr="008D03A6">
        <w:rPr>
          <w:rFonts w:ascii="Crimson Text" w:hAnsi="Crimson Text"/>
          <w:color w:val="000000" w:themeColor="text1"/>
          <w:sz w:val="26"/>
          <w:szCs w:val="26"/>
        </w:rPr>
        <w:t xml:space="preserve">, se aproximó al animal y le acarició el </w:t>
      </w:r>
      <w:r w:rsidR="00480053" w:rsidRPr="008D03A6">
        <w:rPr>
          <w:rFonts w:ascii="Crimson Text" w:hAnsi="Crimson Text"/>
          <w:color w:val="000000" w:themeColor="text1"/>
          <w:sz w:val="26"/>
          <w:szCs w:val="26"/>
        </w:rPr>
        <w:t>cuello</w:t>
      </w:r>
      <w:del w:id="837" w:author="PC" w:date="2025-06-19T20:24:00Z">
        <w:r w:rsidR="00DB084C" w:rsidRPr="008D03A6" w:rsidDel="00343213">
          <w:rPr>
            <w:rFonts w:ascii="Crimson Text" w:hAnsi="Crimson Text"/>
            <w:color w:val="000000" w:themeColor="text1"/>
            <w:sz w:val="26"/>
            <w:szCs w:val="26"/>
          </w:rPr>
          <w:delText xml:space="preserve">, </w:delText>
        </w:r>
        <w:r w:rsidR="00B82E3E" w:rsidRPr="008D03A6" w:rsidDel="00343213">
          <w:rPr>
            <w:rFonts w:ascii="Crimson Text" w:hAnsi="Crimson Text"/>
            <w:color w:val="000000" w:themeColor="text1"/>
            <w:sz w:val="26"/>
            <w:szCs w:val="26"/>
          </w:rPr>
          <w:delText>también le susurró algunas palabras</w:delText>
        </w:r>
      </w:del>
      <w:r w:rsidR="00B82E3E" w:rsidRPr="008D03A6">
        <w:rPr>
          <w:rFonts w:ascii="Crimson Text" w:hAnsi="Crimson Text"/>
          <w:color w:val="000000" w:themeColor="text1"/>
          <w:sz w:val="26"/>
          <w:szCs w:val="26"/>
        </w:rPr>
        <w:t>.</w:t>
      </w:r>
    </w:p>
    <w:p w:rsidR="00B82E3E" w:rsidRPr="008D03A6" w:rsidRDefault="00894812" w:rsidP="00C40293">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82E3E" w:rsidRPr="008D03A6">
        <w:rPr>
          <w:rFonts w:ascii="Crimson Text" w:hAnsi="Crimson Text"/>
          <w:color w:val="000000" w:themeColor="text1"/>
          <w:sz w:val="26"/>
          <w:szCs w:val="26"/>
        </w:rPr>
        <w:t xml:space="preserve">Tranquila, ya es suficiente. Deberías parar </w:t>
      </w:r>
      <w:r>
        <w:rPr>
          <w:rFonts w:ascii="Crimson Text" w:hAnsi="Crimson Text"/>
          <w:color w:val="000000" w:themeColor="text1"/>
          <w:sz w:val="26"/>
          <w:szCs w:val="26"/>
        </w:rPr>
        <w:t>—</w:t>
      </w:r>
      <w:del w:id="838" w:author="PC" w:date="2025-06-19T20:24:00Z">
        <w:r w:rsidR="00B82E3E" w:rsidRPr="008D03A6" w:rsidDel="00343213">
          <w:rPr>
            <w:rFonts w:ascii="Crimson Text" w:hAnsi="Crimson Text"/>
            <w:color w:val="000000" w:themeColor="text1"/>
            <w:sz w:val="26"/>
            <w:szCs w:val="26"/>
          </w:rPr>
          <w:delText>dijo</w:delText>
        </w:r>
      </w:del>
      <w:ins w:id="839" w:author="PC" w:date="2025-06-19T20:24:00Z">
        <w:r w:rsidR="00343213">
          <w:rPr>
            <w:rFonts w:ascii="Crimson Text" w:hAnsi="Crimson Text"/>
            <w:color w:val="000000" w:themeColor="text1"/>
            <w:sz w:val="26"/>
            <w:szCs w:val="26"/>
          </w:rPr>
          <w:t>le dijo en un susurro calmo</w:t>
        </w:r>
      </w:ins>
      <w:r w:rsidR="00B82E3E" w:rsidRPr="008D03A6">
        <w:rPr>
          <w:rFonts w:ascii="Crimson Text" w:hAnsi="Crimson Text"/>
          <w:color w:val="000000" w:themeColor="text1"/>
          <w:sz w:val="26"/>
          <w:szCs w:val="26"/>
        </w:rPr>
        <w:t>, pero Agatha no atendía a sus palabras</w:t>
      </w:r>
      <w:r>
        <w:rPr>
          <w:rFonts w:ascii="Crimson Text" w:hAnsi="Crimson Text"/>
          <w:color w:val="000000" w:themeColor="text1"/>
          <w:sz w:val="26"/>
          <w:szCs w:val="26"/>
        </w:rPr>
        <w:t>—</w:t>
      </w:r>
      <w:r w:rsidR="00B82E3E" w:rsidRPr="008D03A6">
        <w:rPr>
          <w:rFonts w:ascii="Crimson Text" w:hAnsi="Crimson Text"/>
          <w:color w:val="000000" w:themeColor="text1"/>
          <w:sz w:val="26"/>
          <w:szCs w:val="26"/>
        </w:rPr>
        <w:t>.</w:t>
      </w:r>
      <w:r w:rsidR="005D5C85" w:rsidRPr="008D03A6">
        <w:rPr>
          <w:rFonts w:ascii="Crimson Text" w:hAnsi="Crimson Text"/>
          <w:color w:val="000000" w:themeColor="text1"/>
          <w:sz w:val="26"/>
          <w:szCs w:val="26"/>
        </w:rPr>
        <w:t xml:space="preserve"> </w:t>
      </w:r>
      <w:del w:id="840" w:author="PC" w:date="2025-06-19T20:25:00Z">
        <w:r w:rsidR="005D5C85" w:rsidRPr="008D03A6" w:rsidDel="00343213">
          <w:rPr>
            <w:rFonts w:ascii="Crimson Text" w:hAnsi="Crimson Text"/>
            <w:color w:val="000000" w:themeColor="text1"/>
            <w:sz w:val="26"/>
            <w:szCs w:val="26"/>
          </w:rPr>
          <w:delText>¡</w:delText>
        </w:r>
      </w:del>
      <w:r w:rsidR="005D5C85" w:rsidRPr="008D03A6">
        <w:rPr>
          <w:rFonts w:ascii="Crimson Text" w:hAnsi="Crimson Text"/>
          <w:color w:val="000000" w:themeColor="text1"/>
          <w:sz w:val="26"/>
          <w:szCs w:val="26"/>
        </w:rPr>
        <w:t>Agatha</w:t>
      </w:r>
      <w:ins w:id="841" w:author="PC" w:date="2025-06-19T20:25:00Z">
        <w:r w:rsidR="00343213">
          <w:rPr>
            <w:rFonts w:ascii="Crimson Text" w:hAnsi="Crimson Text"/>
            <w:color w:val="000000" w:themeColor="text1"/>
            <w:sz w:val="26"/>
            <w:szCs w:val="26"/>
          </w:rPr>
          <w:t>,</w:t>
        </w:r>
      </w:ins>
      <w:r w:rsidR="005D5C85" w:rsidRPr="008D03A6">
        <w:rPr>
          <w:rFonts w:ascii="Crimson Text" w:hAnsi="Crimson Text"/>
          <w:color w:val="000000" w:themeColor="text1"/>
          <w:sz w:val="26"/>
          <w:szCs w:val="26"/>
        </w:rPr>
        <w:t xml:space="preserve"> es suficiente</w:t>
      </w:r>
      <w:del w:id="842" w:author="PC" w:date="2025-06-19T20:25:00Z">
        <w:r w:rsidR="005D5C85" w:rsidRPr="008D03A6" w:rsidDel="00343213">
          <w:rPr>
            <w:rFonts w:ascii="Crimson Text" w:hAnsi="Crimson Text"/>
            <w:color w:val="000000" w:themeColor="text1"/>
            <w:sz w:val="26"/>
            <w:szCs w:val="26"/>
          </w:rPr>
          <w:delText>!</w:delText>
        </w:r>
      </w:del>
      <w:r w:rsidR="005D5C85"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D5C85" w:rsidRPr="008D03A6">
        <w:rPr>
          <w:rFonts w:ascii="Crimson Text" w:hAnsi="Crimson Text"/>
          <w:color w:val="000000" w:themeColor="text1"/>
          <w:sz w:val="26"/>
          <w:szCs w:val="26"/>
        </w:rPr>
        <w:t xml:space="preserve">insistió, </w:t>
      </w:r>
      <w:del w:id="843" w:author="PC" w:date="2025-06-19T20:25:00Z">
        <w:r w:rsidR="005D5C85" w:rsidRPr="008D03A6" w:rsidDel="00343213">
          <w:rPr>
            <w:rFonts w:ascii="Crimson Text" w:hAnsi="Crimson Text"/>
            <w:color w:val="000000" w:themeColor="text1"/>
            <w:sz w:val="26"/>
            <w:szCs w:val="26"/>
          </w:rPr>
          <w:delText>mucho más incisivo</w:delText>
        </w:r>
      </w:del>
      <w:ins w:id="844" w:author="PC" w:date="2025-06-19T20:25:00Z">
        <w:r w:rsidR="00343213">
          <w:rPr>
            <w:rFonts w:ascii="Crimson Text" w:hAnsi="Crimson Text"/>
            <w:color w:val="000000" w:themeColor="text1"/>
            <w:sz w:val="26"/>
            <w:szCs w:val="26"/>
          </w:rPr>
          <w:t>con la voz mucho más firme</w:t>
        </w:r>
      </w:ins>
      <w:r w:rsidR="005D5C85" w:rsidRPr="008D03A6">
        <w:rPr>
          <w:rFonts w:ascii="Crimson Text" w:hAnsi="Crimson Text"/>
          <w:color w:val="000000" w:themeColor="text1"/>
          <w:sz w:val="26"/>
          <w:szCs w:val="26"/>
        </w:rPr>
        <w:t>. Pero el animal segu</w:t>
      </w:r>
      <w:r w:rsidR="009C01E9" w:rsidRPr="008D03A6">
        <w:rPr>
          <w:rFonts w:ascii="Crimson Text" w:hAnsi="Crimson Text"/>
          <w:color w:val="000000" w:themeColor="text1"/>
          <w:sz w:val="26"/>
          <w:szCs w:val="26"/>
        </w:rPr>
        <w:t xml:space="preserve">ía sin responder. Eros </w:t>
      </w:r>
      <w:r w:rsidR="00B16A96" w:rsidRPr="008D03A6">
        <w:rPr>
          <w:rFonts w:ascii="Crimson Text" w:hAnsi="Crimson Text"/>
          <w:color w:val="000000" w:themeColor="text1"/>
          <w:sz w:val="26"/>
          <w:szCs w:val="26"/>
        </w:rPr>
        <w:t>estaba</w:t>
      </w:r>
      <w:r w:rsidR="005D5C85" w:rsidRPr="008D03A6">
        <w:rPr>
          <w:rFonts w:ascii="Crimson Text" w:hAnsi="Crimson Text"/>
          <w:color w:val="000000" w:themeColor="text1"/>
          <w:sz w:val="26"/>
          <w:szCs w:val="26"/>
        </w:rPr>
        <w:t xml:space="preserve"> </w:t>
      </w:r>
      <w:r w:rsidR="009C01E9" w:rsidRPr="008D03A6">
        <w:rPr>
          <w:rFonts w:ascii="Crimson Text" w:hAnsi="Crimson Text"/>
          <w:color w:val="000000" w:themeColor="text1"/>
          <w:sz w:val="26"/>
          <w:szCs w:val="26"/>
        </w:rPr>
        <w:t>intranquilo</w:t>
      </w:r>
      <w:r w:rsidR="005D5C85" w:rsidRPr="008D03A6">
        <w:rPr>
          <w:rFonts w:ascii="Crimson Text" w:hAnsi="Crimson Text"/>
          <w:color w:val="000000" w:themeColor="text1"/>
          <w:sz w:val="26"/>
          <w:szCs w:val="26"/>
        </w:rPr>
        <w:t xml:space="preserve">, </w:t>
      </w:r>
      <w:del w:id="845" w:author="PC" w:date="2025-06-19T20:25:00Z">
        <w:r w:rsidR="005D5C85" w:rsidRPr="008D03A6" w:rsidDel="00343213">
          <w:rPr>
            <w:rFonts w:ascii="Crimson Text" w:hAnsi="Crimson Text"/>
            <w:color w:val="000000" w:themeColor="text1"/>
            <w:sz w:val="26"/>
            <w:szCs w:val="26"/>
          </w:rPr>
          <w:delText>la yegua</w:delText>
        </w:r>
      </w:del>
      <w:ins w:id="846" w:author="PC" w:date="2025-06-19T20:25:00Z">
        <w:r w:rsidR="00343213">
          <w:rPr>
            <w:rFonts w:ascii="Crimson Text" w:hAnsi="Crimson Text"/>
            <w:color w:val="000000" w:themeColor="text1"/>
            <w:sz w:val="26"/>
            <w:szCs w:val="26"/>
          </w:rPr>
          <w:t>el animal</w:t>
        </w:r>
      </w:ins>
      <w:r w:rsidR="005D5C85" w:rsidRPr="008D03A6">
        <w:rPr>
          <w:rFonts w:ascii="Crimson Text" w:hAnsi="Crimson Text"/>
          <w:color w:val="000000" w:themeColor="text1"/>
          <w:sz w:val="26"/>
          <w:szCs w:val="26"/>
        </w:rPr>
        <w:t xml:space="preserve"> era obediente</w:t>
      </w:r>
      <w:del w:id="847" w:author="PC" w:date="2025-06-19T20:25:00Z">
        <w:r w:rsidR="005D5C85" w:rsidRPr="008D03A6" w:rsidDel="00343213">
          <w:rPr>
            <w:rFonts w:ascii="Crimson Text" w:hAnsi="Crimson Text"/>
            <w:color w:val="000000" w:themeColor="text1"/>
            <w:sz w:val="26"/>
            <w:szCs w:val="26"/>
          </w:rPr>
          <w:delText>,</w:delText>
        </w:r>
      </w:del>
      <w:r w:rsidR="005D5C85" w:rsidRPr="008D03A6">
        <w:rPr>
          <w:rFonts w:ascii="Crimson Text" w:hAnsi="Crimson Text"/>
          <w:color w:val="000000" w:themeColor="text1"/>
          <w:sz w:val="26"/>
          <w:szCs w:val="26"/>
        </w:rPr>
        <w:t xml:space="preserve"> y </w:t>
      </w:r>
      <w:r w:rsidR="00B16A96" w:rsidRPr="008D03A6">
        <w:rPr>
          <w:rFonts w:ascii="Crimson Text" w:hAnsi="Crimson Text"/>
          <w:color w:val="000000" w:themeColor="text1"/>
          <w:sz w:val="26"/>
          <w:szCs w:val="26"/>
        </w:rPr>
        <w:t xml:space="preserve">ambos </w:t>
      </w:r>
      <w:r w:rsidR="005D5C85" w:rsidRPr="008D03A6">
        <w:rPr>
          <w:rFonts w:ascii="Crimson Text" w:hAnsi="Crimson Text"/>
          <w:color w:val="000000" w:themeColor="text1"/>
          <w:sz w:val="26"/>
          <w:szCs w:val="26"/>
        </w:rPr>
        <w:t>tenía</w:t>
      </w:r>
      <w:r w:rsidR="00B16A96" w:rsidRPr="008D03A6">
        <w:rPr>
          <w:rFonts w:ascii="Crimson Text" w:hAnsi="Crimson Text"/>
          <w:color w:val="000000" w:themeColor="text1"/>
          <w:sz w:val="26"/>
          <w:szCs w:val="26"/>
        </w:rPr>
        <w:t>n</w:t>
      </w:r>
      <w:r w:rsidR="005D5C85" w:rsidRPr="008D03A6">
        <w:rPr>
          <w:rFonts w:ascii="Crimson Text" w:hAnsi="Crimson Text"/>
          <w:color w:val="000000" w:themeColor="text1"/>
          <w:sz w:val="26"/>
          <w:szCs w:val="26"/>
        </w:rPr>
        <w:t xml:space="preserve"> </w:t>
      </w:r>
      <w:r w:rsidR="001F54B3" w:rsidRPr="008D03A6">
        <w:rPr>
          <w:rFonts w:ascii="Crimson Text" w:hAnsi="Crimson Text"/>
          <w:color w:val="000000" w:themeColor="text1"/>
          <w:sz w:val="26"/>
          <w:szCs w:val="26"/>
        </w:rPr>
        <w:t>buena</w:t>
      </w:r>
      <w:r w:rsidR="005D5C85" w:rsidRPr="008D03A6">
        <w:rPr>
          <w:rFonts w:ascii="Crimson Text" w:hAnsi="Crimson Text"/>
          <w:color w:val="000000" w:themeColor="text1"/>
          <w:sz w:val="26"/>
          <w:szCs w:val="26"/>
        </w:rPr>
        <w:t xml:space="preserve"> conexión</w:t>
      </w:r>
      <w:r w:rsidR="00B16A96" w:rsidRPr="008D03A6">
        <w:rPr>
          <w:rFonts w:ascii="Crimson Text" w:hAnsi="Crimson Text"/>
          <w:color w:val="000000" w:themeColor="text1"/>
          <w:sz w:val="26"/>
          <w:szCs w:val="26"/>
        </w:rPr>
        <w:t>,</w:t>
      </w:r>
      <w:r w:rsidR="005D5C85" w:rsidRPr="008D03A6">
        <w:rPr>
          <w:rFonts w:ascii="Crimson Text" w:hAnsi="Crimson Text"/>
          <w:color w:val="000000" w:themeColor="text1"/>
          <w:sz w:val="26"/>
          <w:szCs w:val="26"/>
        </w:rPr>
        <w:t xml:space="preserve"> </w:t>
      </w:r>
      <w:ins w:id="848" w:author="PC" w:date="2025-06-19T20:25:00Z">
        <w:r w:rsidR="00343213">
          <w:rPr>
            <w:rFonts w:ascii="Crimson Text" w:hAnsi="Crimson Text"/>
            <w:color w:val="000000" w:themeColor="text1"/>
            <w:sz w:val="26"/>
            <w:szCs w:val="26"/>
          </w:rPr>
          <w:t xml:space="preserve">por lo que </w:t>
        </w:r>
      </w:ins>
      <w:r w:rsidR="005D5C85" w:rsidRPr="008D03A6">
        <w:rPr>
          <w:rFonts w:ascii="Crimson Text" w:hAnsi="Crimson Text"/>
          <w:color w:val="000000" w:themeColor="text1"/>
          <w:sz w:val="26"/>
          <w:szCs w:val="26"/>
        </w:rPr>
        <w:t xml:space="preserve">le </w:t>
      </w:r>
      <w:r w:rsidR="001F54B3" w:rsidRPr="008D03A6">
        <w:rPr>
          <w:rFonts w:ascii="Crimson Text" w:hAnsi="Crimson Text"/>
          <w:color w:val="000000" w:themeColor="text1"/>
          <w:sz w:val="26"/>
          <w:szCs w:val="26"/>
        </w:rPr>
        <w:t>sorprendía</w:t>
      </w:r>
      <w:r w:rsidR="009C01E9" w:rsidRPr="008D03A6">
        <w:rPr>
          <w:rFonts w:ascii="Crimson Text" w:hAnsi="Crimson Text"/>
          <w:color w:val="000000" w:themeColor="text1"/>
          <w:sz w:val="26"/>
          <w:szCs w:val="26"/>
        </w:rPr>
        <w:t xml:space="preserve"> que</w:t>
      </w:r>
      <w:r w:rsidR="005D5C85" w:rsidRPr="008D03A6">
        <w:rPr>
          <w:rFonts w:ascii="Crimson Text" w:hAnsi="Crimson Text"/>
          <w:color w:val="000000" w:themeColor="text1"/>
          <w:sz w:val="26"/>
          <w:szCs w:val="26"/>
        </w:rPr>
        <w:t xml:space="preserve"> </w:t>
      </w:r>
      <w:del w:id="849" w:author="PC" w:date="2025-06-19T20:25:00Z">
        <w:r w:rsidR="00B16A96" w:rsidRPr="008D03A6" w:rsidDel="00343213">
          <w:rPr>
            <w:rFonts w:ascii="Crimson Text" w:hAnsi="Crimson Text"/>
            <w:color w:val="000000" w:themeColor="text1"/>
            <w:sz w:val="26"/>
            <w:szCs w:val="26"/>
          </w:rPr>
          <w:delText>no</w:delText>
        </w:r>
      </w:del>
      <w:ins w:id="850" w:author="PC" w:date="2025-06-19T20:25:00Z">
        <w:r w:rsidR="00343213">
          <w:rPr>
            <w:rFonts w:ascii="Crimson Text" w:hAnsi="Crimson Text"/>
            <w:color w:val="000000" w:themeColor="text1"/>
            <w:sz w:val="26"/>
            <w:szCs w:val="26"/>
          </w:rPr>
          <w:t>en ese momento</w:t>
        </w:r>
      </w:ins>
      <w:r w:rsidR="00B16A96" w:rsidRPr="008D03A6">
        <w:rPr>
          <w:rFonts w:ascii="Crimson Text" w:hAnsi="Crimson Text"/>
          <w:color w:val="000000" w:themeColor="text1"/>
          <w:sz w:val="26"/>
          <w:szCs w:val="26"/>
        </w:rPr>
        <w:t xml:space="preserve"> mostrara</w:t>
      </w:r>
      <w:del w:id="851" w:author="PC" w:date="2025-06-19T20:26:00Z">
        <w:r w:rsidR="00B16A96" w:rsidRPr="008D03A6" w:rsidDel="00343213">
          <w:rPr>
            <w:rFonts w:ascii="Crimson Text" w:hAnsi="Crimson Text"/>
            <w:color w:val="000000" w:themeColor="text1"/>
            <w:sz w:val="26"/>
            <w:szCs w:val="26"/>
          </w:rPr>
          <w:delText>, al menos,</w:delText>
        </w:r>
        <w:r w:rsidR="009C01E9" w:rsidRPr="008D03A6" w:rsidDel="00343213">
          <w:rPr>
            <w:rFonts w:ascii="Crimson Text" w:hAnsi="Crimson Text"/>
            <w:color w:val="000000" w:themeColor="text1"/>
            <w:sz w:val="26"/>
            <w:szCs w:val="26"/>
          </w:rPr>
          <w:delText xml:space="preserve"> </w:delText>
        </w:r>
        <w:r w:rsidR="005D5C85" w:rsidRPr="008D03A6" w:rsidDel="00343213">
          <w:rPr>
            <w:rFonts w:ascii="Crimson Text" w:hAnsi="Crimson Text"/>
            <w:color w:val="000000" w:themeColor="text1"/>
            <w:sz w:val="26"/>
            <w:szCs w:val="26"/>
          </w:rPr>
          <w:delText>un gesto</w:delText>
        </w:r>
      </w:del>
      <w:ins w:id="852" w:author="PC" w:date="2025-06-19T20:26:00Z">
        <w:r w:rsidR="00343213">
          <w:rPr>
            <w:rFonts w:ascii="Crimson Text" w:hAnsi="Crimson Text"/>
            <w:color w:val="000000" w:themeColor="text1"/>
            <w:sz w:val="26"/>
            <w:szCs w:val="26"/>
          </w:rPr>
          <w:t xml:space="preserve"> signos</w:t>
        </w:r>
      </w:ins>
      <w:r w:rsidR="005D5C85" w:rsidRPr="008D03A6">
        <w:rPr>
          <w:rFonts w:ascii="Crimson Text" w:hAnsi="Crimson Text"/>
          <w:color w:val="000000" w:themeColor="text1"/>
          <w:sz w:val="26"/>
          <w:szCs w:val="26"/>
        </w:rPr>
        <w:t xml:space="preserve"> de </w:t>
      </w:r>
      <w:r w:rsidR="00480053" w:rsidRPr="008D03A6">
        <w:rPr>
          <w:rFonts w:ascii="Crimson Text" w:hAnsi="Crimson Text"/>
          <w:color w:val="000000" w:themeColor="text1"/>
          <w:sz w:val="26"/>
          <w:szCs w:val="26"/>
        </w:rPr>
        <w:t>rebeldía</w:t>
      </w:r>
      <w:r w:rsidR="005D5C85" w:rsidRPr="008D03A6">
        <w:rPr>
          <w:rFonts w:ascii="Crimson Text" w:hAnsi="Crimson Text"/>
          <w:color w:val="000000" w:themeColor="text1"/>
          <w:sz w:val="26"/>
          <w:szCs w:val="26"/>
        </w:rPr>
        <w:t>.</w:t>
      </w:r>
    </w:p>
    <w:p w:rsidR="005D5C85" w:rsidRPr="008D03A6" w:rsidRDefault="005D5C85" w:rsidP="00C40293">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No conforme, </w:t>
      </w:r>
      <w:del w:id="853" w:author="PC" w:date="2025-06-19T20:26:00Z">
        <w:r w:rsidRPr="008D03A6" w:rsidDel="00343213">
          <w:rPr>
            <w:rFonts w:ascii="Crimson Text" w:hAnsi="Crimson Text"/>
            <w:color w:val="000000" w:themeColor="text1"/>
            <w:sz w:val="26"/>
            <w:szCs w:val="26"/>
          </w:rPr>
          <w:delText xml:space="preserve">practicó </w:delText>
        </w:r>
        <w:r w:rsidR="002B767E" w:rsidRPr="008D03A6" w:rsidDel="00343213">
          <w:rPr>
            <w:rFonts w:ascii="Crimson Text" w:hAnsi="Crimson Text"/>
            <w:color w:val="000000" w:themeColor="text1"/>
            <w:sz w:val="26"/>
            <w:szCs w:val="26"/>
          </w:rPr>
          <w:delText xml:space="preserve">un </w:delText>
        </w:r>
        <w:r w:rsidRPr="008D03A6" w:rsidDel="00343213">
          <w:rPr>
            <w:rFonts w:ascii="Crimson Text" w:hAnsi="Crimson Text"/>
            <w:color w:val="000000" w:themeColor="text1"/>
            <w:sz w:val="26"/>
            <w:szCs w:val="26"/>
          </w:rPr>
          <w:delText>leve empujón</w:delText>
        </w:r>
        <w:r w:rsidR="002B767E" w:rsidRPr="008D03A6" w:rsidDel="00343213">
          <w:rPr>
            <w:rFonts w:ascii="Crimson Text" w:hAnsi="Crimson Text"/>
            <w:color w:val="000000" w:themeColor="text1"/>
            <w:sz w:val="26"/>
            <w:szCs w:val="26"/>
          </w:rPr>
          <w:delText xml:space="preserve"> sobre</w:delText>
        </w:r>
      </w:del>
      <w:ins w:id="854" w:author="PC" w:date="2025-06-19T20:27:00Z">
        <w:r w:rsidR="00F64BB2">
          <w:rPr>
            <w:rFonts w:ascii="Crimson Text" w:hAnsi="Crimson Text"/>
            <w:color w:val="000000" w:themeColor="text1"/>
            <w:sz w:val="26"/>
            <w:szCs w:val="26"/>
          </w:rPr>
          <w:t>intentó empujarla pero</w:t>
        </w:r>
      </w:ins>
      <w:ins w:id="855" w:author="PC" w:date="2025-06-19T20:28:00Z">
        <w:r w:rsidR="00F64BB2">
          <w:rPr>
            <w:rFonts w:ascii="Crimson Text" w:hAnsi="Crimson Text"/>
            <w:color w:val="000000" w:themeColor="text1"/>
            <w:sz w:val="26"/>
            <w:szCs w:val="26"/>
          </w:rPr>
          <w:t xml:space="preserve"> no obtuvo reacción.</w:t>
        </w:r>
      </w:ins>
      <w:ins w:id="856" w:author="PC" w:date="2025-06-19T20:27:00Z">
        <w:r w:rsidR="00F64BB2">
          <w:rPr>
            <w:rFonts w:ascii="Crimson Text" w:hAnsi="Crimson Text"/>
            <w:color w:val="000000" w:themeColor="text1"/>
            <w:sz w:val="26"/>
            <w:szCs w:val="26"/>
          </w:rPr>
          <w:t xml:space="preserve"> </w:t>
        </w:r>
      </w:ins>
      <w:ins w:id="857" w:author="PC" w:date="2025-06-19T20:28:00Z">
        <w:r w:rsidR="00F64BB2">
          <w:rPr>
            <w:rFonts w:ascii="Crimson Text" w:hAnsi="Crimson Text"/>
            <w:color w:val="000000" w:themeColor="text1"/>
            <w:sz w:val="26"/>
            <w:szCs w:val="26"/>
          </w:rPr>
          <w:t>L</w:t>
        </w:r>
      </w:ins>
      <w:ins w:id="858" w:author="PC" w:date="2025-06-19T20:27:00Z">
        <w:r w:rsidR="00F64BB2">
          <w:rPr>
            <w:rFonts w:ascii="Crimson Text" w:hAnsi="Crimson Text"/>
            <w:color w:val="000000" w:themeColor="text1"/>
            <w:sz w:val="26"/>
            <w:szCs w:val="26"/>
          </w:rPr>
          <w:t>a yegua</w:t>
        </w:r>
      </w:ins>
      <w:del w:id="859" w:author="PC" w:date="2025-06-19T20:27:00Z">
        <w:r w:rsidR="002B767E" w:rsidRPr="008D03A6" w:rsidDel="00F64BB2">
          <w:rPr>
            <w:rFonts w:ascii="Crimson Text" w:hAnsi="Crimson Text"/>
            <w:color w:val="000000" w:themeColor="text1"/>
            <w:sz w:val="26"/>
            <w:szCs w:val="26"/>
          </w:rPr>
          <w:delText xml:space="preserve"> el lomo</w:delText>
        </w:r>
        <w:r w:rsidRPr="008D03A6" w:rsidDel="00F64BB2">
          <w:rPr>
            <w:rFonts w:ascii="Crimson Text" w:hAnsi="Crimson Text"/>
            <w:color w:val="000000" w:themeColor="text1"/>
            <w:sz w:val="26"/>
            <w:szCs w:val="26"/>
          </w:rPr>
          <w:delText>. Era</w:delText>
        </w:r>
      </w:del>
      <w:r w:rsidRPr="008D03A6">
        <w:rPr>
          <w:rFonts w:ascii="Crimson Text" w:hAnsi="Crimson Text"/>
          <w:color w:val="000000" w:themeColor="text1"/>
          <w:sz w:val="26"/>
          <w:szCs w:val="26"/>
        </w:rPr>
        <w:t xml:space="preserve"> pesada y poco </w:t>
      </w:r>
      <w:proofErr w:type="gramStart"/>
      <w:r w:rsidRPr="008D03A6">
        <w:rPr>
          <w:rFonts w:ascii="Crimson Text" w:hAnsi="Crimson Text"/>
          <w:color w:val="000000" w:themeColor="text1"/>
          <w:sz w:val="26"/>
          <w:szCs w:val="26"/>
        </w:rPr>
        <w:t>pudo</w:t>
      </w:r>
      <w:proofErr w:type="gramEnd"/>
      <w:r w:rsidRPr="008D03A6">
        <w:rPr>
          <w:rFonts w:ascii="Crimson Text" w:hAnsi="Crimson Text"/>
          <w:color w:val="000000" w:themeColor="text1"/>
          <w:sz w:val="26"/>
          <w:szCs w:val="26"/>
        </w:rPr>
        <w:t xml:space="preserve"> moverla, </w:t>
      </w:r>
      <w:del w:id="860" w:author="PC" w:date="2025-06-19T20:28:00Z">
        <w:r w:rsidR="00480053" w:rsidRPr="008D03A6" w:rsidDel="00F64BB2">
          <w:rPr>
            <w:rFonts w:ascii="Crimson Text" w:hAnsi="Crimson Text"/>
            <w:color w:val="000000" w:themeColor="text1"/>
            <w:sz w:val="26"/>
            <w:szCs w:val="26"/>
          </w:rPr>
          <w:delText>otra vez no hubo reacción</w:delText>
        </w:r>
        <w:r w:rsidR="002B767E" w:rsidRPr="008D03A6" w:rsidDel="00F64BB2">
          <w:rPr>
            <w:rFonts w:ascii="Crimson Text" w:hAnsi="Crimson Text"/>
            <w:color w:val="000000" w:themeColor="text1"/>
            <w:sz w:val="26"/>
            <w:szCs w:val="26"/>
          </w:rPr>
          <w:delText xml:space="preserve">, la yegua </w:delText>
        </w:r>
      </w:del>
      <w:r w:rsidR="002B767E" w:rsidRPr="008D03A6">
        <w:rPr>
          <w:rFonts w:ascii="Crimson Text" w:hAnsi="Crimson Text"/>
          <w:color w:val="000000" w:themeColor="text1"/>
          <w:sz w:val="26"/>
          <w:szCs w:val="26"/>
        </w:rPr>
        <w:t xml:space="preserve">sólo se enfocaba en seguir bebiendo. </w:t>
      </w:r>
      <w:r w:rsidR="00B16A96" w:rsidRPr="008D03A6">
        <w:rPr>
          <w:rFonts w:ascii="Crimson Text" w:hAnsi="Crimson Text"/>
          <w:color w:val="000000" w:themeColor="text1"/>
          <w:sz w:val="26"/>
          <w:szCs w:val="26"/>
        </w:rPr>
        <w:t>El muchacho se sentía contrariado</w:t>
      </w:r>
      <w:r w:rsidR="002B767E" w:rsidRPr="008D03A6">
        <w:rPr>
          <w:rFonts w:ascii="Crimson Text" w:hAnsi="Crimson Text"/>
          <w:color w:val="000000" w:themeColor="text1"/>
          <w:sz w:val="26"/>
          <w:szCs w:val="26"/>
        </w:rPr>
        <w:t xml:space="preserve">, </w:t>
      </w:r>
      <w:r w:rsidR="00480053" w:rsidRPr="008D03A6">
        <w:rPr>
          <w:rFonts w:ascii="Crimson Text" w:hAnsi="Crimson Text"/>
          <w:color w:val="000000" w:themeColor="text1"/>
          <w:sz w:val="26"/>
          <w:szCs w:val="26"/>
        </w:rPr>
        <w:t xml:space="preserve">mezclaba </w:t>
      </w:r>
      <w:r w:rsidR="002B767E" w:rsidRPr="008D03A6">
        <w:rPr>
          <w:rFonts w:ascii="Crimson Text" w:hAnsi="Crimson Text"/>
          <w:color w:val="000000" w:themeColor="text1"/>
          <w:sz w:val="26"/>
          <w:szCs w:val="26"/>
        </w:rPr>
        <w:t xml:space="preserve">preocupación </w:t>
      </w:r>
      <w:del w:id="861" w:author="PC" w:date="2025-06-19T20:29:00Z">
        <w:r w:rsidR="00480053" w:rsidRPr="008D03A6" w:rsidDel="00F64BB2">
          <w:rPr>
            <w:rFonts w:ascii="Crimson Text" w:hAnsi="Crimson Text"/>
            <w:color w:val="000000" w:themeColor="text1"/>
            <w:sz w:val="26"/>
            <w:szCs w:val="26"/>
          </w:rPr>
          <w:delText>y</w:delText>
        </w:r>
      </w:del>
      <w:ins w:id="862" w:author="PC" w:date="2025-06-19T20:29:00Z">
        <w:r w:rsidR="00F64BB2">
          <w:rPr>
            <w:rFonts w:ascii="Crimson Text" w:hAnsi="Crimson Text"/>
            <w:color w:val="000000" w:themeColor="text1"/>
            <w:sz w:val="26"/>
            <w:szCs w:val="26"/>
          </w:rPr>
          <w:t>con</w:t>
        </w:r>
      </w:ins>
      <w:r w:rsidR="002B767E" w:rsidRPr="008D03A6">
        <w:rPr>
          <w:rFonts w:ascii="Crimson Text" w:hAnsi="Crimson Text"/>
          <w:color w:val="000000" w:themeColor="text1"/>
          <w:sz w:val="26"/>
          <w:szCs w:val="26"/>
        </w:rPr>
        <w:t xml:space="preserve"> algo de </w:t>
      </w:r>
      <w:del w:id="863" w:author="PC" w:date="2025-06-19T20:29:00Z">
        <w:r w:rsidR="002B767E" w:rsidRPr="008D03A6" w:rsidDel="00F64BB2">
          <w:rPr>
            <w:rFonts w:ascii="Crimson Text" w:hAnsi="Crimson Text"/>
            <w:color w:val="000000" w:themeColor="text1"/>
            <w:sz w:val="26"/>
            <w:szCs w:val="26"/>
          </w:rPr>
          <w:delText>br</w:delText>
        </w:r>
        <w:r w:rsidR="00041F8B" w:rsidRPr="008D03A6" w:rsidDel="00F64BB2">
          <w:rPr>
            <w:rFonts w:ascii="Crimson Text" w:hAnsi="Crimson Text"/>
            <w:color w:val="000000" w:themeColor="text1"/>
            <w:sz w:val="26"/>
            <w:szCs w:val="26"/>
          </w:rPr>
          <w:delText>onca</w:delText>
        </w:r>
      </w:del>
      <w:ins w:id="864" w:author="PC" w:date="2025-06-19T20:29:00Z">
        <w:r w:rsidR="00F64BB2">
          <w:rPr>
            <w:rFonts w:ascii="Crimson Text" w:hAnsi="Crimson Text"/>
            <w:color w:val="000000" w:themeColor="text1"/>
            <w:sz w:val="26"/>
            <w:szCs w:val="26"/>
          </w:rPr>
          <w:t>enojo</w:t>
        </w:r>
      </w:ins>
      <w:r w:rsidR="00041F8B" w:rsidRPr="008D03A6">
        <w:rPr>
          <w:rFonts w:ascii="Crimson Text" w:hAnsi="Crimson Text"/>
          <w:color w:val="000000" w:themeColor="text1"/>
          <w:sz w:val="26"/>
          <w:szCs w:val="26"/>
        </w:rPr>
        <w:t xml:space="preserve">, </w:t>
      </w:r>
      <w:del w:id="865" w:author="PC" w:date="2025-06-19T20:29:00Z">
        <w:r w:rsidR="00041F8B" w:rsidRPr="008D03A6" w:rsidDel="00F64BB2">
          <w:rPr>
            <w:rFonts w:ascii="Crimson Text" w:hAnsi="Crimson Text"/>
            <w:color w:val="000000" w:themeColor="text1"/>
            <w:sz w:val="26"/>
            <w:szCs w:val="26"/>
          </w:rPr>
          <w:delText>no le gustó</w:delText>
        </w:r>
        <w:r w:rsidR="002B767E" w:rsidRPr="008D03A6" w:rsidDel="00F64BB2">
          <w:rPr>
            <w:rFonts w:ascii="Crimson Text" w:hAnsi="Crimson Text"/>
            <w:color w:val="000000" w:themeColor="text1"/>
            <w:sz w:val="26"/>
            <w:szCs w:val="26"/>
          </w:rPr>
          <w:delText xml:space="preserve"> que le desobedeciera, </w:delText>
        </w:r>
      </w:del>
      <w:r w:rsidR="002B767E" w:rsidRPr="008D03A6">
        <w:rPr>
          <w:rFonts w:ascii="Crimson Text" w:hAnsi="Crimson Text"/>
          <w:color w:val="000000" w:themeColor="text1"/>
          <w:sz w:val="26"/>
          <w:szCs w:val="26"/>
        </w:rPr>
        <w:t xml:space="preserve">prácticamente lo </w:t>
      </w:r>
      <w:r w:rsidR="00B05709" w:rsidRPr="008D03A6">
        <w:rPr>
          <w:rFonts w:ascii="Crimson Text" w:hAnsi="Crimson Text"/>
          <w:color w:val="000000" w:themeColor="text1"/>
          <w:sz w:val="26"/>
          <w:szCs w:val="26"/>
        </w:rPr>
        <w:t>había ignorado</w:t>
      </w:r>
      <w:r w:rsidR="002B767E" w:rsidRPr="008D03A6">
        <w:rPr>
          <w:rFonts w:ascii="Crimson Text" w:hAnsi="Crimson Text"/>
          <w:color w:val="000000" w:themeColor="text1"/>
          <w:sz w:val="26"/>
          <w:szCs w:val="26"/>
        </w:rPr>
        <w:t>.</w:t>
      </w:r>
    </w:p>
    <w:p w:rsidR="00B82E3E" w:rsidRPr="008D03A6" w:rsidRDefault="00B16A96" w:rsidP="00C40293">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Decidido, </w:t>
      </w:r>
      <w:del w:id="866" w:author="PC" w:date="2025-06-19T20:30:00Z">
        <w:r w:rsidRPr="008D03A6" w:rsidDel="00F64BB2">
          <w:rPr>
            <w:rFonts w:ascii="Crimson Text" w:hAnsi="Crimson Text"/>
            <w:color w:val="000000" w:themeColor="text1"/>
            <w:sz w:val="26"/>
            <w:szCs w:val="26"/>
          </w:rPr>
          <w:delText>f</w:delText>
        </w:r>
        <w:r w:rsidR="002B767E" w:rsidRPr="008D03A6" w:rsidDel="00F64BB2">
          <w:rPr>
            <w:rFonts w:ascii="Crimson Text" w:hAnsi="Crimson Text"/>
            <w:color w:val="000000" w:themeColor="text1"/>
            <w:sz w:val="26"/>
            <w:szCs w:val="26"/>
          </w:rPr>
          <w:delText xml:space="preserve">ue por más, y </w:delText>
        </w:r>
      </w:del>
      <w:r w:rsidR="002B767E" w:rsidRPr="008D03A6">
        <w:rPr>
          <w:rFonts w:ascii="Crimson Text" w:hAnsi="Crimson Text"/>
          <w:color w:val="000000" w:themeColor="text1"/>
          <w:sz w:val="26"/>
          <w:szCs w:val="26"/>
        </w:rPr>
        <w:t>tomó las riendas que colgaban de su quijada, las cuales estaban sumergidas</w:t>
      </w:r>
      <w:r w:rsidR="00480053" w:rsidRPr="008D03A6">
        <w:rPr>
          <w:rFonts w:ascii="Crimson Text" w:hAnsi="Crimson Text"/>
          <w:color w:val="000000" w:themeColor="text1"/>
          <w:sz w:val="26"/>
          <w:szCs w:val="26"/>
        </w:rPr>
        <w:t xml:space="preserve"> parcialmente</w:t>
      </w:r>
      <w:ins w:id="867" w:author="PC" w:date="2025-06-19T20:29:00Z">
        <w:r w:rsidR="00F64BB2">
          <w:rPr>
            <w:rFonts w:ascii="Crimson Text" w:hAnsi="Crimson Text"/>
            <w:color w:val="000000" w:themeColor="text1"/>
            <w:sz w:val="26"/>
            <w:szCs w:val="26"/>
          </w:rPr>
          <w:t xml:space="preserve"> en el arroyo</w:t>
        </w:r>
      </w:ins>
      <w:del w:id="868" w:author="PC" w:date="2025-06-19T20:30:00Z">
        <w:r w:rsidR="0078155F" w:rsidRPr="008D03A6" w:rsidDel="00F64BB2">
          <w:rPr>
            <w:rFonts w:ascii="Crimson Text" w:hAnsi="Crimson Text"/>
            <w:color w:val="000000" w:themeColor="text1"/>
            <w:sz w:val="26"/>
            <w:szCs w:val="26"/>
          </w:rPr>
          <w:delText>. Enrolló</w:delText>
        </w:r>
      </w:del>
      <w:ins w:id="869" w:author="PC" w:date="2025-06-19T20:30:00Z">
        <w:r w:rsidR="00F64BB2">
          <w:rPr>
            <w:rFonts w:ascii="Crimson Text" w:hAnsi="Crimson Text"/>
            <w:color w:val="000000" w:themeColor="text1"/>
            <w:sz w:val="26"/>
            <w:szCs w:val="26"/>
          </w:rPr>
          <w:t>, enrolló</w:t>
        </w:r>
      </w:ins>
      <w:r w:rsidR="002B767E" w:rsidRPr="008D03A6">
        <w:rPr>
          <w:rFonts w:ascii="Crimson Text" w:hAnsi="Crimson Text"/>
          <w:color w:val="000000" w:themeColor="text1"/>
          <w:sz w:val="26"/>
          <w:szCs w:val="26"/>
        </w:rPr>
        <w:t xml:space="preserve"> la </w:t>
      </w:r>
      <w:r w:rsidR="0078155F" w:rsidRPr="008D03A6">
        <w:rPr>
          <w:rFonts w:ascii="Crimson Text" w:hAnsi="Crimson Text"/>
          <w:color w:val="000000" w:themeColor="text1"/>
          <w:sz w:val="26"/>
          <w:szCs w:val="26"/>
        </w:rPr>
        <w:t>cuerda</w:t>
      </w:r>
      <w:r w:rsidR="002B767E" w:rsidRPr="008D03A6">
        <w:rPr>
          <w:rFonts w:ascii="Crimson Text" w:hAnsi="Crimson Text"/>
          <w:color w:val="000000" w:themeColor="text1"/>
          <w:sz w:val="26"/>
          <w:szCs w:val="26"/>
        </w:rPr>
        <w:t xml:space="preserve"> en una de sus manos</w:t>
      </w:r>
      <w:del w:id="870" w:author="PC" w:date="2025-06-19T20:30:00Z">
        <w:r w:rsidR="002B767E" w:rsidRPr="008D03A6" w:rsidDel="00F64BB2">
          <w:rPr>
            <w:rFonts w:ascii="Crimson Text" w:hAnsi="Crimson Text"/>
            <w:color w:val="000000" w:themeColor="text1"/>
            <w:sz w:val="26"/>
            <w:szCs w:val="26"/>
          </w:rPr>
          <w:delText>,</w:delText>
        </w:r>
      </w:del>
      <w:r w:rsidR="002B767E" w:rsidRPr="008D03A6">
        <w:rPr>
          <w:rFonts w:ascii="Crimson Text" w:hAnsi="Crimson Text"/>
          <w:color w:val="000000" w:themeColor="text1"/>
          <w:sz w:val="26"/>
          <w:szCs w:val="26"/>
        </w:rPr>
        <w:t xml:space="preserve"> y dio un tirón con fuerzas para torcer </w:t>
      </w:r>
      <w:r w:rsidR="0078155F" w:rsidRPr="008D03A6">
        <w:rPr>
          <w:rFonts w:ascii="Crimson Text" w:hAnsi="Crimson Text"/>
          <w:color w:val="000000" w:themeColor="text1"/>
          <w:sz w:val="26"/>
          <w:szCs w:val="26"/>
        </w:rPr>
        <w:t>la postura de su</w:t>
      </w:r>
      <w:r w:rsidR="002B767E" w:rsidRPr="008D03A6">
        <w:rPr>
          <w:rFonts w:ascii="Crimson Text" w:hAnsi="Crimson Text"/>
          <w:color w:val="000000" w:themeColor="text1"/>
          <w:sz w:val="26"/>
          <w:szCs w:val="26"/>
        </w:rPr>
        <w:t xml:space="preserve"> mandíbula. Esta vez el </w:t>
      </w:r>
      <w:r w:rsidR="00B05709" w:rsidRPr="008D03A6">
        <w:rPr>
          <w:rFonts w:ascii="Crimson Text" w:hAnsi="Crimson Text"/>
          <w:color w:val="000000" w:themeColor="text1"/>
          <w:sz w:val="26"/>
          <w:szCs w:val="26"/>
        </w:rPr>
        <w:t>intento</w:t>
      </w:r>
      <w:r w:rsidR="002B767E" w:rsidRPr="008D03A6">
        <w:rPr>
          <w:rFonts w:ascii="Crimson Text" w:hAnsi="Crimson Text"/>
          <w:color w:val="000000" w:themeColor="text1"/>
          <w:sz w:val="26"/>
          <w:szCs w:val="26"/>
        </w:rPr>
        <w:t xml:space="preserve"> dio resultado, y pudo </w:t>
      </w:r>
      <w:r w:rsidR="0078155F" w:rsidRPr="008D03A6">
        <w:rPr>
          <w:rFonts w:ascii="Crimson Text" w:hAnsi="Crimson Text"/>
          <w:color w:val="000000" w:themeColor="text1"/>
          <w:sz w:val="26"/>
          <w:szCs w:val="26"/>
        </w:rPr>
        <w:t xml:space="preserve">romper con </w:t>
      </w:r>
      <w:del w:id="871" w:author="PC" w:date="2025-06-19T20:31:00Z">
        <w:r w:rsidR="0078155F" w:rsidRPr="008D03A6" w:rsidDel="00F64BB2">
          <w:rPr>
            <w:rFonts w:ascii="Crimson Text" w:hAnsi="Crimson Text"/>
            <w:color w:val="000000" w:themeColor="text1"/>
            <w:sz w:val="26"/>
            <w:szCs w:val="26"/>
          </w:rPr>
          <w:delText>esa escena constante</w:delText>
        </w:r>
      </w:del>
      <w:ins w:id="872" w:author="PC" w:date="2025-06-19T20:31:00Z">
        <w:r w:rsidR="00F64BB2">
          <w:rPr>
            <w:rFonts w:ascii="Crimson Text" w:hAnsi="Crimson Text"/>
            <w:color w:val="000000" w:themeColor="text1"/>
            <w:sz w:val="26"/>
            <w:szCs w:val="26"/>
          </w:rPr>
          <w:t>el trance de su compañera</w:t>
        </w:r>
      </w:ins>
      <w:r w:rsidR="0078155F" w:rsidRPr="008D03A6">
        <w:rPr>
          <w:rFonts w:ascii="Crimson Text" w:hAnsi="Crimson Text"/>
          <w:color w:val="000000" w:themeColor="text1"/>
          <w:sz w:val="26"/>
          <w:szCs w:val="26"/>
        </w:rPr>
        <w:t>. L</w:t>
      </w:r>
      <w:r w:rsidR="002B767E" w:rsidRPr="008D03A6">
        <w:rPr>
          <w:rFonts w:ascii="Crimson Text" w:hAnsi="Crimson Text"/>
          <w:color w:val="000000" w:themeColor="text1"/>
          <w:sz w:val="26"/>
          <w:szCs w:val="26"/>
        </w:rPr>
        <w:t xml:space="preserve">a cabeza de Agatha giró hacia </w:t>
      </w:r>
      <w:del w:id="873" w:author="PC" w:date="2025-06-19T20:31:00Z">
        <w:r w:rsidR="0078155F" w:rsidRPr="008D03A6" w:rsidDel="00F64BB2">
          <w:rPr>
            <w:rFonts w:ascii="Crimson Text" w:hAnsi="Crimson Text"/>
            <w:color w:val="000000" w:themeColor="text1"/>
            <w:sz w:val="26"/>
            <w:szCs w:val="26"/>
          </w:rPr>
          <w:delText>su</w:delText>
        </w:r>
        <w:r w:rsidR="002B767E" w:rsidRPr="008D03A6" w:rsidDel="00F64BB2">
          <w:rPr>
            <w:rFonts w:ascii="Crimson Text" w:hAnsi="Crimson Text"/>
            <w:color w:val="000000" w:themeColor="text1"/>
            <w:sz w:val="26"/>
            <w:szCs w:val="26"/>
          </w:rPr>
          <w:delText xml:space="preserve"> posición,</w:delText>
        </w:r>
      </w:del>
      <w:ins w:id="874" w:author="PC" w:date="2025-06-19T20:31:00Z">
        <w:r w:rsidR="00F64BB2">
          <w:rPr>
            <w:rFonts w:ascii="Crimson Text" w:hAnsi="Crimson Text"/>
            <w:color w:val="000000" w:themeColor="text1"/>
            <w:sz w:val="26"/>
            <w:szCs w:val="26"/>
          </w:rPr>
          <w:t>él</w:t>
        </w:r>
      </w:ins>
      <w:r w:rsidR="002B767E" w:rsidRPr="008D03A6">
        <w:rPr>
          <w:rFonts w:ascii="Crimson Text" w:hAnsi="Crimson Text"/>
          <w:color w:val="000000" w:themeColor="text1"/>
          <w:sz w:val="26"/>
          <w:szCs w:val="26"/>
        </w:rPr>
        <w:t xml:space="preserve"> y</w:t>
      </w:r>
      <w:ins w:id="875" w:author="PC" w:date="2025-06-19T20:31:00Z">
        <w:r w:rsidR="00F64BB2">
          <w:rPr>
            <w:rFonts w:ascii="Crimson Text" w:hAnsi="Crimson Text"/>
            <w:color w:val="000000" w:themeColor="text1"/>
            <w:sz w:val="26"/>
            <w:szCs w:val="26"/>
          </w:rPr>
          <w:t>,</w:t>
        </w:r>
      </w:ins>
      <w:r w:rsidR="002B767E" w:rsidRPr="008D03A6">
        <w:rPr>
          <w:rFonts w:ascii="Crimson Text" w:hAnsi="Crimson Text"/>
          <w:color w:val="000000" w:themeColor="text1"/>
          <w:sz w:val="26"/>
          <w:szCs w:val="26"/>
        </w:rPr>
        <w:t xml:space="preserve"> mientras chorreaba agua de su boca</w:t>
      </w:r>
      <w:ins w:id="876" w:author="PC" w:date="2025-06-19T20:31:00Z">
        <w:r w:rsidR="00F64BB2">
          <w:rPr>
            <w:rFonts w:ascii="Crimson Text" w:hAnsi="Crimson Text"/>
            <w:color w:val="000000" w:themeColor="text1"/>
            <w:sz w:val="26"/>
            <w:szCs w:val="26"/>
          </w:rPr>
          <w:t>,</w:t>
        </w:r>
      </w:ins>
      <w:r w:rsidR="002B767E" w:rsidRPr="008D03A6">
        <w:rPr>
          <w:rFonts w:ascii="Crimson Text" w:hAnsi="Crimson Text"/>
          <w:color w:val="000000" w:themeColor="text1"/>
          <w:sz w:val="26"/>
          <w:szCs w:val="26"/>
        </w:rPr>
        <w:t xml:space="preserve"> lo observó con una mirada </w:t>
      </w:r>
      <w:r w:rsidR="00B05709" w:rsidRPr="008D03A6">
        <w:rPr>
          <w:rFonts w:ascii="Crimson Text" w:hAnsi="Crimson Text"/>
          <w:color w:val="000000" w:themeColor="text1"/>
          <w:sz w:val="26"/>
          <w:szCs w:val="26"/>
        </w:rPr>
        <w:t>cansina</w:t>
      </w:r>
      <w:r w:rsidR="0078155F" w:rsidRPr="008D03A6">
        <w:rPr>
          <w:rFonts w:ascii="Crimson Text" w:hAnsi="Crimson Text"/>
          <w:color w:val="000000" w:themeColor="text1"/>
          <w:sz w:val="26"/>
          <w:szCs w:val="26"/>
        </w:rPr>
        <w:t xml:space="preserve"> </w:t>
      </w:r>
      <w:r w:rsidR="002B767E" w:rsidRPr="008D03A6">
        <w:rPr>
          <w:rFonts w:ascii="Crimson Text" w:hAnsi="Crimson Text"/>
          <w:color w:val="000000" w:themeColor="text1"/>
          <w:sz w:val="26"/>
          <w:szCs w:val="26"/>
        </w:rPr>
        <w:t xml:space="preserve">y </w:t>
      </w:r>
      <w:r w:rsidR="008730BF" w:rsidRPr="008D03A6">
        <w:rPr>
          <w:rFonts w:ascii="Crimson Text" w:hAnsi="Crimson Text"/>
          <w:color w:val="000000" w:themeColor="text1"/>
          <w:sz w:val="26"/>
          <w:szCs w:val="26"/>
        </w:rPr>
        <w:t>con</w:t>
      </w:r>
      <w:r w:rsidR="00365758" w:rsidRPr="008D03A6">
        <w:rPr>
          <w:rFonts w:ascii="Crimson Text" w:hAnsi="Crimson Text"/>
          <w:color w:val="000000" w:themeColor="text1"/>
          <w:sz w:val="26"/>
          <w:szCs w:val="26"/>
        </w:rPr>
        <w:t>fusa</w:t>
      </w:r>
      <w:r w:rsidR="007B3BFB" w:rsidRPr="008D03A6">
        <w:rPr>
          <w:rFonts w:ascii="Crimson Text" w:hAnsi="Crimson Text"/>
          <w:color w:val="000000" w:themeColor="text1"/>
          <w:sz w:val="26"/>
          <w:szCs w:val="26"/>
        </w:rPr>
        <w:t>.</w:t>
      </w:r>
    </w:p>
    <w:p w:rsidR="007B3BFB" w:rsidRPr="008D03A6" w:rsidRDefault="00B05709" w:rsidP="007B3BF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situación era </w:t>
      </w:r>
      <w:del w:id="877" w:author="PC" w:date="2025-06-19T20:31:00Z">
        <w:r w:rsidRPr="008D03A6" w:rsidDel="00F64BB2">
          <w:rPr>
            <w:rFonts w:ascii="Crimson Text" w:hAnsi="Crimson Text"/>
            <w:color w:val="000000" w:themeColor="text1"/>
            <w:sz w:val="26"/>
            <w:szCs w:val="26"/>
          </w:rPr>
          <w:delText>inédita</w:delText>
        </w:r>
      </w:del>
      <w:ins w:id="878" w:author="PC" w:date="2025-06-19T20:31:00Z">
        <w:r w:rsidR="00F64BB2">
          <w:rPr>
            <w:rFonts w:ascii="Crimson Text" w:hAnsi="Crimson Text"/>
            <w:color w:val="000000" w:themeColor="text1"/>
            <w:sz w:val="26"/>
            <w:szCs w:val="26"/>
          </w:rPr>
          <w:t>inaudita</w:t>
        </w:r>
      </w:ins>
      <w:r w:rsidR="007B3BFB" w:rsidRPr="008D03A6">
        <w:rPr>
          <w:rFonts w:ascii="Crimson Text" w:hAnsi="Crimson Text"/>
          <w:color w:val="000000" w:themeColor="text1"/>
          <w:sz w:val="26"/>
          <w:szCs w:val="26"/>
        </w:rPr>
        <w:t xml:space="preserve">, nunca antes </w:t>
      </w:r>
      <w:r w:rsidRPr="008D03A6">
        <w:rPr>
          <w:rFonts w:ascii="Crimson Text" w:hAnsi="Crimson Text"/>
          <w:color w:val="000000" w:themeColor="text1"/>
          <w:sz w:val="26"/>
          <w:szCs w:val="26"/>
        </w:rPr>
        <w:t xml:space="preserve">había percibido </w:t>
      </w:r>
      <w:r w:rsidR="004E7D2F" w:rsidRPr="008D03A6">
        <w:rPr>
          <w:rFonts w:ascii="Crimson Text" w:hAnsi="Crimson Text"/>
          <w:color w:val="000000" w:themeColor="text1"/>
          <w:sz w:val="26"/>
          <w:szCs w:val="26"/>
        </w:rPr>
        <w:t xml:space="preserve">esa sensación </w:t>
      </w:r>
      <w:r w:rsidR="007E11F2" w:rsidRPr="008D03A6">
        <w:rPr>
          <w:rFonts w:ascii="Crimson Text" w:hAnsi="Crimson Text"/>
          <w:color w:val="000000" w:themeColor="text1"/>
          <w:sz w:val="26"/>
          <w:szCs w:val="26"/>
        </w:rPr>
        <w:t xml:space="preserve">en </w:t>
      </w:r>
      <w:r w:rsidR="007B3BFB" w:rsidRPr="008D03A6">
        <w:rPr>
          <w:rFonts w:ascii="Crimson Text" w:hAnsi="Crimson Text"/>
          <w:color w:val="000000" w:themeColor="text1"/>
          <w:sz w:val="26"/>
          <w:szCs w:val="26"/>
        </w:rPr>
        <w:t xml:space="preserve">sus ojos. </w:t>
      </w:r>
      <w:r w:rsidR="008730BF" w:rsidRPr="008D03A6">
        <w:rPr>
          <w:rFonts w:ascii="Crimson Text" w:hAnsi="Crimson Text"/>
          <w:color w:val="000000" w:themeColor="text1"/>
          <w:sz w:val="26"/>
          <w:szCs w:val="26"/>
        </w:rPr>
        <w:t xml:space="preserve">Se trataba de </w:t>
      </w:r>
      <w:r w:rsidR="007B3BFB" w:rsidRPr="008D03A6">
        <w:rPr>
          <w:rFonts w:ascii="Crimson Text" w:hAnsi="Crimson Text"/>
          <w:color w:val="000000" w:themeColor="text1"/>
          <w:sz w:val="26"/>
          <w:szCs w:val="26"/>
        </w:rPr>
        <w:t xml:space="preserve">un animal </w:t>
      </w:r>
      <w:r w:rsidR="008730BF" w:rsidRPr="008D03A6">
        <w:rPr>
          <w:rFonts w:ascii="Crimson Text" w:hAnsi="Crimson Text"/>
          <w:color w:val="000000" w:themeColor="text1"/>
          <w:sz w:val="26"/>
          <w:szCs w:val="26"/>
        </w:rPr>
        <w:t xml:space="preserve">curtido, </w:t>
      </w:r>
      <w:r w:rsidR="007B3BFB" w:rsidRPr="008D03A6">
        <w:rPr>
          <w:rFonts w:ascii="Crimson Text" w:hAnsi="Crimson Text"/>
          <w:color w:val="000000" w:themeColor="text1"/>
          <w:sz w:val="26"/>
          <w:szCs w:val="26"/>
        </w:rPr>
        <w:t>había atravesado situaciones extremas en campos de batalla</w:t>
      </w:r>
      <w:r w:rsidRPr="008D03A6">
        <w:rPr>
          <w:rFonts w:ascii="Crimson Text" w:hAnsi="Crimson Text"/>
          <w:color w:val="000000" w:themeColor="text1"/>
          <w:sz w:val="26"/>
          <w:szCs w:val="26"/>
        </w:rPr>
        <w:t xml:space="preserve">, </w:t>
      </w:r>
      <w:ins w:id="879" w:author="PC" w:date="2025-06-19T20:33:00Z">
        <w:r w:rsidR="000C68E9">
          <w:rPr>
            <w:rFonts w:ascii="Crimson Text" w:hAnsi="Crimson Text"/>
            <w:color w:val="000000" w:themeColor="text1"/>
            <w:sz w:val="26"/>
            <w:szCs w:val="26"/>
          </w:rPr>
          <w:t xml:space="preserve">tanto </w:t>
        </w:r>
      </w:ins>
      <w:r w:rsidRPr="008D03A6">
        <w:rPr>
          <w:rFonts w:ascii="Crimson Text" w:hAnsi="Crimson Text"/>
          <w:color w:val="000000" w:themeColor="text1"/>
          <w:sz w:val="26"/>
          <w:szCs w:val="26"/>
        </w:rPr>
        <w:t xml:space="preserve">reales </w:t>
      </w:r>
      <w:del w:id="880" w:author="PC" w:date="2025-06-19T20:33:00Z">
        <w:r w:rsidRPr="008D03A6" w:rsidDel="000C68E9">
          <w:rPr>
            <w:rFonts w:ascii="Crimson Text" w:hAnsi="Crimson Text"/>
            <w:color w:val="000000" w:themeColor="text1"/>
            <w:sz w:val="26"/>
            <w:szCs w:val="26"/>
          </w:rPr>
          <w:delText>y</w:delText>
        </w:r>
      </w:del>
      <w:ins w:id="881" w:author="PC" w:date="2025-06-19T20:33:00Z">
        <w:r w:rsidR="000C68E9">
          <w:rPr>
            <w:rFonts w:ascii="Crimson Text" w:hAnsi="Crimson Text"/>
            <w:color w:val="000000" w:themeColor="text1"/>
            <w:sz w:val="26"/>
            <w:szCs w:val="26"/>
          </w:rPr>
          <w:t>como</w:t>
        </w:r>
      </w:ins>
      <w:r w:rsidRPr="008D03A6">
        <w:rPr>
          <w:rFonts w:ascii="Crimson Text" w:hAnsi="Crimson Text"/>
          <w:color w:val="000000" w:themeColor="text1"/>
          <w:sz w:val="26"/>
          <w:szCs w:val="26"/>
        </w:rPr>
        <w:t xml:space="preserve"> de </w:t>
      </w:r>
      <w:r w:rsidR="008730BF" w:rsidRPr="008D03A6">
        <w:rPr>
          <w:rFonts w:ascii="Crimson Text" w:hAnsi="Crimson Text"/>
          <w:color w:val="000000" w:themeColor="text1"/>
          <w:sz w:val="26"/>
          <w:szCs w:val="26"/>
        </w:rPr>
        <w:t>entrenamiento</w:t>
      </w:r>
      <w:r w:rsidRPr="008D03A6">
        <w:rPr>
          <w:rFonts w:ascii="Crimson Text" w:hAnsi="Crimson Text"/>
          <w:color w:val="000000" w:themeColor="text1"/>
          <w:sz w:val="26"/>
          <w:szCs w:val="26"/>
        </w:rPr>
        <w:t xml:space="preserve">. </w:t>
      </w:r>
      <w:r w:rsidR="008730BF" w:rsidRPr="008D03A6">
        <w:rPr>
          <w:rFonts w:ascii="Crimson Text" w:hAnsi="Crimson Text"/>
          <w:color w:val="000000" w:themeColor="text1"/>
          <w:sz w:val="26"/>
          <w:szCs w:val="26"/>
        </w:rPr>
        <w:t>Había superado</w:t>
      </w:r>
      <w:r w:rsidR="007B3BFB"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todo tipo de</w:t>
      </w:r>
      <w:r w:rsidR="007B3BFB" w:rsidRPr="008D03A6">
        <w:rPr>
          <w:rFonts w:ascii="Crimson Text" w:hAnsi="Crimson Text"/>
          <w:color w:val="000000" w:themeColor="text1"/>
          <w:sz w:val="26"/>
          <w:szCs w:val="26"/>
        </w:rPr>
        <w:t xml:space="preserve"> adversidades, </w:t>
      </w:r>
      <w:r w:rsidRPr="008D03A6">
        <w:rPr>
          <w:rFonts w:ascii="Crimson Text" w:hAnsi="Crimson Text"/>
          <w:color w:val="000000" w:themeColor="text1"/>
          <w:sz w:val="26"/>
          <w:szCs w:val="26"/>
        </w:rPr>
        <w:t>entre ellas</w:t>
      </w:r>
      <w:r w:rsidR="007B3BFB" w:rsidRPr="008D03A6">
        <w:rPr>
          <w:rFonts w:ascii="Crimson Text" w:hAnsi="Crimson Text"/>
          <w:color w:val="000000" w:themeColor="text1"/>
          <w:sz w:val="26"/>
          <w:szCs w:val="26"/>
        </w:rPr>
        <w:t xml:space="preserve"> la lesión que casi la </w:t>
      </w:r>
      <w:del w:id="882" w:author="PC" w:date="2025-06-19T20:33:00Z">
        <w:r w:rsidR="007B3BFB" w:rsidRPr="008D03A6" w:rsidDel="000C68E9">
          <w:rPr>
            <w:rFonts w:ascii="Crimson Text" w:hAnsi="Crimson Text"/>
            <w:color w:val="000000" w:themeColor="text1"/>
            <w:sz w:val="26"/>
            <w:szCs w:val="26"/>
          </w:rPr>
          <w:delText xml:space="preserve">lleva </w:delText>
        </w:r>
      </w:del>
      <w:ins w:id="883" w:author="PC" w:date="2025-06-19T20:33:00Z">
        <w:r w:rsidR="000C68E9">
          <w:rPr>
            <w:rFonts w:ascii="Crimson Text" w:hAnsi="Crimson Text"/>
            <w:color w:val="000000" w:themeColor="text1"/>
            <w:sz w:val="26"/>
            <w:szCs w:val="26"/>
          </w:rPr>
          <w:t>había llevado</w:t>
        </w:r>
        <w:r w:rsidR="000C68E9"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al</w:t>
      </w:r>
      <w:r w:rsidR="007B3BFB" w:rsidRPr="008D03A6">
        <w:rPr>
          <w:rFonts w:ascii="Crimson Text" w:hAnsi="Crimson Text"/>
          <w:color w:val="000000" w:themeColor="text1"/>
          <w:sz w:val="26"/>
          <w:szCs w:val="26"/>
        </w:rPr>
        <w:t xml:space="preserve"> sacrificio.</w:t>
      </w:r>
      <w:r w:rsidR="008730BF" w:rsidRPr="008D03A6">
        <w:rPr>
          <w:rFonts w:ascii="Crimson Text" w:hAnsi="Crimson Text"/>
          <w:color w:val="000000" w:themeColor="text1"/>
          <w:sz w:val="26"/>
          <w:szCs w:val="26"/>
        </w:rPr>
        <w:t xml:space="preserve"> Desde siempre</w:t>
      </w:r>
      <w:r w:rsidR="007B3BFB" w:rsidRPr="008D03A6">
        <w:rPr>
          <w:rFonts w:ascii="Crimson Text" w:hAnsi="Crimson Text"/>
          <w:color w:val="000000" w:themeColor="text1"/>
          <w:sz w:val="26"/>
          <w:szCs w:val="26"/>
        </w:rPr>
        <w:t xml:space="preserve">, </w:t>
      </w:r>
      <w:r w:rsidR="008730BF" w:rsidRPr="008D03A6">
        <w:rPr>
          <w:rFonts w:ascii="Crimson Text" w:hAnsi="Crimson Text"/>
          <w:color w:val="000000" w:themeColor="text1"/>
          <w:sz w:val="26"/>
          <w:szCs w:val="26"/>
        </w:rPr>
        <w:t>la</w:t>
      </w:r>
      <w:r w:rsidR="007B3BFB" w:rsidRPr="008D03A6">
        <w:rPr>
          <w:rFonts w:ascii="Crimson Text" w:hAnsi="Crimson Text"/>
          <w:color w:val="000000" w:themeColor="text1"/>
          <w:sz w:val="26"/>
          <w:szCs w:val="26"/>
        </w:rPr>
        <w:t xml:space="preserve"> vitalidad y </w:t>
      </w:r>
      <w:ins w:id="884" w:author="PC" w:date="2025-06-19T20:33:00Z">
        <w:r w:rsidR="000C68E9">
          <w:rPr>
            <w:rFonts w:ascii="Crimson Text" w:hAnsi="Crimson Text"/>
            <w:color w:val="000000" w:themeColor="text1"/>
            <w:sz w:val="26"/>
            <w:szCs w:val="26"/>
          </w:rPr>
          <w:t xml:space="preserve">la </w:t>
        </w:r>
      </w:ins>
      <w:r w:rsidR="008730BF" w:rsidRPr="008D03A6">
        <w:rPr>
          <w:rFonts w:ascii="Crimson Text" w:hAnsi="Crimson Text"/>
          <w:color w:val="000000" w:themeColor="text1"/>
          <w:sz w:val="26"/>
          <w:szCs w:val="26"/>
        </w:rPr>
        <w:t>entereza</w:t>
      </w:r>
      <w:r w:rsidR="007B3BFB" w:rsidRPr="008D03A6">
        <w:rPr>
          <w:rFonts w:ascii="Crimson Text" w:hAnsi="Crimson Text"/>
          <w:color w:val="000000" w:themeColor="text1"/>
          <w:sz w:val="26"/>
          <w:szCs w:val="26"/>
        </w:rPr>
        <w:t xml:space="preserve"> </w:t>
      </w:r>
      <w:r w:rsidR="007E11F2" w:rsidRPr="008D03A6">
        <w:rPr>
          <w:rFonts w:ascii="Crimson Text" w:hAnsi="Crimson Text"/>
          <w:color w:val="000000" w:themeColor="text1"/>
          <w:sz w:val="26"/>
          <w:szCs w:val="26"/>
        </w:rPr>
        <w:t>habían definido</w:t>
      </w:r>
      <w:r w:rsidR="007B3BFB" w:rsidRPr="008D03A6">
        <w:rPr>
          <w:rFonts w:ascii="Crimson Text" w:hAnsi="Crimson Text"/>
          <w:color w:val="000000" w:themeColor="text1"/>
          <w:sz w:val="26"/>
          <w:szCs w:val="26"/>
        </w:rPr>
        <w:t xml:space="preserve"> su </w:t>
      </w:r>
      <w:r w:rsidR="00F02E50" w:rsidRPr="008D03A6">
        <w:rPr>
          <w:rFonts w:ascii="Crimson Text" w:hAnsi="Crimson Text"/>
          <w:color w:val="000000" w:themeColor="text1"/>
          <w:sz w:val="26"/>
          <w:szCs w:val="26"/>
        </w:rPr>
        <w:t>impronta</w:t>
      </w:r>
      <w:r w:rsidR="007B3BFB" w:rsidRPr="008D03A6">
        <w:rPr>
          <w:rFonts w:ascii="Crimson Text" w:hAnsi="Crimson Text"/>
          <w:color w:val="000000" w:themeColor="text1"/>
          <w:sz w:val="26"/>
          <w:szCs w:val="26"/>
        </w:rPr>
        <w:t xml:space="preserve">. </w:t>
      </w:r>
      <w:r w:rsidR="008730BF" w:rsidRPr="008D03A6">
        <w:rPr>
          <w:rFonts w:ascii="Crimson Text" w:hAnsi="Crimson Text"/>
          <w:color w:val="000000" w:themeColor="text1"/>
          <w:sz w:val="26"/>
          <w:szCs w:val="26"/>
        </w:rPr>
        <w:t xml:space="preserve">Sin embargo, </w:t>
      </w:r>
      <w:r w:rsidR="00F45662" w:rsidRPr="008D03A6">
        <w:rPr>
          <w:rFonts w:ascii="Crimson Text" w:hAnsi="Crimson Text"/>
          <w:color w:val="000000" w:themeColor="text1"/>
          <w:sz w:val="26"/>
          <w:szCs w:val="26"/>
        </w:rPr>
        <w:t>algo andaba mal</w:t>
      </w:r>
      <w:del w:id="885" w:author="PC" w:date="2025-06-19T20:33:00Z">
        <w:r w:rsidR="007B3BFB" w:rsidRPr="008D03A6" w:rsidDel="000C68E9">
          <w:rPr>
            <w:rFonts w:ascii="Crimson Text" w:hAnsi="Crimson Text"/>
            <w:color w:val="000000" w:themeColor="text1"/>
            <w:sz w:val="26"/>
            <w:szCs w:val="26"/>
          </w:rPr>
          <w:delText>,</w:delText>
        </w:r>
      </w:del>
      <w:r w:rsidR="007B3BFB" w:rsidRPr="008D03A6">
        <w:rPr>
          <w:rFonts w:ascii="Crimson Text" w:hAnsi="Crimson Text"/>
          <w:color w:val="000000" w:themeColor="text1"/>
          <w:sz w:val="26"/>
          <w:szCs w:val="26"/>
        </w:rPr>
        <w:t xml:space="preserve"> y el joven lo </w:t>
      </w:r>
      <w:r w:rsidR="00F45662" w:rsidRPr="008D03A6">
        <w:rPr>
          <w:rFonts w:ascii="Crimson Text" w:hAnsi="Crimson Text"/>
          <w:color w:val="000000" w:themeColor="text1"/>
          <w:sz w:val="26"/>
          <w:szCs w:val="26"/>
        </w:rPr>
        <w:t>intuía</w:t>
      </w:r>
      <w:r w:rsidR="007B3BFB" w:rsidRPr="008D03A6">
        <w:rPr>
          <w:rFonts w:ascii="Crimson Text" w:hAnsi="Crimson Text"/>
          <w:color w:val="000000" w:themeColor="text1"/>
          <w:sz w:val="26"/>
          <w:szCs w:val="26"/>
        </w:rPr>
        <w:t xml:space="preserve">. Antes de que pudiera </w:t>
      </w:r>
      <w:r w:rsidR="007E11F2" w:rsidRPr="008D03A6">
        <w:rPr>
          <w:rFonts w:ascii="Crimson Text" w:hAnsi="Crimson Text"/>
          <w:color w:val="000000" w:themeColor="text1"/>
          <w:sz w:val="26"/>
          <w:szCs w:val="26"/>
        </w:rPr>
        <w:t>hilvanar</w:t>
      </w:r>
      <w:r w:rsidR="0007245C" w:rsidRPr="008D03A6">
        <w:rPr>
          <w:rFonts w:ascii="Crimson Text" w:hAnsi="Crimson Text"/>
          <w:color w:val="000000" w:themeColor="text1"/>
          <w:sz w:val="26"/>
          <w:szCs w:val="26"/>
        </w:rPr>
        <w:t xml:space="preserve"> conjeturas</w:t>
      </w:r>
      <w:r w:rsidR="007B3BFB" w:rsidRPr="008D03A6">
        <w:rPr>
          <w:rFonts w:ascii="Crimson Text" w:hAnsi="Crimson Text"/>
          <w:color w:val="000000" w:themeColor="text1"/>
          <w:sz w:val="26"/>
          <w:szCs w:val="26"/>
        </w:rPr>
        <w:t xml:space="preserve">, Agatha volteó </w:t>
      </w:r>
      <w:r w:rsidR="0007245C" w:rsidRPr="008D03A6">
        <w:rPr>
          <w:rFonts w:ascii="Crimson Text" w:hAnsi="Crimson Text"/>
          <w:color w:val="000000" w:themeColor="text1"/>
          <w:sz w:val="26"/>
          <w:szCs w:val="26"/>
        </w:rPr>
        <w:t>el</w:t>
      </w:r>
      <w:r w:rsidR="007B3BFB" w:rsidRPr="008D03A6">
        <w:rPr>
          <w:rFonts w:ascii="Crimson Text" w:hAnsi="Crimson Text"/>
          <w:color w:val="000000" w:themeColor="text1"/>
          <w:sz w:val="26"/>
          <w:szCs w:val="26"/>
        </w:rPr>
        <w:t xml:space="preserve"> cuello</w:t>
      </w:r>
      <w:r w:rsidR="007E11F2" w:rsidRPr="008D03A6">
        <w:rPr>
          <w:rFonts w:ascii="Crimson Text" w:hAnsi="Crimson Text"/>
          <w:color w:val="000000" w:themeColor="text1"/>
          <w:sz w:val="26"/>
          <w:szCs w:val="26"/>
        </w:rPr>
        <w:t xml:space="preserve"> con vehemencia</w:t>
      </w:r>
      <w:del w:id="886" w:author="PC" w:date="2025-06-19T20:34:00Z">
        <w:r w:rsidR="007B3BFB" w:rsidRPr="008D03A6" w:rsidDel="000C68E9">
          <w:rPr>
            <w:rFonts w:ascii="Crimson Text" w:hAnsi="Crimson Text"/>
            <w:color w:val="000000" w:themeColor="text1"/>
            <w:sz w:val="26"/>
            <w:szCs w:val="26"/>
          </w:rPr>
          <w:delText>,</w:delText>
        </w:r>
      </w:del>
      <w:r w:rsidR="007B3BFB" w:rsidRPr="008D03A6">
        <w:rPr>
          <w:rFonts w:ascii="Crimson Text" w:hAnsi="Crimson Text"/>
          <w:color w:val="000000" w:themeColor="text1"/>
          <w:sz w:val="26"/>
          <w:szCs w:val="26"/>
        </w:rPr>
        <w:t xml:space="preserve"> y las riendas</w:t>
      </w:r>
      <w:ins w:id="887" w:author="PC" w:date="2025-06-19T20:34:00Z">
        <w:r w:rsidR="000C68E9">
          <w:rPr>
            <w:rFonts w:ascii="Crimson Text" w:hAnsi="Crimson Text"/>
            <w:color w:val="000000" w:themeColor="text1"/>
            <w:sz w:val="26"/>
            <w:szCs w:val="26"/>
          </w:rPr>
          <w:t>,</w:t>
        </w:r>
      </w:ins>
      <w:r w:rsidR="007B3BFB" w:rsidRPr="008D03A6">
        <w:rPr>
          <w:rFonts w:ascii="Crimson Text" w:hAnsi="Crimson Text"/>
          <w:color w:val="000000" w:themeColor="text1"/>
          <w:sz w:val="26"/>
          <w:szCs w:val="26"/>
        </w:rPr>
        <w:t xml:space="preserve"> enredadas en las manos de Eros, </w:t>
      </w:r>
      <w:r w:rsidR="00F45662" w:rsidRPr="008D03A6">
        <w:rPr>
          <w:rFonts w:ascii="Crimson Text" w:hAnsi="Crimson Text"/>
          <w:color w:val="000000" w:themeColor="text1"/>
          <w:sz w:val="26"/>
          <w:szCs w:val="26"/>
        </w:rPr>
        <w:t>fueron agitadas</w:t>
      </w:r>
      <w:r w:rsidR="007B3BFB" w:rsidRPr="008D03A6">
        <w:rPr>
          <w:rFonts w:ascii="Crimson Text" w:hAnsi="Crimson Text"/>
          <w:color w:val="000000" w:themeColor="text1"/>
          <w:sz w:val="26"/>
          <w:szCs w:val="26"/>
        </w:rPr>
        <w:t xml:space="preserve"> como</w:t>
      </w:r>
      <w:r w:rsidR="002666D2" w:rsidRPr="008D03A6">
        <w:rPr>
          <w:rFonts w:ascii="Crimson Text" w:hAnsi="Crimson Text"/>
          <w:color w:val="000000" w:themeColor="text1"/>
          <w:sz w:val="26"/>
          <w:szCs w:val="26"/>
        </w:rPr>
        <w:t xml:space="preserve"> un</w:t>
      </w:r>
      <w:r w:rsidR="007B3BFB" w:rsidRPr="008D03A6">
        <w:rPr>
          <w:rFonts w:ascii="Crimson Text" w:hAnsi="Crimson Text"/>
          <w:color w:val="000000" w:themeColor="text1"/>
          <w:sz w:val="26"/>
          <w:szCs w:val="26"/>
        </w:rPr>
        <w:t xml:space="preserve"> látigo</w:t>
      </w:r>
      <w:r w:rsidR="0007245C" w:rsidRPr="008D03A6">
        <w:rPr>
          <w:rFonts w:ascii="Crimson Text" w:hAnsi="Crimson Text"/>
          <w:color w:val="000000" w:themeColor="text1"/>
          <w:sz w:val="26"/>
          <w:szCs w:val="26"/>
        </w:rPr>
        <w:t>.</w:t>
      </w:r>
      <w:r w:rsidR="007B3BFB" w:rsidRPr="008D03A6">
        <w:rPr>
          <w:rFonts w:ascii="Crimson Text" w:hAnsi="Crimson Text"/>
          <w:color w:val="000000" w:themeColor="text1"/>
          <w:sz w:val="26"/>
          <w:szCs w:val="26"/>
        </w:rPr>
        <w:t xml:space="preserve"> </w:t>
      </w:r>
      <w:del w:id="888" w:author="PC" w:date="2025-06-19T20:34:00Z">
        <w:r w:rsidR="0007245C" w:rsidRPr="008D03A6" w:rsidDel="000C68E9">
          <w:rPr>
            <w:rFonts w:ascii="Crimson Text" w:hAnsi="Crimson Text"/>
            <w:color w:val="000000" w:themeColor="text1"/>
            <w:sz w:val="26"/>
            <w:szCs w:val="26"/>
          </w:rPr>
          <w:delText xml:space="preserve">Su </w:delText>
        </w:r>
      </w:del>
      <w:ins w:id="889" w:author="PC" w:date="2025-06-19T20:34:00Z">
        <w:r w:rsidR="000C68E9">
          <w:rPr>
            <w:rFonts w:ascii="Crimson Text" w:hAnsi="Crimson Text"/>
            <w:color w:val="000000" w:themeColor="text1"/>
            <w:sz w:val="26"/>
            <w:szCs w:val="26"/>
          </w:rPr>
          <w:t>Sin quererlo, el cuerpo del joven fue impulsado</w:t>
        </w:r>
      </w:ins>
      <w:del w:id="890" w:author="PC" w:date="2025-06-19T20:35:00Z">
        <w:r w:rsidR="0007245C" w:rsidRPr="008D03A6" w:rsidDel="000C68E9">
          <w:rPr>
            <w:rFonts w:ascii="Crimson Text" w:hAnsi="Crimson Text"/>
            <w:color w:val="000000" w:themeColor="text1"/>
            <w:sz w:val="26"/>
            <w:szCs w:val="26"/>
          </w:rPr>
          <w:delText>cuerpo</w:delText>
        </w:r>
        <w:r w:rsidR="00F45662" w:rsidRPr="008D03A6" w:rsidDel="000C68E9">
          <w:rPr>
            <w:rFonts w:ascii="Crimson Text" w:hAnsi="Crimson Text"/>
            <w:color w:val="000000" w:themeColor="text1"/>
            <w:sz w:val="26"/>
            <w:szCs w:val="26"/>
          </w:rPr>
          <w:delText xml:space="preserve"> </w:delText>
        </w:r>
        <w:r w:rsidR="007E11F2" w:rsidRPr="008D03A6" w:rsidDel="000C68E9">
          <w:rPr>
            <w:rFonts w:ascii="Crimson Text" w:hAnsi="Crimson Text"/>
            <w:color w:val="000000" w:themeColor="text1"/>
            <w:sz w:val="26"/>
            <w:szCs w:val="26"/>
          </w:rPr>
          <w:delText>se</w:delText>
        </w:r>
        <w:r w:rsidR="00F45662" w:rsidRPr="008D03A6" w:rsidDel="000C68E9">
          <w:rPr>
            <w:rFonts w:ascii="Crimson Text" w:hAnsi="Crimson Text"/>
            <w:color w:val="000000" w:themeColor="text1"/>
            <w:sz w:val="26"/>
            <w:szCs w:val="26"/>
          </w:rPr>
          <w:delText xml:space="preserve"> impuls</w:delText>
        </w:r>
        <w:r w:rsidR="007E11F2" w:rsidRPr="008D03A6" w:rsidDel="000C68E9">
          <w:rPr>
            <w:rFonts w:ascii="Crimson Text" w:hAnsi="Crimson Text"/>
            <w:color w:val="000000" w:themeColor="text1"/>
            <w:sz w:val="26"/>
            <w:szCs w:val="26"/>
          </w:rPr>
          <w:delText>ó</w:delText>
        </w:r>
        <w:r w:rsidR="002666D2" w:rsidRPr="008D03A6" w:rsidDel="000C68E9">
          <w:rPr>
            <w:rFonts w:ascii="Crimson Text" w:hAnsi="Crimson Text"/>
            <w:color w:val="000000" w:themeColor="text1"/>
            <w:sz w:val="26"/>
            <w:szCs w:val="26"/>
          </w:rPr>
          <w:delText>,</w:delText>
        </w:r>
      </w:del>
      <w:r w:rsidR="002666D2" w:rsidRPr="008D03A6">
        <w:rPr>
          <w:rFonts w:ascii="Crimson Text" w:hAnsi="Crimson Text"/>
          <w:color w:val="000000" w:themeColor="text1"/>
          <w:sz w:val="26"/>
          <w:szCs w:val="26"/>
        </w:rPr>
        <w:t xml:space="preserve"> y voló hasta la mitad</w:t>
      </w:r>
      <w:r w:rsidR="007E11F2" w:rsidRPr="008D03A6">
        <w:rPr>
          <w:rFonts w:ascii="Crimson Text" w:hAnsi="Crimson Text"/>
          <w:color w:val="000000" w:themeColor="text1"/>
          <w:sz w:val="26"/>
          <w:szCs w:val="26"/>
        </w:rPr>
        <w:t xml:space="preserve"> del arroyo</w:t>
      </w:r>
      <w:r w:rsidR="007B3BFB" w:rsidRPr="008D03A6">
        <w:rPr>
          <w:rFonts w:ascii="Crimson Text" w:hAnsi="Crimson Text"/>
          <w:color w:val="000000" w:themeColor="text1"/>
          <w:sz w:val="26"/>
          <w:szCs w:val="26"/>
        </w:rPr>
        <w:t>.</w:t>
      </w:r>
    </w:p>
    <w:p w:rsidR="007B3BFB" w:rsidRPr="008D03A6" w:rsidRDefault="007B3BFB" w:rsidP="007B3BF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w:t>
      </w:r>
      <w:r w:rsidR="00DA7AA4" w:rsidRPr="008D03A6">
        <w:rPr>
          <w:rFonts w:ascii="Crimson Text" w:hAnsi="Crimson Text"/>
          <w:color w:val="000000" w:themeColor="text1"/>
          <w:sz w:val="26"/>
          <w:szCs w:val="26"/>
        </w:rPr>
        <w:t>imagen</w:t>
      </w:r>
      <w:r w:rsidRPr="008D03A6">
        <w:rPr>
          <w:rFonts w:ascii="Crimson Text" w:hAnsi="Crimson Text"/>
          <w:color w:val="000000" w:themeColor="text1"/>
          <w:sz w:val="26"/>
          <w:szCs w:val="26"/>
        </w:rPr>
        <w:t xml:space="preserve"> </w:t>
      </w:r>
      <w:r w:rsidR="004E7D2F" w:rsidRPr="008D03A6">
        <w:rPr>
          <w:rFonts w:ascii="Crimson Text" w:hAnsi="Crimson Text"/>
          <w:color w:val="000000" w:themeColor="text1"/>
          <w:sz w:val="26"/>
          <w:szCs w:val="26"/>
        </w:rPr>
        <w:t>era</w:t>
      </w:r>
      <w:r w:rsidRPr="008D03A6">
        <w:rPr>
          <w:rFonts w:ascii="Crimson Text" w:hAnsi="Crimson Text"/>
          <w:color w:val="000000" w:themeColor="text1"/>
          <w:sz w:val="26"/>
          <w:szCs w:val="26"/>
        </w:rPr>
        <w:t xml:space="preserve"> tragicómica, había quedado sentado en medio del charco, con el agua cubriéndole hasta la cintura y las ropas </w:t>
      </w:r>
      <w:r w:rsidR="00EA475C" w:rsidRPr="008D03A6">
        <w:rPr>
          <w:rFonts w:ascii="Crimson Text" w:hAnsi="Crimson Text"/>
          <w:color w:val="000000" w:themeColor="text1"/>
          <w:sz w:val="26"/>
          <w:szCs w:val="26"/>
        </w:rPr>
        <w:t>empapadas</w:t>
      </w:r>
      <w:r w:rsidRPr="008D03A6">
        <w:rPr>
          <w:rFonts w:ascii="Crimson Text" w:hAnsi="Crimson Text"/>
          <w:color w:val="000000" w:themeColor="text1"/>
          <w:sz w:val="26"/>
          <w:szCs w:val="26"/>
        </w:rPr>
        <w:t xml:space="preserve">. Algunas plantas colgaban de su cabeza como un grotesco </w:t>
      </w:r>
      <w:r w:rsidR="00EA475C" w:rsidRPr="008D03A6">
        <w:rPr>
          <w:rFonts w:ascii="Crimson Text" w:hAnsi="Crimson Text"/>
          <w:color w:val="000000" w:themeColor="text1"/>
          <w:sz w:val="26"/>
          <w:szCs w:val="26"/>
        </w:rPr>
        <w:t>adorno</w:t>
      </w:r>
      <w:r w:rsidR="00DA7AA4" w:rsidRPr="008D03A6">
        <w:rPr>
          <w:rFonts w:ascii="Crimson Text" w:hAnsi="Crimson Text"/>
          <w:color w:val="000000" w:themeColor="text1"/>
          <w:sz w:val="26"/>
          <w:szCs w:val="26"/>
        </w:rPr>
        <w:t xml:space="preserve"> floral en un peinado exótico.</w:t>
      </w:r>
    </w:p>
    <w:p w:rsidR="00A96008" w:rsidRDefault="00EA475C" w:rsidP="007B3BFB">
      <w:pPr>
        <w:tabs>
          <w:tab w:val="left" w:pos="2179"/>
        </w:tabs>
        <w:spacing w:after="0"/>
        <w:ind w:firstLine="284"/>
        <w:jc w:val="both"/>
        <w:rPr>
          <w:ins w:id="891" w:author="PC" w:date="2025-06-19T20:36:00Z"/>
          <w:rFonts w:ascii="Crimson Text" w:hAnsi="Crimson Text"/>
          <w:color w:val="000000" w:themeColor="text1"/>
          <w:sz w:val="26"/>
          <w:szCs w:val="26"/>
        </w:rPr>
      </w:pPr>
      <w:r w:rsidRPr="008D03A6">
        <w:rPr>
          <w:rFonts w:ascii="Crimson Text" w:hAnsi="Crimson Text"/>
          <w:color w:val="000000" w:themeColor="text1"/>
          <w:sz w:val="26"/>
          <w:szCs w:val="26"/>
        </w:rPr>
        <w:t>A</w:t>
      </w:r>
      <w:r w:rsidR="00DA7AA4" w:rsidRPr="008D03A6">
        <w:rPr>
          <w:rFonts w:ascii="Crimson Text" w:hAnsi="Crimson Text"/>
          <w:color w:val="000000" w:themeColor="text1"/>
          <w:sz w:val="26"/>
          <w:szCs w:val="26"/>
        </w:rPr>
        <w:t xml:space="preserve">mbos cruzaron </w:t>
      </w:r>
      <w:r w:rsidR="004E7D2F" w:rsidRPr="008D03A6">
        <w:rPr>
          <w:rFonts w:ascii="Crimson Text" w:hAnsi="Crimson Text"/>
          <w:color w:val="000000" w:themeColor="text1"/>
          <w:sz w:val="26"/>
          <w:szCs w:val="26"/>
        </w:rPr>
        <w:t xml:space="preserve">una </w:t>
      </w:r>
      <w:r w:rsidR="00DA7AA4" w:rsidRPr="008D03A6">
        <w:rPr>
          <w:rFonts w:ascii="Crimson Text" w:hAnsi="Crimson Text"/>
          <w:color w:val="000000" w:themeColor="text1"/>
          <w:sz w:val="26"/>
          <w:szCs w:val="26"/>
        </w:rPr>
        <w:t>mirada</w:t>
      </w:r>
      <w:r w:rsidR="004E7D2F" w:rsidRPr="008D03A6">
        <w:rPr>
          <w:rFonts w:ascii="Crimson Text" w:hAnsi="Crimson Text"/>
          <w:color w:val="000000" w:themeColor="text1"/>
          <w:sz w:val="26"/>
          <w:szCs w:val="26"/>
        </w:rPr>
        <w:t xml:space="preserve"> </w:t>
      </w:r>
      <w:r w:rsidR="00270202" w:rsidRPr="008D03A6">
        <w:rPr>
          <w:rFonts w:ascii="Crimson Text" w:hAnsi="Crimson Text"/>
          <w:color w:val="000000" w:themeColor="text1"/>
          <w:sz w:val="26"/>
          <w:szCs w:val="26"/>
        </w:rPr>
        <w:t>profunda y</w:t>
      </w:r>
      <w:r w:rsidR="001E5857" w:rsidRPr="008D03A6">
        <w:rPr>
          <w:rFonts w:ascii="Crimson Text" w:hAnsi="Crimson Text"/>
          <w:color w:val="000000" w:themeColor="text1"/>
          <w:sz w:val="26"/>
          <w:szCs w:val="26"/>
        </w:rPr>
        <w:t xml:space="preserve"> fugaz</w:t>
      </w:r>
      <w:del w:id="892" w:author="PC" w:date="2025-06-19T20:36:00Z">
        <w:r w:rsidR="00DA7AA4" w:rsidRPr="008D03A6" w:rsidDel="000C68E9">
          <w:rPr>
            <w:rFonts w:ascii="Crimson Text" w:hAnsi="Crimson Text"/>
            <w:color w:val="000000" w:themeColor="text1"/>
            <w:sz w:val="26"/>
            <w:szCs w:val="26"/>
          </w:rPr>
          <w:delText xml:space="preserve">, </w:delText>
        </w:r>
        <w:r w:rsidR="006C607D" w:rsidRPr="008D03A6" w:rsidDel="000C68E9">
          <w:rPr>
            <w:rFonts w:ascii="Crimson Text" w:hAnsi="Crimson Text"/>
            <w:color w:val="000000" w:themeColor="text1"/>
            <w:sz w:val="26"/>
            <w:szCs w:val="26"/>
          </w:rPr>
          <w:delText xml:space="preserve">al instante, un giro inesperado rompió </w:delText>
        </w:r>
        <w:r w:rsidR="001E5857" w:rsidRPr="008D03A6" w:rsidDel="000C68E9">
          <w:rPr>
            <w:rFonts w:ascii="Crimson Text" w:hAnsi="Crimson Text"/>
            <w:color w:val="000000" w:themeColor="text1"/>
            <w:sz w:val="26"/>
            <w:szCs w:val="26"/>
          </w:rPr>
          <w:delText>toda</w:delText>
        </w:r>
        <w:r w:rsidR="006C607D" w:rsidRPr="008D03A6" w:rsidDel="000C68E9">
          <w:rPr>
            <w:rFonts w:ascii="Crimson Text" w:hAnsi="Crimson Text"/>
            <w:color w:val="000000" w:themeColor="text1"/>
            <w:sz w:val="26"/>
            <w:szCs w:val="26"/>
          </w:rPr>
          <w:delText xml:space="preserve"> regla</w:delText>
        </w:r>
      </w:del>
      <w:r w:rsidR="00627C8F" w:rsidRPr="008D03A6">
        <w:rPr>
          <w:rFonts w:ascii="Crimson Text" w:hAnsi="Crimson Text"/>
          <w:color w:val="000000" w:themeColor="text1"/>
          <w:sz w:val="26"/>
          <w:szCs w:val="26"/>
        </w:rPr>
        <w:t xml:space="preserve">. </w:t>
      </w:r>
      <w:ins w:id="893" w:author="PC" w:date="2025-06-19T20:36:00Z">
        <w:r w:rsidR="000C68E9">
          <w:rPr>
            <w:rFonts w:ascii="Crimson Text" w:hAnsi="Crimson Text"/>
            <w:color w:val="000000" w:themeColor="text1"/>
            <w:sz w:val="26"/>
            <w:szCs w:val="26"/>
          </w:rPr>
          <w:t xml:space="preserve">Un instante después, </w:t>
        </w:r>
      </w:ins>
      <w:r w:rsidR="00627C8F" w:rsidRPr="008D03A6">
        <w:rPr>
          <w:rFonts w:ascii="Crimson Text" w:hAnsi="Crimson Text"/>
          <w:color w:val="000000" w:themeColor="text1"/>
          <w:sz w:val="26"/>
          <w:szCs w:val="26"/>
        </w:rPr>
        <w:t>Agatha dio media</w:t>
      </w:r>
      <w:r w:rsidR="00DA7AA4" w:rsidRPr="008D03A6">
        <w:rPr>
          <w:rFonts w:ascii="Crimson Text" w:hAnsi="Crimson Text"/>
          <w:color w:val="000000" w:themeColor="text1"/>
          <w:sz w:val="26"/>
          <w:szCs w:val="26"/>
        </w:rPr>
        <w:t xml:space="preserve"> vuelta</w:t>
      </w:r>
      <w:del w:id="894" w:author="PC" w:date="2025-06-19T20:36:00Z">
        <w:r w:rsidR="00DA7AA4" w:rsidRPr="008D03A6" w:rsidDel="000C68E9">
          <w:rPr>
            <w:rFonts w:ascii="Crimson Text" w:hAnsi="Crimson Text"/>
            <w:color w:val="000000" w:themeColor="text1"/>
            <w:sz w:val="26"/>
            <w:szCs w:val="26"/>
          </w:rPr>
          <w:delText>,</w:delText>
        </w:r>
      </w:del>
      <w:r w:rsidR="00DA7AA4" w:rsidRPr="008D03A6">
        <w:rPr>
          <w:rFonts w:ascii="Crimson Text" w:hAnsi="Crimson Text"/>
          <w:color w:val="000000" w:themeColor="text1"/>
          <w:sz w:val="26"/>
          <w:szCs w:val="26"/>
        </w:rPr>
        <w:t xml:space="preserve"> y </w:t>
      </w:r>
      <w:r w:rsidR="00B77646" w:rsidRPr="008D03A6">
        <w:rPr>
          <w:rFonts w:ascii="Crimson Text" w:hAnsi="Crimson Text"/>
          <w:color w:val="000000" w:themeColor="text1"/>
          <w:sz w:val="26"/>
          <w:szCs w:val="26"/>
        </w:rPr>
        <w:t xml:space="preserve">se </w:t>
      </w:r>
      <w:r w:rsidR="006C607D" w:rsidRPr="008D03A6">
        <w:rPr>
          <w:rFonts w:ascii="Crimson Text" w:hAnsi="Crimson Text"/>
          <w:color w:val="000000" w:themeColor="text1"/>
          <w:sz w:val="26"/>
          <w:szCs w:val="26"/>
        </w:rPr>
        <w:t>retiró</w:t>
      </w:r>
      <w:r w:rsidR="00DA7AA4" w:rsidRPr="008D03A6">
        <w:rPr>
          <w:rFonts w:ascii="Crimson Text" w:hAnsi="Crimson Text"/>
          <w:color w:val="000000" w:themeColor="text1"/>
          <w:sz w:val="26"/>
          <w:szCs w:val="26"/>
        </w:rPr>
        <w:t xml:space="preserve"> al trote</w:t>
      </w:r>
      <w:ins w:id="895" w:author="PC" w:date="2025-06-19T20:36:00Z">
        <w:r w:rsidR="000C68E9">
          <w:rPr>
            <w:rFonts w:ascii="Crimson Text" w:hAnsi="Crimson Text"/>
            <w:color w:val="000000" w:themeColor="text1"/>
            <w:sz w:val="26"/>
            <w:szCs w:val="26"/>
          </w:rPr>
          <w:t>,</w:t>
        </w:r>
      </w:ins>
      <w:r w:rsidR="00DA7AA4" w:rsidRPr="008D03A6">
        <w:rPr>
          <w:rFonts w:ascii="Crimson Text" w:hAnsi="Crimson Text"/>
          <w:color w:val="000000" w:themeColor="text1"/>
          <w:sz w:val="26"/>
          <w:szCs w:val="26"/>
        </w:rPr>
        <w:t xml:space="preserve"> retomando el </w:t>
      </w:r>
      <w:del w:id="896" w:author="PC" w:date="2025-06-16T14:15:00Z">
        <w:r w:rsidR="00DA7AA4" w:rsidRPr="008D03A6" w:rsidDel="00DC10F5">
          <w:rPr>
            <w:rFonts w:ascii="Crimson Text" w:hAnsi="Crimson Text"/>
            <w:color w:val="000000" w:themeColor="text1"/>
            <w:sz w:val="26"/>
            <w:szCs w:val="26"/>
          </w:rPr>
          <w:delText>camino de los miedos</w:delText>
        </w:r>
      </w:del>
      <w:ins w:id="897" w:author="PC" w:date="2025-06-16T14:15:00Z">
        <w:r w:rsidR="00DC10F5">
          <w:rPr>
            <w:rFonts w:ascii="Crimson Text" w:hAnsi="Crimson Text"/>
            <w:color w:val="000000" w:themeColor="text1"/>
            <w:sz w:val="26"/>
            <w:szCs w:val="26"/>
          </w:rPr>
          <w:t>Camino de los Miedos</w:t>
        </w:r>
      </w:ins>
      <w:r w:rsidR="00DA7AA4" w:rsidRPr="008D03A6">
        <w:rPr>
          <w:rFonts w:ascii="Crimson Text" w:hAnsi="Crimson Text"/>
          <w:color w:val="000000" w:themeColor="text1"/>
          <w:sz w:val="26"/>
          <w:szCs w:val="26"/>
        </w:rPr>
        <w:t xml:space="preserve">. </w:t>
      </w:r>
    </w:p>
    <w:p w:rsidR="00DA7AA4" w:rsidRPr="008D03A6" w:rsidRDefault="00DA7AA4" w:rsidP="007B3BF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lastRenderedPageBreak/>
        <w:t xml:space="preserve">Eros </w:t>
      </w:r>
      <w:r w:rsidR="00B77646" w:rsidRPr="008D03A6">
        <w:rPr>
          <w:rFonts w:ascii="Crimson Text" w:hAnsi="Crimson Text"/>
          <w:color w:val="000000" w:themeColor="text1"/>
          <w:sz w:val="26"/>
          <w:szCs w:val="26"/>
        </w:rPr>
        <w:t>quedó</w:t>
      </w:r>
      <w:r w:rsidRPr="008D03A6">
        <w:rPr>
          <w:rFonts w:ascii="Crimson Text" w:hAnsi="Crimson Text"/>
          <w:color w:val="000000" w:themeColor="text1"/>
          <w:sz w:val="26"/>
          <w:szCs w:val="26"/>
        </w:rPr>
        <w:t xml:space="preserve"> desconcertado, </w:t>
      </w:r>
      <w:r w:rsidR="006C607D" w:rsidRPr="008D03A6">
        <w:rPr>
          <w:rFonts w:ascii="Crimson Text" w:hAnsi="Crimson Text"/>
          <w:color w:val="000000" w:themeColor="text1"/>
          <w:sz w:val="26"/>
          <w:szCs w:val="26"/>
        </w:rPr>
        <w:t>la</w:t>
      </w:r>
      <w:r w:rsidR="00B77646" w:rsidRPr="008D03A6">
        <w:rPr>
          <w:rFonts w:ascii="Crimson Text" w:hAnsi="Crimson Text"/>
          <w:color w:val="000000" w:themeColor="text1"/>
          <w:sz w:val="26"/>
          <w:szCs w:val="26"/>
        </w:rPr>
        <w:t xml:space="preserve"> reacción </w:t>
      </w:r>
      <w:ins w:id="898" w:author="PC" w:date="2025-06-19T20:36:00Z">
        <w:r w:rsidR="001E1B92">
          <w:rPr>
            <w:rFonts w:ascii="Crimson Text" w:hAnsi="Crimson Text"/>
            <w:color w:val="000000" w:themeColor="text1"/>
            <w:sz w:val="26"/>
            <w:szCs w:val="26"/>
          </w:rPr>
          <w:t>de</w:t>
        </w:r>
      </w:ins>
      <w:ins w:id="899" w:author="PC" w:date="2025-06-19T20:37:00Z">
        <w:r w:rsidR="001E1B92">
          <w:rPr>
            <w:rFonts w:ascii="Crimson Text" w:hAnsi="Crimson Text"/>
            <w:color w:val="000000" w:themeColor="text1"/>
            <w:sz w:val="26"/>
            <w:szCs w:val="26"/>
          </w:rPr>
          <w:t xml:space="preserve"> Agatha</w:t>
        </w:r>
      </w:ins>
      <w:ins w:id="900" w:author="PC" w:date="2025-06-19T20:36:00Z">
        <w:r w:rsidR="001E1B92">
          <w:rPr>
            <w:rFonts w:ascii="Crimson Text" w:hAnsi="Crimson Text"/>
            <w:color w:val="000000" w:themeColor="text1"/>
            <w:sz w:val="26"/>
            <w:szCs w:val="26"/>
          </w:rPr>
          <w:t xml:space="preserve"> hac</w:t>
        </w:r>
      </w:ins>
      <w:ins w:id="901" w:author="PC" w:date="2025-06-19T20:37:00Z">
        <w:r w:rsidR="001E1B92">
          <w:rPr>
            <w:rFonts w:ascii="Crimson Text" w:hAnsi="Crimson Text"/>
            <w:color w:val="000000" w:themeColor="text1"/>
            <w:sz w:val="26"/>
            <w:szCs w:val="26"/>
          </w:rPr>
          <w:t>ía que sus planes se vinieran abajo</w:t>
        </w:r>
      </w:ins>
      <w:del w:id="902" w:author="PC" w:date="2025-06-19T20:37:00Z">
        <w:r w:rsidR="006C607D" w:rsidRPr="008D03A6" w:rsidDel="001E1B92">
          <w:rPr>
            <w:rFonts w:ascii="Crimson Text" w:hAnsi="Crimson Text"/>
            <w:color w:val="000000" w:themeColor="text1"/>
            <w:sz w:val="26"/>
            <w:szCs w:val="26"/>
          </w:rPr>
          <w:delText xml:space="preserve">escapaba </w:delText>
        </w:r>
        <w:r w:rsidR="00425441" w:rsidRPr="008D03A6" w:rsidDel="001E1B92">
          <w:rPr>
            <w:rFonts w:ascii="Crimson Text" w:hAnsi="Crimson Text"/>
            <w:color w:val="000000" w:themeColor="text1"/>
            <w:sz w:val="26"/>
            <w:szCs w:val="26"/>
          </w:rPr>
          <w:delText>a</w:delText>
        </w:r>
        <w:r w:rsidR="006C607D" w:rsidRPr="008D03A6" w:rsidDel="001E1B92">
          <w:rPr>
            <w:rFonts w:ascii="Crimson Text" w:hAnsi="Crimson Text"/>
            <w:color w:val="000000" w:themeColor="text1"/>
            <w:sz w:val="26"/>
            <w:szCs w:val="26"/>
          </w:rPr>
          <w:delText xml:space="preserve"> </w:delText>
        </w:r>
        <w:r w:rsidRPr="008D03A6" w:rsidDel="001E1B92">
          <w:rPr>
            <w:rFonts w:ascii="Crimson Text" w:hAnsi="Crimson Text"/>
            <w:color w:val="000000" w:themeColor="text1"/>
            <w:sz w:val="26"/>
            <w:szCs w:val="26"/>
          </w:rPr>
          <w:delText>sus planes</w:delText>
        </w:r>
      </w:del>
      <w:r w:rsidRPr="008D03A6">
        <w:rPr>
          <w:rFonts w:ascii="Crimson Text" w:hAnsi="Crimson Text"/>
          <w:color w:val="000000" w:themeColor="text1"/>
          <w:sz w:val="26"/>
          <w:szCs w:val="26"/>
        </w:rPr>
        <w:t>. Inmediatamente, se reincorporó,</w:t>
      </w:r>
      <w:del w:id="903" w:author="PC" w:date="2025-06-19T20:37:00Z">
        <w:r w:rsidRPr="008D03A6" w:rsidDel="001E1B92">
          <w:rPr>
            <w:rFonts w:ascii="Crimson Text" w:hAnsi="Crimson Text"/>
            <w:color w:val="000000" w:themeColor="text1"/>
            <w:sz w:val="26"/>
            <w:szCs w:val="26"/>
          </w:rPr>
          <w:delText xml:space="preserve"> </w:delText>
        </w:r>
        <w:r w:rsidR="00B77646" w:rsidRPr="008D03A6" w:rsidDel="001E1B92">
          <w:rPr>
            <w:rFonts w:ascii="Crimson Text" w:hAnsi="Crimson Text"/>
            <w:color w:val="000000" w:themeColor="text1"/>
            <w:sz w:val="26"/>
            <w:szCs w:val="26"/>
          </w:rPr>
          <w:delText>y</w:delText>
        </w:r>
      </w:del>
      <w:r w:rsidR="00B77646" w:rsidRPr="008D03A6">
        <w:rPr>
          <w:rFonts w:ascii="Crimson Text" w:hAnsi="Crimson Text"/>
          <w:color w:val="000000" w:themeColor="text1"/>
          <w:sz w:val="26"/>
          <w:szCs w:val="26"/>
        </w:rPr>
        <w:t xml:space="preserve"> salió </w:t>
      </w:r>
      <w:r w:rsidR="001E5857" w:rsidRPr="008D03A6">
        <w:rPr>
          <w:rFonts w:ascii="Crimson Text" w:hAnsi="Crimson Text"/>
          <w:color w:val="000000" w:themeColor="text1"/>
          <w:sz w:val="26"/>
          <w:szCs w:val="26"/>
        </w:rPr>
        <w:t>a los tumbos del arroyó</w:t>
      </w:r>
      <w:del w:id="904" w:author="PC" w:date="2025-06-19T20:37:00Z">
        <w:r w:rsidR="00B77646" w:rsidRPr="008D03A6" w:rsidDel="001E1B92">
          <w:rPr>
            <w:rFonts w:ascii="Crimson Text" w:hAnsi="Crimson Text"/>
            <w:color w:val="000000" w:themeColor="text1"/>
            <w:sz w:val="26"/>
            <w:szCs w:val="26"/>
          </w:rPr>
          <w:delText>, luego</w:delText>
        </w:r>
      </w:del>
      <w:ins w:id="905" w:author="PC" w:date="2025-06-19T20:37:00Z">
        <w:r w:rsidR="001E1B92">
          <w:rPr>
            <w:rFonts w:ascii="Crimson Text" w:hAnsi="Crimson Text"/>
            <w:color w:val="000000" w:themeColor="text1"/>
            <w:sz w:val="26"/>
            <w:szCs w:val="26"/>
          </w:rPr>
          <w:t xml:space="preserve"> y</w:t>
        </w:r>
      </w:ins>
      <w:r w:rsidRPr="008D03A6">
        <w:rPr>
          <w:rFonts w:ascii="Crimson Text" w:hAnsi="Crimson Text"/>
          <w:color w:val="000000" w:themeColor="text1"/>
          <w:sz w:val="26"/>
          <w:szCs w:val="26"/>
        </w:rPr>
        <w:t xml:space="preserve"> echó a correr tras ella. Al abordar el camino</w:t>
      </w:r>
      <w:r w:rsidR="00B77646"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1E5857" w:rsidRPr="008D03A6">
        <w:rPr>
          <w:rFonts w:ascii="Crimson Text" w:hAnsi="Crimson Text"/>
          <w:color w:val="000000" w:themeColor="text1"/>
          <w:sz w:val="26"/>
          <w:szCs w:val="26"/>
        </w:rPr>
        <w:t>observó</w:t>
      </w:r>
      <w:r w:rsidRPr="008D03A6">
        <w:rPr>
          <w:rFonts w:ascii="Crimson Text" w:hAnsi="Crimson Text"/>
          <w:color w:val="000000" w:themeColor="text1"/>
          <w:sz w:val="26"/>
          <w:szCs w:val="26"/>
        </w:rPr>
        <w:t xml:space="preserve"> a la yegua</w:t>
      </w:r>
      <w:r w:rsidR="001E5857" w:rsidRPr="008D03A6">
        <w:rPr>
          <w:rFonts w:ascii="Crimson Text" w:hAnsi="Crimson Text"/>
          <w:color w:val="000000" w:themeColor="text1"/>
          <w:sz w:val="26"/>
          <w:szCs w:val="26"/>
        </w:rPr>
        <w:t xml:space="preserve"> demasiado lejos,</w:t>
      </w:r>
      <w:r w:rsidR="0027290E" w:rsidRPr="008D03A6">
        <w:rPr>
          <w:rFonts w:ascii="Crimson Text" w:hAnsi="Crimson Text"/>
          <w:color w:val="000000" w:themeColor="text1"/>
          <w:sz w:val="26"/>
          <w:szCs w:val="26"/>
        </w:rPr>
        <w:t xml:space="preserve"> </w:t>
      </w:r>
      <w:r w:rsidR="001E5857" w:rsidRPr="008D03A6">
        <w:rPr>
          <w:rFonts w:ascii="Crimson Text" w:hAnsi="Crimson Text"/>
          <w:color w:val="000000" w:themeColor="text1"/>
          <w:sz w:val="26"/>
          <w:szCs w:val="26"/>
        </w:rPr>
        <w:t>al menos</w:t>
      </w:r>
      <w:del w:id="906" w:author="PC" w:date="2025-06-25T18:52:00Z">
        <w:r w:rsidR="001E5857" w:rsidRPr="008D03A6" w:rsidDel="00950A05">
          <w:rPr>
            <w:rFonts w:ascii="Crimson Text" w:hAnsi="Crimson Text"/>
            <w:color w:val="000000" w:themeColor="text1"/>
            <w:sz w:val="26"/>
            <w:szCs w:val="26"/>
          </w:rPr>
          <w:delText>,</w:delText>
        </w:r>
      </w:del>
      <w:r w:rsidR="001E5857"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un cent</w:t>
      </w:r>
      <w:r w:rsidR="00B77646" w:rsidRPr="008D03A6">
        <w:rPr>
          <w:rFonts w:ascii="Crimson Text" w:hAnsi="Crimson Text"/>
          <w:color w:val="000000" w:themeColor="text1"/>
          <w:sz w:val="26"/>
          <w:szCs w:val="26"/>
        </w:rPr>
        <w:t>enar de metros</w:t>
      </w:r>
      <w:r w:rsidR="001E5857" w:rsidRPr="008D03A6">
        <w:rPr>
          <w:rFonts w:ascii="Crimson Text" w:hAnsi="Crimson Text"/>
          <w:color w:val="000000" w:themeColor="text1"/>
          <w:sz w:val="26"/>
          <w:szCs w:val="26"/>
        </w:rPr>
        <w:t xml:space="preserve"> los separaba</w:t>
      </w:r>
      <w:ins w:id="907" w:author="PC" w:date="2025-06-19T20:38:00Z">
        <w:r w:rsidR="001E1B92">
          <w:rPr>
            <w:rFonts w:ascii="Crimson Text" w:hAnsi="Crimson Text"/>
            <w:color w:val="000000" w:themeColor="text1"/>
            <w:sz w:val="26"/>
            <w:szCs w:val="26"/>
          </w:rPr>
          <w:t>n</w:t>
        </w:r>
      </w:ins>
      <w:r w:rsidRPr="008D03A6">
        <w:rPr>
          <w:rFonts w:ascii="Crimson Text" w:hAnsi="Crimson Text"/>
          <w:color w:val="000000" w:themeColor="text1"/>
          <w:sz w:val="26"/>
          <w:szCs w:val="26"/>
        </w:rPr>
        <w:t>. Si bien no podría igualar su v</w:t>
      </w:r>
      <w:r w:rsidR="001E5857" w:rsidRPr="008D03A6">
        <w:rPr>
          <w:rFonts w:ascii="Crimson Text" w:hAnsi="Crimson Text"/>
          <w:color w:val="000000" w:themeColor="text1"/>
          <w:sz w:val="26"/>
          <w:szCs w:val="26"/>
        </w:rPr>
        <w:t xml:space="preserve">elocidad, </w:t>
      </w:r>
      <w:ins w:id="908" w:author="PC" w:date="2025-06-19T20:38:00Z">
        <w:r w:rsidR="001E1B92">
          <w:rPr>
            <w:rFonts w:ascii="Crimson Text" w:hAnsi="Crimson Text"/>
            <w:color w:val="000000" w:themeColor="text1"/>
            <w:sz w:val="26"/>
            <w:szCs w:val="26"/>
          </w:rPr>
          <w:t xml:space="preserve">ni </w:t>
        </w:r>
      </w:ins>
      <w:r w:rsidR="001E5857" w:rsidRPr="008D03A6">
        <w:rPr>
          <w:rFonts w:ascii="Crimson Text" w:hAnsi="Crimson Text"/>
          <w:color w:val="000000" w:themeColor="text1"/>
          <w:sz w:val="26"/>
          <w:szCs w:val="26"/>
        </w:rPr>
        <w:t>mucho menos alcanzar</w:t>
      </w:r>
      <w:ins w:id="909" w:author="PC" w:date="2025-06-19T20:38:00Z">
        <w:r w:rsidR="001E1B92">
          <w:rPr>
            <w:rFonts w:ascii="Crimson Text" w:hAnsi="Crimson Text"/>
            <w:color w:val="000000" w:themeColor="text1"/>
            <w:sz w:val="26"/>
            <w:szCs w:val="26"/>
          </w:rPr>
          <w:t>la</w:t>
        </w:r>
      </w:ins>
      <w:r w:rsidRPr="008D03A6">
        <w:rPr>
          <w:rFonts w:ascii="Crimson Text" w:hAnsi="Crimson Text"/>
          <w:color w:val="000000" w:themeColor="text1"/>
          <w:sz w:val="26"/>
          <w:szCs w:val="26"/>
        </w:rPr>
        <w:t>, continuó la marcha</w:t>
      </w:r>
      <w:r w:rsidR="0081092E" w:rsidRPr="008D03A6">
        <w:rPr>
          <w:rFonts w:ascii="Crimson Text" w:hAnsi="Crimson Text"/>
          <w:color w:val="000000" w:themeColor="text1"/>
          <w:sz w:val="26"/>
          <w:szCs w:val="26"/>
        </w:rPr>
        <w:t xml:space="preserve"> sin detenerse. A pesar del esfuerzo, el animal se </w:t>
      </w:r>
      <w:r w:rsidR="00B77646" w:rsidRPr="008D03A6">
        <w:rPr>
          <w:rFonts w:ascii="Crimson Text" w:hAnsi="Crimson Text"/>
          <w:color w:val="000000" w:themeColor="text1"/>
          <w:sz w:val="26"/>
          <w:szCs w:val="26"/>
        </w:rPr>
        <w:t>alejaba</w:t>
      </w:r>
      <w:r w:rsidR="0081092E" w:rsidRPr="008D03A6">
        <w:rPr>
          <w:rFonts w:ascii="Crimson Text" w:hAnsi="Crimson Text"/>
          <w:color w:val="000000" w:themeColor="text1"/>
          <w:sz w:val="26"/>
          <w:szCs w:val="26"/>
        </w:rPr>
        <w:t xml:space="preserve"> cada vez más, y un sudor frio </w:t>
      </w:r>
      <w:r w:rsidR="001E5857" w:rsidRPr="008D03A6">
        <w:rPr>
          <w:rFonts w:ascii="Crimson Text" w:hAnsi="Crimson Text"/>
          <w:color w:val="000000" w:themeColor="text1"/>
          <w:sz w:val="26"/>
          <w:szCs w:val="26"/>
        </w:rPr>
        <w:t xml:space="preserve">se </w:t>
      </w:r>
      <w:del w:id="910" w:author="PC" w:date="2025-06-25T18:53:00Z">
        <w:r w:rsidR="001E5857" w:rsidRPr="008D03A6" w:rsidDel="00950A05">
          <w:rPr>
            <w:rFonts w:ascii="Crimson Text" w:hAnsi="Crimson Text"/>
            <w:color w:val="000000" w:themeColor="text1"/>
            <w:sz w:val="26"/>
            <w:szCs w:val="26"/>
          </w:rPr>
          <w:delText xml:space="preserve">esparcía </w:delText>
        </w:r>
      </w:del>
      <w:ins w:id="911" w:author="PC" w:date="2025-06-25T18:53:00Z">
        <w:r w:rsidR="00950A05">
          <w:rPr>
            <w:rFonts w:ascii="Crimson Text" w:hAnsi="Crimson Text"/>
            <w:color w:val="000000" w:themeColor="text1"/>
            <w:sz w:val="26"/>
            <w:szCs w:val="26"/>
          </w:rPr>
          <w:t>esparció</w:t>
        </w:r>
        <w:r w:rsidR="00950A05" w:rsidRPr="008D03A6">
          <w:rPr>
            <w:rFonts w:ascii="Crimson Text" w:hAnsi="Crimson Text"/>
            <w:color w:val="000000" w:themeColor="text1"/>
            <w:sz w:val="26"/>
            <w:szCs w:val="26"/>
          </w:rPr>
          <w:t xml:space="preserve"> </w:t>
        </w:r>
      </w:ins>
      <w:del w:id="912" w:author="PC" w:date="2025-06-25T18:53:00Z">
        <w:r w:rsidR="001E5857" w:rsidRPr="008D03A6" w:rsidDel="00950A05">
          <w:rPr>
            <w:rFonts w:ascii="Crimson Text" w:hAnsi="Crimson Text"/>
            <w:color w:val="000000" w:themeColor="text1"/>
            <w:sz w:val="26"/>
            <w:szCs w:val="26"/>
          </w:rPr>
          <w:delText>en</w:delText>
        </w:r>
        <w:r w:rsidR="0081092E" w:rsidRPr="008D03A6" w:rsidDel="00950A05">
          <w:rPr>
            <w:rFonts w:ascii="Crimson Text" w:hAnsi="Crimson Text"/>
            <w:color w:val="000000" w:themeColor="text1"/>
            <w:sz w:val="26"/>
            <w:szCs w:val="26"/>
          </w:rPr>
          <w:delText xml:space="preserve"> </w:delText>
        </w:r>
      </w:del>
      <w:ins w:id="913" w:author="PC" w:date="2025-06-25T18:53:00Z">
        <w:r w:rsidR="00950A05">
          <w:rPr>
            <w:rFonts w:ascii="Crimson Text" w:hAnsi="Crimson Text"/>
            <w:color w:val="000000" w:themeColor="text1"/>
            <w:sz w:val="26"/>
            <w:szCs w:val="26"/>
          </w:rPr>
          <w:t>por</w:t>
        </w:r>
        <w:r w:rsidR="00950A05" w:rsidRPr="008D03A6">
          <w:rPr>
            <w:rFonts w:ascii="Crimson Text" w:hAnsi="Crimson Text"/>
            <w:color w:val="000000" w:themeColor="text1"/>
            <w:sz w:val="26"/>
            <w:szCs w:val="26"/>
          </w:rPr>
          <w:t xml:space="preserve"> </w:t>
        </w:r>
      </w:ins>
      <w:r w:rsidR="00B77646" w:rsidRPr="008D03A6">
        <w:rPr>
          <w:rFonts w:ascii="Crimson Text" w:hAnsi="Crimson Text"/>
          <w:color w:val="000000" w:themeColor="text1"/>
          <w:sz w:val="26"/>
          <w:szCs w:val="26"/>
        </w:rPr>
        <w:t xml:space="preserve">el </w:t>
      </w:r>
      <w:r w:rsidR="0081092E" w:rsidRPr="008D03A6">
        <w:rPr>
          <w:rFonts w:ascii="Crimson Text" w:hAnsi="Crimson Text"/>
          <w:color w:val="000000" w:themeColor="text1"/>
          <w:sz w:val="26"/>
          <w:szCs w:val="26"/>
        </w:rPr>
        <w:t>cuerpo</w:t>
      </w:r>
      <w:r w:rsidR="00B77646" w:rsidRPr="008D03A6">
        <w:rPr>
          <w:rFonts w:ascii="Crimson Text" w:hAnsi="Crimson Text"/>
          <w:color w:val="000000" w:themeColor="text1"/>
          <w:sz w:val="26"/>
          <w:szCs w:val="26"/>
        </w:rPr>
        <w:t xml:space="preserve"> del joven</w:t>
      </w:r>
      <w:r w:rsidR="0081092E" w:rsidRPr="008D03A6">
        <w:rPr>
          <w:rFonts w:ascii="Crimson Text" w:hAnsi="Crimson Text"/>
          <w:color w:val="000000" w:themeColor="text1"/>
          <w:sz w:val="26"/>
          <w:szCs w:val="26"/>
        </w:rPr>
        <w:t xml:space="preserve">. El </w:t>
      </w:r>
      <w:r w:rsidR="006C22E2" w:rsidRPr="008D03A6">
        <w:rPr>
          <w:rFonts w:ascii="Crimson Text" w:hAnsi="Crimson Text"/>
          <w:color w:val="000000" w:themeColor="text1"/>
          <w:sz w:val="26"/>
          <w:szCs w:val="26"/>
        </w:rPr>
        <w:t>suceso</w:t>
      </w:r>
      <w:r w:rsidR="0081092E" w:rsidRPr="008D03A6">
        <w:rPr>
          <w:rFonts w:ascii="Crimson Text" w:hAnsi="Crimson Text"/>
          <w:color w:val="000000" w:themeColor="text1"/>
          <w:sz w:val="26"/>
          <w:szCs w:val="26"/>
        </w:rPr>
        <w:t xml:space="preserve"> había sido tan repentino como insólito</w:t>
      </w:r>
      <w:del w:id="914" w:author="PC" w:date="2025-06-19T20:39:00Z">
        <w:r w:rsidR="0081092E" w:rsidRPr="008D03A6" w:rsidDel="001E1B92">
          <w:rPr>
            <w:rFonts w:ascii="Crimson Text" w:hAnsi="Crimson Text"/>
            <w:color w:val="000000" w:themeColor="text1"/>
            <w:sz w:val="26"/>
            <w:szCs w:val="26"/>
          </w:rPr>
          <w:delText>,</w:delText>
        </w:r>
      </w:del>
      <w:r w:rsidR="0081092E" w:rsidRPr="008D03A6">
        <w:rPr>
          <w:rFonts w:ascii="Crimson Text" w:hAnsi="Crimson Text"/>
          <w:color w:val="000000" w:themeColor="text1"/>
          <w:sz w:val="26"/>
          <w:szCs w:val="26"/>
        </w:rPr>
        <w:t xml:space="preserve"> y, de un momento a otro, el destino volvía a </w:t>
      </w:r>
      <w:r w:rsidR="002666D2" w:rsidRPr="008D03A6">
        <w:rPr>
          <w:rFonts w:ascii="Crimson Text" w:hAnsi="Crimson Text"/>
          <w:color w:val="000000" w:themeColor="text1"/>
          <w:sz w:val="26"/>
          <w:szCs w:val="26"/>
        </w:rPr>
        <w:t>desafiarlo</w:t>
      </w:r>
      <w:r w:rsidR="0081092E" w:rsidRPr="008D03A6">
        <w:rPr>
          <w:rFonts w:ascii="Crimson Text" w:hAnsi="Crimson Text"/>
          <w:color w:val="000000" w:themeColor="text1"/>
          <w:sz w:val="26"/>
          <w:szCs w:val="26"/>
        </w:rPr>
        <w:t>.</w:t>
      </w:r>
    </w:p>
    <w:p w:rsidR="002666D2" w:rsidRPr="008D03A6" w:rsidRDefault="003318A9" w:rsidP="007B3BF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Cuando todo parecía</w:t>
      </w:r>
      <w:r w:rsidR="006C22E2" w:rsidRPr="008D03A6">
        <w:rPr>
          <w:rFonts w:ascii="Crimson Text" w:hAnsi="Crimson Text"/>
          <w:color w:val="000000" w:themeColor="text1"/>
          <w:sz w:val="26"/>
          <w:szCs w:val="26"/>
        </w:rPr>
        <w:t xml:space="preserve"> irreversible</w:t>
      </w:r>
      <w:del w:id="915" w:author="PC" w:date="2025-06-19T20:39:00Z">
        <w:r w:rsidRPr="008D03A6" w:rsidDel="00C2569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B77646" w:rsidRPr="008D03A6">
        <w:rPr>
          <w:rFonts w:ascii="Crimson Text" w:hAnsi="Crimson Text"/>
          <w:color w:val="000000" w:themeColor="text1"/>
          <w:sz w:val="26"/>
          <w:szCs w:val="26"/>
        </w:rPr>
        <w:t xml:space="preserve">la incertidumbre </w:t>
      </w:r>
      <w:r w:rsidR="00963BB6" w:rsidRPr="008D03A6">
        <w:rPr>
          <w:rFonts w:ascii="Crimson Text" w:hAnsi="Crimson Text"/>
          <w:color w:val="000000" w:themeColor="text1"/>
          <w:sz w:val="26"/>
          <w:szCs w:val="26"/>
        </w:rPr>
        <w:t>ganaba la pulseada</w:t>
      </w:r>
      <w:r w:rsidR="007362E1" w:rsidRPr="008D03A6">
        <w:rPr>
          <w:rFonts w:ascii="Crimson Text" w:hAnsi="Crimson Text"/>
          <w:color w:val="000000" w:themeColor="text1"/>
          <w:sz w:val="26"/>
          <w:szCs w:val="26"/>
        </w:rPr>
        <w:t xml:space="preserve">, </w:t>
      </w:r>
      <w:ins w:id="916" w:author="PC" w:date="2025-06-25T18:53:00Z">
        <w:r w:rsidR="00950A05">
          <w:rPr>
            <w:rFonts w:ascii="Crimson Text" w:hAnsi="Crimson Text"/>
            <w:color w:val="000000" w:themeColor="text1"/>
            <w:sz w:val="26"/>
            <w:szCs w:val="26"/>
          </w:rPr>
          <w:t xml:space="preserve">se dio </w:t>
        </w:r>
      </w:ins>
      <w:r w:rsidR="00963BB6" w:rsidRPr="008D03A6">
        <w:rPr>
          <w:rFonts w:ascii="Crimson Text" w:hAnsi="Crimson Text"/>
          <w:color w:val="000000" w:themeColor="text1"/>
          <w:sz w:val="26"/>
          <w:szCs w:val="26"/>
        </w:rPr>
        <w:t>un nuevo</w:t>
      </w:r>
      <w:r w:rsidR="007362E1" w:rsidRPr="008D03A6">
        <w:rPr>
          <w:rFonts w:ascii="Crimson Text" w:hAnsi="Crimson Text"/>
          <w:color w:val="000000" w:themeColor="text1"/>
          <w:sz w:val="26"/>
          <w:szCs w:val="26"/>
        </w:rPr>
        <w:t xml:space="preserve"> </w:t>
      </w:r>
      <w:r w:rsidR="006C22E2" w:rsidRPr="008D03A6">
        <w:rPr>
          <w:rFonts w:ascii="Crimson Text" w:hAnsi="Crimson Text"/>
          <w:color w:val="000000" w:themeColor="text1"/>
          <w:sz w:val="26"/>
          <w:szCs w:val="26"/>
        </w:rPr>
        <w:t>quiebre</w:t>
      </w:r>
      <w:del w:id="917" w:author="PC" w:date="2025-06-25T18:53:00Z">
        <w:r w:rsidR="007362E1" w:rsidRPr="008D03A6" w:rsidDel="00950A05">
          <w:rPr>
            <w:rFonts w:ascii="Crimson Text" w:hAnsi="Crimson Text"/>
            <w:color w:val="000000" w:themeColor="text1"/>
            <w:sz w:val="26"/>
            <w:szCs w:val="26"/>
          </w:rPr>
          <w:delText xml:space="preserve"> se instaló</w:delText>
        </w:r>
        <w:r w:rsidR="00963BB6" w:rsidRPr="008D03A6" w:rsidDel="00950A05">
          <w:rPr>
            <w:rFonts w:ascii="Crimson Text" w:hAnsi="Crimson Text"/>
            <w:color w:val="000000" w:themeColor="text1"/>
            <w:sz w:val="26"/>
            <w:szCs w:val="26"/>
          </w:rPr>
          <w:delText xml:space="preserve"> en la escena</w:delText>
        </w:r>
      </w:del>
      <w:r w:rsidR="007362E1" w:rsidRPr="008D03A6">
        <w:rPr>
          <w:rFonts w:ascii="Crimson Text" w:hAnsi="Crimson Text"/>
          <w:color w:val="000000" w:themeColor="text1"/>
          <w:sz w:val="26"/>
          <w:szCs w:val="26"/>
        </w:rPr>
        <w:t xml:space="preserve">. La </w:t>
      </w:r>
      <w:r w:rsidR="006C22E2" w:rsidRPr="008D03A6">
        <w:rPr>
          <w:rFonts w:ascii="Crimson Text" w:hAnsi="Crimson Text"/>
          <w:color w:val="000000" w:themeColor="text1"/>
          <w:sz w:val="26"/>
          <w:szCs w:val="26"/>
        </w:rPr>
        <w:t xml:space="preserve">imagen lejana de la </w:t>
      </w:r>
      <w:r w:rsidR="007362E1" w:rsidRPr="008D03A6">
        <w:rPr>
          <w:rFonts w:ascii="Crimson Text" w:hAnsi="Crimson Text"/>
          <w:color w:val="000000" w:themeColor="text1"/>
          <w:sz w:val="26"/>
          <w:szCs w:val="26"/>
        </w:rPr>
        <w:t>yegua</w:t>
      </w:r>
      <w:del w:id="918" w:author="PC" w:date="2025-06-25T18:53:00Z">
        <w:r w:rsidR="007362E1" w:rsidRPr="008D03A6" w:rsidDel="00950A05">
          <w:rPr>
            <w:rFonts w:ascii="Crimson Text" w:hAnsi="Crimson Text"/>
            <w:color w:val="000000" w:themeColor="text1"/>
            <w:sz w:val="26"/>
            <w:szCs w:val="26"/>
          </w:rPr>
          <w:delText>,</w:delText>
        </w:r>
      </w:del>
      <w:r w:rsidR="007362E1" w:rsidRPr="008D03A6">
        <w:rPr>
          <w:rFonts w:ascii="Crimson Text" w:hAnsi="Crimson Text"/>
          <w:color w:val="000000" w:themeColor="text1"/>
          <w:sz w:val="26"/>
          <w:szCs w:val="26"/>
        </w:rPr>
        <w:t xml:space="preserve"> </w:t>
      </w:r>
      <w:r w:rsidR="00963BB6" w:rsidRPr="008D03A6">
        <w:rPr>
          <w:rFonts w:ascii="Crimson Text" w:hAnsi="Crimson Text"/>
          <w:color w:val="000000" w:themeColor="text1"/>
          <w:sz w:val="26"/>
          <w:szCs w:val="26"/>
        </w:rPr>
        <w:t xml:space="preserve">era </w:t>
      </w:r>
      <w:r w:rsidR="007362E1" w:rsidRPr="008D03A6">
        <w:rPr>
          <w:rFonts w:ascii="Crimson Text" w:hAnsi="Crimson Text"/>
          <w:color w:val="000000" w:themeColor="text1"/>
          <w:sz w:val="26"/>
          <w:szCs w:val="26"/>
        </w:rPr>
        <w:t xml:space="preserve">apenas visible, pero lo suficiente como para </w:t>
      </w:r>
      <w:r w:rsidR="00963BB6" w:rsidRPr="008D03A6">
        <w:rPr>
          <w:rFonts w:ascii="Crimson Text" w:hAnsi="Crimson Text"/>
          <w:color w:val="000000" w:themeColor="text1"/>
          <w:sz w:val="26"/>
          <w:szCs w:val="26"/>
        </w:rPr>
        <w:t>distinguir</w:t>
      </w:r>
      <w:r w:rsidR="007362E1" w:rsidRPr="008D03A6">
        <w:rPr>
          <w:rFonts w:ascii="Crimson Text" w:hAnsi="Crimson Text"/>
          <w:color w:val="000000" w:themeColor="text1"/>
          <w:sz w:val="26"/>
          <w:szCs w:val="26"/>
        </w:rPr>
        <w:t xml:space="preserve"> que se había detenido. Aquello fue una bocanada de </w:t>
      </w:r>
      <w:r w:rsidR="00963BB6" w:rsidRPr="008D03A6">
        <w:rPr>
          <w:rFonts w:ascii="Crimson Text" w:hAnsi="Crimson Text"/>
          <w:color w:val="000000" w:themeColor="text1"/>
          <w:sz w:val="26"/>
          <w:szCs w:val="26"/>
        </w:rPr>
        <w:t>oxígeno</w:t>
      </w:r>
      <w:r w:rsidR="007362E1" w:rsidRPr="008D03A6">
        <w:rPr>
          <w:rFonts w:ascii="Crimson Text" w:hAnsi="Crimson Text"/>
          <w:color w:val="000000" w:themeColor="text1"/>
          <w:sz w:val="26"/>
          <w:szCs w:val="26"/>
        </w:rPr>
        <w:t xml:space="preserve">, y Eros intensificó </w:t>
      </w:r>
      <w:del w:id="919" w:author="PC" w:date="2025-06-25T18:54:00Z">
        <w:r w:rsidR="007362E1" w:rsidRPr="008D03A6" w:rsidDel="00950A05">
          <w:rPr>
            <w:rFonts w:ascii="Crimson Text" w:hAnsi="Crimson Text"/>
            <w:color w:val="000000" w:themeColor="text1"/>
            <w:sz w:val="26"/>
            <w:szCs w:val="26"/>
          </w:rPr>
          <w:delText>su</w:delText>
        </w:r>
      </w:del>
      <w:ins w:id="920" w:author="PC" w:date="2025-06-25T18:54:00Z">
        <w:r w:rsidR="00950A05">
          <w:rPr>
            <w:rFonts w:ascii="Crimson Text" w:hAnsi="Crimson Text"/>
            <w:color w:val="000000" w:themeColor="text1"/>
            <w:sz w:val="26"/>
            <w:szCs w:val="26"/>
          </w:rPr>
          <w:t>la</w:t>
        </w:r>
      </w:ins>
      <w:r w:rsidR="007362E1" w:rsidRPr="008D03A6">
        <w:rPr>
          <w:rFonts w:ascii="Crimson Text" w:hAnsi="Crimson Text"/>
          <w:color w:val="000000" w:themeColor="text1"/>
          <w:sz w:val="26"/>
          <w:szCs w:val="26"/>
        </w:rPr>
        <w:t xml:space="preserve"> marcha </w:t>
      </w:r>
      <w:r w:rsidR="00963BB6" w:rsidRPr="008D03A6">
        <w:rPr>
          <w:rFonts w:ascii="Crimson Text" w:hAnsi="Crimson Text"/>
          <w:color w:val="000000" w:themeColor="text1"/>
          <w:sz w:val="26"/>
          <w:szCs w:val="26"/>
        </w:rPr>
        <w:t>quemando las últimas energías</w:t>
      </w:r>
      <w:r w:rsidR="007362E1" w:rsidRPr="008D03A6">
        <w:rPr>
          <w:rFonts w:ascii="Crimson Text" w:hAnsi="Crimson Text"/>
          <w:color w:val="000000" w:themeColor="text1"/>
          <w:sz w:val="26"/>
          <w:szCs w:val="26"/>
        </w:rPr>
        <w:t>.</w:t>
      </w:r>
    </w:p>
    <w:p w:rsidR="0081092E" w:rsidRPr="008D03A6" w:rsidRDefault="007362E1" w:rsidP="00F23EA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Corrió sin tregua </w:t>
      </w:r>
      <w:r w:rsidR="00963BB6" w:rsidRPr="008D03A6">
        <w:rPr>
          <w:rFonts w:ascii="Crimson Text" w:hAnsi="Crimson Text"/>
          <w:color w:val="000000" w:themeColor="text1"/>
          <w:sz w:val="26"/>
          <w:szCs w:val="26"/>
        </w:rPr>
        <w:t>el tramo</w:t>
      </w:r>
      <w:r w:rsidRPr="008D03A6">
        <w:rPr>
          <w:rFonts w:ascii="Crimson Text" w:hAnsi="Crimson Text"/>
          <w:color w:val="000000" w:themeColor="text1"/>
          <w:sz w:val="26"/>
          <w:szCs w:val="26"/>
        </w:rPr>
        <w:t xml:space="preserve"> que los separaba</w:t>
      </w:r>
      <w:del w:id="921" w:author="PC" w:date="2025-06-25T18:54:00Z">
        <w:r w:rsidRPr="008D03A6" w:rsidDel="00950A0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hasta que finalmente pudo</w:t>
      </w:r>
      <w:r w:rsidR="00963BB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alcanzar la posición del animal. Tomó las riendas una vez más</w:t>
      </w:r>
      <w:del w:id="922" w:author="PC" w:date="2025-06-25T18:55:00Z">
        <w:r w:rsidRPr="008D03A6" w:rsidDel="00950A05">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F23EAB" w:rsidRPr="008D03A6">
        <w:rPr>
          <w:rFonts w:ascii="Crimson Text" w:hAnsi="Crimson Text"/>
          <w:color w:val="000000" w:themeColor="text1"/>
          <w:sz w:val="26"/>
          <w:szCs w:val="26"/>
        </w:rPr>
        <w:t xml:space="preserve">y </w:t>
      </w:r>
      <w:r w:rsidRPr="008D03A6">
        <w:rPr>
          <w:rFonts w:ascii="Crimson Text" w:hAnsi="Crimson Text"/>
          <w:color w:val="000000" w:themeColor="text1"/>
          <w:sz w:val="26"/>
          <w:szCs w:val="26"/>
        </w:rPr>
        <w:t xml:space="preserve">le dio varias vueltas </w:t>
      </w:r>
      <w:r w:rsidR="00963BB6" w:rsidRPr="008D03A6">
        <w:rPr>
          <w:rFonts w:ascii="Crimson Text" w:hAnsi="Crimson Text"/>
          <w:color w:val="000000" w:themeColor="text1"/>
          <w:sz w:val="26"/>
          <w:szCs w:val="26"/>
        </w:rPr>
        <w:t>a la</w:t>
      </w:r>
      <w:r w:rsidRPr="008D03A6">
        <w:rPr>
          <w:rFonts w:ascii="Crimson Text" w:hAnsi="Crimson Text"/>
          <w:color w:val="000000" w:themeColor="text1"/>
          <w:sz w:val="26"/>
          <w:szCs w:val="26"/>
        </w:rPr>
        <w:t xml:space="preserve"> muñeca, </w:t>
      </w:r>
      <w:r w:rsidR="00963BB6" w:rsidRPr="008D03A6">
        <w:rPr>
          <w:rFonts w:ascii="Crimson Text" w:hAnsi="Crimson Text"/>
          <w:color w:val="000000" w:themeColor="text1"/>
          <w:sz w:val="26"/>
          <w:szCs w:val="26"/>
        </w:rPr>
        <w:t xml:space="preserve">no quería volver a </w:t>
      </w:r>
      <w:r w:rsidR="006C22E2" w:rsidRPr="008D03A6">
        <w:rPr>
          <w:rFonts w:ascii="Crimson Text" w:hAnsi="Crimson Text"/>
          <w:color w:val="000000" w:themeColor="text1"/>
          <w:sz w:val="26"/>
          <w:szCs w:val="26"/>
        </w:rPr>
        <w:t>perderla</w:t>
      </w:r>
      <w:r w:rsidRPr="008D03A6">
        <w:rPr>
          <w:rFonts w:ascii="Crimson Text" w:hAnsi="Crimson Text"/>
          <w:color w:val="000000" w:themeColor="text1"/>
          <w:sz w:val="26"/>
          <w:szCs w:val="26"/>
        </w:rPr>
        <w:t xml:space="preserve">. </w:t>
      </w:r>
      <w:del w:id="923" w:author="PC" w:date="2025-06-25T18:56:00Z">
        <w:r w:rsidRPr="008D03A6" w:rsidDel="00950A05">
          <w:rPr>
            <w:rFonts w:ascii="Crimson Text" w:hAnsi="Crimson Text"/>
            <w:color w:val="000000" w:themeColor="text1"/>
            <w:sz w:val="26"/>
            <w:szCs w:val="26"/>
          </w:rPr>
          <w:delText xml:space="preserve">Luego </w:delText>
        </w:r>
      </w:del>
      <w:ins w:id="924" w:author="PC" w:date="2025-06-25T18:56:00Z">
        <w:r w:rsidR="00950A05">
          <w:rPr>
            <w:rFonts w:ascii="Crimson Text" w:hAnsi="Crimson Text"/>
            <w:color w:val="000000" w:themeColor="text1"/>
            <w:sz w:val="26"/>
            <w:szCs w:val="26"/>
          </w:rPr>
          <w:t>Satisfecho,</w:t>
        </w:r>
        <w:r w:rsidR="00950A05" w:rsidRPr="008D03A6">
          <w:rPr>
            <w:rFonts w:ascii="Crimson Text" w:hAnsi="Crimson Text"/>
            <w:color w:val="000000" w:themeColor="text1"/>
            <w:sz w:val="26"/>
            <w:szCs w:val="26"/>
          </w:rPr>
          <w:t xml:space="preserve"> </w:t>
        </w:r>
      </w:ins>
      <w:r w:rsidR="00F23EAB" w:rsidRPr="008D03A6">
        <w:rPr>
          <w:rFonts w:ascii="Crimson Text" w:hAnsi="Crimson Text"/>
          <w:color w:val="000000" w:themeColor="text1"/>
          <w:sz w:val="26"/>
          <w:szCs w:val="26"/>
        </w:rPr>
        <w:t>descansó</w:t>
      </w:r>
      <w:r w:rsidRPr="008D03A6">
        <w:rPr>
          <w:rFonts w:ascii="Crimson Text" w:hAnsi="Crimson Text"/>
          <w:color w:val="000000" w:themeColor="text1"/>
          <w:sz w:val="26"/>
          <w:szCs w:val="26"/>
        </w:rPr>
        <w:t xml:space="preserve"> un </w:t>
      </w:r>
      <w:r w:rsidR="00963BB6" w:rsidRPr="008D03A6">
        <w:rPr>
          <w:rFonts w:ascii="Crimson Text" w:hAnsi="Crimson Text"/>
          <w:color w:val="000000" w:themeColor="text1"/>
          <w:sz w:val="26"/>
          <w:szCs w:val="26"/>
        </w:rPr>
        <w:t>breve</w:t>
      </w:r>
      <w:r w:rsidRPr="008D03A6">
        <w:rPr>
          <w:rFonts w:ascii="Crimson Text" w:hAnsi="Crimson Text"/>
          <w:color w:val="000000" w:themeColor="text1"/>
          <w:sz w:val="26"/>
          <w:szCs w:val="26"/>
        </w:rPr>
        <w:t xml:space="preserve"> instante para </w:t>
      </w:r>
      <w:del w:id="925" w:author="PC" w:date="2025-06-25T18:55:00Z">
        <w:r w:rsidR="006C22E2" w:rsidRPr="008D03A6" w:rsidDel="00950A05">
          <w:rPr>
            <w:rFonts w:ascii="Crimson Text" w:hAnsi="Crimson Text"/>
            <w:color w:val="000000" w:themeColor="text1"/>
            <w:sz w:val="26"/>
            <w:szCs w:val="26"/>
          </w:rPr>
          <w:delText>cambiar</w:delText>
        </w:r>
        <w:r w:rsidR="00F23EAB" w:rsidRPr="008D03A6" w:rsidDel="00950A05">
          <w:rPr>
            <w:rFonts w:ascii="Crimson Text" w:hAnsi="Crimson Text"/>
            <w:color w:val="000000" w:themeColor="text1"/>
            <w:sz w:val="26"/>
            <w:szCs w:val="26"/>
          </w:rPr>
          <w:delText xml:space="preserve"> </w:delText>
        </w:r>
      </w:del>
      <w:ins w:id="926" w:author="PC" w:date="2025-06-25T18:55:00Z">
        <w:r w:rsidR="00950A05">
          <w:rPr>
            <w:rFonts w:ascii="Crimson Text" w:hAnsi="Crimson Text"/>
            <w:color w:val="000000" w:themeColor="text1"/>
            <w:sz w:val="26"/>
            <w:szCs w:val="26"/>
          </w:rPr>
          <w:t>recuperar</w:t>
        </w:r>
        <w:r w:rsidR="00950A05" w:rsidRPr="008D03A6">
          <w:rPr>
            <w:rFonts w:ascii="Crimson Text" w:hAnsi="Crimson Text"/>
            <w:color w:val="000000" w:themeColor="text1"/>
            <w:sz w:val="26"/>
            <w:szCs w:val="26"/>
          </w:rPr>
          <w:t xml:space="preserve"> </w:t>
        </w:r>
      </w:ins>
      <w:r w:rsidR="00F23EAB" w:rsidRPr="008D03A6">
        <w:rPr>
          <w:rFonts w:ascii="Crimson Text" w:hAnsi="Crimson Text"/>
          <w:color w:val="000000" w:themeColor="text1"/>
          <w:sz w:val="26"/>
          <w:szCs w:val="26"/>
        </w:rPr>
        <w:t xml:space="preserve">el aire, estaba </w:t>
      </w:r>
      <w:r w:rsidR="006C22E2" w:rsidRPr="008D03A6">
        <w:rPr>
          <w:rFonts w:ascii="Crimson Text" w:hAnsi="Crimson Text"/>
          <w:color w:val="000000" w:themeColor="text1"/>
          <w:sz w:val="26"/>
          <w:szCs w:val="26"/>
        </w:rPr>
        <w:t xml:space="preserve">realmente </w:t>
      </w:r>
      <w:r w:rsidR="00F23EAB" w:rsidRPr="008D03A6">
        <w:rPr>
          <w:rFonts w:ascii="Crimson Text" w:hAnsi="Crimson Text"/>
          <w:color w:val="000000" w:themeColor="text1"/>
          <w:sz w:val="26"/>
          <w:szCs w:val="26"/>
        </w:rPr>
        <w:t>agotado.</w:t>
      </w:r>
    </w:p>
    <w:p w:rsidR="00F23EAB" w:rsidRPr="008D03A6" w:rsidRDefault="009E0794" w:rsidP="00F23EAB">
      <w:pPr>
        <w:tabs>
          <w:tab w:val="left" w:pos="2179"/>
        </w:tabs>
        <w:spacing w:after="0"/>
        <w:ind w:firstLine="284"/>
        <w:jc w:val="both"/>
        <w:rPr>
          <w:rFonts w:ascii="Crimson Text" w:hAnsi="Crimson Text"/>
          <w:color w:val="000000" w:themeColor="text1"/>
          <w:sz w:val="26"/>
          <w:szCs w:val="26"/>
        </w:rPr>
      </w:pPr>
      <w:del w:id="927" w:author="PC" w:date="2025-06-25T18:57:00Z">
        <w:r w:rsidRPr="008D03A6" w:rsidDel="00950A05">
          <w:rPr>
            <w:rFonts w:ascii="Crimson Text" w:hAnsi="Crimson Text"/>
            <w:color w:val="000000" w:themeColor="text1"/>
            <w:sz w:val="26"/>
            <w:szCs w:val="26"/>
          </w:rPr>
          <w:delText>Al</w:delText>
        </w:r>
        <w:r w:rsidR="00B06EB1" w:rsidRPr="008D03A6" w:rsidDel="00950A05">
          <w:rPr>
            <w:rFonts w:ascii="Crimson Text" w:hAnsi="Crimson Text"/>
            <w:color w:val="000000" w:themeColor="text1"/>
            <w:sz w:val="26"/>
            <w:szCs w:val="26"/>
          </w:rPr>
          <w:delText xml:space="preserve"> recuperarse</w:delText>
        </w:r>
      </w:del>
      <w:ins w:id="928" w:author="PC" w:date="2025-06-25T18:57:00Z">
        <w:r w:rsidR="00950A05">
          <w:rPr>
            <w:rFonts w:ascii="Crimson Text" w:hAnsi="Crimson Text"/>
            <w:color w:val="000000" w:themeColor="text1"/>
            <w:sz w:val="26"/>
            <w:szCs w:val="26"/>
          </w:rPr>
          <w:t>Una vez repuesto</w:t>
        </w:r>
      </w:ins>
      <w:r w:rsidR="00B20FC2" w:rsidRPr="008D03A6">
        <w:rPr>
          <w:rFonts w:ascii="Crimson Text" w:hAnsi="Crimson Text"/>
          <w:color w:val="000000" w:themeColor="text1"/>
          <w:sz w:val="26"/>
          <w:szCs w:val="26"/>
        </w:rPr>
        <w:t xml:space="preserve">, </w:t>
      </w:r>
      <w:r w:rsidR="00B06EB1" w:rsidRPr="008D03A6">
        <w:rPr>
          <w:rFonts w:ascii="Crimson Text" w:hAnsi="Crimson Text"/>
          <w:color w:val="000000" w:themeColor="text1"/>
          <w:sz w:val="26"/>
          <w:szCs w:val="26"/>
        </w:rPr>
        <w:t>puso la atención en la yegua</w:t>
      </w:r>
      <w:r w:rsidRPr="008D03A6">
        <w:rPr>
          <w:rFonts w:ascii="Crimson Text" w:hAnsi="Crimson Text"/>
          <w:color w:val="000000" w:themeColor="text1"/>
          <w:sz w:val="26"/>
          <w:szCs w:val="26"/>
        </w:rPr>
        <w:t xml:space="preserve"> nuevamente</w:t>
      </w:r>
      <w:r w:rsidR="00CA4378" w:rsidRPr="008D03A6">
        <w:rPr>
          <w:rFonts w:ascii="Crimson Text" w:hAnsi="Crimson Text"/>
          <w:color w:val="000000" w:themeColor="text1"/>
          <w:sz w:val="26"/>
          <w:szCs w:val="26"/>
        </w:rPr>
        <w:t>.</w:t>
      </w:r>
      <w:r w:rsidR="006A7983" w:rsidRPr="008D03A6">
        <w:rPr>
          <w:rFonts w:ascii="Crimson Text" w:hAnsi="Crimson Text"/>
          <w:color w:val="000000" w:themeColor="text1"/>
          <w:sz w:val="26"/>
          <w:szCs w:val="26"/>
        </w:rPr>
        <w:t xml:space="preserve"> </w:t>
      </w:r>
      <w:del w:id="929" w:author="PC" w:date="2025-06-25T18:57:00Z">
        <w:r w:rsidR="0033249E" w:rsidRPr="008D03A6" w:rsidDel="00950A05">
          <w:rPr>
            <w:rFonts w:ascii="Crimson Text" w:hAnsi="Crimson Text"/>
            <w:color w:val="000000" w:themeColor="text1"/>
            <w:sz w:val="26"/>
            <w:szCs w:val="26"/>
          </w:rPr>
          <w:delText>Quiso hacer contacto, y a</w:delText>
        </w:r>
        <w:r w:rsidR="006A7983" w:rsidRPr="008D03A6" w:rsidDel="00950A05">
          <w:rPr>
            <w:rFonts w:ascii="Crimson Text" w:hAnsi="Crimson Text"/>
            <w:color w:val="000000" w:themeColor="text1"/>
            <w:sz w:val="26"/>
            <w:szCs w:val="26"/>
          </w:rPr>
          <w:delText>poyó</w:delText>
        </w:r>
      </w:del>
      <w:ins w:id="930" w:author="PC" w:date="2025-06-25T18:57:00Z">
        <w:r w:rsidR="00950A05">
          <w:rPr>
            <w:rFonts w:ascii="Crimson Text" w:hAnsi="Crimson Text"/>
            <w:color w:val="000000" w:themeColor="text1"/>
            <w:sz w:val="26"/>
            <w:szCs w:val="26"/>
          </w:rPr>
          <w:t>Apoyó</w:t>
        </w:r>
      </w:ins>
      <w:r w:rsidR="006A7983" w:rsidRPr="008D03A6">
        <w:rPr>
          <w:rFonts w:ascii="Crimson Text" w:hAnsi="Crimson Text"/>
          <w:color w:val="000000" w:themeColor="text1"/>
          <w:sz w:val="26"/>
          <w:szCs w:val="26"/>
        </w:rPr>
        <w:t xml:space="preserve"> </w:t>
      </w:r>
      <w:r w:rsidR="0033249E" w:rsidRPr="008D03A6">
        <w:rPr>
          <w:rFonts w:ascii="Crimson Text" w:hAnsi="Crimson Text"/>
          <w:color w:val="000000" w:themeColor="text1"/>
          <w:sz w:val="26"/>
          <w:szCs w:val="26"/>
        </w:rPr>
        <w:t>la</w:t>
      </w:r>
      <w:r w:rsidR="006A7983"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palma</w:t>
      </w:r>
      <w:r w:rsidR="006A7983" w:rsidRPr="008D03A6">
        <w:rPr>
          <w:rFonts w:ascii="Crimson Text" w:hAnsi="Crimson Text"/>
          <w:color w:val="000000" w:themeColor="text1"/>
          <w:sz w:val="26"/>
          <w:szCs w:val="26"/>
        </w:rPr>
        <w:t xml:space="preserve"> en </w:t>
      </w:r>
      <w:del w:id="931" w:author="PC" w:date="2025-06-25T18:57:00Z">
        <w:r w:rsidR="0033249E" w:rsidRPr="008D03A6" w:rsidDel="00950A05">
          <w:rPr>
            <w:rFonts w:ascii="Crimson Text" w:hAnsi="Crimson Text"/>
            <w:color w:val="000000" w:themeColor="text1"/>
            <w:sz w:val="26"/>
            <w:szCs w:val="26"/>
          </w:rPr>
          <w:delText>su</w:delText>
        </w:r>
        <w:r w:rsidR="006A7983" w:rsidRPr="008D03A6" w:rsidDel="00950A05">
          <w:rPr>
            <w:rFonts w:ascii="Crimson Text" w:hAnsi="Crimson Text"/>
            <w:color w:val="000000" w:themeColor="text1"/>
            <w:sz w:val="26"/>
            <w:szCs w:val="26"/>
          </w:rPr>
          <w:delText xml:space="preserve"> </w:delText>
        </w:r>
      </w:del>
      <w:ins w:id="932" w:author="PC" w:date="2025-06-25T18:57:00Z">
        <w:r w:rsidR="00950A05">
          <w:rPr>
            <w:rFonts w:ascii="Crimson Text" w:hAnsi="Crimson Text"/>
            <w:color w:val="000000" w:themeColor="text1"/>
            <w:sz w:val="26"/>
            <w:szCs w:val="26"/>
          </w:rPr>
          <w:t>el</w:t>
        </w:r>
        <w:r w:rsidR="00950A05" w:rsidRPr="008D03A6">
          <w:rPr>
            <w:rFonts w:ascii="Crimson Text" w:hAnsi="Crimson Text"/>
            <w:color w:val="000000" w:themeColor="text1"/>
            <w:sz w:val="26"/>
            <w:szCs w:val="26"/>
          </w:rPr>
          <w:t xml:space="preserve"> </w:t>
        </w:r>
      </w:ins>
      <w:r w:rsidR="006A7983" w:rsidRPr="008D03A6">
        <w:rPr>
          <w:rFonts w:ascii="Crimson Text" w:hAnsi="Crimson Text"/>
          <w:color w:val="000000" w:themeColor="text1"/>
          <w:sz w:val="26"/>
          <w:szCs w:val="26"/>
        </w:rPr>
        <w:t>pecho</w:t>
      </w:r>
      <w:ins w:id="933" w:author="PC" w:date="2025-06-25T18:57:00Z">
        <w:r w:rsidR="00950A05">
          <w:rPr>
            <w:rFonts w:ascii="Crimson Text" w:hAnsi="Crimson Text"/>
            <w:color w:val="000000" w:themeColor="text1"/>
            <w:sz w:val="26"/>
            <w:szCs w:val="26"/>
          </w:rPr>
          <w:t xml:space="preserve"> del animal</w:t>
        </w:r>
      </w:ins>
      <w:r w:rsidR="006A7983" w:rsidRPr="008D03A6">
        <w:rPr>
          <w:rFonts w:ascii="Crimson Text" w:hAnsi="Crimson Text"/>
          <w:color w:val="000000" w:themeColor="text1"/>
          <w:sz w:val="26"/>
          <w:szCs w:val="26"/>
        </w:rPr>
        <w:t xml:space="preserve">, </w:t>
      </w:r>
      <w:r w:rsidR="0033249E" w:rsidRPr="008D03A6">
        <w:rPr>
          <w:rFonts w:ascii="Crimson Text" w:hAnsi="Crimson Text"/>
          <w:color w:val="000000" w:themeColor="text1"/>
          <w:sz w:val="26"/>
          <w:szCs w:val="26"/>
        </w:rPr>
        <w:t>pero</w:t>
      </w:r>
      <w:r w:rsidR="006A7983" w:rsidRPr="008D03A6">
        <w:rPr>
          <w:rFonts w:ascii="Crimson Text" w:hAnsi="Crimson Text"/>
          <w:color w:val="000000" w:themeColor="text1"/>
          <w:sz w:val="26"/>
          <w:szCs w:val="26"/>
        </w:rPr>
        <w:t xml:space="preserve"> se sorprendió ante la aspereza </w:t>
      </w:r>
      <w:r w:rsidR="0033249E" w:rsidRPr="008D03A6">
        <w:rPr>
          <w:rFonts w:ascii="Crimson Text" w:hAnsi="Crimson Text"/>
          <w:color w:val="000000" w:themeColor="text1"/>
          <w:sz w:val="26"/>
          <w:szCs w:val="26"/>
        </w:rPr>
        <w:t>del</w:t>
      </w:r>
      <w:r w:rsidR="006A7983" w:rsidRPr="008D03A6">
        <w:rPr>
          <w:rFonts w:ascii="Crimson Text" w:hAnsi="Crimson Text"/>
          <w:color w:val="000000" w:themeColor="text1"/>
          <w:sz w:val="26"/>
          <w:szCs w:val="26"/>
        </w:rPr>
        <w:t xml:space="preserve"> pelaje. Al </w:t>
      </w:r>
      <w:r w:rsidR="0033249E" w:rsidRPr="008D03A6">
        <w:rPr>
          <w:rFonts w:ascii="Crimson Text" w:hAnsi="Crimson Text"/>
          <w:color w:val="000000" w:themeColor="text1"/>
          <w:sz w:val="26"/>
          <w:szCs w:val="26"/>
        </w:rPr>
        <w:t>inspeccionar desde cerca,</w:t>
      </w:r>
      <w:r w:rsidR="006A7983" w:rsidRPr="008D03A6">
        <w:rPr>
          <w:rFonts w:ascii="Crimson Text" w:hAnsi="Crimson Text"/>
          <w:color w:val="000000" w:themeColor="text1"/>
          <w:sz w:val="26"/>
          <w:szCs w:val="26"/>
        </w:rPr>
        <w:t xml:space="preserve"> </w:t>
      </w:r>
      <w:r w:rsidR="0033249E" w:rsidRPr="008D03A6">
        <w:rPr>
          <w:rFonts w:ascii="Crimson Text" w:hAnsi="Crimson Text"/>
          <w:color w:val="000000" w:themeColor="text1"/>
          <w:sz w:val="26"/>
          <w:szCs w:val="26"/>
        </w:rPr>
        <w:t>pudo apreciar</w:t>
      </w:r>
      <w:r w:rsidR="006A7983" w:rsidRPr="008D03A6">
        <w:rPr>
          <w:rFonts w:ascii="Crimson Text" w:hAnsi="Crimson Text"/>
          <w:color w:val="000000" w:themeColor="text1"/>
          <w:sz w:val="26"/>
          <w:szCs w:val="26"/>
        </w:rPr>
        <w:t xml:space="preserve"> </w:t>
      </w:r>
      <w:r w:rsidR="0033249E" w:rsidRPr="008D03A6">
        <w:rPr>
          <w:rFonts w:ascii="Crimson Text" w:hAnsi="Crimson Text"/>
          <w:color w:val="000000" w:themeColor="text1"/>
          <w:sz w:val="26"/>
          <w:szCs w:val="26"/>
        </w:rPr>
        <w:t>cómo el pelo se desprendía fácilmente. L</w:t>
      </w:r>
      <w:r w:rsidR="00D4061A" w:rsidRPr="008D03A6">
        <w:rPr>
          <w:rFonts w:ascii="Crimson Text" w:hAnsi="Crimson Text"/>
          <w:color w:val="000000" w:themeColor="text1"/>
          <w:sz w:val="26"/>
          <w:szCs w:val="26"/>
        </w:rPr>
        <w:t xml:space="preserve">os mechones se </w:t>
      </w:r>
      <w:del w:id="934" w:author="PC" w:date="2025-06-25T18:58:00Z">
        <w:r w:rsidRPr="008D03A6" w:rsidDel="00950A05">
          <w:rPr>
            <w:rFonts w:ascii="Crimson Text" w:hAnsi="Crimson Text"/>
            <w:color w:val="000000" w:themeColor="text1"/>
            <w:sz w:val="26"/>
            <w:szCs w:val="26"/>
          </w:rPr>
          <w:delText>entreveraban</w:delText>
        </w:r>
        <w:r w:rsidR="00D4061A" w:rsidRPr="008D03A6" w:rsidDel="00950A05">
          <w:rPr>
            <w:rFonts w:ascii="Crimson Text" w:hAnsi="Crimson Text"/>
            <w:color w:val="000000" w:themeColor="text1"/>
            <w:sz w:val="26"/>
            <w:szCs w:val="26"/>
          </w:rPr>
          <w:delText xml:space="preserve"> </w:delText>
        </w:r>
      </w:del>
      <w:ins w:id="935" w:author="PC" w:date="2025-06-25T18:58:00Z">
        <w:r w:rsidR="00950A05">
          <w:rPr>
            <w:rFonts w:ascii="Crimson Text" w:hAnsi="Crimson Text"/>
            <w:color w:val="000000" w:themeColor="text1"/>
            <w:sz w:val="26"/>
            <w:szCs w:val="26"/>
          </w:rPr>
          <w:t>quedaban</w:t>
        </w:r>
        <w:r w:rsidR="00950A05"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en </w:t>
      </w:r>
      <w:r w:rsidR="00D4061A" w:rsidRPr="008D03A6">
        <w:rPr>
          <w:rFonts w:ascii="Crimson Text" w:hAnsi="Crimson Text"/>
          <w:color w:val="000000" w:themeColor="text1"/>
          <w:sz w:val="26"/>
          <w:szCs w:val="26"/>
        </w:rPr>
        <w:t xml:space="preserve">sus dedos, y </w:t>
      </w:r>
      <w:r w:rsidR="0033249E" w:rsidRPr="008D03A6">
        <w:rPr>
          <w:rFonts w:ascii="Crimson Text" w:hAnsi="Crimson Text"/>
          <w:color w:val="000000" w:themeColor="text1"/>
          <w:sz w:val="26"/>
          <w:szCs w:val="26"/>
        </w:rPr>
        <w:t xml:space="preserve">el cuero al descubierto </w:t>
      </w:r>
      <w:r w:rsidRPr="008D03A6">
        <w:rPr>
          <w:rFonts w:ascii="Crimson Text" w:hAnsi="Crimson Text"/>
          <w:color w:val="000000" w:themeColor="text1"/>
          <w:sz w:val="26"/>
          <w:szCs w:val="26"/>
        </w:rPr>
        <w:t>se mostraba agrietado</w:t>
      </w:r>
      <w:r w:rsidR="0033249E" w:rsidRPr="008D03A6">
        <w:rPr>
          <w:rFonts w:ascii="Crimson Text" w:hAnsi="Crimson Text"/>
          <w:color w:val="000000" w:themeColor="text1"/>
          <w:sz w:val="26"/>
          <w:szCs w:val="26"/>
        </w:rPr>
        <w:t>.</w:t>
      </w:r>
      <w:r w:rsidR="00D4061A" w:rsidRPr="008D03A6">
        <w:rPr>
          <w:rFonts w:ascii="Crimson Text" w:hAnsi="Crimson Text"/>
          <w:color w:val="000000" w:themeColor="text1"/>
          <w:sz w:val="26"/>
          <w:szCs w:val="26"/>
        </w:rPr>
        <w:t xml:space="preserve"> Eros </w:t>
      </w:r>
      <w:r w:rsidR="0033249E" w:rsidRPr="008D03A6">
        <w:rPr>
          <w:rFonts w:ascii="Crimson Text" w:hAnsi="Crimson Text"/>
          <w:color w:val="000000" w:themeColor="text1"/>
          <w:sz w:val="26"/>
          <w:szCs w:val="26"/>
        </w:rPr>
        <w:t>poseía</w:t>
      </w:r>
      <w:r w:rsidRPr="008D03A6">
        <w:rPr>
          <w:rFonts w:ascii="Crimson Text" w:hAnsi="Crimson Text"/>
          <w:color w:val="000000" w:themeColor="text1"/>
          <w:sz w:val="26"/>
          <w:szCs w:val="26"/>
        </w:rPr>
        <w:t xml:space="preserve"> un</w:t>
      </w:r>
      <w:r w:rsidR="0033249E" w:rsidRPr="008D03A6">
        <w:rPr>
          <w:rFonts w:ascii="Crimson Text" w:hAnsi="Crimson Text"/>
          <w:color w:val="000000" w:themeColor="text1"/>
          <w:sz w:val="26"/>
          <w:szCs w:val="26"/>
        </w:rPr>
        <w:t xml:space="preserve"> gran</w:t>
      </w:r>
      <w:r w:rsidR="00D4061A" w:rsidRPr="008D03A6">
        <w:rPr>
          <w:rFonts w:ascii="Crimson Text" w:hAnsi="Crimson Text"/>
          <w:color w:val="000000" w:themeColor="text1"/>
          <w:sz w:val="26"/>
          <w:szCs w:val="26"/>
        </w:rPr>
        <w:t xml:space="preserve"> conocimiento </w:t>
      </w:r>
      <w:r w:rsidR="0033249E" w:rsidRPr="008D03A6">
        <w:rPr>
          <w:rFonts w:ascii="Crimson Text" w:hAnsi="Crimson Text"/>
          <w:color w:val="000000" w:themeColor="text1"/>
          <w:sz w:val="26"/>
          <w:szCs w:val="26"/>
        </w:rPr>
        <w:t xml:space="preserve">acerca </w:t>
      </w:r>
      <w:r w:rsidR="00D4061A" w:rsidRPr="008D03A6">
        <w:rPr>
          <w:rFonts w:ascii="Crimson Text" w:hAnsi="Crimson Text"/>
          <w:color w:val="000000" w:themeColor="text1"/>
          <w:sz w:val="26"/>
          <w:szCs w:val="26"/>
        </w:rPr>
        <w:t xml:space="preserve">de caballos, su experiencia en los establos lo habían convertido </w:t>
      </w:r>
      <w:del w:id="936" w:author="PC" w:date="2025-06-25T18:58:00Z">
        <w:r w:rsidR="00D4061A" w:rsidRPr="008D03A6" w:rsidDel="00950A05">
          <w:rPr>
            <w:rFonts w:ascii="Crimson Text" w:hAnsi="Crimson Text"/>
            <w:color w:val="000000" w:themeColor="text1"/>
            <w:sz w:val="26"/>
            <w:szCs w:val="26"/>
          </w:rPr>
          <w:delText xml:space="preserve">en </w:delText>
        </w:r>
      </w:del>
      <w:r w:rsidR="00D4061A" w:rsidRPr="008D03A6">
        <w:rPr>
          <w:rFonts w:ascii="Crimson Text" w:hAnsi="Crimson Text"/>
          <w:color w:val="000000" w:themeColor="text1"/>
          <w:sz w:val="26"/>
          <w:szCs w:val="26"/>
        </w:rPr>
        <w:t>casi</w:t>
      </w:r>
      <w:ins w:id="937" w:author="PC" w:date="2025-06-25T18:58:00Z">
        <w:r w:rsidR="00950A05">
          <w:rPr>
            <w:rFonts w:ascii="Crimson Text" w:hAnsi="Crimson Text"/>
            <w:color w:val="000000" w:themeColor="text1"/>
            <w:sz w:val="26"/>
            <w:szCs w:val="26"/>
          </w:rPr>
          <w:t xml:space="preserve"> en</w:t>
        </w:r>
      </w:ins>
      <w:r w:rsidR="00D4061A" w:rsidRPr="008D03A6">
        <w:rPr>
          <w:rFonts w:ascii="Crimson Text" w:hAnsi="Crimson Text"/>
          <w:color w:val="000000" w:themeColor="text1"/>
          <w:sz w:val="26"/>
          <w:szCs w:val="26"/>
        </w:rPr>
        <w:t xml:space="preserve"> un experto, por lo que </w:t>
      </w:r>
      <w:r w:rsidR="007A47B9" w:rsidRPr="008D03A6">
        <w:rPr>
          <w:rFonts w:ascii="Crimson Text" w:hAnsi="Crimson Text"/>
          <w:color w:val="000000" w:themeColor="text1"/>
          <w:sz w:val="26"/>
          <w:szCs w:val="26"/>
        </w:rPr>
        <w:t>comprendió rápidamente</w:t>
      </w:r>
      <w:r w:rsidR="00D4061A" w:rsidRPr="008D03A6">
        <w:rPr>
          <w:rFonts w:ascii="Crimson Text" w:hAnsi="Crimson Text"/>
          <w:color w:val="000000" w:themeColor="text1"/>
          <w:sz w:val="26"/>
          <w:szCs w:val="26"/>
        </w:rPr>
        <w:t xml:space="preserve"> lo que estaba </w:t>
      </w:r>
      <w:r w:rsidR="003746FF" w:rsidRPr="008D03A6">
        <w:rPr>
          <w:rFonts w:ascii="Crimson Text" w:hAnsi="Crimson Text"/>
          <w:color w:val="000000" w:themeColor="text1"/>
          <w:sz w:val="26"/>
          <w:szCs w:val="26"/>
        </w:rPr>
        <w:t>sucediendo</w:t>
      </w:r>
      <w:r w:rsidR="00D4061A" w:rsidRPr="008D03A6">
        <w:rPr>
          <w:rFonts w:ascii="Crimson Text" w:hAnsi="Crimson Text"/>
          <w:color w:val="000000" w:themeColor="text1"/>
          <w:sz w:val="26"/>
          <w:szCs w:val="26"/>
        </w:rPr>
        <w:t xml:space="preserve">: </w:t>
      </w:r>
      <w:r w:rsidR="007A47B9" w:rsidRPr="008D03A6">
        <w:rPr>
          <w:rFonts w:ascii="Crimson Text" w:hAnsi="Crimson Text"/>
          <w:color w:val="000000" w:themeColor="text1"/>
          <w:sz w:val="26"/>
          <w:szCs w:val="26"/>
        </w:rPr>
        <w:t>Agatha</w:t>
      </w:r>
      <w:r w:rsidR="00D4061A" w:rsidRPr="008D03A6">
        <w:rPr>
          <w:rFonts w:ascii="Crimson Text" w:hAnsi="Crimson Text"/>
          <w:color w:val="000000" w:themeColor="text1"/>
          <w:sz w:val="26"/>
          <w:szCs w:val="26"/>
        </w:rPr>
        <w:t xml:space="preserve"> había contraído el mal del dragón.</w:t>
      </w:r>
    </w:p>
    <w:p w:rsidR="00D4061A" w:rsidRPr="008D03A6" w:rsidRDefault="007A47B9" w:rsidP="00F23EA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Aquella</w:t>
      </w:r>
      <w:r w:rsidR="00D4061A" w:rsidRPr="008D03A6">
        <w:rPr>
          <w:rFonts w:ascii="Crimson Text" w:hAnsi="Crimson Text"/>
          <w:color w:val="000000" w:themeColor="text1"/>
          <w:sz w:val="26"/>
          <w:szCs w:val="26"/>
        </w:rPr>
        <w:t xml:space="preserve"> enfermedad, </w:t>
      </w:r>
      <w:r w:rsidRPr="008D03A6">
        <w:rPr>
          <w:rFonts w:ascii="Crimson Text" w:hAnsi="Crimson Text"/>
          <w:color w:val="000000" w:themeColor="text1"/>
          <w:sz w:val="26"/>
          <w:szCs w:val="26"/>
        </w:rPr>
        <w:t>habitual en</w:t>
      </w:r>
      <w:r w:rsidR="00D4061A" w:rsidRPr="008D03A6">
        <w:rPr>
          <w:rFonts w:ascii="Crimson Text" w:hAnsi="Crimson Text"/>
          <w:color w:val="000000" w:themeColor="text1"/>
          <w:sz w:val="26"/>
          <w:szCs w:val="26"/>
        </w:rPr>
        <w:t xml:space="preserve"> especímenes viejos, era una sentencia de muerte. Había visto </w:t>
      </w:r>
      <w:r w:rsidR="00FC372E" w:rsidRPr="008D03A6">
        <w:rPr>
          <w:rFonts w:ascii="Crimson Text" w:hAnsi="Crimson Text"/>
          <w:color w:val="000000" w:themeColor="text1"/>
          <w:sz w:val="26"/>
          <w:szCs w:val="26"/>
        </w:rPr>
        <w:t xml:space="preserve">varios </w:t>
      </w:r>
      <w:r w:rsidR="00D4061A" w:rsidRPr="008D03A6">
        <w:rPr>
          <w:rFonts w:ascii="Crimson Text" w:hAnsi="Crimson Text"/>
          <w:color w:val="000000" w:themeColor="text1"/>
          <w:sz w:val="26"/>
          <w:szCs w:val="26"/>
        </w:rPr>
        <w:t xml:space="preserve">sacrificios de caballos a </w:t>
      </w:r>
      <w:r w:rsidR="00FC372E" w:rsidRPr="008D03A6">
        <w:rPr>
          <w:rFonts w:ascii="Crimson Text" w:hAnsi="Crimson Text"/>
          <w:color w:val="000000" w:themeColor="text1"/>
          <w:sz w:val="26"/>
          <w:szCs w:val="26"/>
        </w:rPr>
        <w:t>causa</w:t>
      </w:r>
      <w:r w:rsidR="00D4061A" w:rsidRPr="008D03A6">
        <w:rPr>
          <w:rFonts w:ascii="Crimson Text" w:hAnsi="Crimson Text"/>
          <w:color w:val="000000" w:themeColor="text1"/>
          <w:sz w:val="26"/>
          <w:szCs w:val="26"/>
        </w:rPr>
        <w:t xml:space="preserve"> de </w:t>
      </w:r>
      <w:r w:rsidRPr="008D03A6">
        <w:rPr>
          <w:rFonts w:ascii="Crimson Text" w:hAnsi="Crimson Text"/>
          <w:color w:val="000000" w:themeColor="text1"/>
          <w:sz w:val="26"/>
          <w:szCs w:val="26"/>
        </w:rPr>
        <w:t>esa</w:t>
      </w:r>
      <w:r w:rsidR="00D4061A" w:rsidRPr="008D03A6">
        <w:rPr>
          <w:rFonts w:ascii="Crimson Text" w:hAnsi="Crimson Text"/>
          <w:color w:val="000000" w:themeColor="text1"/>
          <w:sz w:val="26"/>
          <w:szCs w:val="26"/>
        </w:rPr>
        <w:t xml:space="preserve"> penosa </w:t>
      </w:r>
      <w:r w:rsidR="00CB1C4D" w:rsidRPr="008D03A6">
        <w:rPr>
          <w:rFonts w:ascii="Crimson Text" w:hAnsi="Crimson Text"/>
          <w:color w:val="000000" w:themeColor="text1"/>
          <w:sz w:val="26"/>
          <w:szCs w:val="26"/>
        </w:rPr>
        <w:t>afección</w:t>
      </w:r>
      <w:r w:rsidR="00D4061A" w:rsidRPr="008D03A6">
        <w:rPr>
          <w:rFonts w:ascii="Crimson Text" w:hAnsi="Crimson Text"/>
          <w:color w:val="000000" w:themeColor="text1"/>
          <w:sz w:val="26"/>
          <w:szCs w:val="26"/>
        </w:rPr>
        <w:t xml:space="preserve">. Pero nunca </w:t>
      </w:r>
      <w:r w:rsidRPr="008D03A6">
        <w:rPr>
          <w:rFonts w:ascii="Crimson Text" w:hAnsi="Crimson Text"/>
          <w:color w:val="000000" w:themeColor="text1"/>
          <w:sz w:val="26"/>
          <w:szCs w:val="26"/>
        </w:rPr>
        <w:t>le había tocado tan de cerca</w:t>
      </w:r>
      <w:r w:rsidR="00D4061A" w:rsidRPr="008D03A6">
        <w:rPr>
          <w:rFonts w:ascii="Crimson Text" w:hAnsi="Crimson Text"/>
          <w:color w:val="000000" w:themeColor="text1"/>
          <w:sz w:val="26"/>
          <w:szCs w:val="26"/>
        </w:rPr>
        <w:t xml:space="preserve">. </w:t>
      </w:r>
      <w:r w:rsidR="009E0794" w:rsidRPr="008D03A6">
        <w:rPr>
          <w:rFonts w:ascii="Crimson Text" w:hAnsi="Crimson Text"/>
          <w:color w:val="000000" w:themeColor="text1"/>
          <w:sz w:val="26"/>
          <w:szCs w:val="26"/>
        </w:rPr>
        <w:t>Los ancianos decían que</w:t>
      </w:r>
      <w:r w:rsidR="00D4061A" w:rsidRPr="008D03A6">
        <w:rPr>
          <w:rFonts w:ascii="Crimson Text" w:hAnsi="Crimson Text"/>
          <w:color w:val="000000" w:themeColor="text1"/>
          <w:sz w:val="26"/>
          <w:szCs w:val="26"/>
        </w:rPr>
        <w:t xml:space="preserve"> el sacrificio era una decisión piadosa para evitarle un proceso degradante y doloroso al animal</w:t>
      </w:r>
      <w:del w:id="938" w:author="PC" w:date="2025-06-25T18:59:00Z">
        <w:r w:rsidR="00D4061A" w:rsidRPr="008D03A6" w:rsidDel="00950A05">
          <w:rPr>
            <w:rFonts w:ascii="Crimson Text" w:hAnsi="Crimson Text"/>
            <w:color w:val="000000" w:themeColor="text1"/>
            <w:sz w:val="26"/>
            <w:szCs w:val="26"/>
          </w:rPr>
          <w:delText>,</w:delText>
        </w:r>
      </w:del>
      <w:r w:rsidR="00D4061A" w:rsidRPr="008D03A6">
        <w:rPr>
          <w:rFonts w:ascii="Crimson Text" w:hAnsi="Crimson Text"/>
          <w:color w:val="000000" w:themeColor="text1"/>
          <w:sz w:val="26"/>
          <w:szCs w:val="26"/>
        </w:rPr>
        <w:t xml:space="preserve"> que, de todos modos, lo conduciría a </w:t>
      </w:r>
      <w:r w:rsidRPr="008D03A6">
        <w:rPr>
          <w:rFonts w:ascii="Crimson Text" w:hAnsi="Crimson Text"/>
          <w:color w:val="000000" w:themeColor="text1"/>
          <w:sz w:val="26"/>
          <w:szCs w:val="26"/>
        </w:rPr>
        <w:t>una</w:t>
      </w:r>
      <w:r w:rsidR="00D4061A" w:rsidRPr="008D03A6">
        <w:rPr>
          <w:rFonts w:ascii="Crimson Text" w:hAnsi="Crimson Text"/>
          <w:color w:val="000000" w:themeColor="text1"/>
          <w:sz w:val="26"/>
          <w:szCs w:val="26"/>
        </w:rPr>
        <w:t xml:space="preserve"> muerte </w:t>
      </w:r>
      <w:r w:rsidR="009A3E38" w:rsidRPr="008D03A6">
        <w:rPr>
          <w:rFonts w:ascii="Crimson Text" w:hAnsi="Crimson Text"/>
          <w:color w:val="000000" w:themeColor="text1"/>
          <w:sz w:val="26"/>
          <w:szCs w:val="26"/>
        </w:rPr>
        <w:t>inevitable</w:t>
      </w:r>
      <w:r w:rsidRPr="008D03A6">
        <w:rPr>
          <w:rFonts w:ascii="Crimson Text" w:hAnsi="Crimson Text"/>
          <w:color w:val="000000" w:themeColor="text1"/>
          <w:sz w:val="26"/>
          <w:szCs w:val="26"/>
        </w:rPr>
        <w:t xml:space="preserve">. </w:t>
      </w:r>
      <w:del w:id="939" w:author="PC" w:date="2025-06-25T18:59:00Z">
        <w:r w:rsidRPr="008D03A6" w:rsidDel="00950A05">
          <w:rPr>
            <w:rFonts w:ascii="Crimson Text" w:hAnsi="Crimson Text"/>
            <w:color w:val="000000" w:themeColor="text1"/>
            <w:sz w:val="26"/>
            <w:szCs w:val="26"/>
          </w:rPr>
          <w:delText>La novedad había sido un duro golpe</w:delText>
        </w:r>
      </w:del>
      <w:ins w:id="940" w:author="PC" w:date="2025-06-25T18:59:00Z">
        <w:r w:rsidR="00950A05">
          <w:rPr>
            <w:rFonts w:ascii="Crimson Text" w:hAnsi="Crimson Text"/>
            <w:color w:val="000000" w:themeColor="text1"/>
            <w:sz w:val="26"/>
            <w:szCs w:val="26"/>
          </w:rPr>
          <w:t xml:space="preserve">La comprensión de esto lo </w:t>
        </w:r>
      </w:ins>
      <w:ins w:id="941" w:author="PC" w:date="2025-06-25T19:00:00Z">
        <w:r w:rsidR="00950A05">
          <w:rPr>
            <w:rFonts w:ascii="Crimson Text" w:hAnsi="Crimson Text"/>
            <w:color w:val="000000" w:themeColor="text1"/>
            <w:sz w:val="26"/>
            <w:szCs w:val="26"/>
          </w:rPr>
          <w:t>golpeó de tal manera que sintió su pecho contraerse de dolor</w:t>
        </w:r>
      </w:ins>
      <w:r w:rsidR="00D4061A" w:rsidRPr="008D03A6">
        <w:rPr>
          <w:rFonts w:ascii="Crimson Text" w:hAnsi="Crimson Text"/>
          <w:color w:val="000000" w:themeColor="text1"/>
          <w:sz w:val="26"/>
          <w:szCs w:val="26"/>
        </w:rPr>
        <w:t>.</w:t>
      </w:r>
    </w:p>
    <w:p w:rsidR="00D4061A" w:rsidRPr="008D03A6" w:rsidRDefault="00B1396F" w:rsidP="00F23EA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abrazó</w:t>
      </w:r>
      <w:r w:rsidR="00D4061A" w:rsidRPr="008D03A6">
        <w:rPr>
          <w:rFonts w:ascii="Crimson Text" w:hAnsi="Crimson Text"/>
          <w:color w:val="000000" w:themeColor="text1"/>
          <w:sz w:val="26"/>
          <w:szCs w:val="26"/>
        </w:rPr>
        <w:t xml:space="preserve"> </w:t>
      </w:r>
      <w:r w:rsidR="00AE7A22" w:rsidRPr="008D03A6">
        <w:rPr>
          <w:rFonts w:ascii="Crimson Text" w:hAnsi="Crimson Text"/>
          <w:color w:val="000000" w:themeColor="text1"/>
          <w:sz w:val="26"/>
          <w:szCs w:val="26"/>
        </w:rPr>
        <w:t xml:space="preserve">con fuerzas, </w:t>
      </w:r>
      <w:del w:id="942" w:author="PC" w:date="2025-06-25T19:02:00Z">
        <w:r w:rsidR="00AE7A22" w:rsidRPr="008D03A6" w:rsidDel="00950A05">
          <w:rPr>
            <w:rFonts w:ascii="Crimson Text" w:hAnsi="Crimson Text"/>
            <w:color w:val="000000" w:themeColor="text1"/>
            <w:sz w:val="26"/>
            <w:szCs w:val="26"/>
          </w:rPr>
          <w:delText>se sentía</w:delText>
        </w:r>
        <w:r w:rsidR="00D4061A" w:rsidRPr="008D03A6" w:rsidDel="00950A05">
          <w:rPr>
            <w:rFonts w:ascii="Crimson Text" w:hAnsi="Crimson Text"/>
            <w:color w:val="000000" w:themeColor="text1"/>
            <w:sz w:val="26"/>
            <w:szCs w:val="26"/>
          </w:rPr>
          <w:delText xml:space="preserve"> afligido</w:delText>
        </w:r>
      </w:del>
      <w:ins w:id="943" w:author="PC" w:date="2025-06-25T19:02:00Z">
        <w:r w:rsidR="00950A05">
          <w:rPr>
            <w:rFonts w:ascii="Crimson Text" w:hAnsi="Crimson Text"/>
            <w:color w:val="000000" w:themeColor="text1"/>
            <w:sz w:val="26"/>
            <w:szCs w:val="26"/>
          </w:rPr>
          <w:t>angustiado</w:t>
        </w:r>
      </w:ins>
      <w:r w:rsidR="00D4061A" w:rsidRPr="008D03A6">
        <w:rPr>
          <w:rFonts w:ascii="Crimson Text" w:hAnsi="Crimson Text"/>
          <w:color w:val="000000" w:themeColor="text1"/>
          <w:sz w:val="26"/>
          <w:szCs w:val="26"/>
        </w:rPr>
        <w:t>, pero</w:t>
      </w:r>
      <w:r w:rsidR="00817473" w:rsidRPr="008D03A6">
        <w:rPr>
          <w:rFonts w:ascii="Crimson Text" w:hAnsi="Crimson Text"/>
          <w:color w:val="000000" w:themeColor="text1"/>
          <w:sz w:val="26"/>
          <w:szCs w:val="26"/>
        </w:rPr>
        <w:t xml:space="preserve"> </w:t>
      </w:r>
      <w:r w:rsidR="00D4061A" w:rsidRPr="008D03A6">
        <w:rPr>
          <w:rFonts w:ascii="Crimson Text" w:hAnsi="Crimson Text"/>
          <w:color w:val="000000" w:themeColor="text1"/>
          <w:sz w:val="26"/>
          <w:szCs w:val="26"/>
        </w:rPr>
        <w:t xml:space="preserve">la yegua </w:t>
      </w:r>
      <w:r w:rsidRPr="008D03A6">
        <w:rPr>
          <w:rFonts w:ascii="Crimson Text" w:hAnsi="Crimson Text"/>
          <w:color w:val="000000" w:themeColor="text1"/>
          <w:sz w:val="26"/>
          <w:szCs w:val="26"/>
        </w:rPr>
        <w:t xml:space="preserve">lo rechazó </w:t>
      </w:r>
      <w:del w:id="944" w:author="PC" w:date="2025-06-25T19:15:00Z">
        <w:r w:rsidRPr="008D03A6" w:rsidDel="00385B96">
          <w:rPr>
            <w:rFonts w:ascii="Crimson Text" w:hAnsi="Crimson Text"/>
            <w:color w:val="000000" w:themeColor="text1"/>
            <w:sz w:val="26"/>
            <w:szCs w:val="26"/>
          </w:rPr>
          <w:delText xml:space="preserve">sacudiendo </w:delText>
        </w:r>
        <w:r w:rsidR="00817473" w:rsidRPr="008D03A6" w:rsidDel="00385B96">
          <w:rPr>
            <w:rFonts w:ascii="Crimson Text" w:hAnsi="Crimson Text"/>
            <w:color w:val="000000" w:themeColor="text1"/>
            <w:sz w:val="26"/>
            <w:szCs w:val="26"/>
          </w:rPr>
          <w:delText>el</w:delText>
        </w:r>
      </w:del>
      <w:ins w:id="945" w:author="PC" w:date="2025-06-25T19:15:00Z">
        <w:r w:rsidR="00385B96">
          <w:rPr>
            <w:rFonts w:ascii="Crimson Text" w:hAnsi="Crimson Text"/>
            <w:color w:val="000000" w:themeColor="text1"/>
            <w:sz w:val="26"/>
            <w:szCs w:val="26"/>
          </w:rPr>
          <w:t>con un sacudón de su</w:t>
        </w:r>
      </w:ins>
      <w:r w:rsidRPr="008D03A6">
        <w:rPr>
          <w:rFonts w:ascii="Crimson Text" w:hAnsi="Crimson Text"/>
          <w:color w:val="000000" w:themeColor="text1"/>
          <w:sz w:val="26"/>
          <w:szCs w:val="26"/>
        </w:rPr>
        <w:t xml:space="preserve"> cuerpo</w:t>
      </w:r>
      <w:r w:rsidR="00D4061A" w:rsidRPr="008D03A6">
        <w:rPr>
          <w:rFonts w:ascii="Crimson Text" w:hAnsi="Crimson Text"/>
          <w:color w:val="000000" w:themeColor="text1"/>
          <w:sz w:val="26"/>
          <w:szCs w:val="26"/>
        </w:rPr>
        <w:t xml:space="preserve">, </w:t>
      </w:r>
      <w:ins w:id="946" w:author="PC" w:date="2025-06-25T19:14:00Z">
        <w:r w:rsidR="004C02BF" w:rsidRPr="004C02BF">
          <w:rPr>
            <w:rFonts w:ascii="Crimson Text" w:hAnsi="Crimson Text"/>
            <w:color w:val="000000" w:themeColor="text1"/>
            <w:sz w:val="26"/>
            <w:szCs w:val="26"/>
          </w:rPr>
          <w:t>dejando claro que no quería ese contacto</w:t>
        </w:r>
      </w:ins>
      <w:del w:id="947" w:author="PC" w:date="2025-06-25T19:03:00Z">
        <w:r w:rsidR="00D4061A" w:rsidRPr="008D03A6" w:rsidDel="004C02BF">
          <w:rPr>
            <w:rFonts w:ascii="Crimson Text" w:hAnsi="Crimson Text"/>
            <w:color w:val="000000" w:themeColor="text1"/>
            <w:sz w:val="26"/>
            <w:szCs w:val="26"/>
          </w:rPr>
          <w:delText>no quería el</w:delText>
        </w:r>
      </w:del>
      <w:del w:id="948" w:author="PC" w:date="2025-06-25T19:14:00Z">
        <w:r w:rsidR="00D4061A" w:rsidRPr="008D03A6" w:rsidDel="004C02BF">
          <w:rPr>
            <w:rFonts w:ascii="Crimson Text" w:hAnsi="Crimson Text"/>
            <w:color w:val="000000" w:themeColor="text1"/>
            <w:sz w:val="26"/>
            <w:szCs w:val="26"/>
          </w:rPr>
          <w:delText xml:space="preserve"> contacto</w:delText>
        </w:r>
      </w:del>
      <w:r w:rsidR="00D4061A" w:rsidRPr="008D03A6">
        <w:rPr>
          <w:rFonts w:ascii="Crimson Text" w:hAnsi="Crimson Text"/>
          <w:color w:val="000000" w:themeColor="text1"/>
          <w:sz w:val="26"/>
          <w:szCs w:val="26"/>
        </w:rPr>
        <w:t>. Eros se fastidi</w:t>
      </w:r>
      <w:r w:rsidRPr="008D03A6">
        <w:rPr>
          <w:rFonts w:ascii="Crimson Text" w:hAnsi="Crimson Text"/>
          <w:color w:val="000000" w:themeColor="text1"/>
          <w:sz w:val="26"/>
          <w:szCs w:val="26"/>
        </w:rPr>
        <w:t>ó</w:t>
      </w:r>
      <w:r w:rsidR="00D4061A"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aunque</w:t>
      </w:r>
      <w:r w:rsidR="00D4061A" w:rsidRPr="008D03A6">
        <w:rPr>
          <w:rFonts w:ascii="Crimson Text" w:hAnsi="Crimson Text"/>
          <w:color w:val="000000" w:themeColor="text1"/>
          <w:sz w:val="26"/>
          <w:szCs w:val="26"/>
        </w:rPr>
        <w:t xml:space="preserve"> la </w:t>
      </w:r>
      <w:r w:rsidR="00FC372E" w:rsidRPr="008D03A6">
        <w:rPr>
          <w:rFonts w:ascii="Crimson Text" w:hAnsi="Crimson Text"/>
          <w:color w:val="000000" w:themeColor="text1"/>
          <w:sz w:val="26"/>
          <w:szCs w:val="26"/>
        </w:rPr>
        <w:t>comprendía</w:t>
      </w:r>
      <w:del w:id="949" w:author="PC" w:date="2025-06-25T19:15:00Z">
        <w:r w:rsidR="00D4061A" w:rsidRPr="008D03A6" w:rsidDel="00385B96">
          <w:rPr>
            <w:rFonts w:ascii="Crimson Text" w:hAnsi="Crimson Text"/>
            <w:color w:val="000000" w:themeColor="text1"/>
            <w:sz w:val="26"/>
            <w:szCs w:val="26"/>
          </w:rPr>
          <w:delText xml:space="preserve">, </w:delText>
        </w:r>
      </w:del>
      <w:ins w:id="950" w:author="PC" w:date="2025-06-25T19:15:00Z">
        <w:r w:rsidR="00385B96">
          <w:rPr>
            <w:rFonts w:ascii="Crimson Text" w:hAnsi="Crimson Text"/>
            <w:color w:val="000000" w:themeColor="text1"/>
            <w:sz w:val="26"/>
            <w:szCs w:val="26"/>
          </w:rPr>
          <w:t>.</w:t>
        </w:r>
        <w:r w:rsidR="00385B96" w:rsidRPr="008D03A6">
          <w:rPr>
            <w:rFonts w:ascii="Crimson Text" w:hAnsi="Crimson Text"/>
            <w:color w:val="000000" w:themeColor="text1"/>
            <w:sz w:val="26"/>
            <w:szCs w:val="26"/>
          </w:rPr>
          <w:t xml:space="preserve"> </w:t>
        </w:r>
      </w:ins>
      <w:del w:id="951" w:author="PC" w:date="2025-06-25T19:03:00Z">
        <w:r w:rsidR="00D4061A" w:rsidRPr="008D03A6" w:rsidDel="004C02BF">
          <w:rPr>
            <w:rFonts w:ascii="Crimson Text" w:hAnsi="Crimson Text"/>
            <w:color w:val="000000" w:themeColor="text1"/>
            <w:sz w:val="26"/>
            <w:szCs w:val="26"/>
          </w:rPr>
          <w:delText>a lo</w:delText>
        </w:r>
      </w:del>
      <w:del w:id="952" w:author="PC" w:date="2025-06-25T19:16:00Z">
        <w:r w:rsidR="00D4061A" w:rsidRPr="008D03A6" w:rsidDel="00385B96">
          <w:rPr>
            <w:rFonts w:ascii="Crimson Text" w:hAnsi="Crimson Text"/>
            <w:color w:val="000000" w:themeColor="text1"/>
            <w:sz w:val="26"/>
            <w:szCs w:val="26"/>
          </w:rPr>
          <w:delText xml:space="preserve"> igu</w:delText>
        </w:r>
        <w:r w:rsidRPr="008D03A6" w:rsidDel="00385B96">
          <w:rPr>
            <w:rFonts w:ascii="Crimson Text" w:hAnsi="Crimson Text"/>
            <w:color w:val="000000" w:themeColor="text1"/>
            <w:sz w:val="26"/>
            <w:szCs w:val="26"/>
          </w:rPr>
          <w:delText>al que</w:delText>
        </w:r>
      </w:del>
      <w:ins w:id="953" w:author="PC" w:date="2025-06-25T19:16:00Z">
        <w:r w:rsidR="00385B96">
          <w:rPr>
            <w:rFonts w:ascii="Crimson Text" w:hAnsi="Crimson Text"/>
            <w:color w:val="000000" w:themeColor="text1"/>
            <w:sz w:val="26"/>
            <w:szCs w:val="26"/>
          </w:rPr>
          <w:t>Lo mismo le había pasado con</w:t>
        </w:r>
      </w:ins>
      <w:r w:rsidRPr="008D03A6">
        <w:rPr>
          <w:rFonts w:ascii="Crimson Text" w:hAnsi="Crimson Text"/>
          <w:color w:val="000000" w:themeColor="text1"/>
          <w:sz w:val="26"/>
          <w:szCs w:val="26"/>
        </w:rPr>
        <w:t xml:space="preserve"> sus reacciones previas, </w:t>
      </w:r>
      <w:r w:rsidR="00FC372E" w:rsidRPr="008D03A6">
        <w:rPr>
          <w:rFonts w:ascii="Crimson Text" w:hAnsi="Crimson Text"/>
          <w:color w:val="000000" w:themeColor="text1"/>
          <w:sz w:val="26"/>
          <w:szCs w:val="26"/>
        </w:rPr>
        <w:t xml:space="preserve">las cuales </w:t>
      </w:r>
      <w:r w:rsidR="00817473" w:rsidRPr="008D03A6">
        <w:rPr>
          <w:rFonts w:ascii="Crimson Text" w:hAnsi="Crimson Text"/>
          <w:color w:val="000000" w:themeColor="text1"/>
          <w:sz w:val="26"/>
          <w:szCs w:val="26"/>
        </w:rPr>
        <w:t>cobraban</w:t>
      </w:r>
      <w:r w:rsidR="00D4061A" w:rsidRPr="008D03A6">
        <w:rPr>
          <w:rFonts w:ascii="Crimson Text" w:hAnsi="Crimson Text"/>
          <w:color w:val="000000" w:themeColor="text1"/>
          <w:sz w:val="26"/>
          <w:szCs w:val="26"/>
        </w:rPr>
        <w:t xml:space="preserve"> sentido</w:t>
      </w:r>
      <w:r w:rsidRPr="008D03A6">
        <w:rPr>
          <w:rFonts w:ascii="Crimson Text" w:hAnsi="Crimson Text"/>
          <w:color w:val="000000" w:themeColor="text1"/>
          <w:sz w:val="26"/>
          <w:szCs w:val="26"/>
        </w:rPr>
        <w:t>.</w:t>
      </w:r>
      <w:r w:rsidR="00D4061A" w:rsidRPr="008D03A6">
        <w:rPr>
          <w:rFonts w:ascii="Crimson Text" w:hAnsi="Crimson Text"/>
          <w:color w:val="000000" w:themeColor="text1"/>
          <w:sz w:val="26"/>
          <w:szCs w:val="26"/>
        </w:rPr>
        <w:t xml:space="preserve"> Prefirió </w:t>
      </w:r>
      <w:r w:rsidRPr="008D03A6">
        <w:rPr>
          <w:rFonts w:ascii="Crimson Text" w:hAnsi="Crimson Text"/>
          <w:color w:val="000000" w:themeColor="text1"/>
          <w:sz w:val="26"/>
          <w:szCs w:val="26"/>
        </w:rPr>
        <w:t>darle</w:t>
      </w:r>
      <w:r w:rsidR="00D4061A" w:rsidRPr="008D03A6">
        <w:rPr>
          <w:rFonts w:ascii="Crimson Text" w:hAnsi="Crimson Text"/>
          <w:color w:val="000000" w:themeColor="text1"/>
          <w:sz w:val="26"/>
          <w:szCs w:val="26"/>
        </w:rPr>
        <w:t xml:space="preserve"> e</w:t>
      </w:r>
      <w:r w:rsidRPr="008D03A6">
        <w:rPr>
          <w:rFonts w:ascii="Crimson Text" w:hAnsi="Crimson Text"/>
          <w:color w:val="000000" w:themeColor="text1"/>
          <w:sz w:val="26"/>
          <w:szCs w:val="26"/>
        </w:rPr>
        <w:t>spacio</w:t>
      </w:r>
      <w:del w:id="954" w:author="PC" w:date="2025-06-25T19:15:00Z">
        <w:r w:rsidRPr="008D03A6" w:rsidDel="00385B9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817473" w:rsidRPr="008D03A6">
        <w:rPr>
          <w:rFonts w:ascii="Crimson Text" w:hAnsi="Crimson Text"/>
          <w:color w:val="000000" w:themeColor="text1"/>
          <w:sz w:val="26"/>
          <w:szCs w:val="26"/>
        </w:rPr>
        <w:t>y</w:t>
      </w:r>
      <w:r w:rsidRPr="008D03A6">
        <w:rPr>
          <w:rFonts w:ascii="Crimson Text" w:hAnsi="Crimson Text"/>
          <w:color w:val="000000" w:themeColor="text1"/>
          <w:sz w:val="26"/>
          <w:szCs w:val="26"/>
        </w:rPr>
        <w:t xml:space="preserve"> </w:t>
      </w:r>
      <w:r w:rsidR="00817473" w:rsidRPr="008D03A6">
        <w:rPr>
          <w:rFonts w:ascii="Crimson Text" w:hAnsi="Crimson Text"/>
          <w:color w:val="000000" w:themeColor="text1"/>
          <w:sz w:val="26"/>
          <w:szCs w:val="26"/>
        </w:rPr>
        <w:t>permaneció</w:t>
      </w:r>
      <w:r w:rsidRPr="008D03A6">
        <w:rPr>
          <w:rFonts w:ascii="Crimson Text" w:hAnsi="Crimson Text"/>
          <w:color w:val="000000" w:themeColor="text1"/>
          <w:sz w:val="26"/>
          <w:szCs w:val="26"/>
        </w:rPr>
        <w:t xml:space="preserve"> </w:t>
      </w:r>
      <w:r w:rsidR="00102FBE" w:rsidRPr="008D03A6">
        <w:rPr>
          <w:rFonts w:ascii="Crimson Text" w:hAnsi="Crimson Text"/>
          <w:color w:val="000000" w:themeColor="text1"/>
          <w:sz w:val="26"/>
          <w:szCs w:val="26"/>
        </w:rPr>
        <w:t>a un costado</w:t>
      </w:r>
      <w:r w:rsidR="00817473"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sin</w:t>
      </w:r>
      <w:r w:rsidR="00D4061A" w:rsidRPr="008D03A6">
        <w:rPr>
          <w:rFonts w:ascii="Crimson Text" w:hAnsi="Crimson Text"/>
          <w:color w:val="000000" w:themeColor="text1"/>
          <w:sz w:val="26"/>
          <w:szCs w:val="26"/>
        </w:rPr>
        <w:t xml:space="preserve"> sab</w:t>
      </w:r>
      <w:r w:rsidRPr="008D03A6">
        <w:rPr>
          <w:rFonts w:ascii="Crimson Text" w:hAnsi="Crimson Text"/>
          <w:color w:val="000000" w:themeColor="text1"/>
          <w:sz w:val="26"/>
          <w:szCs w:val="26"/>
        </w:rPr>
        <w:t>er</w:t>
      </w:r>
      <w:r w:rsidR="00D4061A" w:rsidRPr="008D03A6">
        <w:rPr>
          <w:rFonts w:ascii="Crimson Text" w:hAnsi="Crimson Text"/>
          <w:color w:val="000000" w:themeColor="text1"/>
          <w:sz w:val="26"/>
          <w:szCs w:val="26"/>
        </w:rPr>
        <w:t xml:space="preserve"> qué hacer.</w:t>
      </w:r>
    </w:p>
    <w:p w:rsidR="00D4061A" w:rsidRPr="008D03A6" w:rsidRDefault="00102FBE" w:rsidP="00F23EA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De pronto, Agatha hizo un movimiento brusco</w:t>
      </w:r>
      <w:del w:id="955" w:author="PC" w:date="2025-06-25T19:16:00Z">
        <w:r w:rsidRPr="008D03A6" w:rsidDel="00385B96">
          <w:rPr>
            <w:rFonts w:ascii="Crimson Text" w:hAnsi="Crimson Text"/>
            <w:color w:val="000000" w:themeColor="text1"/>
            <w:sz w:val="26"/>
            <w:szCs w:val="26"/>
          </w:rPr>
          <w:delText xml:space="preserve"> y repentino</w:delText>
        </w:r>
      </w:del>
      <w:r w:rsidR="00790DEF" w:rsidRPr="008D03A6">
        <w:rPr>
          <w:rFonts w:ascii="Crimson Text" w:hAnsi="Crimson Text"/>
          <w:color w:val="000000" w:themeColor="text1"/>
          <w:sz w:val="26"/>
          <w:szCs w:val="26"/>
        </w:rPr>
        <w:t xml:space="preserve">. Eros </w:t>
      </w:r>
      <w:r w:rsidRPr="008D03A6">
        <w:rPr>
          <w:rFonts w:ascii="Crimson Text" w:hAnsi="Crimson Text"/>
          <w:color w:val="000000" w:themeColor="text1"/>
          <w:sz w:val="26"/>
          <w:szCs w:val="26"/>
        </w:rPr>
        <w:t>se aproximó</w:t>
      </w:r>
      <w:del w:id="956" w:author="PC" w:date="2025-06-25T19:16:00Z">
        <w:r w:rsidRPr="008D03A6" w:rsidDel="00385B96">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790DEF" w:rsidRPr="008D03A6">
        <w:rPr>
          <w:rFonts w:ascii="Crimson Text" w:hAnsi="Crimson Text"/>
          <w:color w:val="000000" w:themeColor="text1"/>
          <w:sz w:val="26"/>
          <w:szCs w:val="26"/>
        </w:rPr>
        <w:t xml:space="preserve">trató de conectar </w:t>
      </w:r>
      <w:r w:rsidRPr="008D03A6">
        <w:rPr>
          <w:rFonts w:ascii="Crimson Text" w:hAnsi="Crimson Text"/>
          <w:color w:val="000000" w:themeColor="text1"/>
          <w:sz w:val="26"/>
          <w:szCs w:val="26"/>
        </w:rPr>
        <w:t xml:space="preserve">con su </w:t>
      </w:r>
      <w:r w:rsidR="00790DEF" w:rsidRPr="008D03A6">
        <w:rPr>
          <w:rFonts w:ascii="Crimson Text" w:hAnsi="Crimson Text"/>
          <w:color w:val="000000" w:themeColor="text1"/>
          <w:sz w:val="26"/>
          <w:szCs w:val="26"/>
        </w:rPr>
        <w:t>mirada</w:t>
      </w:r>
      <w:r w:rsidR="002753A1" w:rsidRPr="008D03A6">
        <w:rPr>
          <w:rFonts w:ascii="Crimson Text" w:hAnsi="Crimson Text"/>
          <w:color w:val="000000" w:themeColor="text1"/>
          <w:sz w:val="26"/>
          <w:szCs w:val="26"/>
        </w:rPr>
        <w:t>, pero</w:t>
      </w:r>
      <w:r w:rsidR="00790DEF" w:rsidRPr="008D03A6">
        <w:rPr>
          <w:rFonts w:ascii="Crimson Text" w:hAnsi="Crimson Text"/>
          <w:color w:val="000000" w:themeColor="text1"/>
          <w:sz w:val="26"/>
          <w:szCs w:val="26"/>
        </w:rPr>
        <w:t xml:space="preserve"> quedó pasmado ante </w:t>
      </w:r>
      <w:r w:rsidRPr="008D03A6">
        <w:rPr>
          <w:rFonts w:ascii="Crimson Text" w:hAnsi="Crimson Text"/>
          <w:color w:val="000000" w:themeColor="text1"/>
          <w:sz w:val="26"/>
          <w:szCs w:val="26"/>
        </w:rPr>
        <w:t>la sorpresa</w:t>
      </w:r>
      <w:r w:rsidR="00790DEF" w:rsidRPr="008D03A6">
        <w:rPr>
          <w:rFonts w:ascii="Crimson Text" w:hAnsi="Crimson Text"/>
          <w:color w:val="000000" w:themeColor="text1"/>
          <w:sz w:val="26"/>
          <w:szCs w:val="26"/>
        </w:rPr>
        <w:t xml:space="preserve">. </w:t>
      </w:r>
      <w:r w:rsidR="00521298" w:rsidRPr="008D03A6">
        <w:rPr>
          <w:rFonts w:ascii="Crimson Text" w:hAnsi="Crimson Text"/>
          <w:color w:val="000000" w:themeColor="text1"/>
          <w:sz w:val="26"/>
          <w:szCs w:val="26"/>
        </w:rPr>
        <w:t>Sus</w:t>
      </w:r>
      <w:r w:rsidR="00790DEF" w:rsidRPr="008D03A6">
        <w:rPr>
          <w:rFonts w:ascii="Crimson Text" w:hAnsi="Crimson Text"/>
          <w:color w:val="000000" w:themeColor="text1"/>
          <w:sz w:val="26"/>
          <w:szCs w:val="26"/>
        </w:rPr>
        <w:t xml:space="preserve"> ojos habían mutado súbitamente</w:t>
      </w:r>
      <w:del w:id="957" w:author="PC" w:date="2025-06-25T19:17:00Z">
        <w:r w:rsidR="00790DEF" w:rsidRPr="008D03A6" w:rsidDel="00385B96">
          <w:rPr>
            <w:rFonts w:ascii="Crimson Text" w:hAnsi="Crimson Text"/>
            <w:color w:val="000000" w:themeColor="text1"/>
            <w:sz w:val="26"/>
            <w:szCs w:val="26"/>
          </w:rPr>
          <w:delText xml:space="preserve">, </w:delText>
        </w:r>
        <w:r w:rsidR="008F36F5" w:rsidRPr="008D03A6" w:rsidDel="00385B96">
          <w:rPr>
            <w:rFonts w:ascii="Crimson Text" w:hAnsi="Crimson Text"/>
            <w:color w:val="000000" w:themeColor="text1"/>
            <w:sz w:val="26"/>
            <w:szCs w:val="26"/>
          </w:rPr>
          <w:delText>la</w:delText>
        </w:r>
        <w:r w:rsidR="00790DEF" w:rsidRPr="008D03A6" w:rsidDel="00385B96">
          <w:rPr>
            <w:rFonts w:ascii="Crimson Text" w:hAnsi="Crimson Text"/>
            <w:color w:val="000000" w:themeColor="text1"/>
            <w:sz w:val="26"/>
            <w:szCs w:val="26"/>
          </w:rPr>
          <w:delText xml:space="preserve"> </w:delText>
        </w:r>
        <w:r w:rsidR="00373E8E" w:rsidRPr="008D03A6" w:rsidDel="00385B96">
          <w:rPr>
            <w:rFonts w:ascii="Crimson Text" w:hAnsi="Crimson Text"/>
            <w:color w:val="000000" w:themeColor="text1"/>
            <w:sz w:val="26"/>
            <w:szCs w:val="26"/>
          </w:rPr>
          <w:delText xml:space="preserve">fisonomía </w:delText>
        </w:r>
        <w:r w:rsidR="00790DEF" w:rsidRPr="008D03A6" w:rsidDel="00385B96">
          <w:rPr>
            <w:rFonts w:ascii="Crimson Text" w:hAnsi="Crimson Text"/>
            <w:color w:val="000000" w:themeColor="text1"/>
            <w:sz w:val="26"/>
            <w:szCs w:val="26"/>
          </w:rPr>
          <w:delText xml:space="preserve">era </w:delText>
        </w:r>
        <w:r w:rsidR="00FC372E" w:rsidRPr="008D03A6" w:rsidDel="00385B96">
          <w:rPr>
            <w:rFonts w:ascii="Crimson Text" w:hAnsi="Crimson Text"/>
            <w:color w:val="000000" w:themeColor="text1"/>
            <w:sz w:val="26"/>
            <w:szCs w:val="26"/>
          </w:rPr>
          <w:delText>sumamente</w:delText>
        </w:r>
      </w:del>
      <w:ins w:id="958" w:author="PC" w:date="2025-06-25T19:17:00Z">
        <w:r w:rsidR="00385B96">
          <w:rPr>
            <w:rFonts w:ascii="Crimson Text" w:hAnsi="Crimson Text"/>
            <w:color w:val="000000" w:themeColor="text1"/>
            <w:sz w:val="26"/>
            <w:szCs w:val="26"/>
          </w:rPr>
          <w:t xml:space="preserve"> de manera</w:t>
        </w:r>
      </w:ins>
      <w:r w:rsidR="00FC372E" w:rsidRPr="008D03A6">
        <w:rPr>
          <w:rFonts w:ascii="Crimson Text" w:hAnsi="Crimson Text"/>
          <w:color w:val="000000" w:themeColor="text1"/>
          <w:sz w:val="26"/>
          <w:szCs w:val="26"/>
        </w:rPr>
        <w:t xml:space="preserve"> </w:t>
      </w:r>
      <w:r w:rsidR="002753A1" w:rsidRPr="008D03A6">
        <w:rPr>
          <w:rFonts w:ascii="Crimson Text" w:hAnsi="Crimson Text"/>
          <w:color w:val="000000" w:themeColor="text1"/>
          <w:sz w:val="26"/>
          <w:szCs w:val="26"/>
        </w:rPr>
        <w:t>inquietante</w:t>
      </w:r>
      <w:del w:id="959" w:author="PC" w:date="2025-06-25T19:17:00Z">
        <w:r w:rsidR="00790DEF" w:rsidRPr="008D03A6" w:rsidDel="00385B96">
          <w:rPr>
            <w:rFonts w:ascii="Crimson Text" w:hAnsi="Crimson Text"/>
            <w:color w:val="000000" w:themeColor="text1"/>
            <w:sz w:val="26"/>
            <w:szCs w:val="26"/>
          </w:rPr>
          <w:delText>.</w:delText>
        </w:r>
      </w:del>
      <w:ins w:id="960" w:author="PC" w:date="2025-06-25T19:17:00Z">
        <w:r w:rsidR="00385B96">
          <w:rPr>
            <w:rFonts w:ascii="Crimson Text" w:hAnsi="Crimson Text"/>
            <w:color w:val="000000" w:themeColor="text1"/>
            <w:sz w:val="26"/>
            <w:szCs w:val="26"/>
          </w:rPr>
          <w:t>:</w:t>
        </w:r>
      </w:ins>
      <w:r w:rsidR="00790DEF" w:rsidRPr="008D03A6">
        <w:rPr>
          <w:rFonts w:ascii="Crimson Text" w:hAnsi="Crimson Text"/>
          <w:color w:val="000000" w:themeColor="text1"/>
          <w:sz w:val="26"/>
          <w:szCs w:val="26"/>
        </w:rPr>
        <w:t xml:space="preserve"> </w:t>
      </w:r>
      <w:del w:id="961" w:author="PC" w:date="2025-06-25T19:17:00Z">
        <w:r w:rsidR="00790DEF" w:rsidRPr="008D03A6" w:rsidDel="00385B96">
          <w:rPr>
            <w:rFonts w:ascii="Crimson Text" w:hAnsi="Crimson Text"/>
            <w:color w:val="000000" w:themeColor="text1"/>
            <w:sz w:val="26"/>
            <w:szCs w:val="26"/>
          </w:rPr>
          <w:delText>La</w:delText>
        </w:r>
        <w:r w:rsidR="002753A1" w:rsidRPr="008D03A6" w:rsidDel="00385B96">
          <w:rPr>
            <w:rFonts w:ascii="Crimson Text" w:hAnsi="Crimson Text"/>
            <w:color w:val="000000" w:themeColor="text1"/>
            <w:sz w:val="26"/>
            <w:szCs w:val="26"/>
          </w:rPr>
          <w:delText>s</w:delText>
        </w:r>
      </w:del>
      <w:ins w:id="962" w:author="PC" w:date="2025-06-25T19:17:00Z">
        <w:r w:rsidR="00385B96">
          <w:rPr>
            <w:rFonts w:ascii="Crimson Text" w:hAnsi="Crimson Text"/>
            <w:color w:val="000000" w:themeColor="text1"/>
            <w:sz w:val="26"/>
            <w:szCs w:val="26"/>
          </w:rPr>
          <w:t>las</w:t>
        </w:r>
      </w:ins>
      <w:r w:rsidR="00790DEF" w:rsidRPr="008D03A6">
        <w:rPr>
          <w:rFonts w:ascii="Crimson Text" w:hAnsi="Crimson Text"/>
          <w:color w:val="000000" w:themeColor="text1"/>
          <w:sz w:val="26"/>
          <w:szCs w:val="26"/>
        </w:rPr>
        <w:t xml:space="preserve"> pupila</w:t>
      </w:r>
      <w:r w:rsidR="002753A1" w:rsidRPr="008D03A6">
        <w:rPr>
          <w:rFonts w:ascii="Crimson Text" w:hAnsi="Crimson Text"/>
          <w:color w:val="000000" w:themeColor="text1"/>
          <w:sz w:val="26"/>
          <w:szCs w:val="26"/>
        </w:rPr>
        <w:t>s</w:t>
      </w:r>
      <w:r w:rsidR="00790DEF" w:rsidRPr="008D03A6">
        <w:rPr>
          <w:rFonts w:ascii="Crimson Text" w:hAnsi="Crimson Text"/>
          <w:color w:val="000000" w:themeColor="text1"/>
          <w:sz w:val="26"/>
          <w:szCs w:val="26"/>
        </w:rPr>
        <w:t xml:space="preserve"> estaba</w:t>
      </w:r>
      <w:r w:rsidR="002753A1" w:rsidRPr="008D03A6">
        <w:rPr>
          <w:rFonts w:ascii="Crimson Text" w:hAnsi="Crimson Text"/>
          <w:color w:val="000000" w:themeColor="text1"/>
          <w:sz w:val="26"/>
          <w:szCs w:val="26"/>
        </w:rPr>
        <w:t>n</w:t>
      </w:r>
      <w:r w:rsidR="00790DEF" w:rsidRPr="008D03A6">
        <w:rPr>
          <w:rFonts w:ascii="Crimson Text" w:hAnsi="Crimson Text"/>
          <w:color w:val="000000" w:themeColor="text1"/>
          <w:sz w:val="26"/>
          <w:szCs w:val="26"/>
        </w:rPr>
        <w:t xml:space="preserve"> contraída</w:t>
      </w:r>
      <w:r w:rsidR="002753A1" w:rsidRPr="008D03A6">
        <w:rPr>
          <w:rFonts w:ascii="Crimson Text" w:hAnsi="Crimson Text"/>
          <w:color w:val="000000" w:themeColor="text1"/>
          <w:sz w:val="26"/>
          <w:szCs w:val="26"/>
        </w:rPr>
        <w:t>s</w:t>
      </w:r>
      <w:r w:rsidR="00790DEF" w:rsidRPr="008D03A6">
        <w:rPr>
          <w:rFonts w:ascii="Crimson Text" w:hAnsi="Crimson Text"/>
          <w:color w:val="000000" w:themeColor="text1"/>
          <w:sz w:val="26"/>
          <w:szCs w:val="26"/>
        </w:rPr>
        <w:t xml:space="preserve"> y vertical</w:t>
      </w:r>
      <w:r w:rsidRPr="008D03A6">
        <w:rPr>
          <w:rFonts w:ascii="Crimson Text" w:hAnsi="Crimson Text"/>
          <w:color w:val="000000" w:themeColor="text1"/>
          <w:sz w:val="26"/>
          <w:szCs w:val="26"/>
        </w:rPr>
        <w:t>es</w:t>
      </w:r>
      <w:r w:rsidR="00110D2D" w:rsidRPr="008D03A6">
        <w:rPr>
          <w:rFonts w:ascii="Crimson Text" w:hAnsi="Crimson Text"/>
          <w:color w:val="000000" w:themeColor="text1"/>
          <w:sz w:val="26"/>
          <w:szCs w:val="26"/>
        </w:rPr>
        <w:t>, y e</w:t>
      </w:r>
      <w:r w:rsidR="00790DEF" w:rsidRPr="008D03A6">
        <w:rPr>
          <w:rFonts w:ascii="Crimson Text" w:hAnsi="Crimson Text"/>
          <w:color w:val="000000" w:themeColor="text1"/>
          <w:sz w:val="26"/>
          <w:szCs w:val="26"/>
        </w:rPr>
        <w:t>l iris</w:t>
      </w:r>
      <w:r w:rsidR="00D9065E" w:rsidRPr="008D03A6">
        <w:rPr>
          <w:rFonts w:ascii="Crimson Text" w:hAnsi="Crimson Text"/>
          <w:color w:val="000000" w:themeColor="text1"/>
          <w:sz w:val="26"/>
          <w:szCs w:val="26"/>
        </w:rPr>
        <w:t>,</w:t>
      </w:r>
      <w:r w:rsidR="00790DEF" w:rsidRPr="008D03A6">
        <w:rPr>
          <w:rFonts w:ascii="Crimson Text" w:hAnsi="Crimson Text"/>
          <w:color w:val="000000" w:themeColor="text1"/>
          <w:sz w:val="26"/>
          <w:szCs w:val="26"/>
        </w:rPr>
        <w:t xml:space="preserve"> mucho más predominante</w:t>
      </w:r>
      <w:r w:rsidR="00D9065E" w:rsidRPr="008D03A6">
        <w:rPr>
          <w:rFonts w:ascii="Crimson Text" w:hAnsi="Crimson Text"/>
          <w:color w:val="000000" w:themeColor="text1"/>
          <w:sz w:val="26"/>
          <w:szCs w:val="26"/>
        </w:rPr>
        <w:t xml:space="preserve">, </w:t>
      </w:r>
      <w:r w:rsidR="00D9065E" w:rsidRPr="008D03A6">
        <w:rPr>
          <w:rFonts w:ascii="Crimson Text" w:hAnsi="Crimson Text"/>
          <w:color w:val="000000" w:themeColor="text1"/>
          <w:sz w:val="26"/>
          <w:szCs w:val="26"/>
        </w:rPr>
        <w:lastRenderedPageBreak/>
        <w:t>lucía</w:t>
      </w:r>
      <w:r w:rsidR="00110D2D" w:rsidRPr="008D03A6">
        <w:rPr>
          <w:rFonts w:ascii="Crimson Text" w:hAnsi="Crimson Text"/>
          <w:color w:val="000000" w:themeColor="text1"/>
          <w:sz w:val="26"/>
          <w:szCs w:val="26"/>
        </w:rPr>
        <w:t xml:space="preserve"> una extraña pigmentación. El color </w:t>
      </w:r>
      <w:r w:rsidR="00537C9A" w:rsidRPr="008D03A6">
        <w:rPr>
          <w:rFonts w:ascii="Crimson Text" w:hAnsi="Crimson Text"/>
          <w:color w:val="000000" w:themeColor="text1"/>
          <w:sz w:val="26"/>
          <w:szCs w:val="26"/>
        </w:rPr>
        <w:t>combinaba</w:t>
      </w:r>
      <w:r w:rsidR="00790DEF" w:rsidRPr="008D03A6">
        <w:rPr>
          <w:rFonts w:ascii="Crimson Text" w:hAnsi="Crimson Text"/>
          <w:color w:val="000000" w:themeColor="text1"/>
          <w:sz w:val="26"/>
          <w:szCs w:val="26"/>
        </w:rPr>
        <w:t xml:space="preserve"> un </w:t>
      </w:r>
      <w:r w:rsidR="00521298" w:rsidRPr="008D03A6">
        <w:rPr>
          <w:rFonts w:ascii="Crimson Text" w:hAnsi="Crimson Text"/>
          <w:color w:val="000000" w:themeColor="text1"/>
          <w:sz w:val="26"/>
          <w:szCs w:val="26"/>
        </w:rPr>
        <w:t>celeste</w:t>
      </w:r>
      <w:r w:rsidR="00790DEF" w:rsidRPr="008D03A6">
        <w:rPr>
          <w:rFonts w:ascii="Crimson Text" w:hAnsi="Crimson Text"/>
          <w:color w:val="000000" w:themeColor="text1"/>
          <w:sz w:val="26"/>
          <w:szCs w:val="26"/>
        </w:rPr>
        <w:t xml:space="preserve"> </w:t>
      </w:r>
      <w:r w:rsidR="00E805C5" w:rsidRPr="008D03A6">
        <w:rPr>
          <w:rFonts w:ascii="Crimson Text" w:hAnsi="Crimson Text"/>
          <w:color w:val="000000" w:themeColor="text1"/>
          <w:sz w:val="26"/>
          <w:szCs w:val="26"/>
        </w:rPr>
        <w:t xml:space="preserve">profundo </w:t>
      </w:r>
      <w:r w:rsidR="00790DEF" w:rsidRPr="008D03A6">
        <w:rPr>
          <w:rFonts w:ascii="Crimson Text" w:hAnsi="Crimson Text"/>
          <w:color w:val="000000" w:themeColor="text1"/>
          <w:sz w:val="26"/>
          <w:szCs w:val="26"/>
        </w:rPr>
        <w:t xml:space="preserve">con </w:t>
      </w:r>
      <w:r w:rsidR="00110D2D" w:rsidRPr="008D03A6">
        <w:rPr>
          <w:rFonts w:ascii="Crimson Text" w:hAnsi="Crimson Text"/>
          <w:color w:val="000000" w:themeColor="text1"/>
          <w:sz w:val="26"/>
          <w:szCs w:val="26"/>
        </w:rPr>
        <w:t>hendiduras</w:t>
      </w:r>
      <w:r w:rsidR="00E805C5" w:rsidRPr="008D03A6">
        <w:rPr>
          <w:rFonts w:ascii="Crimson Text" w:hAnsi="Crimson Text"/>
          <w:color w:val="000000" w:themeColor="text1"/>
          <w:sz w:val="26"/>
          <w:szCs w:val="26"/>
        </w:rPr>
        <w:t xml:space="preserve"> </w:t>
      </w:r>
      <w:r w:rsidR="00521298" w:rsidRPr="008D03A6">
        <w:rPr>
          <w:rFonts w:ascii="Crimson Text" w:hAnsi="Crimson Text"/>
          <w:color w:val="000000" w:themeColor="text1"/>
          <w:sz w:val="26"/>
          <w:szCs w:val="26"/>
        </w:rPr>
        <w:t>turquesa</w:t>
      </w:r>
      <w:r w:rsidR="00110D2D" w:rsidRPr="008D03A6">
        <w:rPr>
          <w:rFonts w:ascii="Crimson Text" w:hAnsi="Crimson Text"/>
          <w:color w:val="000000" w:themeColor="text1"/>
          <w:sz w:val="26"/>
          <w:szCs w:val="26"/>
        </w:rPr>
        <w:t>s que</w:t>
      </w:r>
      <w:r w:rsidR="00E805C5" w:rsidRPr="008D03A6">
        <w:rPr>
          <w:rFonts w:ascii="Crimson Text" w:hAnsi="Crimson Text"/>
          <w:color w:val="000000" w:themeColor="text1"/>
          <w:sz w:val="26"/>
          <w:szCs w:val="26"/>
        </w:rPr>
        <w:t xml:space="preserve"> brilla</w:t>
      </w:r>
      <w:r w:rsidR="00110D2D" w:rsidRPr="008D03A6">
        <w:rPr>
          <w:rFonts w:ascii="Crimson Text" w:hAnsi="Crimson Text"/>
          <w:color w:val="000000" w:themeColor="text1"/>
          <w:sz w:val="26"/>
          <w:szCs w:val="26"/>
        </w:rPr>
        <w:t xml:space="preserve">ban </w:t>
      </w:r>
      <w:r w:rsidR="00521298" w:rsidRPr="008D03A6">
        <w:rPr>
          <w:rFonts w:ascii="Crimson Text" w:hAnsi="Crimson Text"/>
          <w:color w:val="000000" w:themeColor="text1"/>
          <w:sz w:val="26"/>
          <w:szCs w:val="26"/>
        </w:rPr>
        <w:t>intensamente</w:t>
      </w:r>
      <w:del w:id="963" w:author="PC" w:date="2025-06-25T19:18:00Z">
        <w:r w:rsidR="00E805C5" w:rsidRPr="008D03A6" w:rsidDel="00385B96">
          <w:rPr>
            <w:rFonts w:ascii="Crimson Text" w:hAnsi="Crimson Text"/>
            <w:color w:val="000000" w:themeColor="text1"/>
            <w:sz w:val="26"/>
            <w:szCs w:val="26"/>
          </w:rPr>
          <w:delText>. Parecía</w:delText>
        </w:r>
      </w:del>
      <w:ins w:id="964" w:author="PC" w:date="2025-06-25T19:18:00Z">
        <w:r w:rsidR="00385B96">
          <w:rPr>
            <w:rFonts w:ascii="Crimson Text" w:hAnsi="Crimson Text"/>
            <w:color w:val="000000" w:themeColor="text1"/>
            <w:sz w:val="26"/>
            <w:szCs w:val="26"/>
          </w:rPr>
          <w:t>, parecía</w:t>
        </w:r>
      </w:ins>
      <w:r w:rsidR="00E805C5" w:rsidRPr="008D03A6">
        <w:rPr>
          <w:rFonts w:ascii="Crimson Text" w:hAnsi="Crimson Text"/>
          <w:color w:val="000000" w:themeColor="text1"/>
          <w:sz w:val="26"/>
          <w:szCs w:val="26"/>
        </w:rPr>
        <w:t xml:space="preserve"> una </w:t>
      </w:r>
      <w:r w:rsidR="002753A1" w:rsidRPr="008D03A6">
        <w:rPr>
          <w:rFonts w:ascii="Crimson Text" w:hAnsi="Crimson Text"/>
          <w:color w:val="000000" w:themeColor="text1"/>
          <w:sz w:val="26"/>
          <w:szCs w:val="26"/>
        </w:rPr>
        <w:t>exótica</w:t>
      </w:r>
      <w:r w:rsidR="00E805C5" w:rsidRPr="008D03A6">
        <w:rPr>
          <w:rFonts w:ascii="Crimson Text" w:hAnsi="Crimson Text"/>
          <w:color w:val="000000" w:themeColor="text1"/>
          <w:sz w:val="26"/>
          <w:szCs w:val="26"/>
        </w:rPr>
        <w:t xml:space="preserve"> gema adornando su rostro</w:t>
      </w:r>
      <w:del w:id="965" w:author="PC" w:date="2025-06-25T19:18:00Z">
        <w:r w:rsidR="00E805C5" w:rsidRPr="008D03A6" w:rsidDel="00385B96">
          <w:rPr>
            <w:rFonts w:ascii="Crimson Text" w:hAnsi="Crimson Text"/>
            <w:color w:val="000000" w:themeColor="text1"/>
            <w:sz w:val="26"/>
            <w:szCs w:val="26"/>
          </w:rPr>
          <w:delText>, estaba</w:delText>
        </w:r>
      </w:del>
      <w:ins w:id="966" w:author="PC" w:date="2025-06-25T19:18:00Z">
        <w:r w:rsidR="00385B96">
          <w:rPr>
            <w:rFonts w:ascii="Crimson Text" w:hAnsi="Crimson Text"/>
            <w:color w:val="000000" w:themeColor="text1"/>
            <w:sz w:val="26"/>
            <w:szCs w:val="26"/>
          </w:rPr>
          <w:t>. Estaba</w:t>
        </w:r>
      </w:ins>
      <w:r w:rsidR="00E805C5" w:rsidRPr="008D03A6">
        <w:rPr>
          <w:rFonts w:ascii="Crimson Text" w:hAnsi="Crimson Text"/>
          <w:color w:val="000000" w:themeColor="text1"/>
          <w:sz w:val="26"/>
          <w:szCs w:val="26"/>
        </w:rPr>
        <w:t xml:space="preserve"> claro que aquello no </w:t>
      </w:r>
      <w:r w:rsidR="002753A1" w:rsidRPr="008D03A6">
        <w:rPr>
          <w:rFonts w:ascii="Crimson Text" w:hAnsi="Crimson Text"/>
          <w:color w:val="000000" w:themeColor="text1"/>
          <w:sz w:val="26"/>
          <w:szCs w:val="26"/>
        </w:rPr>
        <w:t>se trataba</w:t>
      </w:r>
      <w:r w:rsidR="00E805C5" w:rsidRPr="008D03A6">
        <w:rPr>
          <w:rFonts w:ascii="Crimson Text" w:hAnsi="Crimson Text"/>
          <w:color w:val="000000" w:themeColor="text1"/>
          <w:sz w:val="26"/>
          <w:szCs w:val="26"/>
        </w:rPr>
        <w:t xml:space="preserve"> del mal del dragón.</w:t>
      </w:r>
    </w:p>
    <w:p w:rsidR="00521298" w:rsidRPr="008D03A6" w:rsidRDefault="00521298" w:rsidP="00F23EA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yegua </w:t>
      </w:r>
      <w:del w:id="967" w:author="PC" w:date="2025-06-25T19:23:00Z">
        <w:r w:rsidRPr="008D03A6" w:rsidDel="00C26BDA">
          <w:rPr>
            <w:rFonts w:ascii="Crimson Text" w:hAnsi="Crimson Text"/>
            <w:color w:val="000000" w:themeColor="text1"/>
            <w:sz w:val="26"/>
            <w:szCs w:val="26"/>
          </w:rPr>
          <w:delText xml:space="preserve">comenzó a </w:delText>
        </w:r>
        <w:r w:rsidR="003677EF" w:rsidRPr="008D03A6" w:rsidDel="00C26BDA">
          <w:rPr>
            <w:rFonts w:ascii="Crimson Text" w:hAnsi="Crimson Text"/>
            <w:color w:val="000000" w:themeColor="text1"/>
            <w:sz w:val="26"/>
            <w:szCs w:val="26"/>
          </w:rPr>
          <w:delText>producir</w:delText>
        </w:r>
      </w:del>
      <w:ins w:id="968" w:author="PC" w:date="2025-06-25T19:23:00Z">
        <w:r w:rsidR="00C26BDA">
          <w:rPr>
            <w:rFonts w:ascii="Crimson Text" w:hAnsi="Crimson Text"/>
            <w:color w:val="000000" w:themeColor="text1"/>
            <w:sz w:val="26"/>
            <w:szCs w:val="26"/>
          </w:rPr>
          <w:t>dejó escapar</w:t>
        </w:r>
      </w:ins>
      <w:r w:rsidRPr="008D03A6">
        <w:rPr>
          <w:rFonts w:ascii="Crimson Text" w:hAnsi="Crimson Text"/>
          <w:color w:val="000000" w:themeColor="text1"/>
          <w:sz w:val="26"/>
          <w:szCs w:val="26"/>
        </w:rPr>
        <w:t xml:space="preserve"> un gemido</w:t>
      </w:r>
      <w:del w:id="969" w:author="PC" w:date="2025-06-25T19:20:00Z">
        <w:r w:rsidRPr="008D03A6" w:rsidDel="00C26BDA">
          <w:rPr>
            <w:rFonts w:ascii="Crimson Text" w:hAnsi="Crimson Text"/>
            <w:color w:val="000000" w:themeColor="text1"/>
            <w:sz w:val="26"/>
            <w:szCs w:val="26"/>
          </w:rPr>
          <w:delText>, inaudito y</w:delText>
        </w:r>
      </w:del>
      <w:r w:rsidRPr="008D03A6">
        <w:rPr>
          <w:rFonts w:ascii="Crimson Text" w:hAnsi="Crimson Text"/>
          <w:color w:val="000000" w:themeColor="text1"/>
          <w:sz w:val="26"/>
          <w:szCs w:val="26"/>
        </w:rPr>
        <w:t xml:space="preserve"> escalofriante, </w:t>
      </w:r>
      <w:r w:rsidR="008F36F5" w:rsidRPr="008D03A6">
        <w:rPr>
          <w:rFonts w:ascii="Crimson Text" w:hAnsi="Crimson Text"/>
          <w:color w:val="000000" w:themeColor="text1"/>
          <w:sz w:val="26"/>
          <w:szCs w:val="26"/>
        </w:rPr>
        <w:t xml:space="preserve">muy diferente </w:t>
      </w:r>
      <w:del w:id="970" w:author="PC" w:date="2025-06-25T19:25:00Z">
        <w:r w:rsidR="008F36F5" w:rsidRPr="008D03A6" w:rsidDel="00C26BDA">
          <w:rPr>
            <w:rFonts w:ascii="Crimson Text" w:hAnsi="Crimson Text"/>
            <w:color w:val="000000" w:themeColor="text1"/>
            <w:sz w:val="26"/>
            <w:szCs w:val="26"/>
          </w:rPr>
          <w:delText>al</w:delText>
        </w:r>
        <w:r w:rsidRPr="008D03A6" w:rsidDel="00C26BDA">
          <w:rPr>
            <w:rFonts w:ascii="Crimson Text" w:hAnsi="Crimson Text"/>
            <w:color w:val="000000" w:themeColor="text1"/>
            <w:sz w:val="26"/>
            <w:szCs w:val="26"/>
          </w:rPr>
          <w:delText xml:space="preserve"> </w:delText>
        </w:r>
      </w:del>
      <w:ins w:id="971" w:author="PC" w:date="2025-06-25T19:25:00Z">
        <w:r w:rsidR="00C26BDA">
          <w:rPr>
            <w:rFonts w:ascii="Crimson Text" w:hAnsi="Crimson Text"/>
            <w:color w:val="000000" w:themeColor="text1"/>
            <w:sz w:val="26"/>
            <w:szCs w:val="26"/>
          </w:rPr>
          <w:t>a su</w:t>
        </w:r>
        <w:r w:rsidR="00C26BDA"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relinche</w:t>
      </w:r>
      <w:r w:rsidR="008F36F5" w:rsidRPr="008D03A6">
        <w:rPr>
          <w:rFonts w:ascii="Crimson Text" w:hAnsi="Crimson Text"/>
          <w:color w:val="000000" w:themeColor="text1"/>
          <w:sz w:val="26"/>
          <w:szCs w:val="26"/>
        </w:rPr>
        <w:t xml:space="preserve"> </w:t>
      </w:r>
      <w:del w:id="972" w:author="PC" w:date="2025-06-25T19:25:00Z">
        <w:r w:rsidR="008F36F5" w:rsidRPr="008D03A6" w:rsidDel="00C26BDA">
          <w:rPr>
            <w:rFonts w:ascii="Crimson Text" w:hAnsi="Crimson Text"/>
            <w:color w:val="000000" w:themeColor="text1"/>
            <w:sz w:val="26"/>
            <w:szCs w:val="26"/>
          </w:rPr>
          <w:delText>característico</w:delText>
        </w:r>
      </w:del>
      <w:del w:id="973" w:author="PC" w:date="2025-06-25T19:22:00Z">
        <w:r w:rsidRPr="008D03A6" w:rsidDel="00C26BDA">
          <w:rPr>
            <w:rFonts w:ascii="Crimson Text" w:hAnsi="Crimson Text"/>
            <w:color w:val="000000" w:themeColor="text1"/>
            <w:sz w:val="26"/>
            <w:szCs w:val="26"/>
          </w:rPr>
          <w:delText xml:space="preserve">, </w:delText>
        </w:r>
        <w:r w:rsidR="008F36F5" w:rsidRPr="008D03A6" w:rsidDel="00C26BDA">
          <w:rPr>
            <w:rFonts w:ascii="Crimson Text" w:hAnsi="Crimson Text"/>
            <w:color w:val="000000" w:themeColor="text1"/>
            <w:sz w:val="26"/>
            <w:szCs w:val="26"/>
          </w:rPr>
          <w:delText>el</w:delText>
        </w:r>
      </w:del>
      <w:ins w:id="974" w:author="PC" w:date="2025-06-25T19:25:00Z">
        <w:r w:rsidR="00C26BDA">
          <w:rPr>
            <w:rFonts w:ascii="Crimson Text" w:hAnsi="Crimson Text"/>
            <w:color w:val="000000" w:themeColor="text1"/>
            <w:sz w:val="26"/>
            <w:szCs w:val="26"/>
          </w:rPr>
          <w:t>habitual</w:t>
        </w:r>
      </w:ins>
      <w:ins w:id="975" w:author="PC" w:date="2025-06-25T19:22:00Z">
        <w:r w:rsidR="00C26BDA">
          <w:rPr>
            <w:rFonts w:ascii="Crimson Text" w:hAnsi="Crimson Text"/>
            <w:color w:val="000000" w:themeColor="text1"/>
            <w:sz w:val="26"/>
            <w:szCs w:val="26"/>
          </w:rPr>
          <w:t xml:space="preserve">. </w:t>
        </w:r>
      </w:ins>
      <w:ins w:id="976" w:author="PC" w:date="2025-06-25T19:30:00Z">
        <w:r w:rsidR="005933BC">
          <w:rPr>
            <w:rFonts w:ascii="Crimson Text" w:hAnsi="Crimson Text"/>
            <w:color w:val="000000" w:themeColor="text1"/>
            <w:sz w:val="26"/>
            <w:szCs w:val="26"/>
          </w:rPr>
          <w:t>Era un sonido cargado de dolor y estremecimiento</w:t>
        </w:r>
      </w:ins>
      <w:del w:id="977" w:author="PC" w:date="2025-06-25T19:30:00Z">
        <w:r w:rsidR="008F36F5" w:rsidRPr="008D03A6" w:rsidDel="005933BC">
          <w:rPr>
            <w:rFonts w:ascii="Crimson Text" w:hAnsi="Crimson Text"/>
            <w:color w:val="000000" w:themeColor="text1"/>
            <w:sz w:val="26"/>
            <w:szCs w:val="26"/>
          </w:rPr>
          <w:delText xml:space="preserve"> sonido </w:delText>
        </w:r>
        <w:r w:rsidRPr="008D03A6" w:rsidDel="005933BC">
          <w:rPr>
            <w:rFonts w:ascii="Crimson Text" w:hAnsi="Crimson Text"/>
            <w:color w:val="000000" w:themeColor="text1"/>
            <w:sz w:val="26"/>
            <w:szCs w:val="26"/>
          </w:rPr>
          <w:delText xml:space="preserve">era una expresión estremecedora y de </w:delText>
        </w:r>
        <w:r w:rsidR="008F36F5" w:rsidRPr="008D03A6" w:rsidDel="005933BC">
          <w:rPr>
            <w:rFonts w:ascii="Crimson Text" w:hAnsi="Crimson Text"/>
            <w:color w:val="000000" w:themeColor="text1"/>
            <w:sz w:val="26"/>
            <w:szCs w:val="26"/>
          </w:rPr>
          <w:delText>aflicción</w:delText>
        </w:r>
      </w:del>
      <w:r w:rsidRPr="008D03A6">
        <w:rPr>
          <w:rFonts w:ascii="Crimson Text" w:hAnsi="Crimson Text"/>
          <w:color w:val="000000" w:themeColor="text1"/>
          <w:sz w:val="26"/>
          <w:szCs w:val="26"/>
        </w:rPr>
        <w:t>. Pronto</w:t>
      </w:r>
      <w:ins w:id="978" w:author="PC" w:date="2025-06-25T19:30:00Z">
        <w:r w:rsidR="005933BC">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el carrillo comenzó a deformarse aumentando su volumen. A medida que su </w:t>
      </w:r>
      <w:r w:rsidR="00B10160" w:rsidRPr="008D03A6">
        <w:rPr>
          <w:rFonts w:ascii="Crimson Text" w:hAnsi="Crimson Text"/>
          <w:color w:val="000000" w:themeColor="text1"/>
          <w:sz w:val="26"/>
          <w:szCs w:val="26"/>
        </w:rPr>
        <w:t>mandíbula</w:t>
      </w:r>
      <w:r w:rsidRPr="008D03A6">
        <w:rPr>
          <w:rFonts w:ascii="Crimson Text" w:hAnsi="Crimson Text"/>
          <w:color w:val="000000" w:themeColor="text1"/>
          <w:sz w:val="26"/>
          <w:szCs w:val="26"/>
        </w:rPr>
        <w:t xml:space="preserve"> </w:t>
      </w:r>
      <w:r w:rsidR="00B10160" w:rsidRPr="008D03A6">
        <w:rPr>
          <w:rFonts w:ascii="Crimson Text" w:hAnsi="Crimson Text"/>
          <w:color w:val="000000" w:themeColor="text1"/>
          <w:sz w:val="26"/>
          <w:szCs w:val="26"/>
        </w:rPr>
        <w:t>crecía</w:t>
      </w:r>
      <w:r w:rsidR="002753A1" w:rsidRPr="008D03A6">
        <w:rPr>
          <w:rFonts w:ascii="Crimson Text" w:hAnsi="Crimson Text"/>
          <w:color w:val="000000" w:themeColor="text1"/>
          <w:sz w:val="26"/>
          <w:szCs w:val="26"/>
        </w:rPr>
        <w:t>,</w:t>
      </w:r>
      <w:r w:rsidR="00B10160" w:rsidRPr="008D03A6">
        <w:rPr>
          <w:rFonts w:ascii="Crimson Text" w:hAnsi="Crimson Text"/>
          <w:color w:val="000000" w:themeColor="text1"/>
          <w:sz w:val="26"/>
          <w:szCs w:val="26"/>
        </w:rPr>
        <w:t xml:space="preserve"> las riendas se </w:t>
      </w:r>
      <w:r w:rsidR="002753A1" w:rsidRPr="008D03A6">
        <w:rPr>
          <w:rFonts w:ascii="Crimson Text" w:hAnsi="Crimson Text"/>
          <w:color w:val="000000" w:themeColor="text1"/>
          <w:sz w:val="26"/>
          <w:szCs w:val="26"/>
        </w:rPr>
        <w:t>tensionaban</w:t>
      </w:r>
      <w:r w:rsidR="00B10160" w:rsidRPr="008D03A6">
        <w:rPr>
          <w:rFonts w:ascii="Crimson Text" w:hAnsi="Crimson Text"/>
          <w:color w:val="000000" w:themeColor="text1"/>
          <w:sz w:val="26"/>
          <w:szCs w:val="26"/>
        </w:rPr>
        <w:t xml:space="preserve"> más y más. El animal abrió la boca y </w:t>
      </w:r>
      <w:r w:rsidR="002753A1" w:rsidRPr="008D03A6">
        <w:rPr>
          <w:rFonts w:ascii="Crimson Text" w:hAnsi="Crimson Text"/>
          <w:color w:val="000000" w:themeColor="text1"/>
          <w:sz w:val="26"/>
          <w:szCs w:val="26"/>
        </w:rPr>
        <w:t>masticó</w:t>
      </w:r>
      <w:r w:rsidR="00504924" w:rsidRPr="008D03A6">
        <w:rPr>
          <w:rFonts w:ascii="Crimson Text" w:hAnsi="Crimson Text"/>
          <w:color w:val="000000" w:themeColor="text1"/>
          <w:sz w:val="26"/>
          <w:szCs w:val="26"/>
        </w:rPr>
        <w:t xml:space="preserve"> </w:t>
      </w:r>
      <w:r w:rsidR="003677EF" w:rsidRPr="008D03A6">
        <w:rPr>
          <w:rFonts w:ascii="Crimson Text" w:hAnsi="Crimson Text"/>
          <w:color w:val="000000" w:themeColor="text1"/>
          <w:sz w:val="26"/>
          <w:szCs w:val="26"/>
        </w:rPr>
        <w:t xml:space="preserve">con fiereza </w:t>
      </w:r>
      <w:r w:rsidR="00504924" w:rsidRPr="008D03A6">
        <w:rPr>
          <w:rFonts w:ascii="Crimson Text" w:hAnsi="Crimson Text"/>
          <w:color w:val="000000" w:themeColor="text1"/>
          <w:sz w:val="26"/>
          <w:szCs w:val="26"/>
        </w:rPr>
        <w:t>el cuero de</w:t>
      </w:r>
      <w:r w:rsidR="00B10160" w:rsidRPr="008D03A6">
        <w:rPr>
          <w:rFonts w:ascii="Crimson Text" w:hAnsi="Crimson Text"/>
          <w:color w:val="000000" w:themeColor="text1"/>
          <w:sz w:val="26"/>
          <w:szCs w:val="26"/>
        </w:rPr>
        <w:t xml:space="preserve"> las cuerdas</w:t>
      </w:r>
      <w:ins w:id="979" w:author="PC" w:date="2025-06-25T19:31:00Z">
        <w:r w:rsidR="005933BC">
          <w:rPr>
            <w:rFonts w:ascii="Crimson Text" w:hAnsi="Crimson Text"/>
            <w:color w:val="000000" w:themeColor="text1"/>
            <w:sz w:val="26"/>
            <w:szCs w:val="26"/>
          </w:rPr>
          <w:t xml:space="preserve"> y</w:t>
        </w:r>
      </w:ins>
      <w:r w:rsidR="003677EF" w:rsidRPr="008D03A6">
        <w:rPr>
          <w:rFonts w:ascii="Crimson Text" w:hAnsi="Crimson Text"/>
          <w:color w:val="000000" w:themeColor="text1"/>
          <w:sz w:val="26"/>
          <w:szCs w:val="26"/>
        </w:rPr>
        <w:t>, en pocos segundos</w:t>
      </w:r>
      <w:ins w:id="980" w:author="PC" w:date="2025-06-25T19:31:00Z">
        <w:r w:rsidR="005933BC">
          <w:rPr>
            <w:rFonts w:ascii="Crimson Text" w:hAnsi="Crimson Text"/>
            <w:color w:val="000000" w:themeColor="text1"/>
            <w:sz w:val="26"/>
            <w:szCs w:val="26"/>
          </w:rPr>
          <w:t>,</w:t>
        </w:r>
      </w:ins>
      <w:r w:rsidR="003677EF" w:rsidRPr="008D03A6">
        <w:rPr>
          <w:rFonts w:ascii="Crimson Text" w:hAnsi="Crimson Text"/>
          <w:color w:val="000000" w:themeColor="text1"/>
          <w:sz w:val="26"/>
          <w:szCs w:val="26"/>
        </w:rPr>
        <w:t xml:space="preserve"> </w:t>
      </w:r>
      <w:del w:id="981" w:author="PC" w:date="2025-06-25T19:31:00Z">
        <w:r w:rsidR="003677EF" w:rsidRPr="008D03A6" w:rsidDel="005933BC">
          <w:rPr>
            <w:rFonts w:ascii="Crimson Text" w:hAnsi="Crimson Text"/>
            <w:color w:val="000000" w:themeColor="text1"/>
            <w:sz w:val="26"/>
            <w:szCs w:val="26"/>
          </w:rPr>
          <w:delText>lo</w:delText>
        </w:r>
        <w:r w:rsidR="0002522D" w:rsidRPr="008D03A6" w:rsidDel="005933BC">
          <w:rPr>
            <w:rFonts w:ascii="Crimson Text" w:hAnsi="Crimson Text"/>
            <w:color w:val="000000" w:themeColor="text1"/>
            <w:sz w:val="26"/>
            <w:szCs w:val="26"/>
          </w:rPr>
          <w:delText xml:space="preserve"> </w:delText>
        </w:r>
      </w:del>
      <w:ins w:id="982" w:author="PC" w:date="2025-06-25T19:31:00Z">
        <w:r w:rsidR="005933BC">
          <w:rPr>
            <w:rFonts w:ascii="Crimson Text" w:hAnsi="Crimson Text"/>
            <w:color w:val="000000" w:themeColor="text1"/>
            <w:sz w:val="26"/>
            <w:szCs w:val="26"/>
          </w:rPr>
          <w:t>las</w:t>
        </w:r>
        <w:r w:rsidR="005933BC" w:rsidRPr="008D03A6">
          <w:rPr>
            <w:rFonts w:ascii="Crimson Text" w:hAnsi="Crimson Text"/>
            <w:color w:val="000000" w:themeColor="text1"/>
            <w:sz w:val="26"/>
            <w:szCs w:val="26"/>
          </w:rPr>
          <w:t xml:space="preserve"> </w:t>
        </w:r>
      </w:ins>
      <w:r w:rsidR="00504924" w:rsidRPr="008D03A6">
        <w:rPr>
          <w:rFonts w:ascii="Crimson Text" w:hAnsi="Crimson Text"/>
          <w:color w:val="000000" w:themeColor="text1"/>
          <w:sz w:val="26"/>
          <w:szCs w:val="26"/>
        </w:rPr>
        <w:t>destruy</w:t>
      </w:r>
      <w:r w:rsidR="003677EF" w:rsidRPr="008D03A6">
        <w:rPr>
          <w:rFonts w:ascii="Crimson Text" w:hAnsi="Crimson Text"/>
          <w:color w:val="000000" w:themeColor="text1"/>
          <w:sz w:val="26"/>
          <w:szCs w:val="26"/>
        </w:rPr>
        <w:t>ó</w:t>
      </w:r>
      <w:r w:rsidR="0002522D" w:rsidRPr="008D03A6">
        <w:rPr>
          <w:rFonts w:ascii="Crimson Text" w:hAnsi="Crimson Text"/>
          <w:color w:val="000000" w:themeColor="text1"/>
          <w:sz w:val="26"/>
          <w:szCs w:val="26"/>
        </w:rPr>
        <w:t xml:space="preserve"> con</w:t>
      </w:r>
      <w:r w:rsidR="003677EF" w:rsidRPr="008D03A6">
        <w:rPr>
          <w:rFonts w:ascii="Crimson Text" w:hAnsi="Crimson Text"/>
          <w:color w:val="000000" w:themeColor="text1"/>
          <w:sz w:val="26"/>
          <w:szCs w:val="26"/>
        </w:rPr>
        <w:t xml:space="preserve"> </w:t>
      </w:r>
      <w:r w:rsidR="0002522D" w:rsidRPr="008D03A6">
        <w:rPr>
          <w:rFonts w:ascii="Crimson Text" w:hAnsi="Crimson Text"/>
          <w:color w:val="000000" w:themeColor="text1"/>
          <w:sz w:val="26"/>
          <w:szCs w:val="26"/>
        </w:rPr>
        <w:t>facilidad</w:t>
      </w:r>
      <w:r w:rsidR="003677EF" w:rsidRPr="008D03A6">
        <w:rPr>
          <w:rFonts w:ascii="Crimson Text" w:hAnsi="Crimson Text"/>
          <w:color w:val="000000" w:themeColor="text1"/>
          <w:sz w:val="26"/>
          <w:szCs w:val="26"/>
        </w:rPr>
        <w:t>.</w:t>
      </w:r>
      <w:r w:rsidR="00B10160" w:rsidRPr="008D03A6">
        <w:rPr>
          <w:rFonts w:ascii="Crimson Text" w:hAnsi="Crimson Text"/>
          <w:color w:val="000000" w:themeColor="text1"/>
          <w:sz w:val="26"/>
          <w:szCs w:val="26"/>
        </w:rPr>
        <w:t xml:space="preserve"> </w:t>
      </w:r>
      <w:r w:rsidR="003677EF" w:rsidRPr="008D03A6">
        <w:rPr>
          <w:rFonts w:ascii="Crimson Text" w:hAnsi="Crimson Text"/>
          <w:color w:val="000000" w:themeColor="text1"/>
          <w:sz w:val="26"/>
          <w:szCs w:val="26"/>
        </w:rPr>
        <w:t xml:space="preserve">Su potente </w:t>
      </w:r>
      <w:r w:rsidR="0002522D" w:rsidRPr="008D03A6">
        <w:rPr>
          <w:rFonts w:ascii="Crimson Text" w:hAnsi="Crimson Text"/>
          <w:color w:val="000000" w:themeColor="text1"/>
          <w:sz w:val="26"/>
          <w:szCs w:val="26"/>
        </w:rPr>
        <w:t>dentadura</w:t>
      </w:r>
      <w:r w:rsidR="003677EF" w:rsidRPr="008D03A6">
        <w:rPr>
          <w:rFonts w:ascii="Crimson Text" w:hAnsi="Crimson Text"/>
          <w:color w:val="000000" w:themeColor="text1"/>
          <w:sz w:val="26"/>
          <w:szCs w:val="26"/>
        </w:rPr>
        <w:t xml:space="preserve"> </w:t>
      </w:r>
      <w:del w:id="983" w:author="PC" w:date="2025-06-25T19:31:00Z">
        <w:r w:rsidR="003677EF" w:rsidRPr="008D03A6" w:rsidDel="005933BC">
          <w:rPr>
            <w:rFonts w:ascii="Crimson Text" w:hAnsi="Crimson Text"/>
            <w:color w:val="000000" w:themeColor="text1"/>
            <w:sz w:val="26"/>
            <w:szCs w:val="26"/>
          </w:rPr>
          <w:delText>se mostraba</w:delText>
        </w:r>
      </w:del>
      <w:ins w:id="984" w:author="PC" w:date="2025-06-25T19:31:00Z">
        <w:r w:rsidR="005933BC">
          <w:rPr>
            <w:rFonts w:ascii="Crimson Text" w:hAnsi="Crimson Text"/>
            <w:color w:val="000000" w:themeColor="text1"/>
            <w:sz w:val="26"/>
            <w:szCs w:val="26"/>
          </w:rPr>
          <w:t>estaba</w:t>
        </w:r>
      </w:ins>
      <w:r w:rsidR="002753A1" w:rsidRPr="008D03A6">
        <w:rPr>
          <w:rFonts w:ascii="Crimson Text" w:hAnsi="Crimson Text"/>
          <w:color w:val="000000" w:themeColor="text1"/>
          <w:sz w:val="26"/>
          <w:szCs w:val="26"/>
        </w:rPr>
        <w:t xml:space="preserve"> </w:t>
      </w:r>
      <w:r w:rsidR="002B7F42" w:rsidRPr="008D03A6">
        <w:rPr>
          <w:rFonts w:ascii="Crimson Text" w:hAnsi="Crimson Text"/>
          <w:color w:val="000000" w:themeColor="text1"/>
          <w:sz w:val="26"/>
          <w:szCs w:val="26"/>
        </w:rPr>
        <w:t>totalmente</w:t>
      </w:r>
      <w:r w:rsidR="0002522D" w:rsidRPr="008D03A6">
        <w:rPr>
          <w:rFonts w:ascii="Crimson Text" w:hAnsi="Crimson Text"/>
          <w:color w:val="000000" w:themeColor="text1"/>
          <w:sz w:val="26"/>
          <w:szCs w:val="26"/>
        </w:rPr>
        <w:t xml:space="preserve"> transformada</w:t>
      </w:r>
      <w:del w:id="985" w:author="PC" w:date="2025-06-25T19:31:00Z">
        <w:r w:rsidR="0002522D" w:rsidRPr="008D03A6" w:rsidDel="005933BC">
          <w:rPr>
            <w:rFonts w:ascii="Crimson Text" w:hAnsi="Crimson Text"/>
            <w:color w:val="000000" w:themeColor="text1"/>
            <w:sz w:val="26"/>
            <w:szCs w:val="26"/>
          </w:rPr>
          <w:delText>. La</w:delText>
        </w:r>
      </w:del>
      <w:ins w:id="986" w:author="PC" w:date="2025-06-25T19:31:00Z">
        <w:r w:rsidR="005933BC">
          <w:rPr>
            <w:rFonts w:ascii="Crimson Text" w:hAnsi="Crimson Text"/>
            <w:color w:val="000000" w:themeColor="text1"/>
            <w:sz w:val="26"/>
            <w:szCs w:val="26"/>
          </w:rPr>
          <w:t>: la</w:t>
        </w:r>
      </w:ins>
      <w:r w:rsidR="0002522D" w:rsidRPr="008D03A6">
        <w:rPr>
          <w:rFonts w:ascii="Crimson Text" w:hAnsi="Crimson Text"/>
          <w:color w:val="000000" w:themeColor="text1"/>
          <w:sz w:val="26"/>
          <w:szCs w:val="26"/>
        </w:rPr>
        <w:t xml:space="preserve"> quijada </w:t>
      </w:r>
      <w:r w:rsidR="003677EF" w:rsidRPr="008D03A6">
        <w:rPr>
          <w:rFonts w:ascii="Crimson Text" w:hAnsi="Crimson Text"/>
          <w:color w:val="000000" w:themeColor="text1"/>
          <w:sz w:val="26"/>
          <w:szCs w:val="26"/>
        </w:rPr>
        <w:t>contenía</w:t>
      </w:r>
      <w:r w:rsidR="0002522D" w:rsidRPr="008D03A6">
        <w:rPr>
          <w:rFonts w:ascii="Crimson Text" w:hAnsi="Crimson Text"/>
          <w:color w:val="000000" w:themeColor="text1"/>
          <w:sz w:val="26"/>
          <w:szCs w:val="26"/>
        </w:rPr>
        <w:t xml:space="preserve"> una </w:t>
      </w:r>
      <w:r w:rsidR="008F36F5" w:rsidRPr="008D03A6">
        <w:rPr>
          <w:rFonts w:ascii="Crimson Text" w:hAnsi="Crimson Text"/>
          <w:color w:val="000000" w:themeColor="text1"/>
          <w:sz w:val="26"/>
          <w:szCs w:val="26"/>
        </w:rPr>
        <w:t>fila</w:t>
      </w:r>
      <w:r w:rsidR="0002522D" w:rsidRPr="008D03A6">
        <w:rPr>
          <w:rFonts w:ascii="Crimson Text" w:hAnsi="Crimson Text"/>
          <w:color w:val="000000" w:themeColor="text1"/>
          <w:sz w:val="26"/>
          <w:szCs w:val="26"/>
        </w:rPr>
        <w:t xml:space="preserve"> de dientes filosos perfectamente alineados, </w:t>
      </w:r>
      <w:del w:id="987" w:author="PC" w:date="2025-06-25T19:32:00Z">
        <w:r w:rsidR="0002522D" w:rsidRPr="008D03A6" w:rsidDel="005933BC">
          <w:rPr>
            <w:rFonts w:ascii="Crimson Text" w:hAnsi="Crimson Text"/>
            <w:color w:val="000000" w:themeColor="text1"/>
            <w:sz w:val="26"/>
            <w:szCs w:val="26"/>
          </w:rPr>
          <w:delText xml:space="preserve">y </w:delText>
        </w:r>
      </w:del>
      <w:r w:rsidR="0002522D" w:rsidRPr="008D03A6">
        <w:rPr>
          <w:rFonts w:ascii="Crimson Text" w:hAnsi="Crimson Text"/>
          <w:color w:val="000000" w:themeColor="text1"/>
          <w:sz w:val="26"/>
          <w:szCs w:val="26"/>
        </w:rPr>
        <w:t xml:space="preserve">con </w:t>
      </w:r>
      <w:r w:rsidR="002753A1" w:rsidRPr="008D03A6">
        <w:rPr>
          <w:rFonts w:ascii="Crimson Text" w:hAnsi="Crimson Text"/>
          <w:color w:val="000000" w:themeColor="text1"/>
          <w:sz w:val="26"/>
          <w:szCs w:val="26"/>
        </w:rPr>
        <w:t xml:space="preserve">agudos </w:t>
      </w:r>
      <w:r w:rsidR="0002522D" w:rsidRPr="008D03A6">
        <w:rPr>
          <w:rFonts w:ascii="Crimson Text" w:hAnsi="Crimson Text"/>
          <w:color w:val="000000" w:themeColor="text1"/>
          <w:sz w:val="26"/>
          <w:szCs w:val="26"/>
        </w:rPr>
        <w:t xml:space="preserve">colmillos que recientemente </w:t>
      </w:r>
      <w:r w:rsidR="002753A1" w:rsidRPr="008D03A6">
        <w:rPr>
          <w:rFonts w:ascii="Crimson Text" w:hAnsi="Crimson Text"/>
          <w:color w:val="000000" w:themeColor="text1"/>
          <w:sz w:val="26"/>
          <w:szCs w:val="26"/>
        </w:rPr>
        <w:t xml:space="preserve">habían emergido </w:t>
      </w:r>
      <w:r w:rsidR="008E3624" w:rsidRPr="008D03A6">
        <w:rPr>
          <w:rFonts w:ascii="Crimson Text" w:hAnsi="Crimson Text"/>
          <w:color w:val="000000" w:themeColor="text1"/>
          <w:sz w:val="26"/>
          <w:szCs w:val="26"/>
        </w:rPr>
        <w:t xml:space="preserve">de </w:t>
      </w:r>
      <w:r w:rsidR="0002522D" w:rsidRPr="008D03A6">
        <w:rPr>
          <w:rFonts w:ascii="Crimson Text" w:hAnsi="Crimson Text"/>
          <w:color w:val="000000" w:themeColor="text1"/>
          <w:sz w:val="26"/>
          <w:szCs w:val="26"/>
        </w:rPr>
        <w:t xml:space="preserve">sus </w:t>
      </w:r>
      <w:ins w:id="988" w:author="PC" w:date="2025-06-25T19:32:00Z">
        <w:r w:rsidR="005933BC">
          <w:rPr>
            <w:rFonts w:ascii="Crimson Text" w:hAnsi="Crimson Text"/>
            <w:color w:val="000000" w:themeColor="text1"/>
            <w:sz w:val="26"/>
            <w:szCs w:val="26"/>
          </w:rPr>
          <w:t xml:space="preserve">ensangrentadas </w:t>
        </w:r>
      </w:ins>
      <w:r w:rsidR="0002522D" w:rsidRPr="008D03A6">
        <w:rPr>
          <w:rFonts w:ascii="Crimson Text" w:hAnsi="Crimson Text"/>
          <w:color w:val="000000" w:themeColor="text1"/>
          <w:sz w:val="26"/>
          <w:szCs w:val="26"/>
        </w:rPr>
        <w:t>encías.</w:t>
      </w:r>
    </w:p>
    <w:p w:rsidR="00D70DE1" w:rsidRDefault="0002522D" w:rsidP="00F23EAB">
      <w:pPr>
        <w:tabs>
          <w:tab w:val="left" w:pos="2179"/>
        </w:tabs>
        <w:spacing w:after="0"/>
        <w:ind w:firstLine="284"/>
        <w:jc w:val="both"/>
        <w:rPr>
          <w:ins w:id="989" w:author="PC" w:date="2025-06-25T19:39:00Z"/>
          <w:rFonts w:ascii="Crimson Text" w:hAnsi="Crimson Text"/>
          <w:color w:val="000000" w:themeColor="text1"/>
          <w:sz w:val="26"/>
          <w:szCs w:val="26"/>
        </w:rPr>
      </w:pPr>
      <w:r w:rsidRPr="008D03A6">
        <w:rPr>
          <w:rFonts w:ascii="Crimson Text" w:hAnsi="Crimson Text"/>
          <w:color w:val="000000" w:themeColor="text1"/>
          <w:sz w:val="26"/>
          <w:szCs w:val="26"/>
        </w:rPr>
        <w:t xml:space="preserve">Las riendas se soltaron y sólo quedaron </w:t>
      </w:r>
      <w:del w:id="990" w:author="PC" w:date="2025-06-25T19:36:00Z">
        <w:r w:rsidRPr="008D03A6" w:rsidDel="00D70DE1">
          <w:rPr>
            <w:rFonts w:ascii="Crimson Text" w:hAnsi="Crimson Text"/>
            <w:color w:val="000000" w:themeColor="text1"/>
            <w:sz w:val="26"/>
            <w:szCs w:val="26"/>
          </w:rPr>
          <w:delText>sus restos</w:delText>
        </w:r>
      </w:del>
      <w:ins w:id="991" w:author="PC" w:date="2025-06-25T19:36:00Z">
        <w:r w:rsidR="00D70DE1">
          <w:rPr>
            <w:rFonts w:ascii="Crimson Text" w:hAnsi="Crimson Text"/>
            <w:color w:val="000000" w:themeColor="text1"/>
            <w:sz w:val="26"/>
            <w:szCs w:val="26"/>
          </w:rPr>
          <w:t>los jirones</w:t>
        </w:r>
      </w:ins>
      <w:r w:rsidRPr="008D03A6">
        <w:rPr>
          <w:rFonts w:ascii="Crimson Text" w:hAnsi="Crimson Text"/>
          <w:color w:val="000000" w:themeColor="text1"/>
          <w:sz w:val="26"/>
          <w:szCs w:val="26"/>
        </w:rPr>
        <w:t xml:space="preserve"> colgando de las manos de Eros</w:t>
      </w:r>
      <w:del w:id="992" w:author="PC" w:date="2025-06-25T19:36:00Z">
        <w:r w:rsidRPr="008D03A6" w:rsidDel="00D70DE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quien, </w:t>
      </w:r>
      <w:del w:id="993" w:author="PC" w:date="2025-06-25T19:36:00Z">
        <w:r w:rsidRPr="008D03A6" w:rsidDel="00D70DE1">
          <w:rPr>
            <w:rFonts w:ascii="Crimson Text" w:hAnsi="Crimson Text"/>
            <w:color w:val="000000" w:themeColor="text1"/>
            <w:sz w:val="26"/>
            <w:szCs w:val="26"/>
          </w:rPr>
          <w:delText>pasmado</w:delText>
        </w:r>
      </w:del>
      <w:ins w:id="994" w:author="PC" w:date="2025-06-25T19:36:00Z">
        <w:r w:rsidR="00D70DE1">
          <w:rPr>
            <w:rFonts w:ascii="Crimson Text" w:hAnsi="Crimson Text"/>
            <w:color w:val="000000" w:themeColor="text1"/>
            <w:sz w:val="26"/>
            <w:szCs w:val="26"/>
          </w:rPr>
          <w:t>a</w:t>
        </w:r>
      </w:ins>
      <w:ins w:id="995" w:author="PC" w:date="2025-06-25T19:37:00Z">
        <w:r w:rsidR="00D70DE1">
          <w:rPr>
            <w:rFonts w:ascii="Crimson Text" w:hAnsi="Crimson Text"/>
            <w:color w:val="000000" w:themeColor="text1"/>
            <w:sz w:val="26"/>
            <w:szCs w:val="26"/>
          </w:rPr>
          <w:t>turdido</w:t>
        </w:r>
      </w:ins>
      <w:r w:rsidRPr="008D03A6">
        <w:rPr>
          <w:rFonts w:ascii="Crimson Text" w:hAnsi="Crimson Text"/>
          <w:color w:val="000000" w:themeColor="text1"/>
          <w:sz w:val="26"/>
          <w:szCs w:val="26"/>
        </w:rPr>
        <w:t xml:space="preserve">, aún no podía procesar lo que sus ojos </w:t>
      </w:r>
      <w:del w:id="996" w:author="PC" w:date="2025-06-25T19:39:00Z">
        <w:r w:rsidRPr="008D03A6" w:rsidDel="00D70DE1">
          <w:rPr>
            <w:rFonts w:ascii="Crimson Text" w:hAnsi="Crimson Text"/>
            <w:color w:val="000000" w:themeColor="text1"/>
            <w:sz w:val="26"/>
            <w:szCs w:val="26"/>
          </w:rPr>
          <w:delText>veían</w:delText>
        </w:r>
      </w:del>
      <w:ins w:id="997" w:author="PC" w:date="2025-06-25T19:39:00Z">
        <w:r w:rsidR="00D70DE1">
          <w:rPr>
            <w:rFonts w:ascii="Crimson Text" w:hAnsi="Crimson Text"/>
            <w:color w:val="000000" w:themeColor="text1"/>
            <w:sz w:val="26"/>
            <w:szCs w:val="26"/>
          </w:rPr>
          <w:t>estaban viendo</w:t>
        </w:r>
      </w:ins>
      <w:r w:rsidRPr="008D03A6">
        <w:rPr>
          <w:rFonts w:ascii="Crimson Text" w:hAnsi="Crimson Text"/>
          <w:color w:val="000000" w:themeColor="text1"/>
          <w:sz w:val="26"/>
          <w:szCs w:val="26"/>
        </w:rPr>
        <w:t xml:space="preserve">. </w:t>
      </w:r>
      <w:del w:id="998" w:author="PC" w:date="2025-06-25T19:37:00Z">
        <w:r w:rsidRPr="008D03A6" w:rsidDel="00D70DE1">
          <w:rPr>
            <w:rFonts w:ascii="Crimson Text" w:hAnsi="Crimson Text"/>
            <w:color w:val="000000" w:themeColor="text1"/>
            <w:sz w:val="26"/>
            <w:szCs w:val="26"/>
          </w:rPr>
          <w:delText xml:space="preserve">La escena continuó con cambios aún más </w:delText>
        </w:r>
        <w:r w:rsidR="00FC372E" w:rsidRPr="008D03A6" w:rsidDel="00D70DE1">
          <w:rPr>
            <w:rFonts w:ascii="Crimson Text" w:hAnsi="Crimson Text"/>
            <w:color w:val="000000" w:themeColor="text1"/>
            <w:sz w:val="26"/>
            <w:szCs w:val="26"/>
          </w:rPr>
          <w:delText>trascendentes</w:delText>
        </w:r>
      </w:del>
      <w:del w:id="999" w:author="PC" w:date="2025-06-25T19:39:00Z">
        <w:r w:rsidRPr="008D03A6" w:rsidDel="00D70DE1">
          <w:rPr>
            <w:rFonts w:ascii="Crimson Text" w:hAnsi="Crimson Text"/>
            <w:color w:val="000000" w:themeColor="text1"/>
            <w:sz w:val="26"/>
            <w:szCs w:val="26"/>
          </w:rPr>
          <w:delText xml:space="preserve">. </w:delText>
        </w:r>
      </w:del>
    </w:p>
    <w:p w:rsidR="0002522D" w:rsidRPr="008D03A6" w:rsidRDefault="0002522D" w:rsidP="00F23EA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cabeza</w:t>
      </w:r>
      <w:ins w:id="1000" w:author="PC" w:date="2025-06-25T19:39:00Z">
        <w:r w:rsidR="00D70DE1">
          <w:rPr>
            <w:rFonts w:ascii="Crimson Text" w:hAnsi="Crimson Text"/>
            <w:color w:val="000000" w:themeColor="text1"/>
            <w:sz w:val="26"/>
            <w:szCs w:val="26"/>
          </w:rPr>
          <w:t xml:space="preserve"> de Agatha</w:t>
        </w:r>
      </w:ins>
      <w:r w:rsidRPr="008D03A6">
        <w:rPr>
          <w:rFonts w:ascii="Crimson Text" w:hAnsi="Crimson Text"/>
          <w:color w:val="000000" w:themeColor="text1"/>
          <w:sz w:val="26"/>
          <w:szCs w:val="26"/>
        </w:rPr>
        <w:t xml:space="preserve"> </w:t>
      </w:r>
      <w:r w:rsidR="003677EF" w:rsidRPr="008D03A6">
        <w:rPr>
          <w:rFonts w:ascii="Crimson Text" w:hAnsi="Crimson Text"/>
          <w:color w:val="000000" w:themeColor="text1"/>
          <w:sz w:val="26"/>
          <w:szCs w:val="26"/>
        </w:rPr>
        <w:t xml:space="preserve">tenía </w:t>
      </w:r>
      <w:ins w:id="1001" w:author="PC" w:date="2025-06-25T19:39:00Z">
        <w:r w:rsidR="00D70DE1">
          <w:rPr>
            <w:rFonts w:ascii="Crimson Text" w:hAnsi="Crimson Text"/>
            <w:color w:val="000000" w:themeColor="text1"/>
            <w:sz w:val="26"/>
            <w:szCs w:val="26"/>
          </w:rPr>
          <w:t xml:space="preserve">el </w:t>
        </w:r>
      </w:ins>
      <w:r w:rsidR="003677EF" w:rsidRPr="008D03A6">
        <w:rPr>
          <w:rFonts w:ascii="Crimson Text" w:hAnsi="Crimson Text"/>
          <w:color w:val="000000" w:themeColor="text1"/>
          <w:sz w:val="26"/>
          <w:szCs w:val="26"/>
        </w:rPr>
        <w:t>aspecto de</w:t>
      </w:r>
      <w:r w:rsidRPr="008D03A6">
        <w:rPr>
          <w:rFonts w:ascii="Crimson Text" w:hAnsi="Crimson Text"/>
          <w:color w:val="000000" w:themeColor="text1"/>
          <w:sz w:val="26"/>
          <w:szCs w:val="26"/>
        </w:rPr>
        <w:t xml:space="preserve"> una criatura </w:t>
      </w:r>
      <w:r w:rsidR="00421816" w:rsidRPr="008D03A6">
        <w:rPr>
          <w:rFonts w:ascii="Crimson Text" w:hAnsi="Crimson Text"/>
          <w:color w:val="000000" w:themeColor="text1"/>
          <w:sz w:val="26"/>
          <w:szCs w:val="26"/>
        </w:rPr>
        <w:t>verdaderamente</w:t>
      </w:r>
      <w:r w:rsidRPr="008D03A6">
        <w:rPr>
          <w:rFonts w:ascii="Crimson Text" w:hAnsi="Crimson Text"/>
          <w:color w:val="000000" w:themeColor="text1"/>
          <w:sz w:val="26"/>
          <w:szCs w:val="26"/>
        </w:rPr>
        <w:t xml:space="preserve"> salvaje</w:t>
      </w:r>
      <w:r w:rsidR="00421816"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w:t>
      </w:r>
      <w:r w:rsidR="002753A1" w:rsidRPr="008D03A6">
        <w:rPr>
          <w:rFonts w:ascii="Crimson Text" w:hAnsi="Crimson Text"/>
          <w:color w:val="000000" w:themeColor="text1"/>
          <w:sz w:val="26"/>
          <w:szCs w:val="26"/>
        </w:rPr>
        <w:t>para ese entonces</w:t>
      </w:r>
      <w:r w:rsidR="00EC4276"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el pelaje de su cuerpo </w:t>
      </w:r>
      <w:r w:rsidR="002753A1" w:rsidRPr="008D03A6">
        <w:rPr>
          <w:rFonts w:ascii="Crimson Text" w:hAnsi="Crimson Text"/>
          <w:color w:val="000000" w:themeColor="text1"/>
          <w:sz w:val="26"/>
          <w:szCs w:val="26"/>
        </w:rPr>
        <w:t xml:space="preserve">se </w:t>
      </w:r>
      <w:r w:rsidRPr="008D03A6">
        <w:rPr>
          <w:rFonts w:ascii="Crimson Text" w:hAnsi="Crimson Text"/>
          <w:color w:val="000000" w:themeColor="text1"/>
          <w:sz w:val="26"/>
          <w:szCs w:val="26"/>
        </w:rPr>
        <w:t>había</w:t>
      </w:r>
      <w:r w:rsidR="002B7F42" w:rsidRPr="008D03A6">
        <w:rPr>
          <w:rFonts w:ascii="Crimson Text" w:hAnsi="Crimson Text"/>
          <w:color w:val="000000" w:themeColor="text1"/>
          <w:sz w:val="26"/>
          <w:szCs w:val="26"/>
        </w:rPr>
        <w:t xml:space="preserve"> terminado de</w:t>
      </w:r>
      <w:r w:rsidRPr="008D03A6">
        <w:rPr>
          <w:rFonts w:ascii="Crimson Text" w:hAnsi="Crimson Text"/>
          <w:color w:val="000000" w:themeColor="text1"/>
          <w:sz w:val="26"/>
          <w:szCs w:val="26"/>
        </w:rPr>
        <w:t xml:space="preserve"> </w:t>
      </w:r>
      <w:r w:rsidR="002B7F42" w:rsidRPr="008D03A6">
        <w:rPr>
          <w:rFonts w:ascii="Crimson Text" w:hAnsi="Crimson Text"/>
          <w:color w:val="000000" w:themeColor="text1"/>
          <w:sz w:val="26"/>
          <w:szCs w:val="26"/>
        </w:rPr>
        <w:t>caer</w:t>
      </w:r>
      <w:r w:rsidRPr="008D03A6">
        <w:rPr>
          <w:rFonts w:ascii="Crimson Text" w:hAnsi="Crimson Text"/>
          <w:color w:val="000000" w:themeColor="text1"/>
          <w:sz w:val="26"/>
          <w:szCs w:val="26"/>
        </w:rPr>
        <w:t xml:space="preserve"> por completo</w:t>
      </w:r>
      <w:r w:rsidR="002B7F42"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2B7F42" w:rsidRPr="008D03A6">
        <w:rPr>
          <w:rFonts w:ascii="Crimson Text" w:hAnsi="Crimson Text"/>
          <w:color w:val="000000" w:themeColor="text1"/>
          <w:sz w:val="26"/>
          <w:szCs w:val="26"/>
        </w:rPr>
        <w:t>El cuero al descubierto</w:t>
      </w:r>
      <w:r w:rsidR="00AC12B7" w:rsidRPr="008D03A6">
        <w:rPr>
          <w:rFonts w:ascii="Crimson Text" w:hAnsi="Crimson Text"/>
          <w:color w:val="000000" w:themeColor="text1"/>
          <w:sz w:val="26"/>
          <w:szCs w:val="26"/>
        </w:rPr>
        <w:t xml:space="preserve"> ya</w:t>
      </w:r>
      <w:r w:rsidR="002F69CF" w:rsidRPr="008D03A6">
        <w:rPr>
          <w:rFonts w:ascii="Crimson Text" w:hAnsi="Crimson Text"/>
          <w:color w:val="000000" w:themeColor="text1"/>
          <w:sz w:val="26"/>
          <w:szCs w:val="26"/>
        </w:rPr>
        <w:t xml:space="preserve"> no </w:t>
      </w:r>
      <w:r w:rsidR="006E0756" w:rsidRPr="008D03A6">
        <w:rPr>
          <w:rFonts w:ascii="Crimson Text" w:hAnsi="Crimson Text"/>
          <w:color w:val="000000" w:themeColor="text1"/>
          <w:sz w:val="26"/>
          <w:szCs w:val="26"/>
        </w:rPr>
        <w:t>asemejaba a</w:t>
      </w:r>
      <w:r w:rsidR="006C0FA5" w:rsidRPr="008D03A6">
        <w:rPr>
          <w:rFonts w:ascii="Crimson Text" w:hAnsi="Crimson Text"/>
          <w:color w:val="000000" w:themeColor="text1"/>
          <w:sz w:val="26"/>
          <w:szCs w:val="26"/>
        </w:rPr>
        <w:t xml:space="preserve">l de </w:t>
      </w:r>
      <w:r w:rsidR="002F69CF" w:rsidRPr="008D03A6">
        <w:rPr>
          <w:rFonts w:ascii="Crimson Text" w:hAnsi="Crimson Text"/>
          <w:color w:val="000000" w:themeColor="text1"/>
          <w:sz w:val="26"/>
          <w:szCs w:val="26"/>
        </w:rPr>
        <w:t xml:space="preserve">un caballo, </w:t>
      </w:r>
      <w:ins w:id="1002" w:author="PC" w:date="2025-06-25T19:38:00Z">
        <w:r w:rsidR="00D70DE1">
          <w:rPr>
            <w:rFonts w:ascii="Crimson Text" w:hAnsi="Crimson Text"/>
            <w:color w:val="000000" w:themeColor="text1"/>
            <w:sz w:val="26"/>
            <w:szCs w:val="26"/>
          </w:rPr>
          <w:t xml:space="preserve">sino que </w:t>
        </w:r>
      </w:ins>
      <w:r w:rsidR="00DC4DCC" w:rsidRPr="008D03A6">
        <w:rPr>
          <w:rFonts w:ascii="Crimson Text" w:hAnsi="Crimson Text"/>
          <w:color w:val="000000" w:themeColor="text1"/>
          <w:sz w:val="26"/>
          <w:szCs w:val="26"/>
        </w:rPr>
        <w:t>estaba cubierto</w:t>
      </w:r>
      <w:r w:rsidR="002F69CF" w:rsidRPr="008D03A6">
        <w:rPr>
          <w:rFonts w:ascii="Crimson Text" w:hAnsi="Crimson Text"/>
          <w:color w:val="000000" w:themeColor="text1"/>
          <w:sz w:val="26"/>
          <w:szCs w:val="26"/>
        </w:rPr>
        <w:t xml:space="preserve"> </w:t>
      </w:r>
      <w:r w:rsidR="002B7F42" w:rsidRPr="008D03A6">
        <w:rPr>
          <w:rFonts w:ascii="Crimson Text" w:hAnsi="Crimson Text"/>
          <w:color w:val="000000" w:themeColor="text1"/>
          <w:sz w:val="26"/>
          <w:szCs w:val="26"/>
        </w:rPr>
        <w:t>por</w:t>
      </w:r>
      <w:r w:rsidR="002F69CF" w:rsidRPr="008D03A6">
        <w:rPr>
          <w:rFonts w:ascii="Crimson Text" w:hAnsi="Crimson Text"/>
          <w:color w:val="000000" w:themeColor="text1"/>
          <w:sz w:val="26"/>
          <w:szCs w:val="26"/>
        </w:rPr>
        <w:t xml:space="preserve"> un manto de escamas </w:t>
      </w:r>
      <w:r w:rsidR="002B7F42" w:rsidRPr="008D03A6">
        <w:rPr>
          <w:rFonts w:ascii="Crimson Text" w:hAnsi="Crimson Text"/>
          <w:color w:val="000000" w:themeColor="text1"/>
          <w:sz w:val="26"/>
          <w:szCs w:val="26"/>
        </w:rPr>
        <w:t>blanquecinas</w:t>
      </w:r>
      <w:r w:rsidR="002F69CF" w:rsidRPr="008D03A6">
        <w:rPr>
          <w:rFonts w:ascii="Crimson Text" w:hAnsi="Crimson Text"/>
          <w:color w:val="000000" w:themeColor="text1"/>
          <w:sz w:val="26"/>
          <w:szCs w:val="26"/>
        </w:rPr>
        <w:t xml:space="preserve"> </w:t>
      </w:r>
      <w:r w:rsidR="00DC4DCC" w:rsidRPr="008D03A6">
        <w:rPr>
          <w:rFonts w:ascii="Crimson Text" w:hAnsi="Crimson Text"/>
          <w:color w:val="000000" w:themeColor="text1"/>
          <w:sz w:val="26"/>
          <w:szCs w:val="26"/>
        </w:rPr>
        <w:t>y</w:t>
      </w:r>
      <w:r w:rsidR="002F69CF" w:rsidRPr="008D03A6">
        <w:rPr>
          <w:rFonts w:ascii="Crimson Text" w:hAnsi="Crimson Text"/>
          <w:color w:val="000000" w:themeColor="text1"/>
          <w:sz w:val="26"/>
          <w:szCs w:val="26"/>
        </w:rPr>
        <w:t xml:space="preserve"> </w:t>
      </w:r>
      <w:del w:id="1003" w:author="PC" w:date="2025-06-25T19:38:00Z">
        <w:r w:rsidR="002F69CF" w:rsidRPr="008D03A6" w:rsidDel="00D70DE1">
          <w:rPr>
            <w:rFonts w:ascii="Crimson Text" w:hAnsi="Crimson Text"/>
            <w:color w:val="000000" w:themeColor="text1"/>
            <w:sz w:val="26"/>
            <w:szCs w:val="26"/>
          </w:rPr>
          <w:delText>brillosas</w:delText>
        </w:r>
      </w:del>
      <w:ins w:id="1004" w:author="PC" w:date="2025-06-25T19:38:00Z">
        <w:r w:rsidR="00D70DE1">
          <w:rPr>
            <w:rFonts w:ascii="Crimson Text" w:hAnsi="Crimson Text"/>
            <w:color w:val="000000" w:themeColor="text1"/>
            <w:sz w:val="26"/>
            <w:szCs w:val="26"/>
          </w:rPr>
          <w:t>brillantes</w:t>
        </w:r>
      </w:ins>
      <w:del w:id="1005" w:author="PC" w:date="2025-06-25T19:38:00Z">
        <w:r w:rsidR="002F69CF" w:rsidRPr="008D03A6" w:rsidDel="00D70DE1">
          <w:rPr>
            <w:rFonts w:ascii="Crimson Text" w:hAnsi="Crimson Text"/>
            <w:color w:val="000000" w:themeColor="text1"/>
            <w:sz w:val="26"/>
            <w:szCs w:val="26"/>
          </w:rPr>
          <w:delText>,</w:delText>
        </w:r>
      </w:del>
      <w:r w:rsidR="002F69CF" w:rsidRPr="008D03A6">
        <w:rPr>
          <w:rFonts w:ascii="Crimson Text" w:hAnsi="Crimson Text"/>
          <w:color w:val="000000" w:themeColor="text1"/>
          <w:sz w:val="26"/>
          <w:szCs w:val="26"/>
        </w:rPr>
        <w:t xml:space="preserve"> que </w:t>
      </w:r>
      <w:del w:id="1006" w:author="PC" w:date="2025-06-25T19:38:00Z">
        <w:r w:rsidR="002753A1" w:rsidRPr="008D03A6" w:rsidDel="00D70DE1">
          <w:rPr>
            <w:rFonts w:ascii="Crimson Text" w:hAnsi="Crimson Text"/>
            <w:color w:val="000000" w:themeColor="text1"/>
            <w:sz w:val="26"/>
            <w:szCs w:val="26"/>
          </w:rPr>
          <w:delText>reflectaban</w:delText>
        </w:r>
        <w:r w:rsidR="002F69CF" w:rsidRPr="008D03A6" w:rsidDel="00D70DE1">
          <w:rPr>
            <w:rFonts w:ascii="Crimson Text" w:hAnsi="Crimson Text"/>
            <w:color w:val="000000" w:themeColor="text1"/>
            <w:sz w:val="26"/>
            <w:szCs w:val="26"/>
          </w:rPr>
          <w:delText xml:space="preserve"> </w:delText>
        </w:r>
      </w:del>
      <w:ins w:id="1007" w:author="PC" w:date="2025-06-25T19:38:00Z">
        <w:r w:rsidR="00D70DE1">
          <w:rPr>
            <w:rFonts w:ascii="Crimson Text" w:hAnsi="Crimson Text"/>
            <w:color w:val="000000" w:themeColor="text1"/>
            <w:sz w:val="26"/>
            <w:szCs w:val="26"/>
          </w:rPr>
          <w:t>reflejaban</w:t>
        </w:r>
        <w:r w:rsidR="00D70DE1" w:rsidRPr="008D03A6">
          <w:rPr>
            <w:rFonts w:ascii="Crimson Text" w:hAnsi="Crimson Text"/>
            <w:color w:val="000000" w:themeColor="text1"/>
            <w:sz w:val="26"/>
            <w:szCs w:val="26"/>
          </w:rPr>
          <w:t xml:space="preserve"> </w:t>
        </w:r>
      </w:ins>
      <w:r w:rsidR="00530FB0" w:rsidRPr="008D03A6">
        <w:rPr>
          <w:rFonts w:ascii="Crimson Text" w:hAnsi="Crimson Text"/>
          <w:color w:val="000000" w:themeColor="text1"/>
          <w:sz w:val="26"/>
          <w:szCs w:val="26"/>
        </w:rPr>
        <w:t>la luz solar</w:t>
      </w:r>
      <w:r w:rsidR="002B7F42" w:rsidRPr="008D03A6">
        <w:rPr>
          <w:rFonts w:ascii="Crimson Text" w:hAnsi="Crimson Text"/>
          <w:color w:val="000000" w:themeColor="text1"/>
          <w:sz w:val="26"/>
          <w:szCs w:val="26"/>
        </w:rPr>
        <w:t xml:space="preserve"> </w:t>
      </w:r>
      <w:r w:rsidR="00530FB0" w:rsidRPr="008D03A6">
        <w:rPr>
          <w:rFonts w:ascii="Crimson Text" w:hAnsi="Crimson Text"/>
          <w:color w:val="000000" w:themeColor="text1"/>
          <w:sz w:val="26"/>
          <w:szCs w:val="26"/>
        </w:rPr>
        <w:t xml:space="preserve">en </w:t>
      </w:r>
      <w:r w:rsidR="008F36F5" w:rsidRPr="008D03A6">
        <w:rPr>
          <w:rFonts w:ascii="Crimson Text" w:hAnsi="Crimson Text"/>
          <w:color w:val="000000" w:themeColor="text1"/>
          <w:sz w:val="26"/>
          <w:szCs w:val="26"/>
        </w:rPr>
        <w:t>cada</w:t>
      </w:r>
      <w:r w:rsidR="002F69CF" w:rsidRPr="008D03A6">
        <w:rPr>
          <w:rFonts w:ascii="Crimson Text" w:hAnsi="Crimson Text"/>
          <w:color w:val="000000" w:themeColor="text1"/>
          <w:sz w:val="26"/>
          <w:szCs w:val="26"/>
        </w:rPr>
        <w:t xml:space="preserve"> movimiento. El proceso </w:t>
      </w:r>
      <w:r w:rsidR="00530FB0" w:rsidRPr="008D03A6">
        <w:rPr>
          <w:rFonts w:ascii="Crimson Text" w:hAnsi="Crimson Text"/>
          <w:color w:val="000000" w:themeColor="text1"/>
          <w:sz w:val="26"/>
          <w:szCs w:val="26"/>
        </w:rPr>
        <w:t>había avanzado</w:t>
      </w:r>
      <w:r w:rsidR="002F69CF" w:rsidRPr="008D03A6">
        <w:rPr>
          <w:rFonts w:ascii="Crimson Text" w:hAnsi="Crimson Text"/>
          <w:color w:val="000000" w:themeColor="text1"/>
          <w:sz w:val="26"/>
          <w:szCs w:val="26"/>
        </w:rPr>
        <w:t xml:space="preserve"> </w:t>
      </w:r>
      <w:r w:rsidR="006C0FA5" w:rsidRPr="008D03A6">
        <w:rPr>
          <w:rFonts w:ascii="Crimson Text" w:hAnsi="Crimson Text"/>
          <w:color w:val="000000" w:themeColor="text1"/>
          <w:sz w:val="26"/>
          <w:szCs w:val="26"/>
        </w:rPr>
        <w:t>a</w:t>
      </w:r>
      <w:r w:rsidR="00AC12B7" w:rsidRPr="008D03A6">
        <w:rPr>
          <w:rFonts w:ascii="Crimson Text" w:hAnsi="Crimson Text"/>
          <w:color w:val="000000" w:themeColor="text1"/>
          <w:sz w:val="26"/>
          <w:szCs w:val="26"/>
        </w:rPr>
        <w:t xml:space="preserve"> gran </w:t>
      </w:r>
      <w:r w:rsidR="00530FB0" w:rsidRPr="008D03A6">
        <w:rPr>
          <w:rFonts w:ascii="Crimson Text" w:hAnsi="Crimson Text"/>
          <w:color w:val="000000" w:themeColor="text1"/>
          <w:sz w:val="26"/>
          <w:szCs w:val="26"/>
        </w:rPr>
        <w:t>velocidad</w:t>
      </w:r>
      <w:r w:rsidR="006C0FA5" w:rsidRPr="008D03A6">
        <w:rPr>
          <w:rFonts w:ascii="Crimson Text" w:hAnsi="Crimson Text"/>
          <w:color w:val="000000" w:themeColor="text1"/>
          <w:sz w:val="26"/>
          <w:szCs w:val="26"/>
        </w:rPr>
        <w:t xml:space="preserve"> dejando todo tipo de</w:t>
      </w:r>
      <w:r w:rsidR="0040514E" w:rsidRPr="008D03A6">
        <w:rPr>
          <w:rFonts w:ascii="Crimson Text" w:hAnsi="Crimson Text"/>
          <w:color w:val="000000" w:themeColor="text1"/>
          <w:sz w:val="26"/>
          <w:szCs w:val="26"/>
        </w:rPr>
        <w:t xml:space="preserve"> alteraciones</w:t>
      </w:r>
      <w:r w:rsidR="006C0FA5" w:rsidRPr="008D03A6">
        <w:rPr>
          <w:rFonts w:ascii="Crimson Text" w:hAnsi="Crimson Text"/>
          <w:color w:val="000000" w:themeColor="text1"/>
          <w:sz w:val="26"/>
          <w:szCs w:val="26"/>
        </w:rPr>
        <w:t>.</w:t>
      </w:r>
      <w:r w:rsidR="002F69CF" w:rsidRPr="008D03A6">
        <w:rPr>
          <w:rFonts w:ascii="Crimson Text" w:hAnsi="Crimson Text"/>
          <w:color w:val="000000" w:themeColor="text1"/>
          <w:sz w:val="26"/>
          <w:szCs w:val="26"/>
        </w:rPr>
        <w:t xml:space="preserve"> </w:t>
      </w:r>
      <w:del w:id="1008" w:author="PC" w:date="2025-06-25T19:40:00Z">
        <w:r w:rsidR="00DC4DCC" w:rsidRPr="008D03A6" w:rsidDel="00BA2D28">
          <w:rPr>
            <w:rFonts w:ascii="Crimson Text" w:hAnsi="Crimson Text"/>
            <w:color w:val="000000" w:themeColor="text1"/>
            <w:sz w:val="26"/>
            <w:szCs w:val="26"/>
          </w:rPr>
          <w:delText>Por otro lado,</w:delText>
        </w:r>
        <w:r w:rsidR="00530FB0" w:rsidRPr="008D03A6" w:rsidDel="00BA2D28">
          <w:rPr>
            <w:rFonts w:ascii="Crimson Text" w:hAnsi="Crimson Text"/>
            <w:color w:val="000000" w:themeColor="text1"/>
            <w:sz w:val="26"/>
            <w:szCs w:val="26"/>
          </w:rPr>
          <w:delText xml:space="preserve"> había</w:delText>
        </w:r>
      </w:del>
      <w:ins w:id="1009" w:author="PC" w:date="2025-06-25T19:40:00Z">
        <w:r w:rsidR="00BA2D28">
          <w:rPr>
            <w:rFonts w:ascii="Crimson Text" w:hAnsi="Crimson Text"/>
            <w:color w:val="000000" w:themeColor="text1"/>
            <w:sz w:val="26"/>
            <w:szCs w:val="26"/>
          </w:rPr>
          <w:t>Había</w:t>
        </w:r>
      </w:ins>
      <w:r w:rsidR="002F69CF" w:rsidRPr="008D03A6">
        <w:rPr>
          <w:rFonts w:ascii="Crimson Text" w:hAnsi="Crimson Text"/>
          <w:color w:val="000000" w:themeColor="text1"/>
          <w:sz w:val="26"/>
          <w:szCs w:val="26"/>
        </w:rPr>
        <w:t xml:space="preserve"> </w:t>
      </w:r>
      <w:r w:rsidR="00530FB0" w:rsidRPr="008D03A6">
        <w:rPr>
          <w:rFonts w:ascii="Crimson Text" w:hAnsi="Crimson Text"/>
          <w:color w:val="000000" w:themeColor="text1"/>
          <w:sz w:val="26"/>
          <w:szCs w:val="26"/>
        </w:rPr>
        <w:t>d</w:t>
      </w:r>
      <w:r w:rsidR="000841FF" w:rsidRPr="008D03A6">
        <w:rPr>
          <w:rFonts w:ascii="Crimson Text" w:hAnsi="Crimson Text"/>
          <w:color w:val="000000" w:themeColor="text1"/>
          <w:sz w:val="26"/>
          <w:szCs w:val="26"/>
        </w:rPr>
        <w:t>esarrollado</w:t>
      </w:r>
      <w:r w:rsidR="002F69CF" w:rsidRPr="008D03A6">
        <w:rPr>
          <w:rFonts w:ascii="Crimson Text" w:hAnsi="Crimson Text"/>
          <w:color w:val="000000" w:themeColor="text1"/>
          <w:sz w:val="26"/>
          <w:szCs w:val="26"/>
        </w:rPr>
        <w:t xml:space="preserve"> una prolongada cola</w:t>
      </w:r>
      <w:r w:rsidR="00AC12B7" w:rsidRPr="008D03A6">
        <w:rPr>
          <w:rFonts w:ascii="Crimson Text" w:hAnsi="Crimson Text"/>
          <w:color w:val="000000" w:themeColor="text1"/>
          <w:sz w:val="26"/>
          <w:szCs w:val="26"/>
        </w:rPr>
        <w:t xml:space="preserve"> fibrosa</w:t>
      </w:r>
      <w:r w:rsidR="002F69CF" w:rsidRPr="008D03A6">
        <w:rPr>
          <w:rFonts w:ascii="Crimson Text" w:hAnsi="Crimson Text"/>
          <w:color w:val="000000" w:themeColor="text1"/>
          <w:sz w:val="26"/>
          <w:szCs w:val="26"/>
        </w:rPr>
        <w:t xml:space="preserve">, </w:t>
      </w:r>
      <w:r w:rsidR="006C0FA5" w:rsidRPr="008D03A6">
        <w:rPr>
          <w:rFonts w:ascii="Crimson Text" w:hAnsi="Crimson Text"/>
          <w:color w:val="000000" w:themeColor="text1"/>
          <w:sz w:val="26"/>
          <w:szCs w:val="26"/>
        </w:rPr>
        <w:t>y</w:t>
      </w:r>
      <w:r w:rsidR="002F69CF" w:rsidRPr="008D03A6">
        <w:rPr>
          <w:rFonts w:ascii="Crimson Text" w:hAnsi="Crimson Text"/>
          <w:color w:val="000000" w:themeColor="text1"/>
          <w:sz w:val="26"/>
          <w:szCs w:val="26"/>
        </w:rPr>
        <w:t xml:space="preserve"> </w:t>
      </w:r>
      <w:r w:rsidR="006C0FA5" w:rsidRPr="008D03A6">
        <w:rPr>
          <w:rFonts w:ascii="Crimson Text" w:hAnsi="Crimson Text"/>
          <w:color w:val="000000" w:themeColor="text1"/>
          <w:sz w:val="26"/>
          <w:szCs w:val="26"/>
        </w:rPr>
        <w:t>sus extremidades</w:t>
      </w:r>
      <w:r w:rsidR="002F69CF" w:rsidRPr="008D03A6">
        <w:rPr>
          <w:rFonts w:ascii="Crimson Text" w:hAnsi="Crimson Text"/>
          <w:color w:val="000000" w:themeColor="text1"/>
          <w:sz w:val="26"/>
          <w:szCs w:val="26"/>
        </w:rPr>
        <w:t xml:space="preserve"> </w:t>
      </w:r>
      <w:r w:rsidR="00530FB0" w:rsidRPr="008D03A6">
        <w:rPr>
          <w:rFonts w:ascii="Crimson Text" w:hAnsi="Crimson Text"/>
          <w:color w:val="000000" w:themeColor="text1"/>
          <w:sz w:val="26"/>
          <w:szCs w:val="26"/>
        </w:rPr>
        <w:t xml:space="preserve">habían </w:t>
      </w:r>
      <w:r w:rsidR="006C0FA5" w:rsidRPr="008D03A6">
        <w:rPr>
          <w:rFonts w:ascii="Crimson Text" w:hAnsi="Crimson Text"/>
          <w:color w:val="000000" w:themeColor="text1"/>
          <w:sz w:val="26"/>
          <w:szCs w:val="26"/>
        </w:rPr>
        <w:t>adquirido</w:t>
      </w:r>
      <w:r w:rsidR="002F69CF" w:rsidRPr="008D03A6">
        <w:rPr>
          <w:rFonts w:ascii="Crimson Text" w:hAnsi="Crimson Text"/>
          <w:color w:val="000000" w:themeColor="text1"/>
          <w:sz w:val="26"/>
          <w:szCs w:val="26"/>
        </w:rPr>
        <w:t xml:space="preserve"> mayor musculatura</w:t>
      </w:r>
      <w:r w:rsidR="00530FB0" w:rsidRPr="008D03A6">
        <w:rPr>
          <w:rFonts w:ascii="Crimson Text" w:hAnsi="Crimson Text"/>
          <w:color w:val="000000" w:themeColor="text1"/>
          <w:sz w:val="26"/>
          <w:szCs w:val="26"/>
        </w:rPr>
        <w:t xml:space="preserve">. </w:t>
      </w:r>
      <w:r w:rsidR="006C0FA5" w:rsidRPr="008D03A6">
        <w:rPr>
          <w:rFonts w:ascii="Crimson Text" w:hAnsi="Crimson Text"/>
          <w:color w:val="000000" w:themeColor="text1"/>
          <w:sz w:val="26"/>
          <w:szCs w:val="26"/>
        </w:rPr>
        <w:t>Las pezuñas se habían desgarrado dando lugar a</w:t>
      </w:r>
      <w:r w:rsidR="002F69CF" w:rsidRPr="008D03A6">
        <w:rPr>
          <w:rFonts w:ascii="Crimson Text" w:hAnsi="Crimson Text"/>
          <w:color w:val="000000" w:themeColor="text1"/>
          <w:sz w:val="26"/>
          <w:szCs w:val="26"/>
        </w:rPr>
        <w:t xml:space="preserve"> </w:t>
      </w:r>
      <w:r w:rsidR="006C0FA5" w:rsidRPr="008D03A6">
        <w:rPr>
          <w:rFonts w:ascii="Crimson Text" w:hAnsi="Crimson Text"/>
          <w:color w:val="000000" w:themeColor="text1"/>
          <w:sz w:val="26"/>
          <w:szCs w:val="26"/>
        </w:rPr>
        <w:t xml:space="preserve">fuertes </w:t>
      </w:r>
      <w:r w:rsidR="002F69CF" w:rsidRPr="008D03A6">
        <w:rPr>
          <w:rFonts w:ascii="Crimson Text" w:hAnsi="Crimson Text"/>
          <w:color w:val="000000" w:themeColor="text1"/>
          <w:sz w:val="26"/>
          <w:szCs w:val="26"/>
        </w:rPr>
        <w:t>garras</w:t>
      </w:r>
      <w:r w:rsidR="00530FB0" w:rsidRPr="008D03A6">
        <w:rPr>
          <w:rFonts w:ascii="Crimson Text" w:hAnsi="Crimson Text"/>
          <w:color w:val="000000" w:themeColor="text1"/>
          <w:sz w:val="26"/>
          <w:szCs w:val="26"/>
        </w:rPr>
        <w:t xml:space="preserve"> </w:t>
      </w:r>
      <w:r w:rsidR="006C0FA5" w:rsidRPr="008D03A6">
        <w:rPr>
          <w:rFonts w:ascii="Crimson Text" w:hAnsi="Crimson Text"/>
          <w:color w:val="000000" w:themeColor="text1"/>
          <w:sz w:val="26"/>
          <w:szCs w:val="26"/>
        </w:rPr>
        <w:t xml:space="preserve">con uñas </w:t>
      </w:r>
      <w:r w:rsidR="00530FB0" w:rsidRPr="008D03A6">
        <w:rPr>
          <w:rFonts w:ascii="Crimson Text" w:hAnsi="Crimson Text"/>
          <w:color w:val="000000" w:themeColor="text1"/>
          <w:sz w:val="26"/>
          <w:szCs w:val="26"/>
        </w:rPr>
        <w:t>puntiagudas</w:t>
      </w:r>
      <w:r w:rsidR="002F69CF" w:rsidRPr="008D03A6">
        <w:rPr>
          <w:rFonts w:ascii="Crimson Text" w:hAnsi="Crimson Text"/>
          <w:color w:val="000000" w:themeColor="text1"/>
          <w:sz w:val="26"/>
          <w:szCs w:val="26"/>
        </w:rPr>
        <w:t xml:space="preserve">. Por </w:t>
      </w:r>
      <w:r w:rsidR="006C0FA5" w:rsidRPr="008D03A6">
        <w:rPr>
          <w:rFonts w:ascii="Crimson Text" w:hAnsi="Crimson Text"/>
          <w:color w:val="000000" w:themeColor="text1"/>
          <w:sz w:val="26"/>
          <w:szCs w:val="26"/>
        </w:rPr>
        <w:t>último,</w:t>
      </w:r>
      <w:r w:rsidR="002F69CF" w:rsidRPr="008D03A6">
        <w:rPr>
          <w:rFonts w:ascii="Crimson Text" w:hAnsi="Crimson Text"/>
          <w:color w:val="000000" w:themeColor="text1"/>
          <w:sz w:val="26"/>
          <w:szCs w:val="26"/>
        </w:rPr>
        <w:t xml:space="preserve"> la </w:t>
      </w:r>
      <w:r w:rsidR="006C0FA5" w:rsidRPr="008D03A6">
        <w:rPr>
          <w:rFonts w:ascii="Crimson Text" w:hAnsi="Crimson Text"/>
          <w:color w:val="000000" w:themeColor="text1"/>
          <w:sz w:val="26"/>
          <w:szCs w:val="26"/>
        </w:rPr>
        <w:t>espina</w:t>
      </w:r>
      <w:r w:rsidR="002F69CF" w:rsidRPr="008D03A6">
        <w:rPr>
          <w:rFonts w:ascii="Crimson Text" w:hAnsi="Crimson Text"/>
          <w:color w:val="000000" w:themeColor="text1"/>
          <w:sz w:val="26"/>
          <w:szCs w:val="26"/>
        </w:rPr>
        <w:t xml:space="preserve"> </w:t>
      </w:r>
      <w:r w:rsidR="006C0FA5" w:rsidRPr="008D03A6">
        <w:rPr>
          <w:rFonts w:ascii="Crimson Text" w:hAnsi="Crimson Text"/>
          <w:color w:val="000000" w:themeColor="text1"/>
          <w:sz w:val="26"/>
          <w:szCs w:val="26"/>
        </w:rPr>
        <w:t>dorsal</w:t>
      </w:r>
      <w:r w:rsidR="002F69CF" w:rsidRPr="008D03A6">
        <w:rPr>
          <w:rFonts w:ascii="Crimson Text" w:hAnsi="Crimson Text"/>
          <w:color w:val="000000" w:themeColor="text1"/>
          <w:sz w:val="26"/>
          <w:szCs w:val="26"/>
        </w:rPr>
        <w:t xml:space="preserve"> se </w:t>
      </w:r>
      <w:r w:rsidR="00530FB0" w:rsidRPr="008D03A6">
        <w:rPr>
          <w:rFonts w:ascii="Crimson Text" w:hAnsi="Crimson Text"/>
          <w:color w:val="000000" w:themeColor="text1"/>
          <w:sz w:val="26"/>
          <w:szCs w:val="26"/>
        </w:rPr>
        <w:t>había pronunciado</w:t>
      </w:r>
      <w:r w:rsidR="002F69CF" w:rsidRPr="008D03A6">
        <w:rPr>
          <w:rFonts w:ascii="Crimson Text" w:hAnsi="Crimson Text"/>
          <w:color w:val="000000" w:themeColor="text1"/>
          <w:sz w:val="26"/>
          <w:szCs w:val="26"/>
        </w:rPr>
        <w:t xml:space="preserve"> sobre el lomo </w:t>
      </w:r>
      <w:r w:rsidR="002D4AFE" w:rsidRPr="008D03A6">
        <w:rPr>
          <w:rFonts w:ascii="Crimson Text" w:hAnsi="Crimson Text"/>
          <w:color w:val="000000" w:themeColor="text1"/>
          <w:sz w:val="26"/>
          <w:szCs w:val="26"/>
        </w:rPr>
        <w:t xml:space="preserve">exponiendo púas </w:t>
      </w:r>
      <w:r w:rsidR="002F69CF" w:rsidRPr="008D03A6">
        <w:rPr>
          <w:rFonts w:ascii="Crimson Text" w:hAnsi="Crimson Text"/>
          <w:color w:val="000000" w:themeColor="text1"/>
          <w:sz w:val="26"/>
          <w:szCs w:val="26"/>
        </w:rPr>
        <w:t xml:space="preserve">de </w:t>
      </w:r>
      <w:del w:id="1010" w:author="PC" w:date="2025-06-25T19:40:00Z">
        <w:r w:rsidR="00530FB0" w:rsidRPr="008D03A6" w:rsidDel="00BA2D28">
          <w:rPr>
            <w:rFonts w:ascii="Crimson Text" w:hAnsi="Crimson Text"/>
            <w:color w:val="000000" w:themeColor="text1"/>
            <w:sz w:val="26"/>
            <w:szCs w:val="26"/>
          </w:rPr>
          <w:delText>exuberante</w:delText>
        </w:r>
        <w:r w:rsidR="002F69CF" w:rsidRPr="008D03A6" w:rsidDel="00BA2D28">
          <w:rPr>
            <w:rFonts w:ascii="Crimson Text" w:hAnsi="Crimson Text"/>
            <w:color w:val="000000" w:themeColor="text1"/>
            <w:sz w:val="26"/>
            <w:szCs w:val="26"/>
          </w:rPr>
          <w:delText xml:space="preserve"> </w:delText>
        </w:r>
      </w:del>
      <w:ins w:id="1011" w:author="PC" w:date="2025-06-25T19:40:00Z">
        <w:r w:rsidR="00BA2D28">
          <w:rPr>
            <w:rFonts w:ascii="Crimson Text" w:hAnsi="Crimson Text"/>
            <w:color w:val="000000" w:themeColor="text1"/>
            <w:sz w:val="26"/>
            <w:szCs w:val="26"/>
          </w:rPr>
          <w:t>gran</w:t>
        </w:r>
        <w:r w:rsidR="00BA2D28" w:rsidRPr="008D03A6">
          <w:rPr>
            <w:rFonts w:ascii="Crimson Text" w:hAnsi="Crimson Text"/>
            <w:color w:val="000000" w:themeColor="text1"/>
            <w:sz w:val="26"/>
            <w:szCs w:val="26"/>
          </w:rPr>
          <w:t xml:space="preserve"> </w:t>
        </w:r>
      </w:ins>
      <w:r w:rsidR="002F69CF" w:rsidRPr="008D03A6">
        <w:rPr>
          <w:rFonts w:ascii="Crimson Text" w:hAnsi="Crimson Text"/>
          <w:color w:val="000000" w:themeColor="text1"/>
          <w:sz w:val="26"/>
          <w:szCs w:val="26"/>
        </w:rPr>
        <w:t xml:space="preserve">tamaño, y dos voluminosas protuberancias </w:t>
      </w:r>
      <w:r w:rsidR="002D4AFE" w:rsidRPr="008D03A6">
        <w:rPr>
          <w:rFonts w:ascii="Crimson Text" w:hAnsi="Crimson Text"/>
          <w:color w:val="000000" w:themeColor="text1"/>
          <w:sz w:val="26"/>
          <w:szCs w:val="26"/>
        </w:rPr>
        <w:t xml:space="preserve">se </w:t>
      </w:r>
      <w:r w:rsidR="00530FB0" w:rsidRPr="008D03A6">
        <w:rPr>
          <w:rFonts w:ascii="Crimson Text" w:hAnsi="Crimson Text"/>
          <w:color w:val="000000" w:themeColor="text1"/>
          <w:sz w:val="26"/>
          <w:szCs w:val="26"/>
        </w:rPr>
        <w:t xml:space="preserve">habían </w:t>
      </w:r>
      <w:r w:rsidR="002D4AFE" w:rsidRPr="008D03A6">
        <w:rPr>
          <w:rFonts w:ascii="Crimson Text" w:hAnsi="Crimson Text"/>
          <w:color w:val="000000" w:themeColor="text1"/>
          <w:sz w:val="26"/>
          <w:szCs w:val="26"/>
        </w:rPr>
        <w:t>proyectado</w:t>
      </w:r>
      <w:r w:rsidR="002F69CF" w:rsidRPr="008D03A6">
        <w:rPr>
          <w:rFonts w:ascii="Crimson Text" w:hAnsi="Crimson Text"/>
          <w:color w:val="000000" w:themeColor="text1"/>
          <w:sz w:val="26"/>
          <w:szCs w:val="26"/>
        </w:rPr>
        <w:t xml:space="preserve"> desde sus hombros hasta convertirse en un par de excepcionales alas </w:t>
      </w:r>
      <w:del w:id="1012" w:author="PC" w:date="2025-06-25T19:41:00Z">
        <w:r w:rsidR="002F69CF" w:rsidRPr="008D03A6" w:rsidDel="00BA2D28">
          <w:rPr>
            <w:rFonts w:ascii="Crimson Text" w:hAnsi="Crimson Text"/>
            <w:color w:val="000000" w:themeColor="text1"/>
            <w:sz w:val="26"/>
            <w:szCs w:val="26"/>
          </w:rPr>
          <w:delText>draconianas</w:delText>
        </w:r>
      </w:del>
      <w:ins w:id="1013" w:author="PC" w:date="2025-06-25T19:41:00Z">
        <w:r w:rsidR="00BA2D28">
          <w:rPr>
            <w:rFonts w:ascii="Crimson Text" w:hAnsi="Crimson Text"/>
            <w:color w:val="000000" w:themeColor="text1"/>
            <w:sz w:val="26"/>
            <w:szCs w:val="26"/>
          </w:rPr>
          <w:t>membranosas</w:t>
        </w:r>
      </w:ins>
      <w:r w:rsidR="002F69CF" w:rsidRPr="008D03A6">
        <w:rPr>
          <w:rFonts w:ascii="Crimson Text" w:hAnsi="Crimson Text"/>
          <w:color w:val="000000" w:themeColor="text1"/>
          <w:sz w:val="26"/>
          <w:szCs w:val="26"/>
        </w:rPr>
        <w:t>.</w:t>
      </w:r>
    </w:p>
    <w:p w:rsidR="002F69CF" w:rsidRPr="008D03A6" w:rsidRDefault="002F69CF" w:rsidP="00F23EAB">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metamorfosis</w:t>
      </w:r>
      <w:r w:rsidR="00696F76" w:rsidRPr="008D03A6">
        <w:rPr>
          <w:rFonts w:ascii="Crimson Text" w:hAnsi="Crimson Text"/>
          <w:color w:val="000000" w:themeColor="text1"/>
          <w:sz w:val="26"/>
          <w:szCs w:val="26"/>
        </w:rPr>
        <w:t xml:space="preserve"> finalmente concluyó, </w:t>
      </w:r>
      <w:r w:rsidR="00421816" w:rsidRPr="008D03A6">
        <w:rPr>
          <w:rFonts w:ascii="Crimson Text" w:hAnsi="Crimson Text"/>
          <w:color w:val="000000" w:themeColor="text1"/>
          <w:sz w:val="26"/>
          <w:szCs w:val="26"/>
        </w:rPr>
        <w:t>trasformando</w:t>
      </w:r>
      <w:r w:rsidR="00696F76" w:rsidRPr="008D03A6">
        <w:rPr>
          <w:rFonts w:ascii="Crimson Text" w:hAnsi="Crimson Text"/>
          <w:color w:val="000000" w:themeColor="text1"/>
          <w:sz w:val="26"/>
          <w:szCs w:val="26"/>
        </w:rPr>
        <w:t xml:space="preserve"> por completo</w:t>
      </w:r>
      <w:r w:rsidRPr="008D03A6">
        <w:rPr>
          <w:rFonts w:ascii="Crimson Text" w:hAnsi="Crimson Text"/>
          <w:color w:val="000000" w:themeColor="text1"/>
          <w:sz w:val="26"/>
          <w:szCs w:val="26"/>
        </w:rPr>
        <w:t xml:space="preserve"> el cuerpo de</w:t>
      </w:r>
      <w:r w:rsidR="00696F76" w:rsidRPr="008D03A6">
        <w:rPr>
          <w:rFonts w:ascii="Crimson Text" w:hAnsi="Crimson Text"/>
          <w:color w:val="000000" w:themeColor="text1"/>
          <w:sz w:val="26"/>
          <w:szCs w:val="26"/>
        </w:rPr>
        <w:t xml:space="preserve"> </w:t>
      </w:r>
      <w:r w:rsidRPr="008D03A6">
        <w:rPr>
          <w:rFonts w:ascii="Crimson Text" w:hAnsi="Crimson Text"/>
          <w:color w:val="000000" w:themeColor="text1"/>
          <w:sz w:val="26"/>
          <w:szCs w:val="26"/>
        </w:rPr>
        <w:t>l</w:t>
      </w:r>
      <w:r w:rsidR="00696F76" w:rsidRPr="008D03A6">
        <w:rPr>
          <w:rFonts w:ascii="Crimson Text" w:hAnsi="Crimson Text"/>
          <w:color w:val="000000" w:themeColor="text1"/>
          <w:sz w:val="26"/>
          <w:szCs w:val="26"/>
        </w:rPr>
        <w:t>a</w:t>
      </w:r>
      <w:r w:rsidRPr="008D03A6">
        <w:rPr>
          <w:rFonts w:ascii="Crimson Text" w:hAnsi="Crimson Text"/>
          <w:color w:val="000000" w:themeColor="text1"/>
          <w:sz w:val="26"/>
          <w:szCs w:val="26"/>
        </w:rPr>
        <w:t xml:space="preserve"> </w:t>
      </w:r>
      <w:r w:rsidR="00696F76" w:rsidRPr="008D03A6">
        <w:rPr>
          <w:rFonts w:ascii="Crimson Text" w:hAnsi="Crimson Text"/>
          <w:color w:val="000000" w:themeColor="text1"/>
          <w:sz w:val="26"/>
          <w:szCs w:val="26"/>
        </w:rPr>
        <w:t>yegua</w:t>
      </w:r>
      <w:r w:rsidRPr="008D03A6">
        <w:rPr>
          <w:rFonts w:ascii="Crimson Text" w:hAnsi="Crimson Text"/>
          <w:color w:val="000000" w:themeColor="text1"/>
          <w:sz w:val="26"/>
          <w:szCs w:val="26"/>
        </w:rPr>
        <w:t xml:space="preserve"> </w:t>
      </w:r>
      <w:r w:rsidR="00696F76" w:rsidRPr="008D03A6">
        <w:rPr>
          <w:rFonts w:ascii="Crimson Text" w:hAnsi="Crimson Text"/>
          <w:color w:val="000000" w:themeColor="text1"/>
          <w:sz w:val="26"/>
          <w:szCs w:val="26"/>
        </w:rPr>
        <w:t xml:space="preserve">en </w:t>
      </w:r>
      <w:ins w:id="1014" w:author="PC" w:date="2025-06-25T19:41:00Z">
        <w:r w:rsidR="00BA2D28">
          <w:rPr>
            <w:rFonts w:ascii="Crimson Text" w:hAnsi="Crimson Text"/>
            <w:color w:val="000000" w:themeColor="text1"/>
            <w:sz w:val="26"/>
            <w:szCs w:val="26"/>
          </w:rPr>
          <w:t xml:space="preserve">el de </w:t>
        </w:r>
      </w:ins>
      <w:r w:rsidR="00696F76" w:rsidRPr="008D03A6">
        <w:rPr>
          <w:rFonts w:ascii="Crimson Text" w:hAnsi="Crimson Text"/>
          <w:color w:val="000000" w:themeColor="text1"/>
          <w:sz w:val="26"/>
          <w:szCs w:val="26"/>
        </w:rPr>
        <w:t>un</w:t>
      </w:r>
      <w:r w:rsidR="004C3C5E" w:rsidRPr="008D03A6">
        <w:rPr>
          <w:rFonts w:ascii="Crimson Text" w:hAnsi="Crimson Text"/>
          <w:color w:val="000000" w:themeColor="text1"/>
          <w:sz w:val="26"/>
          <w:szCs w:val="26"/>
        </w:rPr>
        <w:t>a</w:t>
      </w:r>
      <w:r w:rsidR="00696F76" w:rsidRPr="008D03A6">
        <w:rPr>
          <w:rFonts w:ascii="Crimson Text" w:hAnsi="Crimson Text"/>
          <w:color w:val="000000" w:themeColor="text1"/>
          <w:sz w:val="26"/>
          <w:szCs w:val="26"/>
        </w:rPr>
        <w:t xml:space="preserve"> formidable d</w:t>
      </w:r>
      <w:r w:rsidR="004C3C5E" w:rsidRPr="008D03A6">
        <w:rPr>
          <w:rFonts w:ascii="Crimson Text" w:hAnsi="Crimson Text"/>
          <w:color w:val="000000" w:themeColor="text1"/>
          <w:sz w:val="26"/>
          <w:szCs w:val="26"/>
        </w:rPr>
        <w:t>rago</w:t>
      </w:r>
      <w:r w:rsidR="00530FB0" w:rsidRPr="008D03A6">
        <w:rPr>
          <w:rFonts w:ascii="Crimson Text" w:hAnsi="Crimson Text"/>
          <w:color w:val="000000" w:themeColor="text1"/>
          <w:sz w:val="26"/>
          <w:szCs w:val="26"/>
        </w:rPr>
        <w:t>n</w:t>
      </w:r>
      <w:r w:rsidR="004C3C5E" w:rsidRPr="008D03A6">
        <w:rPr>
          <w:rFonts w:ascii="Crimson Text" w:hAnsi="Crimson Text"/>
          <w:color w:val="000000" w:themeColor="text1"/>
          <w:sz w:val="26"/>
          <w:szCs w:val="26"/>
        </w:rPr>
        <w:t>a blanca</w:t>
      </w:r>
      <w:r w:rsidR="00530FB0" w:rsidRPr="008D03A6">
        <w:rPr>
          <w:rFonts w:ascii="Crimson Text" w:hAnsi="Crimson Text"/>
          <w:color w:val="000000" w:themeColor="text1"/>
          <w:sz w:val="26"/>
          <w:szCs w:val="26"/>
        </w:rPr>
        <w:t xml:space="preserve">, </w:t>
      </w:r>
      <w:r w:rsidR="00DC4DCC" w:rsidRPr="008D03A6">
        <w:rPr>
          <w:rFonts w:ascii="Crimson Text" w:hAnsi="Crimson Text"/>
          <w:color w:val="000000" w:themeColor="text1"/>
          <w:sz w:val="26"/>
          <w:szCs w:val="26"/>
        </w:rPr>
        <w:t>vigorosa</w:t>
      </w:r>
      <w:r w:rsidR="003910D8" w:rsidRPr="008D03A6">
        <w:rPr>
          <w:rFonts w:ascii="Crimson Text" w:hAnsi="Crimson Text"/>
          <w:color w:val="000000" w:themeColor="text1"/>
          <w:sz w:val="26"/>
          <w:szCs w:val="26"/>
        </w:rPr>
        <w:t xml:space="preserve"> </w:t>
      </w:r>
      <w:r w:rsidR="00530FB0" w:rsidRPr="008D03A6">
        <w:rPr>
          <w:rFonts w:ascii="Crimson Text" w:hAnsi="Crimson Text"/>
          <w:color w:val="000000" w:themeColor="text1"/>
          <w:sz w:val="26"/>
          <w:szCs w:val="26"/>
        </w:rPr>
        <w:t>y de gran porte</w:t>
      </w:r>
      <w:r w:rsidR="00696F76" w:rsidRPr="008D03A6">
        <w:rPr>
          <w:rFonts w:ascii="Crimson Text" w:hAnsi="Crimson Text"/>
          <w:color w:val="000000" w:themeColor="text1"/>
          <w:sz w:val="26"/>
          <w:szCs w:val="26"/>
        </w:rPr>
        <w:t xml:space="preserve">, </w:t>
      </w:r>
      <w:del w:id="1015" w:author="PC" w:date="2025-06-25T19:41:00Z">
        <w:r w:rsidR="00696F76" w:rsidRPr="008D03A6" w:rsidDel="00BA2D28">
          <w:rPr>
            <w:rFonts w:ascii="Crimson Text" w:hAnsi="Crimson Text"/>
            <w:color w:val="000000" w:themeColor="text1"/>
            <w:sz w:val="26"/>
            <w:szCs w:val="26"/>
          </w:rPr>
          <w:delText xml:space="preserve">donde </w:delText>
        </w:r>
      </w:del>
      <w:ins w:id="1016" w:author="PC" w:date="2025-06-25T19:41:00Z">
        <w:r w:rsidR="00BA2D28">
          <w:rPr>
            <w:rFonts w:ascii="Crimson Text" w:hAnsi="Crimson Text"/>
            <w:color w:val="000000" w:themeColor="text1"/>
            <w:sz w:val="26"/>
            <w:szCs w:val="26"/>
          </w:rPr>
          <w:t>que</w:t>
        </w:r>
        <w:r w:rsidR="00BA2D28" w:rsidRPr="008D03A6">
          <w:rPr>
            <w:rFonts w:ascii="Crimson Text" w:hAnsi="Crimson Text"/>
            <w:color w:val="000000" w:themeColor="text1"/>
            <w:sz w:val="26"/>
            <w:szCs w:val="26"/>
          </w:rPr>
          <w:t xml:space="preserve"> </w:t>
        </w:r>
      </w:ins>
      <w:r w:rsidR="00696F76" w:rsidRPr="008D03A6">
        <w:rPr>
          <w:rFonts w:ascii="Crimson Text" w:hAnsi="Crimson Text"/>
          <w:color w:val="000000" w:themeColor="text1"/>
          <w:sz w:val="26"/>
          <w:szCs w:val="26"/>
        </w:rPr>
        <w:t>ni las descripciones más sofisticadas de los textos mitológicos</w:t>
      </w:r>
      <w:del w:id="1017" w:author="PC" w:date="2025-06-25T19:41:00Z">
        <w:r w:rsidR="00696F76" w:rsidRPr="008D03A6" w:rsidDel="00BA2D28">
          <w:rPr>
            <w:rFonts w:ascii="Crimson Text" w:hAnsi="Crimson Text"/>
            <w:color w:val="000000" w:themeColor="text1"/>
            <w:sz w:val="26"/>
            <w:szCs w:val="26"/>
          </w:rPr>
          <w:delText>,</w:delText>
        </w:r>
      </w:del>
      <w:r w:rsidR="00696F76" w:rsidRPr="008D03A6">
        <w:rPr>
          <w:rFonts w:ascii="Crimson Text" w:hAnsi="Crimson Text"/>
          <w:color w:val="000000" w:themeColor="text1"/>
          <w:sz w:val="26"/>
          <w:szCs w:val="26"/>
        </w:rPr>
        <w:t xml:space="preserve"> hubieran podido representar.</w:t>
      </w:r>
    </w:p>
    <w:p w:rsidR="00530FB0" w:rsidRPr="008D03A6" w:rsidRDefault="003910D8" w:rsidP="003910D8">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Eros</w:t>
      </w:r>
      <w:r w:rsidR="00421816"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atónito</w:t>
      </w:r>
      <w:r w:rsidR="00421816"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r w:rsidR="00694D46" w:rsidRPr="008D03A6">
        <w:rPr>
          <w:rFonts w:ascii="Crimson Text" w:hAnsi="Crimson Text"/>
          <w:color w:val="000000" w:themeColor="text1"/>
          <w:sz w:val="26"/>
          <w:szCs w:val="26"/>
        </w:rPr>
        <w:t>desconocía cómo</w:t>
      </w:r>
      <w:r w:rsidR="00421816" w:rsidRPr="008D03A6">
        <w:rPr>
          <w:rFonts w:ascii="Crimson Text" w:hAnsi="Crimson Text"/>
          <w:color w:val="000000" w:themeColor="text1"/>
          <w:sz w:val="26"/>
          <w:szCs w:val="26"/>
        </w:rPr>
        <w:t xml:space="preserve"> </w:t>
      </w:r>
      <w:r w:rsidR="00DC4DCC" w:rsidRPr="008D03A6">
        <w:rPr>
          <w:rFonts w:ascii="Crimson Text" w:hAnsi="Crimson Text"/>
          <w:color w:val="000000" w:themeColor="text1"/>
          <w:sz w:val="26"/>
          <w:szCs w:val="26"/>
        </w:rPr>
        <w:t xml:space="preserve">manejar </w:t>
      </w:r>
      <w:r w:rsidR="0040514E" w:rsidRPr="008D03A6">
        <w:rPr>
          <w:rFonts w:ascii="Crimson Text" w:hAnsi="Crimson Text"/>
          <w:color w:val="000000" w:themeColor="text1"/>
          <w:sz w:val="26"/>
          <w:szCs w:val="26"/>
        </w:rPr>
        <w:t>la</w:t>
      </w:r>
      <w:r w:rsidR="00694D46" w:rsidRPr="008D03A6">
        <w:rPr>
          <w:rFonts w:ascii="Crimson Text" w:hAnsi="Crimson Text"/>
          <w:color w:val="000000" w:themeColor="text1"/>
          <w:sz w:val="26"/>
          <w:szCs w:val="26"/>
        </w:rPr>
        <w:t xml:space="preserve"> situación</w:t>
      </w:r>
      <w:del w:id="1018" w:author="PC" w:date="2025-06-25T19:49:00Z">
        <w:r w:rsidRPr="008D03A6" w:rsidDel="00127FE6">
          <w:rPr>
            <w:rFonts w:ascii="Crimson Text" w:hAnsi="Crimson Text"/>
            <w:color w:val="000000" w:themeColor="text1"/>
            <w:sz w:val="26"/>
            <w:szCs w:val="26"/>
          </w:rPr>
          <w:delText xml:space="preserve">, </w:delText>
        </w:r>
        <w:r w:rsidR="00560CB1" w:rsidRPr="008D03A6" w:rsidDel="00127FE6">
          <w:rPr>
            <w:rFonts w:ascii="Crimson Text" w:hAnsi="Crimson Text"/>
            <w:color w:val="000000" w:themeColor="text1"/>
            <w:sz w:val="26"/>
            <w:szCs w:val="26"/>
          </w:rPr>
          <w:delText>se</w:delText>
        </w:r>
      </w:del>
      <w:ins w:id="1019" w:author="PC" w:date="2025-06-25T19:49:00Z">
        <w:r w:rsidR="00127FE6">
          <w:rPr>
            <w:rFonts w:ascii="Crimson Text" w:hAnsi="Crimson Text"/>
            <w:color w:val="000000" w:themeColor="text1"/>
            <w:sz w:val="26"/>
            <w:szCs w:val="26"/>
          </w:rPr>
          <w:t>. Se</w:t>
        </w:r>
      </w:ins>
      <w:r w:rsidR="00560CB1" w:rsidRPr="008D03A6">
        <w:rPr>
          <w:rFonts w:ascii="Crimson Text" w:hAnsi="Crimson Text"/>
          <w:color w:val="000000" w:themeColor="text1"/>
          <w:sz w:val="26"/>
          <w:szCs w:val="26"/>
        </w:rPr>
        <w:t xml:space="preserve"> encontraba </w:t>
      </w:r>
      <w:del w:id="1020" w:author="PC" w:date="2025-06-25T19:49:00Z">
        <w:r w:rsidR="00560CB1" w:rsidRPr="008D03A6" w:rsidDel="00127FE6">
          <w:rPr>
            <w:rFonts w:ascii="Crimson Text" w:hAnsi="Crimson Text"/>
            <w:color w:val="000000" w:themeColor="text1"/>
            <w:sz w:val="26"/>
            <w:szCs w:val="26"/>
          </w:rPr>
          <w:delText xml:space="preserve">expuesto </w:delText>
        </w:r>
        <w:r w:rsidRPr="008D03A6" w:rsidDel="00127FE6">
          <w:rPr>
            <w:rFonts w:ascii="Crimson Text" w:hAnsi="Crimson Text"/>
            <w:color w:val="000000" w:themeColor="text1"/>
            <w:sz w:val="26"/>
            <w:szCs w:val="26"/>
          </w:rPr>
          <w:delText>a</w:delText>
        </w:r>
      </w:del>
      <w:ins w:id="1021" w:author="PC" w:date="2025-06-25T19:49:00Z">
        <w:r w:rsidR="00127FE6">
          <w:rPr>
            <w:rFonts w:ascii="Crimson Text" w:hAnsi="Crimson Text"/>
            <w:color w:val="000000" w:themeColor="text1"/>
            <w:sz w:val="26"/>
            <w:szCs w:val="26"/>
          </w:rPr>
          <w:t>a merced de la voluntad de</w:t>
        </w:r>
      </w:ins>
      <w:r w:rsidRPr="008D03A6">
        <w:rPr>
          <w:rFonts w:ascii="Crimson Text" w:hAnsi="Crimson Text"/>
          <w:color w:val="000000" w:themeColor="text1"/>
          <w:sz w:val="26"/>
          <w:szCs w:val="26"/>
        </w:rPr>
        <w:t xml:space="preserve"> un </w:t>
      </w:r>
      <w:r w:rsidR="009C6B5C" w:rsidRPr="008D03A6">
        <w:rPr>
          <w:rFonts w:ascii="Crimson Text" w:hAnsi="Crimson Text"/>
          <w:color w:val="000000" w:themeColor="text1"/>
          <w:sz w:val="26"/>
          <w:szCs w:val="26"/>
        </w:rPr>
        <w:t>imponente</w:t>
      </w:r>
      <w:r w:rsidRPr="008D03A6">
        <w:rPr>
          <w:rFonts w:ascii="Crimson Text" w:hAnsi="Crimson Text"/>
          <w:color w:val="000000" w:themeColor="text1"/>
          <w:sz w:val="26"/>
          <w:szCs w:val="26"/>
        </w:rPr>
        <w:t xml:space="preserve"> </w:t>
      </w:r>
      <w:r w:rsidR="004C3C5E" w:rsidRPr="008D03A6">
        <w:rPr>
          <w:rFonts w:ascii="Crimson Text" w:hAnsi="Crimson Text"/>
          <w:color w:val="000000" w:themeColor="text1"/>
          <w:sz w:val="26"/>
          <w:szCs w:val="26"/>
        </w:rPr>
        <w:t xml:space="preserve">espécimen de </w:t>
      </w:r>
      <w:r w:rsidRPr="008D03A6">
        <w:rPr>
          <w:rFonts w:ascii="Crimson Text" w:hAnsi="Crimson Text"/>
          <w:color w:val="000000" w:themeColor="text1"/>
          <w:sz w:val="26"/>
          <w:szCs w:val="26"/>
        </w:rPr>
        <w:t>dragón</w:t>
      </w:r>
      <w:del w:id="1022" w:author="PC" w:date="2025-06-25T19:49:00Z">
        <w:r w:rsidRPr="008D03A6" w:rsidDel="00127FE6">
          <w:rPr>
            <w:rFonts w:ascii="Crimson Text" w:hAnsi="Crimson Text"/>
            <w:color w:val="000000" w:themeColor="text1"/>
            <w:sz w:val="26"/>
            <w:szCs w:val="26"/>
          </w:rPr>
          <w:delText xml:space="preserve">, </w:delText>
        </w:r>
        <w:r w:rsidR="009C6B5C" w:rsidRPr="008D03A6" w:rsidDel="00127FE6">
          <w:rPr>
            <w:rFonts w:ascii="Crimson Text" w:hAnsi="Crimson Text"/>
            <w:color w:val="000000" w:themeColor="text1"/>
            <w:sz w:val="26"/>
            <w:szCs w:val="26"/>
          </w:rPr>
          <w:delText>a merced de su voluntad</w:delText>
        </w:r>
      </w:del>
      <w:r w:rsidRPr="008D03A6">
        <w:rPr>
          <w:rFonts w:ascii="Crimson Text" w:hAnsi="Crimson Text"/>
          <w:color w:val="000000" w:themeColor="text1"/>
          <w:sz w:val="26"/>
          <w:szCs w:val="26"/>
        </w:rPr>
        <w:t xml:space="preserve">, pero, </w:t>
      </w:r>
      <w:r w:rsidR="00DC4DCC" w:rsidRPr="008D03A6">
        <w:rPr>
          <w:rFonts w:ascii="Crimson Text" w:hAnsi="Crimson Text"/>
          <w:color w:val="000000" w:themeColor="text1"/>
          <w:sz w:val="26"/>
          <w:szCs w:val="26"/>
        </w:rPr>
        <w:t>a su vez</w:t>
      </w:r>
      <w:r w:rsidRPr="008D03A6">
        <w:rPr>
          <w:rFonts w:ascii="Crimson Text" w:hAnsi="Crimson Text"/>
          <w:color w:val="000000" w:themeColor="text1"/>
          <w:sz w:val="26"/>
          <w:szCs w:val="26"/>
        </w:rPr>
        <w:t xml:space="preserve">, </w:t>
      </w:r>
      <w:del w:id="1023" w:author="PC" w:date="2025-06-25T19:49:00Z">
        <w:r w:rsidR="00694D46" w:rsidRPr="008D03A6" w:rsidDel="00127FE6">
          <w:rPr>
            <w:rFonts w:ascii="Crimson Text" w:hAnsi="Crimson Text"/>
            <w:color w:val="000000" w:themeColor="text1"/>
            <w:sz w:val="26"/>
            <w:szCs w:val="26"/>
          </w:rPr>
          <w:delText>sabiendo</w:delText>
        </w:r>
        <w:r w:rsidR="00DC4DCC" w:rsidRPr="008D03A6" w:rsidDel="00127FE6">
          <w:rPr>
            <w:rFonts w:ascii="Crimson Text" w:hAnsi="Crimson Text"/>
            <w:color w:val="000000" w:themeColor="text1"/>
            <w:sz w:val="26"/>
            <w:szCs w:val="26"/>
          </w:rPr>
          <w:delText xml:space="preserve"> </w:delText>
        </w:r>
      </w:del>
      <w:ins w:id="1024" w:author="PC" w:date="2025-06-25T19:49:00Z">
        <w:r w:rsidR="00127FE6">
          <w:rPr>
            <w:rFonts w:ascii="Crimson Text" w:hAnsi="Crimson Text"/>
            <w:color w:val="000000" w:themeColor="text1"/>
            <w:sz w:val="26"/>
            <w:szCs w:val="26"/>
          </w:rPr>
          <w:t>sabía</w:t>
        </w:r>
        <w:r w:rsidR="00127FE6" w:rsidRPr="008D03A6">
          <w:rPr>
            <w:rFonts w:ascii="Crimson Text" w:hAnsi="Crimson Text"/>
            <w:color w:val="000000" w:themeColor="text1"/>
            <w:sz w:val="26"/>
            <w:szCs w:val="26"/>
          </w:rPr>
          <w:t xml:space="preserve"> </w:t>
        </w:r>
      </w:ins>
      <w:r w:rsidR="00DC4DCC" w:rsidRPr="008D03A6">
        <w:rPr>
          <w:rFonts w:ascii="Crimson Text" w:hAnsi="Crimson Text"/>
          <w:color w:val="000000" w:themeColor="text1"/>
          <w:sz w:val="26"/>
          <w:szCs w:val="26"/>
        </w:rPr>
        <w:t>que se trataba de Agatha</w:t>
      </w:r>
      <w:r w:rsidRPr="008D03A6">
        <w:rPr>
          <w:rFonts w:ascii="Crimson Text" w:hAnsi="Crimson Text"/>
          <w:color w:val="000000" w:themeColor="text1"/>
          <w:sz w:val="26"/>
          <w:szCs w:val="26"/>
        </w:rPr>
        <w:t xml:space="preserve">. En medio de la </w:t>
      </w:r>
      <w:r w:rsidR="0040514E" w:rsidRPr="008D03A6">
        <w:rPr>
          <w:rFonts w:ascii="Crimson Text" w:hAnsi="Crimson Text"/>
          <w:color w:val="000000" w:themeColor="text1"/>
          <w:sz w:val="26"/>
          <w:szCs w:val="26"/>
        </w:rPr>
        <w:t>confusión</w:t>
      </w:r>
      <w:r w:rsidR="00DC4DCC" w:rsidRPr="008D03A6">
        <w:rPr>
          <w:rFonts w:ascii="Crimson Text" w:hAnsi="Crimson Text"/>
          <w:color w:val="000000" w:themeColor="text1"/>
          <w:sz w:val="26"/>
          <w:szCs w:val="26"/>
        </w:rPr>
        <w:t xml:space="preserve">, </w:t>
      </w:r>
      <w:del w:id="1025" w:author="PC" w:date="2025-06-25T19:50:00Z">
        <w:r w:rsidR="00DC4DCC" w:rsidRPr="008D03A6" w:rsidDel="00127FE6">
          <w:rPr>
            <w:rFonts w:ascii="Crimson Text" w:hAnsi="Crimson Text"/>
            <w:color w:val="000000" w:themeColor="text1"/>
            <w:sz w:val="26"/>
            <w:szCs w:val="26"/>
          </w:rPr>
          <w:delText>rescataba</w:delText>
        </w:r>
        <w:r w:rsidR="00971374" w:rsidRPr="008D03A6" w:rsidDel="00127FE6">
          <w:rPr>
            <w:rFonts w:ascii="Crimson Text" w:hAnsi="Crimson Text"/>
            <w:color w:val="000000" w:themeColor="text1"/>
            <w:sz w:val="26"/>
            <w:szCs w:val="26"/>
          </w:rPr>
          <w:delText xml:space="preserve"> </w:delText>
        </w:r>
      </w:del>
      <w:ins w:id="1026" w:author="PC" w:date="2025-06-25T19:50:00Z">
        <w:r w:rsidR="00127FE6">
          <w:rPr>
            <w:rFonts w:ascii="Crimson Text" w:hAnsi="Crimson Text"/>
            <w:color w:val="000000" w:themeColor="text1"/>
            <w:sz w:val="26"/>
            <w:szCs w:val="26"/>
          </w:rPr>
          <w:t>se alegraba de</w:t>
        </w:r>
        <w:r w:rsidR="00127FE6" w:rsidRPr="008D03A6">
          <w:rPr>
            <w:rFonts w:ascii="Crimson Text" w:hAnsi="Crimson Text"/>
            <w:color w:val="000000" w:themeColor="text1"/>
            <w:sz w:val="26"/>
            <w:szCs w:val="26"/>
          </w:rPr>
          <w:t xml:space="preserve"> </w:t>
        </w:r>
      </w:ins>
      <w:r w:rsidR="00971374" w:rsidRPr="008D03A6">
        <w:rPr>
          <w:rFonts w:ascii="Crimson Text" w:hAnsi="Crimson Text"/>
          <w:color w:val="000000" w:themeColor="text1"/>
          <w:sz w:val="26"/>
          <w:szCs w:val="26"/>
        </w:rPr>
        <w:t>que no estuviese enferma</w:t>
      </w:r>
      <w:del w:id="1027" w:author="PC" w:date="2025-06-25T19:50:00Z">
        <w:r w:rsidR="00B52427" w:rsidRPr="008D03A6" w:rsidDel="00127FE6">
          <w:rPr>
            <w:rFonts w:ascii="Crimson Text" w:hAnsi="Crimson Text"/>
            <w:color w:val="000000" w:themeColor="text1"/>
            <w:sz w:val="26"/>
            <w:szCs w:val="26"/>
          </w:rPr>
          <w:delText>,</w:delText>
        </w:r>
        <w:r w:rsidR="009C6B5C" w:rsidRPr="008D03A6" w:rsidDel="00127FE6">
          <w:rPr>
            <w:rFonts w:ascii="Crimson Text" w:hAnsi="Crimson Text"/>
            <w:color w:val="000000" w:themeColor="text1"/>
            <w:sz w:val="26"/>
            <w:szCs w:val="26"/>
          </w:rPr>
          <w:delText xml:space="preserve"> ni</w:delText>
        </w:r>
        <w:r w:rsidR="00971374" w:rsidRPr="008D03A6" w:rsidDel="00127FE6">
          <w:rPr>
            <w:rFonts w:ascii="Crimson Text" w:hAnsi="Crimson Text"/>
            <w:color w:val="000000" w:themeColor="text1"/>
            <w:sz w:val="26"/>
            <w:szCs w:val="26"/>
          </w:rPr>
          <w:delText xml:space="preserve"> su vida en riesgo</w:delText>
        </w:r>
      </w:del>
      <w:r w:rsidR="00971374" w:rsidRPr="008D03A6">
        <w:rPr>
          <w:rFonts w:ascii="Crimson Text" w:hAnsi="Crimson Text"/>
          <w:color w:val="000000" w:themeColor="text1"/>
          <w:sz w:val="26"/>
          <w:szCs w:val="26"/>
        </w:rPr>
        <w:t xml:space="preserve">, </w:t>
      </w:r>
      <w:del w:id="1028" w:author="PC" w:date="2025-06-25T19:50:00Z">
        <w:r w:rsidR="00971374" w:rsidRPr="008D03A6" w:rsidDel="003C5E70">
          <w:rPr>
            <w:rFonts w:ascii="Crimson Text" w:hAnsi="Crimson Text"/>
            <w:color w:val="000000" w:themeColor="text1"/>
            <w:sz w:val="26"/>
            <w:szCs w:val="26"/>
          </w:rPr>
          <w:delText>pero</w:delText>
        </w:r>
      </w:del>
      <w:ins w:id="1029" w:author="PC" w:date="2025-06-25T19:50:00Z">
        <w:r w:rsidR="003C5E70">
          <w:rPr>
            <w:rFonts w:ascii="Crimson Text" w:hAnsi="Crimson Text"/>
            <w:color w:val="000000" w:themeColor="text1"/>
            <w:sz w:val="26"/>
            <w:szCs w:val="26"/>
          </w:rPr>
          <w:t>aunque</w:t>
        </w:r>
      </w:ins>
      <w:r w:rsidR="00971374" w:rsidRPr="008D03A6">
        <w:rPr>
          <w:rFonts w:ascii="Crimson Text" w:hAnsi="Crimson Text"/>
          <w:color w:val="000000" w:themeColor="text1"/>
          <w:sz w:val="26"/>
          <w:szCs w:val="26"/>
        </w:rPr>
        <w:t xml:space="preserve">, </w:t>
      </w:r>
      <w:r w:rsidR="00DC4DCC" w:rsidRPr="008D03A6">
        <w:rPr>
          <w:rFonts w:ascii="Crimson Text" w:hAnsi="Crimson Text"/>
          <w:color w:val="000000" w:themeColor="text1"/>
          <w:sz w:val="26"/>
          <w:szCs w:val="26"/>
        </w:rPr>
        <w:t>al mismo tiempo</w:t>
      </w:r>
      <w:r w:rsidR="00971374" w:rsidRPr="008D03A6">
        <w:rPr>
          <w:rFonts w:ascii="Crimson Text" w:hAnsi="Crimson Text"/>
          <w:color w:val="000000" w:themeColor="text1"/>
          <w:sz w:val="26"/>
          <w:szCs w:val="26"/>
        </w:rPr>
        <w:t xml:space="preserve">, </w:t>
      </w:r>
      <w:r w:rsidR="00DC4DCC" w:rsidRPr="008D03A6">
        <w:rPr>
          <w:rFonts w:ascii="Crimson Text" w:hAnsi="Crimson Text"/>
          <w:color w:val="000000" w:themeColor="text1"/>
          <w:sz w:val="26"/>
          <w:szCs w:val="26"/>
        </w:rPr>
        <w:t>la</w:t>
      </w:r>
      <w:r w:rsidR="004C3C5E" w:rsidRPr="008D03A6">
        <w:rPr>
          <w:rFonts w:ascii="Crimson Text" w:hAnsi="Crimson Text"/>
          <w:color w:val="000000" w:themeColor="text1"/>
          <w:sz w:val="26"/>
          <w:szCs w:val="26"/>
        </w:rPr>
        <w:t xml:space="preserve"> criatura</w:t>
      </w:r>
      <w:r w:rsidR="00DC4DCC" w:rsidRPr="008D03A6">
        <w:rPr>
          <w:rFonts w:ascii="Crimson Text" w:hAnsi="Crimson Text"/>
          <w:color w:val="000000" w:themeColor="text1"/>
          <w:sz w:val="26"/>
          <w:szCs w:val="26"/>
        </w:rPr>
        <w:t xml:space="preserve"> que tenía frente a él</w:t>
      </w:r>
      <w:r w:rsidR="004C3C5E" w:rsidRPr="008D03A6">
        <w:rPr>
          <w:rFonts w:ascii="Crimson Text" w:hAnsi="Crimson Text"/>
          <w:color w:val="000000" w:themeColor="text1"/>
          <w:sz w:val="26"/>
          <w:szCs w:val="26"/>
        </w:rPr>
        <w:t xml:space="preserve"> </w:t>
      </w:r>
      <w:r w:rsidR="0040514E" w:rsidRPr="008D03A6">
        <w:rPr>
          <w:rFonts w:ascii="Crimson Text" w:hAnsi="Crimson Text"/>
          <w:color w:val="000000" w:themeColor="text1"/>
          <w:sz w:val="26"/>
          <w:szCs w:val="26"/>
        </w:rPr>
        <w:t>poco conservaba de</w:t>
      </w:r>
      <w:r w:rsidR="00E96CE4" w:rsidRPr="008D03A6">
        <w:rPr>
          <w:rFonts w:ascii="Crimson Text" w:hAnsi="Crimson Text"/>
          <w:color w:val="000000" w:themeColor="text1"/>
          <w:sz w:val="26"/>
          <w:szCs w:val="26"/>
        </w:rPr>
        <w:t xml:space="preserve"> </w:t>
      </w:r>
      <w:r w:rsidR="00DC4DCC" w:rsidRPr="008D03A6">
        <w:rPr>
          <w:rFonts w:ascii="Crimson Text" w:hAnsi="Crimson Text"/>
          <w:color w:val="000000" w:themeColor="text1"/>
          <w:sz w:val="26"/>
          <w:szCs w:val="26"/>
        </w:rPr>
        <w:t>su antigua compañera</w:t>
      </w:r>
      <w:r w:rsidR="004C3C5E" w:rsidRPr="008D03A6">
        <w:rPr>
          <w:rFonts w:ascii="Crimson Text" w:hAnsi="Crimson Text"/>
          <w:color w:val="000000" w:themeColor="text1"/>
          <w:sz w:val="26"/>
          <w:szCs w:val="26"/>
        </w:rPr>
        <w:t>.</w:t>
      </w:r>
    </w:p>
    <w:p w:rsidR="00E805C5" w:rsidRPr="008D03A6" w:rsidRDefault="004C3C5E" w:rsidP="00E96CE4">
      <w:pPr>
        <w:tabs>
          <w:tab w:val="left" w:pos="2179"/>
        </w:tabs>
        <w:spacing w:after="0"/>
        <w:ind w:firstLine="284"/>
        <w:jc w:val="both"/>
        <w:rPr>
          <w:rFonts w:ascii="Crimson Text" w:hAnsi="Crimson Text"/>
          <w:color w:val="000000" w:themeColor="text1"/>
          <w:sz w:val="26"/>
          <w:szCs w:val="26"/>
          <w:u w:val="single"/>
        </w:rPr>
      </w:pPr>
      <w:r w:rsidRPr="008D03A6">
        <w:rPr>
          <w:rFonts w:ascii="Crimson Text" w:hAnsi="Crimson Text"/>
          <w:color w:val="000000" w:themeColor="text1"/>
          <w:sz w:val="26"/>
          <w:szCs w:val="26"/>
        </w:rPr>
        <w:t xml:space="preserve">Con </w:t>
      </w:r>
      <w:del w:id="1030" w:author="PC" w:date="2025-06-25T19:51:00Z">
        <w:r w:rsidR="00DC4DCC" w:rsidRPr="008D03A6" w:rsidDel="003C5E70">
          <w:rPr>
            <w:rFonts w:ascii="Crimson Text" w:hAnsi="Crimson Text"/>
            <w:color w:val="000000" w:themeColor="text1"/>
            <w:sz w:val="26"/>
            <w:szCs w:val="26"/>
          </w:rPr>
          <w:delText>suspicacia</w:delText>
        </w:r>
      </w:del>
      <w:ins w:id="1031" w:author="PC" w:date="2025-06-25T19:51:00Z">
        <w:r w:rsidR="003C5E70">
          <w:rPr>
            <w:rFonts w:ascii="Crimson Text" w:hAnsi="Crimson Text"/>
            <w:color w:val="000000" w:themeColor="text1"/>
            <w:sz w:val="26"/>
            <w:szCs w:val="26"/>
          </w:rPr>
          <w:t>cuidado</w:t>
        </w:r>
      </w:ins>
      <w:r w:rsidRPr="008D03A6">
        <w:rPr>
          <w:rFonts w:ascii="Crimson Text" w:hAnsi="Crimson Text"/>
          <w:color w:val="000000" w:themeColor="text1"/>
          <w:sz w:val="26"/>
          <w:szCs w:val="26"/>
        </w:rPr>
        <w:t xml:space="preserve">, se acercó </w:t>
      </w:r>
      <w:r w:rsidR="008D56B4" w:rsidRPr="008D03A6">
        <w:rPr>
          <w:rFonts w:ascii="Crimson Text" w:hAnsi="Crimson Text"/>
          <w:color w:val="000000" w:themeColor="text1"/>
          <w:sz w:val="26"/>
          <w:szCs w:val="26"/>
        </w:rPr>
        <w:t>a ella</w:t>
      </w:r>
      <w:r w:rsidRPr="008D03A6">
        <w:rPr>
          <w:rFonts w:ascii="Crimson Text" w:hAnsi="Crimson Text"/>
          <w:color w:val="000000" w:themeColor="text1"/>
          <w:sz w:val="26"/>
          <w:szCs w:val="26"/>
        </w:rPr>
        <w:t>. Ap</w:t>
      </w:r>
      <w:r w:rsidR="00896389" w:rsidRPr="008D03A6">
        <w:rPr>
          <w:rFonts w:ascii="Crimson Text" w:hAnsi="Crimson Text"/>
          <w:color w:val="000000" w:themeColor="text1"/>
          <w:sz w:val="26"/>
          <w:szCs w:val="26"/>
        </w:rPr>
        <w:t>oyó su mano tímidamente sobre la quijada</w:t>
      </w:r>
      <w:del w:id="1032" w:author="PC" w:date="2025-06-25T19:54:00Z">
        <w:r w:rsidRPr="008D03A6" w:rsidDel="003C5E70">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pudo sentir la a</w:t>
      </w:r>
      <w:r w:rsidR="00E96CE4" w:rsidRPr="008D03A6">
        <w:rPr>
          <w:rFonts w:ascii="Crimson Text" w:hAnsi="Crimson Text"/>
          <w:color w:val="000000" w:themeColor="text1"/>
          <w:sz w:val="26"/>
          <w:szCs w:val="26"/>
        </w:rPr>
        <w:t>spereza de su</w:t>
      </w:r>
      <w:r w:rsidR="00AB5CAA" w:rsidRPr="008D03A6">
        <w:rPr>
          <w:rFonts w:ascii="Crimson Text" w:hAnsi="Crimson Text"/>
          <w:color w:val="000000" w:themeColor="text1"/>
          <w:sz w:val="26"/>
          <w:szCs w:val="26"/>
        </w:rPr>
        <w:t xml:space="preserve"> renovada</w:t>
      </w:r>
      <w:r w:rsidR="00E96CE4" w:rsidRPr="008D03A6">
        <w:rPr>
          <w:rFonts w:ascii="Crimson Text" w:hAnsi="Crimson Text"/>
          <w:color w:val="000000" w:themeColor="text1"/>
          <w:sz w:val="26"/>
          <w:szCs w:val="26"/>
        </w:rPr>
        <w:t xml:space="preserve"> contextura</w:t>
      </w:r>
      <w:del w:id="1033" w:author="PC" w:date="2025-06-25T19:54:00Z">
        <w:r w:rsidR="00E96CE4" w:rsidRPr="008D03A6" w:rsidDel="003C5E70">
          <w:rPr>
            <w:rFonts w:ascii="Crimson Text" w:hAnsi="Crimson Text"/>
            <w:color w:val="000000" w:themeColor="text1"/>
            <w:sz w:val="26"/>
            <w:szCs w:val="26"/>
          </w:rPr>
          <w:delText>,</w:delText>
        </w:r>
      </w:del>
      <w:r w:rsidR="00E96CE4" w:rsidRPr="008D03A6">
        <w:rPr>
          <w:rFonts w:ascii="Crimson Text" w:hAnsi="Crimson Text"/>
          <w:color w:val="000000" w:themeColor="text1"/>
          <w:sz w:val="26"/>
          <w:szCs w:val="26"/>
        </w:rPr>
        <w:t xml:space="preserve"> pero</w:t>
      </w:r>
      <w:ins w:id="1034" w:author="PC" w:date="2025-06-25T19:54:00Z">
        <w:r w:rsidR="003C5E70">
          <w:rPr>
            <w:rFonts w:ascii="Crimson Text" w:hAnsi="Crimson Text"/>
            <w:color w:val="000000" w:themeColor="text1"/>
            <w:sz w:val="26"/>
            <w:szCs w:val="26"/>
          </w:rPr>
          <w:t>,</w:t>
        </w:r>
      </w:ins>
      <w:r w:rsidR="00E96CE4" w:rsidRPr="008D03A6">
        <w:rPr>
          <w:rFonts w:ascii="Crimson Text" w:hAnsi="Crimson Text"/>
          <w:color w:val="000000" w:themeColor="text1"/>
          <w:sz w:val="26"/>
          <w:szCs w:val="26"/>
        </w:rPr>
        <w:t xml:space="preserve"> antes de intentar otra cosa, la dragona </w:t>
      </w:r>
      <w:r w:rsidR="009C6B5C" w:rsidRPr="008D03A6">
        <w:rPr>
          <w:rFonts w:ascii="Crimson Text" w:hAnsi="Crimson Text"/>
          <w:color w:val="000000" w:themeColor="text1"/>
          <w:sz w:val="26"/>
          <w:szCs w:val="26"/>
        </w:rPr>
        <w:t>se irritó</w:t>
      </w:r>
      <w:r w:rsidR="00E96CE4" w:rsidRPr="008D03A6">
        <w:rPr>
          <w:rFonts w:ascii="Crimson Text" w:hAnsi="Crimson Text"/>
          <w:color w:val="000000" w:themeColor="text1"/>
          <w:sz w:val="26"/>
          <w:szCs w:val="26"/>
        </w:rPr>
        <w:t xml:space="preserve"> </w:t>
      </w:r>
      <w:del w:id="1035" w:author="PC" w:date="2025-06-25T19:54:00Z">
        <w:r w:rsidR="00E96CE4" w:rsidRPr="008D03A6" w:rsidDel="003C5E70">
          <w:rPr>
            <w:rFonts w:ascii="Crimson Text" w:hAnsi="Crimson Text"/>
            <w:color w:val="000000" w:themeColor="text1"/>
            <w:sz w:val="26"/>
            <w:szCs w:val="26"/>
          </w:rPr>
          <w:delText xml:space="preserve">provocando </w:delText>
        </w:r>
      </w:del>
      <w:ins w:id="1036" w:author="PC" w:date="2025-06-25T19:54:00Z">
        <w:r w:rsidR="003C5E70">
          <w:rPr>
            <w:rFonts w:ascii="Crimson Text" w:hAnsi="Crimson Text"/>
            <w:color w:val="000000" w:themeColor="text1"/>
            <w:sz w:val="26"/>
            <w:szCs w:val="26"/>
          </w:rPr>
          <w:t>y lanzó</w:t>
        </w:r>
        <w:r w:rsidR="003C5E70" w:rsidRPr="008D03A6">
          <w:rPr>
            <w:rFonts w:ascii="Crimson Text" w:hAnsi="Crimson Text"/>
            <w:color w:val="000000" w:themeColor="text1"/>
            <w:sz w:val="26"/>
            <w:szCs w:val="26"/>
          </w:rPr>
          <w:t xml:space="preserve"> </w:t>
        </w:r>
      </w:ins>
      <w:r w:rsidR="00E96CE4" w:rsidRPr="008D03A6">
        <w:rPr>
          <w:rFonts w:ascii="Crimson Text" w:hAnsi="Crimson Text"/>
          <w:color w:val="000000" w:themeColor="text1"/>
          <w:sz w:val="26"/>
          <w:szCs w:val="26"/>
        </w:rPr>
        <w:t xml:space="preserve">un </w:t>
      </w:r>
      <w:r w:rsidR="009C6B5C" w:rsidRPr="008D03A6">
        <w:rPr>
          <w:rFonts w:ascii="Crimson Text" w:hAnsi="Crimson Text"/>
          <w:color w:val="000000" w:themeColor="text1"/>
          <w:sz w:val="26"/>
          <w:szCs w:val="26"/>
        </w:rPr>
        <w:t xml:space="preserve">brusco </w:t>
      </w:r>
      <w:r w:rsidR="00E96CE4" w:rsidRPr="008D03A6">
        <w:rPr>
          <w:rFonts w:ascii="Crimson Text" w:hAnsi="Crimson Text"/>
          <w:color w:val="000000" w:themeColor="text1"/>
          <w:sz w:val="26"/>
          <w:szCs w:val="26"/>
        </w:rPr>
        <w:t xml:space="preserve">resoplido </w:t>
      </w:r>
      <w:r w:rsidR="0040514E" w:rsidRPr="008D03A6">
        <w:rPr>
          <w:rFonts w:ascii="Crimson Text" w:hAnsi="Crimson Text"/>
          <w:color w:val="000000" w:themeColor="text1"/>
          <w:sz w:val="26"/>
          <w:szCs w:val="26"/>
        </w:rPr>
        <w:lastRenderedPageBreak/>
        <w:t>por</w:t>
      </w:r>
      <w:r w:rsidR="00E96CE4" w:rsidRPr="008D03A6">
        <w:rPr>
          <w:rFonts w:ascii="Crimson Text" w:hAnsi="Crimson Text"/>
          <w:color w:val="000000" w:themeColor="text1"/>
          <w:sz w:val="26"/>
          <w:szCs w:val="26"/>
        </w:rPr>
        <w:t xml:space="preserve"> la nariz. El aire emergió con presión y </w:t>
      </w:r>
      <w:del w:id="1037" w:author="PC" w:date="2025-06-25T19:54:00Z">
        <w:r w:rsidR="00E96CE4" w:rsidRPr="008D03A6" w:rsidDel="003C5E70">
          <w:rPr>
            <w:rFonts w:ascii="Crimson Text" w:hAnsi="Crimson Text"/>
            <w:color w:val="000000" w:themeColor="text1"/>
            <w:sz w:val="26"/>
            <w:szCs w:val="26"/>
          </w:rPr>
          <w:delText xml:space="preserve">tendió </w:delText>
        </w:r>
      </w:del>
      <w:ins w:id="1038" w:author="PC" w:date="2025-06-25T19:54:00Z">
        <w:r w:rsidR="003C5E70">
          <w:rPr>
            <w:rFonts w:ascii="Crimson Text" w:hAnsi="Crimson Text"/>
            <w:color w:val="000000" w:themeColor="text1"/>
            <w:sz w:val="26"/>
            <w:szCs w:val="26"/>
          </w:rPr>
          <w:t>extendió</w:t>
        </w:r>
        <w:r w:rsidR="003C5E70" w:rsidRPr="008D03A6">
          <w:rPr>
            <w:rFonts w:ascii="Crimson Text" w:hAnsi="Crimson Text"/>
            <w:color w:val="000000" w:themeColor="text1"/>
            <w:sz w:val="26"/>
            <w:szCs w:val="26"/>
          </w:rPr>
          <w:t xml:space="preserve"> </w:t>
        </w:r>
      </w:ins>
      <w:r w:rsidR="00E96CE4" w:rsidRPr="008D03A6">
        <w:rPr>
          <w:rFonts w:ascii="Crimson Text" w:hAnsi="Crimson Text"/>
          <w:color w:val="000000" w:themeColor="text1"/>
          <w:sz w:val="26"/>
          <w:szCs w:val="26"/>
        </w:rPr>
        <w:t xml:space="preserve">una pared de vapor ardiente </w:t>
      </w:r>
      <w:r w:rsidR="00FF4C60" w:rsidRPr="008D03A6">
        <w:rPr>
          <w:rFonts w:ascii="Crimson Text" w:hAnsi="Crimson Text"/>
          <w:color w:val="000000" w:themeColor="text1"/>
          <w:sz w:val="26"/>
          <w:szCs w:val="26"/>
        </w:rPr>
        <w:t>entre</w:t>
      </w:r>
      <w:r w:rsidR="00E96CE4" w:rsidRPr="008D03A6">
        <w:rPr>
          <w:rFonts w:ascii="Crimson Text" w:hAnsi="Crimson Text"/>
          <w:color w:val="000000" w:themeColor="text1"/>
          <w:sz w:val="26"/>
          <w:szCs w:val="26"/>
        </w:rPr>
        <w:t xml:space="preserve"> ambos. La </w:t>
      </w:r>
      <w:r w:rsidR="00FF4C60" w:rsidRPr="008D03A6">
        <w:rPr>
          <w:rFonts w:ascii="Crimson Text" w:hAnsi="Crimson Text"/>
          <w:color w:val="000000" w:themeColor="text1"/>
          <w:sz w:val="26"/>
          <w:szCs w:val="26"/>
        </w:rPr>
        <w:t xml:space="preserve">elevada </w:t>
      </w:r>
      <w:r w:rsidR="00E96CE4" w:rsidRPr="008D03A6">
        <w:rPr>
          <w:rFonts w:ascii="Crimson Text" w:hAnsi="Crimson Text"/>
          <w:color w:val="000000" w:themeColor="text1"/>
          <w:sz w:val="26"/>
          <w:szCs w:val="26"/>
        </w:rPr>
        <w:t>temperatura</w:t>
      </w:r>
      <w:r w:rsidR="00FF4C60" w:rsidRPr="008D03A6">
        <w:rPr>
          <w:rFonts w:ascii="Crimson Text" w:hAnsi="Crimson Text"/>
          <w:color w:val="000000" w:themeColor="text1"/>
          <w:sz w:val="26"/>
          <w:szCs w:val="26"/>
        </w:rPr>
        <w:t xml:space="preserve"> </w:t>
      </w:r>
      <w:r w:rsidR="00E96CE4" w:rsidRPr="008D03A6">
        <w:rPr>
          <w:rFonts w:ascii="Crimson Text" w:hAnsi="Crimson Text"/>
          <w:color w:val="000000" w:themeColor="text1"/>
          <w:sz w:val="26"/>
          <w:szCs w:val="26"/>
        </w:rPr>
        <w:t xml:space="preserve">hizo que el joven retirará </w:t>
      </w:r>
      <w:r w:rsidR="006E0756" w:rsidRPr="008D03A6">
        <w:rPr>
          <w:rFonts w:ascii="Crimson Text" w:hAnsi="Crimson Text"/>
          <w:color w:val="000000" w:themeColor="text1"/>
          <w:sz w:val="26"/>
          <w:szCs w:val="26"/>
        </w:rPr>
        <w:t xml:space="preserve">el brazo </w:t>
      </w:r>
      <w:r w:rsidR="00FF4C60" w:rsidRPr="008D03A6">
        <w:rPr>
          <w:rFonts w:ascii="Crimson Text" w:hAnsi="Crimson Text"/>
          <w:color w:val="000000" w:themeColor="text1"/>
          <w:sz w:val="26"/>
          <w:szCs w:val="26"/>
        </w:rPr>
        <w:t>con rapidez</w:t>
      </w:r>
      <w:r w:rsidR="002B18AB" w:rsidRPr="008D03A6">
        <w:rPr>
          <w:rFonts w:ascii="Crimson Text" w:hAnsi="Crimson Text"/>
          <w:color w:val="000000" w:themeColor="text1"/>
          <w:sz w:val="26"/>
          <w:szCs w:val="26"/>
        </w:rPr>
        <w:t xml:space="preserve">, pero el reflejo no fue </w:t>
      </w:r>
      <w:r w:rsidR="00FF4C60" w:rsidRPr="008D03A6">
        <w:rPr>
          <w:rFonts w:ascii="Crimson Text" w:hAnsi="Crimson Text"/>
          <w:color w:val="000000" w:themeColor="text1"/>
          <w:sz w:val="26"/>
          <w:szCs w:val="26"/>
        </w:rPr>
        <w:t>suficiente</w:t>
      </w:r>
      <w:r w:rsidR="002B18AB" w:rsidRPr="008D03A6">
        <w:rPr>
          <w:rFonts w:ascii="Crimson Text" w:hAnsi="Crimson Text"/>
          <w:color w:val="000000" w:themeColor="text1"/>
          <w:sz w:val="26"/>
          <w:szCs w:val="26"/>
        </w:rPr>
        <w:t xml:space="preserve"> para evitar el </w:t>
      </w:r>
      <w:r w:rsidR="008365E9" w:rsidRPr="008D03A6">
        <w:rPr>
          <w:rFonts w:ascii="Crimson Text" w:hAnsi="Crimson Text"/>
          <w:color w:val="000000" w:themeColor="text1"/>
          <w:sz w:val="26"/>
          <w:szCs w:val="26"/>
        </w:rPr>
        <w:t>roce</w:t>
      </w:r>
      <w:del w:id="1039" w:author="PC" w:date="2025-06-25T19:55:00Z">
        <w:r w:rsidR="002B18AB" w:rsidRPr="008D03A6" w:rsidDel="003C5E70">
          <w:rPr>
            <w:rFonts w:ascii="Crimson Text" w:hAnsi="Crimson Text"/>
            <w:color w:val="000000" w:themeColor="text1"/>
            <w:sz w:val="26"/>
            <w:szCs w:val="26"/>
          </w:rPr>
          <w:delText>. El</w:delText>
        </w:r>
      </w:del>
      <w:ins w:id="1040" w:author="PC" w:date="2025-06-25T19:55:00Z">
        <w:r w:rsidR="003C5E70">
          <w:rPr>
            <w:rFonts w:ascii="Crimson Text" w:hAnsi="Crimson Text"/>
            <w:color w:val="000000" w:themeColor="text1"/>
            <w:sz w:val="26"/>
            <w:szCs w:val="26"/>
          </w:rPr>
          <w:t xml:space="preserve"> y el</w:t>
        </w:r>
      </w:ins>
      <w:r w:rsidR="002B18AB" w:rsidRPr="008D03A6">
        <w:rPr>
          <w:rFonts w:ascii="Crimson Text" w:hAnsi="Crimson Text"/>
          <w:color w:val="000000" w:themeColor="text1"/>
          <w:sz w:val="26"/>
          <w:szCs w:val="26"/>
        </w:rPr>
        <w:t xml:space="preserve"> calor le </w:t>
      </w:r>
      <w:del w:id="1041" w:author="PC" w:date="2025-06-25T19:55:00Z">
        <w:r w:rsidR="002B18AB" w:rsidRPr="008D03A6" w:rsidDel="003C5E70">
          <w:rPr>
            <w:rFonts w:ascii="Crimson Text" w:hAnsi="Crimson Text"/>
            <w:color w:val="000000" w:themeColor="text1"/>
            <w:sz w:val="26"/>
            <w:szCs w:val="26"/>
          </w:rPr>
          <w:delText xml:space="preserve">propició </w:delText>
        </w:r>
      </w:del>
      <w:ins w:id="1042" w:author="PC" w:date="2025-06-25T19:55:00Z">
        <w:r w:rsidR="003C5E70">
          <w:rPr>
            <w:rFonts w:ascii="Crimson Text" w:hAnsi="Crimson Text"/>
            <w:color w:val="000000" w:themeColor="text1"/>
            <w:sz w:val="26"/>
            <w:szCs w:val="26"/>
          </w:rPr>
          <w:t>produjo</w:t>
        </w:r>
        <w:r w:rsidR="003C5E70" w:rsidRPr="008D03A6">
          <w:rPr>
            <w:rFonts w:ascii="Crimson Text" w:hAnsi="Crimson Text"/>
            <w:color w:val="000000" w:themeColor="text1"/>
            <w:sz w:val="26"/>
            <w:szCs w:val="26"/>
          </w:rPr>
          <w:t xml:space="preserve"> </w:t>
        </w:r>
      </w:ins>
      <w:r w:rsidR="002B18AB" w:rsidRPr="008D03A6">
        <w:rPr>
          <w:rFonts w:ascii="Crimson Text" w:hAnsi="Crimson Text"/>
          <w:color w:val="000000" w:themeColor="text1"/>
          <w:sz w:val="26"/>
          <w:szCs w:val="26"/>
        </w:rPr>
        <w:t>quemadura</w:t>
      </w:r>
      <w:r w:rsidR="006E0756" w:rsidRPr="008D03A6">
        <w:rPr>
          <w:rFonts w:ascii="Crimson Text" w:hAnsi="Crimson Text"/>
          <w:color w:val="000000" w:themeColor="text1"/>
          <w:sz w:val="26"/>
          <w:szCs w:val="26"/>
        </w:rPr>
        <w:t>s</w:t>
      </w:r>
      <w:r w:rsidR="002B18AB" w:rsidRPr="008D03A6">
        <w:rPr>
          <w:rFonts w:ascii="Crimson Text" w:hAnsi="Crimson Text"/>
          <w:color w:val="000000" w:themeColor="text1"/>
          <w:sz w:val="26"/>
          <w:szCs w:val="26"/>
        </w:rPr>
        <w:t xml:space="preserve"> en la piel.</w:t>
      </w:r>
    </w:p>
    <w:p w:rsidR="002B18AB" w:rsidRPr="008D03A6" w:rsidRDefault="002B18AB" w:rsidP="00E96CE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La nube entorpecía la visión del muchacho, quien apenas podía distinguir </w:t>
      </w:r>
      <w:r w:rsidR="006E0756" w:rsidRPr="008D03A6">
        <w:rPr>
          <w:rFonts w:ascii="Crimson Text" w:hAnsi="Crimson Text"/>
          <w:color w:val="000000" w:themeColor="text1"/>
          <w:sz w:val="26"/>
          <w:szCs w:val="26"/>
        </w:rPr>
        <w:t>la silueta</w:t>
      </w:r>
      <w:r w:rsidRPr="008D03A6">
        <w:rPr>
          <w:rFonts w:ascii="Crimson Text" w:hAnsi="Crimson Text"/>
          <w:color w:val="000000" w:themeColor="text1"/>
          <w:sz w:val="26"/>
          <w:szCs w:val="26"/>
        </w:rPr>
        <w:t xml:space="preserve"> de la dragona, </w:t>
      </w:r>
      <w:r w:rsidR="003225C0" w:rsidRPr="008D03A6">
        <w:rPr>
          <w:rFonts w:ascii="Crimson Text" w:hAnsi="Crimson Text"/>
          <w:color w:val="000000" w:themeColor="text1"/>
          <w:sz w:val="26"/>
          <w:szCs w:val="26"/>
        </w:rPr>
        <w:t>aunque</w:t>
      </w:r>
      <w:r w:rsidRPr="008D03A6">
        <w:rPr>
          <w:rFonts w:ascii="Crimson Text" w:hAnsi="Crimson Text"/>
          <w:color w:val="000000" w:themeColor="text1"/>
          <w:sz w:val="26"/>
          <w:szCs w:val="26"/>
        </w:rPr>
        <w:t xml:space="preserve"> sus </w:t>
      </w:r>
      <w:r w:rsidR="006E0756" w:rsidRPr="008D03A6">
        <w:rPr>
          <w:rFonts w:ascii="Crimson Text" w:hAnsi="Crimson Text"/>
          <w:color w:val="000000" w:themeColor="text1"/>
          <w:sz w:val="26"/>
          <w:szCs w:val="26"/>
        </w:rPr>
        <w:t>penetrantes</w:t>
      </w:r>
      <w:r w:rsidRPr="008D03A6">
        <w:rPr>
          <w:rFonts w:ascii="Crimson Text" w:hAnsi="Crimson Text"/>
          <w:color w:val="000000" w:themeColor="text1"/>
          <w:sz w:val="26"/>
          <w:szCs w:val="26"/>
        </w:rPr>
        <w:t xml:space="preserve"> ojos </w:t>
      </w:r>
      <w:r w:rsidR="006E0756" w:rsidRPr="008D03A6">
        <w:rPr>
          <w:rFonts w:ascii="Crimson Text" w:hAnsi="Crimson Text"/>
          <w:color w:val="000000" w:themeColor="text1"/>
          <w:sz w:val="26"/>
          <w:szCs w:val="26"/>
        </w:rPr>
        <w:t>brillaban</w:t>
      </w:r>
      <w:r w:rsidRPr="008D03A6">
        <w:rPr>
          <w:rFonts w:ascii="Crimson Text" w:hAnsi="Crimson Text"/>
          <w:color w:val="000000" w:themeColor="text1"/>
          <w:sz w:val="26"/>
          <w:szCs w:val="26"/>
        </w:rPr>
        <w:t xml:space="preserve"> entre la bruma. No </w:t>
      </w:r>
      <w:r w:rsidR="006E0756" w:rsidRPr="008D03A6">
        <w:rPr>
          <w:rFonts w:ascii="Crimson Text" w:hAnsi="Crimson Text"/>
          <w:color w:val="000000" w:themeColor="text1"/>
          <w:sz w:val="26"/>
          <w:szCs w:val="26"/>
        </w:rPr>
        <w:t>lograba</w:t>
      </w:r>
      <w:r w:rsidRPr="008D03A6">
        <w:rPr>
          <w:rFonts w:ascii="Crimson Text" w:hAnsi="Crimson Text"/>
          <w:color w:val="000000" w:themeColor="text1"/>
          <w:sz w:val="26"/>
          <w:szCs w:val="26"/>
        </w:rPr>
        <w:t xml:space="preserve"> descifrar</w:t>
      </w:r>
      <w:r w:rsidR="006E0756" w:rsidRPr="008D03A6">
        <w:rPr>
          <w:rFonts w:ascii="Crimson Text" w:hAnsi="Crimson Text"/>
          <w:color w:val="000000" w:themeColor="text1"/>
          <w:sz w:val="26"/>
          <w:szCs w:val="26"/>
        </w:rPr>
        <w:t xml:space="preserve"> que había detrás de</w:t>
      </w:r>
      <w:r w:rsidRPr="008D03A6">
        <w:rPr>
          <w:rFonts w:ascii="Crimson Text" w:hAnsi="Crimson Text"/>
          <w:color w:val="000000" w:themeColor="text1"/>
          <w:sz w:val="26"/>
          <w:szCs w:val="26"/>
        </w:rPr>
        <w:t xml:space="preserve"> esa mirada turbia</w:t>
      </w:r>
      <w:r w:rsidR="003225C0" w:rsidRPr="008D03A6">
        <w:rPr>
          <w:rFonts w:ascii="Crimson Text" w:hAnsi="Crimson Text"/>
          <w:color w:val="000000" w:themeColor="text1"/>
          <w:sz w:val="26"/>
          <w:szCs w:val="26"/>
        </w:rPr>
        <w:t xml:space="preserve"> y</w:t>
      </w:r>
      <w:r w:rsidRPr="008D03A6">
        <w:rPr>
          <w:rFonts w:ascii="Crimson Text" w:hAnsi="Crimson Text"/>
          <w:color w:val="000000" w:themeColor="text1"/>
          <w:sz w:val="26"/>
          <w:szCs w:val="26"/>
        </w:rPr>
        <w:t xml:space="preserve"> difusa. </w:t>
      </w:r>
      <w:r w:rsidR="006E0756" w:rsidRPr="008D03A6">
        <w:rPr>
          <w:rFonts w:ascii="Crimson Text" w:hAnsi="Crimson Text"/>
          <w:color w:val="000000" w:themeColor="text1"/>
          <w:sz w:val="26"/>
          <w:szCs w:val="26"/>
        </w:rPr>
        <w:t>Se preguntaba si aún permanecería</w:t>
      </w:r>
      <w:r w:rsidRPr="008D03A6">
        <w:rPr>
          <w:rFonts w:ascii="Crimson Text" w:hAnsi="Crimson Text"/>
          <w:color w:val="000000" w:themeColor="text1"/>
          <w:sz w:val="26"/>
          <w:szCs w:val="26"/>
        </w:rPr>
        <w:t xml:space="preserve"> Agatha </w:t>
      </w:r>
      <w:r w:rsidR="006E0756" w:rsidRPr="008D03A6">
        <w:rPr>
          <w:rFonts w:ascii="Crimson Text" w:hAnsi="Crimson Text"/>
          <w:color w:val="000000" w:themeColor="text1"/>
          <w:sz w:val="26"/>
          <w:szCs w:val="26"/>
        </w:rPr>
        <w:t>dentro de ese ser</w:t>
      </w:r>
      <w:del w:id="1043" w:author="PC" w:date="2025-06-25T20:01:00Z">
        <w:r w:rsidRPr="008D03A6" w:rsidDel="007F460B">
          <w:rPr>
            <w:rFonts w:ascii="Crimson Text" w:hAnsi="Crimson Text"/>
            <w:color w:val="000000" w:themeColor="text1"/>
            <w:sz w:val="26"/>
            <w:szCs w:val="26"/>
          </w:rPr>
          <w:delText xml:space="preserve">. </w:delText>
        </w:r>
        <w:r w:rsidR="006E0756" w:rsidRPr="008D03A6" w:rsidDel="007F460B">
          <w:rPr>
            <w:rFonts w:ascii="Crimson Text" w:hAnsi="Crimson Text"/>
            <w:color w:val="000000" w:themeColor="text1"/>
            <w:sz w:val="26"/>
            <w:szCs w:val="26"/>
          </w:rPr>
          <w:delText>Su</w:delText>
        </w:r>
      </w:del>
      <w:ins w:id="1044" w:author="PC" w:date="2025-06-25T20:01:00Z">
        <w:r w:rsidR="007F460B">
          <w:rPr>
            <w:rFonts w:ascii="Crimson Text" w:hAnsi="Crimson Text"/>
            <w:color w:val="000000" w:themeColor="text1"/>
            <w:sz w:val="26"/>
            <w:szCs w:val="26"/>
          </w:rPr>
          <w:t xml:space="preserve"> ya que</w:t>
        </w:r>
      </w:ins>
      <w:r w:rsidR="008365E9" w:rsidRPr="008D03A6">
        <w:rPr>
          <w:rFonts w:ascii="Crimson Text" w:hAnsi="Crimson Text"/>
          <w:color w:val="000000" w:themeColor="text1"/>
          <w:sz w:val="26"/>
          <w:szCs w:val="26"/>
        </w:rPr>
        <w:t xml:space="preserve"> primer contacto </w:t>
      </w:r>
      <w:r w:rsidRPr="008D03A6">
        <w:rPr>
          <w:rFonts w:ascii="Crimson Text" w:hAnsi="Crimson Text"/>
          <w:color w:val="000000" w:themeColor="text1"/>
          <w:sz w:val="26"/>
          <w:szCs w:val="26"/>
        </w:rPr>
        <w:t>ha</w:t>
      </w:r>
      <w:r w:rsidR="008365E9" w:rsidRPr="008D03A6">
        <w:rPr>
          <w:rFonts w:ascii="Crimson Text" w:hAnsi="Crimson Text"/>
          <w:color w:val="000000" w:themeColor="text1"/>
          <w:sz w:val="26"/>
          <w:szCs w:val="26"/>
        </w:rPr>
        <w:t>bía sido realmente desalentador</w:t>
      </w:r>
      <w:r w:rsidRPr="008D03A6">
        <w:rPr>
          <w:rFonts w:ascii="Crimson Text" w:hAnsi="Crimson Text"/>
          <w:color w:val="000000" w:themeColor="text1"/>
          <w:sz w:val="26"/>
          <w:szCs w:val="26"/>
        </w:rPr>
        <w:t>.</w:t>
      </w:r>
    </w:p>
    <w:p w:rsidR="002B18AB" w:rsidRPr="008D03A6" w:rsidRDefault="002B18AB" w:rsidP="00E96CE4">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Antes de que Eros </w:t>
      </w:r>
      <w:del w:id="1045" w:author="PC" w:date="2025-06-25T20:15:00Z">
        <w:r w:rsidRPr="008D03A6" w:rsidDel="00E0330D">
          <w:rPr>
            <w:rFonts w:ascii="Crimson Text" w:hAnsi="Crimson Text"/>
            <w:color w:val="000000" w:themeColor="text1"/>
            <w:sz w:val="26"/>
            <w:szCs w:val="26"/>
          </w:rPr>
          <w:delText xml:space="preserve">hiciera </w:delText>
        </w:r>
      </w:del>
      <w:ins w:id="1046" w:author="PC" w:date="2025-06-25T20:15:00Z">
        <w:r w:rsidR="00E0330D">
          <w:rPr>
            <w:rFonts w:ascii="Crimson Text" w:hAnsi="Crimson Text"/>
            <w:color w:val="000000" w:themeColor="text1"/>
            <w:sz w:val="26"/>
            <w:szCs w:val="26"/>
          </w:rPr>
          <w:t>pudiera hacer</w:t>
        </w:r>
        <w:r w:rsidR="00E0330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más conjeturas, Agatha se volteó abruptamente</w:t>
      </w:r>
      <w:del w:id="1047" w:author="PC" w:date="2025-06-25T20:15:00Z">
        <w:r w:rsidRPr="008D03A6" w:rsidDel="00E0330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del w:id="1048" w:author="PC" w:date="2025-06-25T20:16:00Z">
        <w:r w:rsidRPr="008D03A6" w:rsidDel="00E0330D">
          <w:rPr>
            <w:rFonts w:ascii="Crimson Text" w:hAnsi="Crimson Text"/>
            <w:color w:val="000000" w:themeColor="text1"/>
            <w:sz w:val="26"/>
            <w:szCs w:val="26"/>
          </w:rPr>
          <w:delText>y</w:delText>
        </w:r>
      </w:del>
      <w:ins w:id="1049" w:author="PC" w:date="2025-06-25T20:16:00Z">
        <w:r w:rsidR="00E0330D">
          <w:rPr>
            <w:rFonts w:ascii="Crimson Text" w:hAnsi="Crimson Text"/>
            <w:color w:val="000000" w:themeColor="text1"/>
            <w:sz w:val="26"/>
            <w:szCs w:val="26"/>
          </w:rPr>
          <w:t>e</w:t>
        </w:r>
      </w:ins>
      <w:r w:rsidR="00C83298"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w:t>
      </w:r>
      <w:del w:id="1050" w:author="PC" w:date="2025-06-25T20:16:00Z">
        <w:r w:rsidRPr="008D03A6" w:rsidDel="00E0330D">
          <w:rPr>
            <w:rFonts w:ascii="Crimson Text" w:hAnsi="Crimson Text"/>
            <w:color w:val="000000" w:themeColor="text1"/>
            <w:sz w:val="26"/>
            <w:szCs w:val="26"/>
          </w:rPr>
          <w:delText xml:space="preserve">sin </w:delText>
        </w:r>
        <w:r w:rsidR="00C83298" w:rsidRPr="008D03A6" w:rsidDel="00E0330D">
          <w:rPr>
            <w:rFonts w:ascii="Crimson Text" w:hAnsi="Crimson Text"/>
            <w:color w:val="000000" w:themeColor="text1"/>
            <w:sz w:val="26"/>
            <w:szCs w:val="26"/>
          </w:rPr>
          <w:delText>percatarse de su presencia</w:delText>
        </w:r>
      </w:del>
      <w:ins w:id="1051" w:author="PC" w:date="2025-06-25T20:16:00Z">
        <w:r w:rsidR="00E0330D">
          <w:rPr>
            <w:rFonts w:ascii="Crimson Text" w:hAnsi="Crimson Text"/>
            <w:color w:val="000000" w:themeColor="text1"/>
            <w:sz w:val="26"/>
            <w:szCs w:val="26"/>
          </w:rPr>
          <w:t>ignorando su presencia</w:t>
        </w:r>
      </w:ins>
      <w:r w:rsidR="00C83298" w:rsidRPr="008D03A6">
        <w:rPr>
          <w:rFonts w:ascii="Crimson Text" w:hAnsi="Crimson Text"/>
          <w:color w:val="000000" w:themeColor="text1"/>
          <w:sz w:val="26"/>
          <w:szCs w:val="26"/>
        </w:rPr>
        <w:t xml:space="preserve">, abrió las flamantes </w:t>
      </w:r>
      <w:r w:rsidR="006727CC" w:rsidRPr="008D03A6">
        <w:rPr>
          <w:rFonts w:ascii="Crimson Text" w:hAnsi="Crimson Text"/>
          <w:color w:val="000000" w:themeColor="text1"/>
          <w:sz w:val="26"/>
          <w:szCs w:val="26"/>
        </w:rPr>
        <w:t xml:space="preserve">alas y comenzó a agitarlas. Un remolino de </w:t>
      </w:r>
      <w:r w:rsidR="00540A34" w:rsidRPr="008D03A6">
        <w:rPr>
          <w:rFonts w:ascii="Crimson Text" w:hAnsi="Crimson Text"/>
          <w:color w:val="000000" w:themeColor="text1"/>
          <w:sz w:val="26"/>
          <w:szCs w:val="26"/>
        </w:rPr>
        <w:t>viento</w:t>
      </w:r>
      <w:r w:rsidR="006727CC" w:rsidRPr="008D03A6">
        <w:rPr>
          <w:rFonts w:ascii="Crimson Text" w:hAnsi="Crimson Text"/>
          <w:color w:val="000000" w:themeColor="text1"/>
          <w:sz w:val="26"/>
          <w:szCs w:val="26"/>
        </w:rPr>
        <w:t xml:space="preserve"> </w:t>
      </w:r>
      <w:r w:rsidR="00C83298" w:rsidRPr="008D03A6">
        <w:rPr>
          <w:rFonts w:ascii="Crimson Text" w:hAnsi="Crimson Text"/>
          <w:color w:val="000000" w:themeColor="text1"/>
          <w:sz w:val="26"/>
          <w:szCs w:val="26"/>
        </w:rPr>
        <w:t xml:space="preserve">se desató </w:t>
      </w:r>
      <w:del w:id="1052" w:author="PC" w:date="2025-06-25T20:16:00Z">
        <w:r w:rsidR="00540A34" w:rsidRPr="008D03A6" w:rsidDel="00E0330D">
          <w:rPr>
            <w:rFonts w:ascii="Crimson Text" w:hAnsi="Crimson Text"/>
            <w:color w:val="000000" w:themeColor="text1"/>
            <w:sz w:val="26"/>
            <w:szCs w:val="26"/>
          </w:rPr>
          <w:delText>diluyendo</w:delText>
        </w:r>
        <w:r w:rsidR="00C83298" w:rsidRPr="008D03A6" w:rsidDel="00E0330D">
          <w:rPr>
            <w:rFonts w:ascii="Crimson Text" w:hAnsi="Crimson Text"/>
            <w:color w:val="000000" w:themeColor="text1"/>
            <w:sz w:val="26"/>
            <w:szCs w:val="26"/>
          </w:rPr>
          <w:delText xml:space="preserve"> </w:delText>
        </w:r>
      </w:del>
      <w:ins w:id="1053" w:author="PC" w:date="2025-06-25T20:16:00Z">
        <w:r w:rsidR="00E0330D">
          <w:rPr>
            <w:rFonts w:ascii="Crimson Text" w:hAnsi="Crimson Text"/>
            <w:color w:val="000000" w:themeColor="text1"/>
            <w:sz w:val="26"/>
            <w:szCs w:val="26"/>
          </w:rPr>
          <w:t>dispersando</w:t>
        </w:r>
        <w:r w:rsidR="00E0330D" w:rsidRPr="008D03A6">
          <w:rPr>
            <w:rFonts w:ascii="Crimson Text" w:hAnsi="Crimson Text"/>
            <w:color w:val="000000" w:themeColor="text1"/>
            <w:sz w:val="26"/>
            <w:szCs w:val="26"/>
          </w:rPr>
          <w:t xml:space="preserve"> </w:t>
        </w:r>
      </w:ins>
      <w:r w:rsidR="00C83298" w:rsidRPr="008D03A6">
        <w:rPr>
          <w:rFonts w:ascii="Crimson Text" w:hAnsi="Crimson Text"/>
          <w:color w:val="000000" w:themeColor="text1"/>
          <w:sz w:val="26"/>
          <w:szCs w:val="26"/>
        </w:rPr>
        <w:t>la</w:t>
      </w:r>
      <w:r w:rsidR="006727CC" w:rsidRPr="008D03A6">
        <w:rPr>
          <w:rFonts w:ascii="Crimson Text" w:hAnsi="Crimson Text"/>
          <w:color w:val="000000" w:themeColor="text1"/>
          <w:sz w:val="26"/>
          <w:szCs w:val="26"/>
        </w:rPr>
        <w:t xml:space="preserve"> densa</w:t>
      </w:r>
      <w:r w:rsidR="00C83298" w:rsidRPr="008D03A6">
        <w:rPr>
          <w:rFonts w:ascii="Crimson Text" w:hAnsi="Crimson Text"/>
          <w:color w:val="000000" w:themeColor="text1"/>
          <w:sz w:val="26"/>
          <w:szCs w:val="26"/>
        </w:rPr>
        <w:t xml:space="preserve"> niebla que flotaba en el </w:t>
      </w:r>
      <w:r w:rsidR="00540A34" w:rsidRPr="008D03A6">
        <w:rPr>
          <w:rFonts w:ascii="Crimson Text" w:hAnsi="Crimson Text"/>
          <w:color w:val="000000" w:themeColor="text1"/>
          <w:sz w:val="26"/>
          <w:szCs w:val="26"/>
        </w:rPr>
        <w:t>aire</w:t>
      </w:r>
      <w:r w:rsidR="00C83298" w:rsidRPr="008D03A6">
        <w:rPr>
          <w:rFonts w:ascii="Crimson Text" w:hAnsi="Crimson Text"/>
          <w:color w:val="000000" w:themeColor="text1"/>
          <w:sz w:val="26"/>
          <w:szCs w:val="26"/>
        </w:rPr>
        <w:t xml:space="preserve">. </w:t>
      </w:r>
      <w:r w:rsidR="003145E4" w:rsidRPr="008D03A6">
        <w:rPr>
          <w:rFonts w:ascii="Crimson Text" w:hAnsi="Crimson Text"/>
          <w:color w:val="000000" w:themeColor="text1"/>
          <w:sz w:val="26"/>
          <w:szCs w:val="26"/>
        </w:rPr>
        <w:t>Bajo un</w:t>
      </w:r>
      <w:r w:rsidR="00C83298" w:rsidRPr="008D03A6">
        <w:rPr>
          <w:rFonts w:ascii="Crimson Text" w:hAnsi="Crimson Text"/>
          <w:color w:val="000000" w:themeColor="text1"/>
          <w:sz w:val="26"/>
          <w:szCs w:val="26"/>
        </w:rPr>
        <w:t xml:space="preserve"> ambiente </w:t>
      </w:r>
      <w:r w:rsidR="003145E4" w:rsidRPr="008D03A6">
        <w:rPr>
          <w:rFonts w:ascii="Crimson Text" w:hAnsi="Crimson Text"/>
          <w:color w:val="000000" w:themeColor="text1"/>
          <w:sz w:val="26"/>
          <w:szCs w:val="26"/>
        </w:rPr>
        <w:t>enrarecido</w:t>
      </w:r>
      <w:r w:rsidR="00C83298" w:rsidRPr="008D03A6">
        <w:rPr>
          <w:rFonts w:ascii="Crimson Text" w:hAnsi="Crimson Text"/>
          <w:color w:val="000000" w:themeColor="text1"/>
          <w:sz w:val="26"/>
          <w:szCs w:val="26"/>
        </w:rPr>
        <w:t xml:space="preserve">, intensificó el aleteo y su cuerpo comenzó a gravitar. La criatura tomó impulsó y avanzó por el </w:t>
      </w:r>
      <w:del w:id="1054" w:author="PC" w:date="2025-06-16T14:15:00Z">
        <w:r w:rsidR="00C83298" w:rsidRPr="008D03A6" w:rsidDel="00DC10F5">
          <w:rPr>
            <w:rFonts w:ascii="Crimson Text" w:hAnsi="Crimson Text"/>
            <w:color w:val="000000" w:themeColor="text1"/>
            <w:sz w:val="26"/>
            <w:szCs w:val="26"/>
          </w:rPr>
          <w:delText>camino de los miedos</w:delText>
        </w:r>
      </w:del>
      <w:ins w:id="1055" w:author="PC" w:date="2025-06-16T14:15:00Z">
        <w:r w:rsidR="00DC10F5">
          <w:rPr>
            <w:rFonts w:ascii="Crimson Text" w:hAnsi="Crimson Text"/>
            <w:color w:val="000000" w:themeColor="text1"/>
            <w:sz w:val="26"/>
            <w:szCs w:val="26"/>
          </w:rPr>
          <w:t>Camino de los Miedos</w:t>
        </w:r>
      </w:ins>
      <w:r w:rsidR="00C83298" w:rsidRPr="008D03A6">
        <w:rPr>
          <w:rFonts w:ascii="Crimson Text" w:hAnsi="Crimson Text"/>
          <w:color w:val="000000" w:themeColor="text1"/>
          <w:sz w:val="26"/>
          <w:szCs w:val="26"/>
        </w:rPr>
        <w:t xml:space="preserve"> </w:t>
      </w:r>
      <w:r w:rsidR="006A08A6" w:rsidRPr="008D03A6">
        <w:rPr>
          <w:rFonts w:ascii="Crimson Text" w:hAnsi="Crimson Text"/>
          <w:color w:val="000000" w:themeColor="text1"/>
          <w:sz w:val="26"/>
          <w:szCs w:val="26"/>
        </w:rPr>
        <w:t>en un vuelo rasante</w:t>
      </w:r>
      <w:r w:rsidR="00C83298" w:rsidRPr="008D03A6">
        <w:rPr>
          <w:rFonts w:ascii="Crimson Text" w:hAnsi="Crimson Text"/>
          <w:color w:val="000000" w:themeColor="text1"/>
          <w:sz w:val="26"/>
          <w:szCs w:val="26"/>
        </w:rPr>
        <w:t xml:space="preserve">, alejándose </w:t>
      </w:r>
      <w:r w:rsidR="006A08A6" w:rsidRPr="008D03A6">
        <w:rPr>
          <w:rFonts w:ascii="Crimson Text" w:hAnsi="Crimson Text"/>
          <w:color w:val="000000" w:themeColor="text1"/>
          <w:sz w:val="26"/>
          <w:szCs w:val="26"/>
        </w:rPr>
        <w:t>a gran</w:t>
      </w:r>
      <w:r w:rsidR="00C83298" w:rsidRPr="008D03A6">
        <w:rPr>
          <w:rFonts w:ascii="Crimson Text" w:hAnsi="Crimson Text"/>
          <w:color w:val="000000" w:themeColor="text1"/>
          <w:sz w:val="26"/>
          <w:szCs w:val="26"/>
        </w:rPr>
        <w:t xml:space="preserve"> velocidad de </w:t>
      </w:r>
      <w:del w:id="1056" w:author="PC" w:date="2025-06-25T20:17:00Z">
        <w:r w:rsidR="00C83298" w:rsidRPr="008D03A6" w:rsidDel="00E0330D">
          <w:rPr>
            <w:rFonts w:ascii="Crimson Text" w:hAnsi="Crimson Text"/>
            <w:color w:val="000000" w:themeColor="text1"/>
            <w:sz w:val="26"/>
            <w:szCs w:val="26"/>
          </w:rPr>
          <w:delText xml:space="preserve">la posición de </w:delText>
        </w:r>
      </w:del>
      <w:r w:rsidR="00C83298" w:rsidRPr="008D03A6">
        <w:rPr>
          <w:rFonts w:ascii="Crimson Text" w:hAnsi="Crimson Text"/>
          <w:color w:val="000000" w:themeColor="text1"/>
          <w:sz w:val="26"/>
          <w:szCs w:val="26"/>
        </w:rPr>
        <w:t>E</w:t>
      </w:r>
      <w:r w:rsidR="00E3527A" w:rsidRPr="008D03A6">
        <w:rPr>
          <w:rFonts w:ascii="Crimson Text" w:hAnsi="Crimson Text"/>
          <w:color w:val="000000" w:themeColor="text1"/>
          <w:sz w:val="26"/>
          <w:szCs w:val="26"/>
        </w:rPr>
        <w:t>ros.</w:t>
      </w:r>
      <w:r w:rsidR="00C83298" w:rsidRPr="008D03A6">
        <w:rPr>
          <w:rFonts w:ascii="Crimson Text" w:hAnsi="Crimson Text"/>
          <w:color w:val="000000" w:themeColor="text1"/>
          <w:sz w:val="26"/>
          <w:szCs w:val="26"/>
        </w:rPr>
        <w:t xml:space="preserve"> </w:t>
      </w:r>
      <w:r w:rsidR="00E3527A" w:rsidRPr="008D03A6">
        <w:rPr>
          <w:rFonts w:ascii="Crimson Text" w:hAnsi="Crimson Text"/>
          <w:color w:val="000000" w:themeColor="text1"/>
          <w:sz w:val="26"/>
          <w:szCs w:val="26"/>
        </w:rPr>
        <w:t>El joven</w:t>
      </w:r>
      <w:r w:rsidR="00C83298" w:rsidRPr="008D03A6">
        <w:rPr>
          <w:rFonts w:ascii="Crimson Text" w:hAnsi="Crimson Text"/>
          <w:color w:val="000000" w:themeColor="text1"/>
          <w:sz w:val="26"/>
          <w:szCs w:val="26"/>
        </w:rPr>
        <w:t xml:space="preserve"> </w:t>
      </w:r>
      <w:r w:rsidR="006A08A6" w:rsidRPr="008D03A6">
        <w:rPr>
          <w:rFonts w:ascii="Crimson Text" w:hAnsi="Crimson Text"/>
          <w:color w:val="000000" w:themeColor="text1"/>
          <w:sz w:val="26"/>
          <w:szCs w:val="26"/>
        </w:rPr>
        <w:t>no podía hacer otra cosa más que</w:t>
      </w:r>
      <w:r w:rsidR="00C83298" w:rsidRPr="008D03A6">
        <w:rPr>
          <w:rFonts w:ascii="Crimson Text" w:hAnsi="Crimson Text"/>
          <w:color w:val="000000" w:themeColor="text1"/>
          <w:sz w:val="26"/>
          <w:szCs w:val="26"/>
        </w:rPr>
        <w:t xml:space="preserve"> </w:t>
      </w:r>
      <w:r w:rsidR="006A08A6" w:rsidRPr="008D03A6">
        <w:rPr>
          <w:rFonts w:ascii="Crimson Text" w:hAnsi="Crimson Text"/>
          <w:color w:val="000000" w:themeColor="text1"/>
          <w:sz w:val="26"/>
          <w:szCs w:val="26"/>
        </w:rPr>
        <w:t>observar como</w:t>
      </w:r>
      <w:r w:rsidR="00C83298" w:rsidRPr="008D03A6">
        <w:rPr>
          <w:rFonts w:ascii="Crimson Text" w:hAnsi="Crimson Text"/>
          <w:color w:val="000000" w:themeColor="text1"/>
          <w:sz w:val="26"/>
          <w:szCs w:val="26"/>
        </w:rPr>
        <w:t xml:space="preserve"> la imagen de </w:t>
      </w:r>
      <w:r w:rsidR="006A08A6" w:rsidRPr="008D03A6">
        <w:rPr>
          <w:rFonts w:ascii="Crimson Text" w:hAnsi="Crimson Text"/>
          <w:color w:val="000000" w:themeColor="text1"/>
          <w:sz w:val="26"/>
          <w:szCs w:val="26"/>
        </w:rPr>
        <w:t>Agatha se esfumaba</w:t>
      </w:r>
      <w:r w:rsidR="00C83298" w:rsidRPr="008D03A6">
        <w:rPr>
          <w:rFonts w:ascii="Crimson Text" w:hAnsi="Crimson Text"/>
          <w:color w:val="000000" w:themeColor="text1"/>
          <w:sz w:val="26"/>
          <w:szCs w:val="26"/>
        </w:rPr>
        <w:t>, al igual que el vínculo que había</w:t>
      </w:r>
      <w:r w:rsidR="006A08A6" w:rsidRPr="008D03A6">
        <w:rPr>
          <w:rFonts w:ascii="Crimson Text" w:hAnsi="Crimson Text"/>
          <w:color w:val="000000" w:themeColor="text1"/>
          <w:sz w:val="26"/>
          <w:szCs w:val="26"/>
        </w:rPr>
        <w:t>n</w:t>
      </w:r>
      <w:r w:rsidR="00C83298" w:rsidRPr="008D03A6">
        <w:rPr>
          <w:rFonts w:ascii="Crimson Text" w:hAnsi="Crimson Text"/>
          <w:color w:val="000000" w:themeColor="text1"/>
          <w:sz w:val="26"/>
          <w:szCs w:val="26"/>
        </w:rPr>
        <w:t xml:space="preserve"> mantenido </w:t>
      </w:r>
      <w:r w:rsidR="006A08A6" w:rsidRPr="008D03A6">
        <w:rPr>
          <w:rFonts w:ascii="Crimson Text" w:hAnsi="Crimson Text"/>
          <w:color w:val="000000" w:themeColor="text1"/>
          <w:sz w:val="26"/>
          <w:szCs w:val="26"/>
        </w:rPr>
        <w:t>desde</w:t>
      </w:r>
      <w:r w:rsidR="00C77395" w:rsidRPr="008D03A6">
        <w:rPr>
          <w:rFonts w:ascii="Crimson Text" w:hAnsi="Crimson Text"/>
          <w:color w:val="000000" w:themeColor="text1"/>
          <w:sz w:val="26"/>
          <w:szCs w:val="26"/>
        </w:rPr>
        <w:t xml:space="preserve"> </w:t>
      </w:r>
      <w:del w:id="1057" w:author="PC" w:date="2025-06-25T20:17:00Z">
        <w:r w:rsidR="00C77395" w:rsidRPr="008D03A6" w:rsidDel="00E0330D">
          <w:rPr>
            <w:rFonts w:ascii="Crimson Text" w:hAnsi="Crimson Text"/>
            <w:color w:val="000000" w:themeColor="text1"/>
            <w:sz w:val="26"/>
            <w:szCs w:val="26"/>
          </w:rPr>
          <w:delText>hace</w:delText>
        </w:r>
        <w:r w:rsidR="00C83298" w:rsidRPr="008D03A6" w:rsidDel="00E0330D">
          <w:rPr>
            <w:rFonts w:ascii="Crimson Text" w:hAnsi="Crimson Text"/>
            <w:color w:val="000000" w:themeColor="text1"/>
            <w:sz w:val="26"/>
            <w:szCs w:val="26"/>
          </w:rPr>
          <w:delText xml:space="preserve"> </w:delText>
        </w:r>
      </w:del>
      <w:ins w:id="1058" w:author="PC" w:date="2025-06-25T20:17:00Z">
        <w:r w:rsidR="00E0330D">
          <w:rPr>
            <w:rFonts w:ascii="Crimson Text" w:hAnsi="Crimson Text"/>
            <w:color w:val="000000" w:themeColor="text1"/>
            <w:sz w:val="26"/>
            <w:szCs w:val="26"/>
          </w:rPr>
          <w:t>hacía tanto</w:t>
        </w:r>
        <w:r w:rsidR="00E0330D" w:rsidRPr="008D03A6">
          <w:rPr>
            <w:rFonts w:ascii="Crimson Text" w:hAnsi="Crimson Text"/>
            <w:color w:val="000000" w:themeColor="text1"/>
            <w:sz w:val="26"/>
            <w:szCs w:val="26"/>
          </w:rPr>
          <w:t xml:space="preserve"> </w:t>
        </w:r>
      </w:ins>
      <w:r w:rsidR="00C83298" w:rsidRPr="008D03A6">
        <w:rPr>
          <w:rFonts w:ascii="Crimson Text" w:hAnsi="Crimson Text"/>
          <w:color w:val="000000" w:themeColor="text1"/>
          <w:sz w:val="26"/>
          <w:szCs w:val="26"/>
        </w:rPr>
        <w:t>tiempo.</w:t>
      </w:r>
    </w:p>
    <w:p w:rsidR="00E0330D" w:rsidRDefault="00C83298" w:rsidP="00B85BE0">
      <w:pPr>
        <w:tabs>
          <w:tab w:val="left" w:pos="2179"/>
        </w:tabs>
        <w:spacing w:after="0"/>
        <w:ind w:firstLine="284"/>
        <w:jc w:val="both"/>
        <w:rPr>
          <w:ins w:id="1059" w:author="PC" w:date="2025-06-25T20:19:00Z"/>
          <w:rFonts w:ascii="Crimson Text" w:hAnsi="Crimson Text"/>
          <w:color w:val="000000" w:themeColor="text1"/>
          <w:sz w:val="26"/>
          <w:szCs w:val="26"/>
        </w:rPr>
      </w:pPr>
      <w:r w:rsidRPr="008D03A6">
        <w:rPr>
          <w:rFonts w:ascii="Crimson Text" w:hAnsi="Crimson Text"/>
          <w:color w:val="000000" w:themeColor="text1"/>
          <w:sz w:val="26"/>
          <w:szCs w:val="26"/>
        </w:rPr>
        <w:t xml:space="preserve">Finalmente, </w:t>
      </w:r>
      <w:r w:rsidR="006A08A6" w:rsidRPr="008D03A6">
        <w:rPr>
          <w:rFonts w:ascii="Crimson Text" w:hAnsi="Crimson Text"/>
          <w:color w:val="000000" w:themeColor="text1"/>
          <w:sz w:val="26"/>
          <w:szCs w:val="26"/>
        </w:rPr>
        <w:t xml:space="preserve">la dragona elevó </w:t>
      </w:r>
      <w:r w:rsidR="0040514E" w:rsidRPr="008D03A6">
        <w:rPr>
          <w:rFonts w:ascii="Crimson Text" w:hAnsi="Crimson Text"/>
          <w:color w:val="000000" w:themeColor="text1"/>
          <w:sz w:val="26"/>
          <w:szCs w:val="26"/>
        </w:rPr>
        <w:t xml:space="preserve">su fornido cuello </w:t>
      </w:r>
      <w:r w:rsidR="00076265" w:rsidRPr="008D03A6">
        <w:rPr>
          <w:rFonts w:ascii="Crimson Text" w:hAnsi="Crimson Text"/>
          <w:color w:val="000000" w:themeColor="text1"/>
          <w:sz w:val="26"/>
          <w:szCs w:val="26"/>
        </w:rPr>
        <w:t>desviando</w:t>
      </w:r>
      <w:r w:rsidR="0040514E" w:rsidRPr="008D03A6">
        <w:rPr>
          <w:rFonts w:ascii="Crimson Text" w:hAnsi="Crimson Text"/>
          <w:color w:val="000000" w:themeColor="text1"/>
          <w:sz w:val="26"/>
          <w:szCs w:val="26"/>
        </w:rPr>
        <w:t xml:space="preserve"> </w:t>
      </w:r>
      <w:r w:rsidR="006F1664" w:rsidRPr="008D03A6">
        <w:rPr>
          <w:rFonts w:ascii="Crimson Text" w:hAnsi="Crimson Text"/>
          <w:color w:val="000000" w:themeColor="text1"/>
          <w:sz w:val="26"/>
          <w:szCs w:val="26"/>
        </w:rPr>
        <w:t xml:space="preserve">el </w:t>
      </w:r>
      <w:r w:rsidR="00763FE8" w:rsidRPr="008D03A6">
        <w:rPr>
          <w:rFonts w:ascii="Crimson Text" w:hAnsi="Crimson Text"/>
          <w:color w:val="000000" w:themeColor="text1"/>
          <w:sz w:val="26"/>
          <w:szCs w:val="26"/>
        </w:rPr>
        <w:t>rumbo</w:t>
      </w:r>
      <w:del w:id="1060" w:author="PC" w:date="2025-06-25T20:18:00Z">
        <w:r w:rsidR="00CE7B6A" w:rsidRPr="008D03A6" w:rsidDel="00E0330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su figura se perdió entre las copas de los árboles. </w:t>
      </w:r>
      <w:r w:rsidR="00CE7B6A" w:rsidRPr="008D03A6">
        <w:rPr>
          <w:rFonts w:ascii="Crimson Text" w:hAnsi="Crimson Text"/>
          <w:color w:val="000000" w:themeColor="text1"/>
          <w:sz w:val="26"/>
          <w:szCs w:val="26"/>
        </w:rPr>
        <w:t xml:space="preserve">Eros </w:t>
      </w:r>
      <w:del w:id="1061" w:author="PC" w:date="2025-06-25T20:18:00Z">
        <w:r w:rsidR="00CE7B6A" w:rsidRPr="008D03A6" w:rsidDel="00E0330D">
          <w:rPr>
            <w:rFonts w:ascii="Crimson Text" w:hAnsi="Crimson Text"/>
            <w:color w:val="000000" w:themeColor="text1"/>
            <w:sz w:val="26"/>
            <w:szCs w:val="26"/>
          </w:rPr>
          <w:delText>había quedado</w:delText>
        </w:r>
      </w:del>
      <w:ins w:id="1062" w:author="PC" w:date="2025-06-25T20:18:00Z">
        <w:r w:rsidR="00E0330D">
          <w:rPr>
            <w:rFonts w:ascii="Crimson Text" w:hAnsi="Crimson Text"/>
            <w:color w:val="000000" w:themeColor="text1"/>
            <w:sz w:val="26"/>
            <w:szCs w:val="26"/>
          </w:rPr>
          <w:t>estaba</w:t>
        </w:r>
      </w:ins>
      <w:r w:rsidR="00CE7B6A" w:rsidRPr="008D03A6">
        <w:rPr>
          <w:rFonts w:ascii="Crimson Text" w:hAnsi="Crimson Text"/>
          <w:color w:val="000000" w:themeColor="text1"/>
          <w:sz w:val="26"/>
          <w:szCs w:val="26"/>
        </w:rPr>
        <w:t xml:space="preserve"> abatido</w:t>
      </w:r>
      <w:ins w:id="1063" w:author="PC" w:date="2025-06-25T20:18:00Z">
        <w:r w:rsidR="00E0330D">
          <w:rPr>
            <w:rFonts w:ascii="Crimson Text" w:hAnsi="Crimson Text"/>
            <w:color w:val="000000" w:themeColor="text1"/>
            <w:sz w:val="26"/>
            <w:szCs w:val="26"/>
          </w:rPr>
          <w:t xml:space="preserve"> pero</w:t>
        </w:r>
      </w:ins>
      <w:r w:rsidR="00CE7B6A" w:rsidRPr="008D03A6">
        <w:rPr>
          <w:rFonts w:ascii="Crimson Text" w:hAnsi="Crimson Text"/>
          <w:color w:val="000000" w:themeColor="text1"/>
          <w:sz w:val="26"/>
          <w:szCs w:val="26"/>
        </w:rPr>
        <w:t>, inmerso en su desasosiego</w:t>
      </w:r>
      <w:r w:rsidR="00D50FBD" w:rsidRPr="008D03A6">
        <w:rPr>
          <w:rFonts w:ascii="Crimson Text" w:hAnsi="Crimson Text"/>
          <w:color w:val="000000" w:themeColor="text1"/>
          <w:sz w:val="26"/>
          <w:szCs w:val="26"/>
        </w:rPr>
        <w:t>,</w:t>
      </w:r>
      <w:r w:rsidR="00CE7B6A" w:rsidRPr="008D03A6">
        <w:rPr>
          <w:rFonts w:ascii="Crimson Text" w:hAnsi="Crimson Text"/>
          <w:color w:val="000000" w:themeColor="text1"/>
          <w:sz w:val="26"/>
          <w:szCs w:val="26"/>
        </w:rPr>
        <w:t xml:space="preserve"> </w:t>
      </w:r>
      <w:ins w:id="1064" w:author="PC" w:date="2025-06-25T20:18:00Z">
        <w:r w:rsidR="00E0330D">
          <w:rPr>
            <w:rFonts w:ascii="Crimson Text" w:hAnsi="Crimson Text"/>
            <w:color w:val="000000" w:themeColor="text1"/>
            <w:sz w:val="26"/>
            <w:szCs w:val="26"/>
          </w:rPr>
          <w:t>consideró</w:t>
        </w:r>
      </w:ins>
      <w:del w:id="1065" w:author="PC" w:date="2025-06-25T20:18:00Z">
        <w:r w:rsidR="00D50FBD" w:rsidRPr="008D03A6" w:rsidDel="00E0330D">
          <w:rPr>
            <w:rFonts w:ascii="Crimson Text" w:hAnsi="Crimson Text"/>
            <w:color w:val="000000" w:themeColor="text1"/>
            <w:sz w:val="26"/>
            <w:szCs w:val="26"/>
          </w:rPr>
          <w:delText>consideraba</w:delText>
        </w:r>
      </w:del>
      <w:r w:rsidR="00D50FBD" w:rsidRPr="008D03A6">
        <w:rPr>
          <w:rFonts w:ascii="Crimson Text" w:hAnsi="Crimson Text"/>
          <w:color w:val="000000" w:themeColor="text1"/>
          <w:sz w:val="26"/>
          <w:szCs w:val="26"/>
        </w:rPr>
        <w:t xml:space="preserve"> la posibilidad de</w:t>
      </w:r>
      <w:r w:rsidR="00CE7B6A" w:rsidRPr="008D03A6">
        <w:rPr>
          <w:rFonts w:ascii="Crimson Text" w:hAnsi="Crimson Text"/>
          <w:color w:val="000000" w:themeColor="text1"/>
          <w:sz w:val="26"/>
          <w:szCs w:val="26"/>
        </w:rPr>
        <w:t xml:space="preserve"> que </w:t>
      </w:r>
      <w:r w:rsidR="00D50FBD" w:rsidRPr="008D03A6">
        <w:rPr>
          <w:rFonts w:ascii="Crimson Text" w:hAnsi="Crimson Text"/>
          <w:color w:val="000000" w:themeColor="text1"/>
          <w:sz w:val="26"/>
          <w:szCs w:val="26"/>
        </w:rPr>
        <w:t xml:space="preserve">lo </w:t>
      </w:r>
      <w:r w:rsidR="00763FE8" w:rsidRPr="008D03A6">
        <w:rPr>
          <w:rFonts w:ascii="Crimson Text" w:hAnsi="Crimson Text"/>
          <w:color w:val="000000" w:themeColor="text1"/>
          <w:sz w:val="26"/>
          <w:szCs w:val="26"/>
        </w:rPr>
        <w:t>vivido</w:t>
      </w:r>
      <w:r w:rsidR="00CE7B6A" w:rsidRPr="008D03A6">
        <w:rPr>
          <w:rFonts w:ascii="Crimson Text" w:hAnsi="Crimson Text"/>
          <w:color w:val="000000" w:themeColor="text1"/>
          <w:sz w:val="26"/>
          <w:szCs w:val="26"/>
        </w:rPr>
        <w:t xml:space="preserve"> </w:t>
      </w:r>
      <w:r w:rsidR="00763FE8" w:rsidRPr="008D03A6">
        <w:rPr>
          <w:rFonts w:ascii="Crimson Text" w:hAnsi="Crimson Text"/>
          <w:color w:val="000000" w:themeColor="text1"/>
          <w:sz w:val="26"/>
          <w:szCs w:val="26"/>
        </w:rPr>
        <w:t>fuera el preludio de</w:t>
      </w:r>
      <w:r w:rsidR="00CE7B6A" w:rsidRPr="008D03A6">
        <w:rPr>
          <w:rFonts w:ascii="Crimson Text" w:hAnsi="Crimson Text"/>
          <w:color w:val="000000" w:themeColor="text1"/>
          <w:sz w:val="26"/>
          <w:szCs w:val="26"/>
        </w:rPr>
        <w:t xml:space="preserve"> un</w:t>
      </w:r>
      <w:r w:rsidR="00763FE8" w:rsidRPr="008D03A6">
        <w:rPr>
          <w:rFonts w:ascii="Crimson Text" w:hAnsi="Crimson Text"/>
          <w:color w:val="000000" w:themeColor="text1"/>
          <w:sz w:val="26"/>
          <w:szCs w:val="26"/>
        </w:rPr>
        <w:t xml:space="preserve"> nuevo</w:t>
      </w:r>
      <w:r w:rsidR="00CE7B6A" w:rsidRPr="008D03A6">
        <w:rPr>
          <w:rFonts w:ascii="Crimson Text" w:hAnsi="Crimson Text"/>
          <w:color w:val="000000" w:themeColor="text1"/>
          <w:sz w:val="26"/>
          <w:szCs w:val="26"/>
        </w:rPr>
        <w:t xml:space="preserve"> reto</w:t>
      </w:r>
      <w:r w:rsidR="00405191" w:rsidRPr="008D03A6">
        <w:rPr>
          <w:rFonts w:ascii="Crimson Text" w:hAnsi="Crimson Text"/>
          <w:color w:val="000000" w:themeColor="text1"/>
          <w:sz w:val="26"/>
          <w:szCs w:val="26"/>
        </w:rPr>
        <w:t>, otro desafío</w:t>
      </w:r>
      <w:r w:rsidR="00CE7B6A" w:rsidRPr="008D03A6">
        <w:rPr>
          <w:rFonts w:ascii="Crimson Text" w:hAnsi="Crimson Text"/>
          <w:color w:val="000000" w:themeColor="text1"/>
          <w:sz w:val="26"/>
          <w:szCs w:val="26"/>
        </w:rPr>
        <w:t xml:space="preserve"> del </w:t>
      </w:r>
      <w:del w:id="1066" w:author="PC" w:date="2025-06-16T14:16:00Z">
        <w:r w:rsidR="00CE7B6A" w:rsidRPr="008D03A6" w:rsidDel="00DC10F5">
          <w:rPr>
            <w:rFonts w:ascii="Crimson Text" w:hAnsi="Crimson Text"/>
            <w:color w:val="000000" w:themeColor="text1"/>
            <w:sz w:val="26"/>
            <w:szCs w:val="26"/>
          </w:rPr>
          <w:delText>bosque encantado</w:delText>
        </w:r>
      </w:del>
      <w:ins w:id="1067" w:author="PC" w:date="2025-06-16T14:16:00Z">
        <w:r w:rsidR="00DC10F5">
          <w:rPr>
            <w:rFonts w:ascii="Crimson Text" w:hAnsi="Crimson Text"/>
            <w:color w:val="000000" w:themeColor="text1"/>
            <w:sz w:val="26"/>
            <w:szCs w:val="26"/>
          </w:rPr>
          <w:t>Bosque Encantado</w:t>
        </w:r>
      </w:ins>
      <w:r w:rsidR="00CE7B6A" w:rsidRPr="008D03A6">
        <w:rPr>
          <w:rFonts w:ascii="Crimson Text" w:hAnsi="Crimson Text"/>
          <w:color w:val="000000" w:themeColor="text1"/>
          <w:sz w:val="26"/>
          <w:szCs w:val="26"/>
        </w:rPr>
        <w:t xml:space="preserve">. </w:t>
      </w:r>
    </w:p>
    <w:p w:rsidR="00790DEF" w:rsidRPr="008D03A6" w:rsidRDefault="00CE7B6A" w:rsidP="00B85BE0">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Recordó el frenesí de Igor </w:t>
      </w:r>
      <w:r w:rsidR="00076265" w:rsidRPr="008D03A6">
        <w:rPr>
          <w:rFonts w:ascii="Crimson Text" w:hAnsi="Crimson Text"/>
          <w:color w:val="000000" w:themeColor="text1"/>
          <w:sz w:val="26"/>
          <w:szCs w:val="26"/>
        </w:rPr>
        <w:t>en</w:t>
      </w:r>
      <w:ins w:id="1068" w:author="PC" w:date="2025-06-25T20:18:00Z">
        <w:r w:rsidR="00E0330D">
          <w:rPr>
            <w:rFonts w:ascii="Crimson Text" w:hAnsi="Crimson Text"/>
            <w:color w:val="000000" w:themeColor="text1"/>
            <w:sz w:val="26"/>
            <w:szCs w:val="26"/>
          </w:rPr>
          <w:t xml:space="preserve"> </w:t>
        </w:r>
      </w:ins>
      <w:r w:rsidR="00076265" w:rsidRPr="008D03A6">
        <w:rPr>
          <w:rFonts w:ascii="Crimson Text" w:hAnsi="Crimson Text"/>
          <w:color w:val="000000" w:themeColor="text1"/>
          <w:sz w:val="26"/>
          <w:szCs w:val="26"/>
        </w:rPr>
        <w:t>torno</w:t>
      </w:r>
      <w:r w:rsidRPr="008D03A6">
        <w:rPr>
          <w:rFonts w:ascii="Crimson Text" w:hAnsi="Crimson Text"/>
          <w:color w:val="000000" w:themeColor="text1"/>
          <w:sz w:val="26"/>
          <w:szCs w:val="26"/>
        </w:rPr>
        <w:t xml:space="preserve"> a su pecado</w:t>
      </w:r>
      <w:del w:id="1069" w:author="PC" w:date="2025-06-25T20:19:00Z">
        <w:r w:rsidRPr="008D03A6" w:rsidDel="00E0330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 </w:t>
      </w:r>
      <w:r w:rsidR="006F1664" w:rsidRPr="008D03A6">
        <w:rPr>
          <w:rFonts w:ascii="Crimson Text" w:hAnsi="Crimson Text"/>
          <w:color w:val="000000" w:themeColor="text1"/>
          <w:sz w:val="26"/>
          <w:szCs w:val="26"/>
        </w:rPr>
        <w:t>concluyó</w:t>
      </w:r>
      <w:r w:rsidRPr="008D03A6">
        <w:rPr>
          <w:rFonts w:ascii="Crimson Text" w:hAnsi="Crimson Text"/>
          <w:color w:val="000000" w:themeColor="text1"/>
          <w:sz w:val="26"/>
          <w:szCs w:val="26"/>
        </w:rPr>
        <w:t xml:space="preserve"> que, tal vez, todo </w:t>
      </w:r>
      <w:ins w:id="1070" w:author="PC" w:date="2025-06-25T20:19:00Z">
        <w:r w:rsidR="00E0330D">
          <w:rPr>
            <w:rFonts w:ascii="Crimson Text" w:hAnsi="Crimson Text"/>
            <w:color w:val="000000" w:themeColor="text1"/>
            <w:sz w:val="26"/>
            <w:szCs w:val="26"/>
          </w:rPr>
          <w:t>eso</w:t>
        </w:r>
      </w:ins>
      <w:del w:id="1071" w:author="PC" w:date="2025-06-25T20:19:00Z">
        <w:r w:rsidRPr="008D03A6" w:rsidDel="00E0330D">
          <w:rPr>
            <w:rFonts w:ascii="Crimson Text" w:hAnsi="Crimson Text"/>
            <w:color w:val="000000" w:themeColor="text1"/>
            <w:sz w:val="26"/>
            <w:szCs w:val="26"/>
          </w:rPr>
          <w:delText>esto</w:delText>
        </w:r>
      </w:del>
      <w:r w:rsidRPr="008D03A6">
        <w:rPr>
          <w:rFonts w:ascii="Crimson Text" w:hAnsi="Crimson Text"/>
          <w:color w:val="000000" w:themeColor="text1"/>
          <w:sz w:val="26"/>
          <w:szCs w:val="26"/>
        </w:rPr>
        <w:t xml:space="preserve"> </w:t>
      </w:r>
      <w:del w:id="1072" w:author="PC" w:date="2025-06-25T20:19:00Z">
        <w:r w:rsidR="00763FE8" w:rsidRPr="008D03A6" w:rsidDel="00E0330D">
          <w:rPr>
            <w:rFonts w:ascii="Crimson Text" w:hAnsi="Crimson Text"/>
            <w:color w:val="000000" w:themeColor="text1"/>
            <w:sz w:val="26"/>
            <w:szCs w:val="26"/>
          </w:rPr>
          <w:delText>formara</w:delText>
        </w:r>
        <w:r w:rsidRPr="008D03A6" w:rsidDel="00E0330D">
          <w:rPr>
            <w:rFonts w:ascii="Crimson Text" w:hAnsi="Crimson Text"/>
            <w:color w:val="000000" w:themeColor="text1"/>
            <w:sz w:val="26"/>
            <w:szCs w:val="26"/>
          </w:rPr>
          <w:delText xml:space="preserve"> </w:delText>
        </w:r>
      </w:del>
      <w:ins w:id="1073" w:author="PC" w:date="2025-06-25T20:19:00Z">
        <w:r w:rsidR="00E0330D">
          <w:rPr>
            <w:rFonts w:ascii="Crimson Text" w:hAnsi="Crimson Text"/>
            <w:color w:val="000000" w:themeColor="text1"/>
            <w:sz w:val="26"/>
            <w:szCs w:val="26"/>
          </w:rPr>
          <w:t>formaba</w:t>
        </w:r>
        <w:r w:rsidR="00E0330D"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parte del suyo. En tal caso, su deserción </w:t>
      </w:r>
      <w:r w:rsidR="000F0CB8" w:rsidRPr="008D03A6">
        <w:rPr>
          <w:rFonts w:ascii="Crimson Text" w:hAnsi="Crimson Text"/>
          <w:color w:val="000000" w:themeColor="text1"/>
          <w:sz w:val="26"/>
          <w:szCs w:val="26"/>
        </w:rPr>
        <w:t>por</w:t>
      </w:r>
      <w:r w:rsidR="00B85BE0" w:rsidRPr="008D03A6">
        <w:rPr>
          <w:rFonts w:ascii="Crimson Text" w:hAnsi="Crimson Text"/>
          <w:color w:val="000000" w:themeColor="text1"/>
          <w:sz w:val="26"/>
          <w:szCs w:val="26"/>
        </w:rPr>
        <w:t xml:space="preserve"> </w:t>
      </w:r>
      <w:r w:rsidR="00076265" w:rsidRPr="008D03A6">
        <w:rPr>
          <w:rFonts w:ascii="Crimson Text" w:hAnsi="Crimson Text"/>
          <w:color w:val="000000" w:themeColor="text1"/>
          <w:sz w:val="26"/>
          <w:szCs w:val="26"/>
        </w:rPr>
        <w:t>salvar</w:t>
      </w:r>
      <w:r w:rsidR="00B85BE0" w:rsidRPr="008D03A6">
        <w:rPr>
          <w:rFonts w:ascii="Crimson Text" w:hAnsi="Crimson Text"/>
          <w:color w:val="000000" w:themeColor="text1"/>
          <w:sz w:val="26"/>
          <w:szCs w:val="26"/>
        </w:rPr>
        <w:t xml:space="preserve"> a Agatha</w:t>
      </w:r>
      <w:del w:id="1074" w:author="PC" w:date="2025-06-25T20:19:00Z">
        <w:r w:rsidR="00B85BE0" w:rsidRPr="008D03A6" w:rsidDel="00E0330D">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w:t>
      </w:r>
      <w:r w:rsidR="00B85BE0" w:rsidRPr="008D03A6">
        <w:rPr>
          <w:rFonts w:ascii="Crimson Text" w:hAnsi="Crimson Text"/>
          <w:color w:val="000000" w:themeColor="text1"/>
          <w:sz w:val="26"/>
          <w:szCs w:val="26"/>
        </w:rPr>
        <w:t>aparentaba</w:t>
      </w:r>
      <w:r w:rsidR="00405191" w:rsidRPr="008D03A6">
        <w:rPr>
          <w:rFonts w:ascii="Crimson Text" w:hAnsi="Crimson Text"/>
          <w:color w:val="000000" w:themeColor="text1"/>
          <w:sz w:val="26"/>
          <w:szCs w:val="26"/>
        </w:rPr>
        <w:t xml:space="preserve"> ser </w:t>
      </w:r>
      <w:r w:rsidR="00EB506F" w:rsidRPr="008D03A6">
        <w:rPr>
          <w:rFonts w:ascii="Crimson Text" w:hAnsi="Crimson Text"/>
          <w:color w:val="000000" w:themeColor="text1"/>
          <w:sz w:val="26"/>
          <w:szCs w:val="26"/>
        </w:rPr>
        <w:t xml:space="preserve">la deuda </w:t>
      </w:r>
      <w:r w:rsidR="007D3AD3" w:rsidRPr="008D03A6">
        <w:rPr>
          <w:rFonts w:ascii="Crimson Text" w:hAnsi="Crimson Text"/>
          <w:color w:val="000000" w:themeColor="text1"/>
          <w:sz w:val="26"/>
          <w:szCs w:val="26"/>
        </w:rPr>
        <w:t xml:space="preserve">que </w:t>
      </w:r>
      <w:r w:rsidR="003D18E0" w:rsidRPr="008D03A6">
        <w:rPr>
          <w:rFonts w:ascii="Crimson Text" w:hAnsi="Crimson Text"/>
          <w:color w:val="000000" w:themeColor="text1"/>
          <w:sz w:val="26"/>
          <w:szCs w:val="26"/>
        </w:rPr>
        <w:t xml:space="preserve">debería </w:t>
      </w:r>
      <w:r w:rsidR="00433FCE" w:rsidRPr="008D03A6">
        <w:rPr>
          <w:rFonts w:ascii="Crimson Text" w:hAnsi="Crimson Text"/>
          <w:color w:val="000000" w:themeColor="text1"/>
          <w:sz w:val="26"/>
          <w:szCs w:val="26"/>
        </w:rPr>
        <w:t>saldar</w:t>
      </w:r>
      <w:r w:rsidRPr="008D03A6">
        <w:rPr>
          <w:rFonts w:ascii="Crimson Text" w:hAnsi="Crimson Text"/>
          <w:color w:val="000000" w:themeColor="text1"/>
          <w:sz w:val="26"/>
          <w:szCs w:val="26"/>
        </w:rPr>
        <w:t xml:space="preserve">. La teoría </w:t>
      </w:r>
      <w:r w:rsidR="001D3336" w:rsidRPr="008D03A6">
        <w:rPr>
          <w:rFonts w:ascii="Crimson Text" w:hAnsi="Crimson Text"/>
          <w:color w:val="000000" w:themeColor="text1"/>
          <w:sz w:val="26"/>
          <w:szCs w:val="26"/>
        </w:rPr>
        <w:t>daba lugar a</w:t>
      </w:r>
      <w:r w:rsidR="00B85BE0" w:rsidRPr="008D03A6">
        <w:rPr>
          <w:rFonts w:ascii="Crimson Text" w:hAnsi="Crimson Text"/>
          <w:color w:val="000000" w:themeColor="text1"/>
          <w:sz w:val="26"/>
          <w:szCs w:val="26"/>
        </w:rPr>
        <w:t xml:space="preserve"> </w:t>
      </w:r>
      <w:r w:rsidR="00076265" w:rsidRPr="008D03A6">
        <w:rPr>
          <w:rFonts w:ascii="Crimson Text" w:hAnsi="Crimson Text"/>
          <w:color w:val="000000" w:themeColor="text1"/>
          <w:sz w:val="26"/>
          <w:szCs w:val="26"/>
        </w:rPr>
        <w:t>un</w:t>
      </w:r>
      <w:r w:rsidR="00433FCE" w:rsidRPr="008D03A6">
        <w:rPr>
          <w:rFonts w:ascii="Crimson Text" w:hAnsi="Crimson Text"/>
          <w:color w:val="000000" w:themeColor="text1"/>
          <w:sz w:val="26"/>
          <w:szCs w:val="26"/>
        </w:rPr>
        <w:t>a</w:t>
      </w:r>
      <w:r w:rsidR="00B85BE0" w:rsidRPr="008D03A6">
        <w:rPr>
          <w:rFonts w:ascii="Crimson Text" w:hAnsi="Crimson Text"/>
          <w:color w:val="000000" w:themeColor="text1"/>
          <w:sz w:val="26"/>
          <w:szCs w:val="26"/>
        </w:rPr>
        <w:t xml:space="preserve"> </w:t>
      </w:r>
      <w:r w:rsidR="002F313D" w:rsidRPr="008D03A6">
        <w:rPr>
          <w:rFonts w:ascii="Crimson Text" w:hAnsi="Crimson Text"/>
          <w:color w:val="000000" w:themeColor="text1"/>
          <w:sz w:val="26"/>
          <w:szCs w:val="26"/>
        </w:rPr>
        <w:t>nuev</w:t>
      </w:r>
      <w:r w:rsidR="00433FCE" w:rsidRPr="008D03A6">
        <w:rPr>
          <w:rFonts w:ascii="Crimson Text" w:hAnsi="Crimson Text"/>
          <w:color w:val="000000" w:themeColor="text1"/>
          <w:sz w:val="26"/>
          <w:szCs w:val="26"/>
        </w:rPr>
        <w:t>a incógnita</w:t>
      </w:r>
      <w:r w:rsidRPr="008D03A6">
        <w:rPr>
          <w:rFonts w:ascii="Crimson Text" w:hAnsi="Crimson Text"/>
          <w:color w:val="000000" w:themeColor="text1"/>
          <w:sz w:val="26"/>
          <w:szCs w:val="26"/>
        </w:rPr>
        <w:t xml:space="preserve">: </w:t>
      </w:r>
      <w:ins w:id="1075" w:author="PC" w:date="2025-06-25T20:19:00Z">
        <w:r w:rsidR="00E0330D">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la metamorfosis habría sido </w:t>
      </w:r>
      <w:r w:rsidR="00433FCE" w:rsidRPr="008D03A6">
        <w:rPr>
          <w:rFonts w:ascii="Crimson Text" w:hAnsi="Crimson Text"/>
          <w:color w:val="000000" w:themeColor="text1"/>
          <w:sz w:val="26"/>
          <w:szCs w:val="26"/>
        </w:rPr>
        <w:t>una</w:t>
      </w:r>
      <w:r w:rsidRPr="008D03A6">
        <w:rPr>
          <w:rFonts w:ascii="Crimson Text" w:hAnsi="Crimson Text"/>
          <w:color w:val="000000" w:themeColor="text1"/>
          <w:sz w:val="26"/>
          <w:szCs w:val="26"/>
        </w:rPr>
        <w:t xml:space="preserve"> extraña </w:t>
      </w:r>
      <w:r w:rsidR="00741F26" w:rsidRPr="008D03A6">
        <w:rPr>
          <w:rFonts w:ascii="Crimson Text" w:hAnsi="Crimson Text"/>
          <w:color w:val="000000" w:themeColor="text1"/>
          <w:sz w:val="26"/>
          <w:szCs w:val="26"/>
        </w:rPr>
        <w:t>alucinación</w:t>
      </w:r>
      <w:r w:rsidR="00735183" w:rsidRPr="008D03A6">
        <w:rPr>
          <w:rFonts w:ascii="Crimson Text" w:hAnsi="Crimson Text"/>
          <w:color w:val="000000" w:themeColor="text1"/>
          <w:sz w:val="26"/>
          <w:szCs w:val="26"/>
        </w:rPr>
        <w:t xml:space="preserve"> para ponerlo a prueba o </w:t>
      </w:r>
      <w:r w:rsidR="00741F26" w:rsidRPr="008D03A6">
        <w:rPr>
          <w:rFonts w:ascii="Crimson Text" w:hAnsi="Crimson Text"/>
          <w:color w:val="000000" w:themeColor="text1"/>
          <w:sz w:val="26"/>
          <w:szCs w:val="26"/>
        </w:rPr>
        <w:t>simplemente</w:t>
      </w:r>
      <w:r w:rsidR="00E3527A" w:rsidRPr="008D03A6">
        <w:rPr>
          <w:rFonts w:ascii="Crimson Text" w:hAnsi="Crimson Text"/>
          <w:color w:val="000000" w:themeColor="text1"/>
          <w:sz w:val="26"/>
          <w:szCs w:val="26"/>
        </w:rPr>
        <w:t xml:space="preserve"> </w:t>
      </w:r>
      <w:r w:rsidR="00741F26" w:rsidRPr="008D03A6">
        <w:rPr>
          <w:rFonts w:ascii="Crimson Text" w:hAnsi="Crimson Text"/>
          <w:color w:val="000000" w:themeColor="text1"/>
          <w:sz w:val="26"/>
          <w:szCs w:val="26"/>
        </w:rPr>
        <w:t xml:space="preserve">un </w:t>
      </w:r>
      <w:r w:rsidR="00EB506F" w:rsidRPr="008D03A6">
        <w:rPr>
          <w:rFonts w:ascii="Crimson Text" w:hAnsi="Crimson Text"/>
          <w:color w:val="000000" w:themeColor="text1"/>
          <w:sz w:val="26"/>
          <w:szCs w:val="26"/>
        </w:rPr>
        <w:t>hecho fortuito</w:t>
      </w:r>
      <w:ins w:id="1076" w:author="PC" w:date="2025-06-25T20:19:00Z">
        <w:r w:rsidR="00E0330D">
          <w:rPr>
            <w:rFonts w:ascii="Crimson Text" w:hAnsi="Crimson Text"/>
            <w:color w:val="000000" w:themeColor="text1"/>
            <w:sz w:val="26"/>
            <w:szCs w:val="26"/>
          </w:rPr>
          <w:t>?</w:t>
        </w:r>
      </w:ins>
      <w:del w:id="1077" w:author="PC" w:date="2025-06-25T20:19:00Z">
        <w:r w:rsidR="007D3AD3" w:rsidRPr="008D03A6" w:rsidDel="00E0330D">
          <w:rPr>
            <w:rFonts w:ascii="Crimson Text" w:hAnsi="Crimson Text"/>
            <w:color w:val="000000" w:themeColor="text1"/>
            <w:sz w:val="26"/>
            <w:szCs w:val="26"/>
          </w:rPr>
          <w:delText>.</w:delText>
        </w:r>
      </w:del>
    </w:p>
    <w:p w:rsidR="00735183" w:rsidRPr="008D03A6" w:rsidRDefault="00735183">
      <w:pPr>
        <w:rPr>
          <w:rFonts w:ascii="Crimson Text" w:hAnsi="Crimson Text"/>
          <w:color w:val="000000" w:themeColor="text1"/>
          <w:sz w:val="26"/>
          <w:szCs w:val="26"/>
          <w:u w:val="single"/>
        </w:rPr>
      </w:pPr>
      <w:r w:rsidRPr="008D03A6">
        <w:rPr>
          <w:rFonts w:ascii="Crimson Text" w:hAnsi="Crimson Text"/>
          <w:color w:val="000000" w:themeColor="text1"/>
          <w:sz w:val="26"/>
          <w:szCs w:val="26"/>
          <w:u w:val="single"/>
        </w:rPr>
        <w:br w:type="page"/>
      </w:r>
    </w:p>
    <w:p w:rsidR="00735183" w:rsidRPr="008D03A6" w:rsidRDefault="00E3527A" w:rsidP="00735183">
      <w:pPr>
        <w:tabs>
          <w:tab w:val="left" w:pos="2179"/>
        </w:tabs>
        <w:spacing w:after="0"/>
        <w:ind w:firstLine="284"/>
        <w:jc w:val="center"/>
        <w:rPr>
          <w:rFonts w:ascii="Crimson Text" w:hAnsi="Crimson Text"/>
          <w:color w:val="000000" w:themeColor="text1"/>
          <w:sz w:val="26"/>
          <w:szCs w:val="26"/>
          <w:u w:val="single"/>
        </w:rPr>
      </w:pPr>
      <w:r w:rsidRPr="008D03A6">
        <w:rPr>
          <w:rFonts w:ascii="Crimson Text" w:hAnsi="Crimson Text"/>
          <w:color w:val="000000" w:themeColor="text1"/>
          <w:sz w:val="26"/>
          <w:szCs w:val="26"/>
        </w:rPr>
        <w:lastRenderedPageBreak/>
        <w:t>26</w:t>
      </w:r>
    </w:p>
    <w:p w:rsidR="00735183" w:rsidRPr="008D03A6" w:rsidRDefault="00735183" w:rsidP="00735183">
      <w:pPr>
        <w:tabs>
          <w:tab w:val="left" w:pos="2179"/>
        </w:tabs>
        <w:spacing w:after="0"/>
        <w:ind w:firstLine="284"/>
        <w:jc w:val="both"/>
        <w:rPr>
          <w:rFonts w:ascii="Crimson Text" w:hAnsi="Crimson Text"/>
          <w:color w:val="000000" w:themeColor="text1"/>
          <w:sz w:val="26"/>
          <w:szCs w:val="26"/>
        </w:rPr>
      </w:pPr>
    </w:p>
    <w:p w:rsidR="00790DEF" w:rsidRPr="008D03A6" w:rsidRDefault="00C57208" w:rsidP="00735183">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Corrían los segundos, y la princesa </w:t>
      </w:r>
      <w:r w:rsidR="00CF59AC" w:rsidRPr="008D03A6">
        <w:rPr>
          <w:rFonts w:ascii="Crimson Text" w:hAnsi="Crimson Text"/>
          <w:color w:val="000000" w:themeColor="text1"/>
          <w:sz w:val="26"/>
          <w:szCs w:val="26"/>
        </w:rPr>
        <w:t xml:space="preserve">se </w:t>
      </w:r>
      <w:del w:id="1078" w:author="PC" w:date="2025-06-25T20:23:00Z">
        <w:r w:rsidR="00CF59AC" w:rsidRPr="008D03A6" w:rsidDel="00032841">
          <w:rPr>
            <w:rFonts w:ascii="Crimson Text" w:hAnsi="Crimson Text"/>
            <w:color w:val="000000" w:themeColor="text1"/>
            <w:sz w:val="26"/>
            <w:szCs w:val="26"/>
          </w:rPr>
          <w:delText xml:space="preserve">volvía </w:delText>
        </w:r>
      </w:del>
      <w:ins w:id="1079" w:author="PC" w:date="2025-06-25T20:23:00Z">
        <w:r w:rsidR="00032841">
          <w:rPr>
            <w:rFonts w:ascii="Crimson Text" w:hAnsi="Crimson Text"/>
            <w:color w:val="000000" w:themeColor="text1"/>
            <w:sz w:val="26"/>
            <w:szCs w:val="26"/>
          </w:rPr>
          <w:t>ponía</w:t>
        </w:r>
        <w:r w:rsidR="0003284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cada vez más </w:t>
      </w:r>
      <w:r w:rsidR="00957C21" w:rsidRPr="008D03A6">
        <w:rPr>
          <w:rFonts w:ascii="Crimson Text" w:hAnsi="Crimson Text"/>
          <w:color w:val="000000" w:themeColor="text1"/>
          <w:sz w:val="26"/>
          <w:szCs w:val="26"/>
        </w:rPr>
        <w:t xml:space="preserve">nerviosa e </w:t>
      </w:r>
      <w:r w:rsidRPr="008D03A6">
        <w:rPr>
          <w:rFonts w:ascii="Crimson Text" w:hAnsi="Crimson Text"/>
          <w:color w:val="000000" w:themeColor="text1"/>
          <w:sz w:val="26"/>
          <w:szCs w:val="26"/>
        </w:rPr>
        <w:t xml:space="preserve">impaciente. </w:t>
      </w:r>
      <w:r w:rsidR="00CF59AC" w:rsidRPr="008D03A6">
        <w:rPr>
          <w:rFonts w:ascii="Crimson Text" w:hAnsi="Crimson Text"/>
          <w:color w:val="000000" w:themeColor="text1"/>
          <w:sz w:val="26"/>
          <w:szCs w:val="26"/>
        </w:rPr>
        <w:t>Necesitaba respuestas</w:t>
      </w:r>
      <w:del w:id="1080" w:author="PC" w:date="2025-06-25T20:23:00Z">
        <w:r w:rsidR="00CF59AC" w:rsidRPr="008D03A6" w:rsidDel="00032841">
          <w:rPr>
            <w:rFonts w:ascii="Crimson Text" w:hAnsi="Crimson Text"/>
            <w:color w:val="000000" w:themeColor="text1"/>
            <w:sz w:val="26"/>
            <w:szCs w:val="26"/>
          </w:rPr>
          <w:delText>, y,</w:delText>
        </w:r>
      </w:del>
      <w:ins w:id="1081" w:author="PC" w:date="2025-06-25T20:23:00Z">
        <w:r w:rsidR="00032841">
          <w:rPr>
            <w:rFonts w:ascii="Crimson Text" w:hAnsi="Crimson Text"/>
            <w:color w:val="000000" w:themeColor="text1"/>
            <w:sz w:val="26"/>
            <w:szCs w:val="26"/>
          </w:rPr>
          <w:t xml:space="preserve"> pronto</w:t>
        </w:r>
      </w:ins>
      <w:r w:rsidR="00CF59AC" w:rsidRPr="008D03A6">
        <w:rPr>
          <w:rFonts w:ascii="Crimson Text" w:hAnsi="Crimson Text"/>
          <w:color w:val="000000" w:themeColor="text1"/>
          <w:sz w:val="26"/>
          <w:szCs w:val="26"/>
        </w:rPr>
        <w:t xml:space="preserve"> a</w:t>
      </w:r>
      <w:r w:rsidRPr="008D03A6">
        <w:rPr>
          <w:rFonts w:ascii="Crimson Text" w:hAnsi="Crimson Text"/>
          <w:color w:val="000000" w:themeColor="text1"/>
          <w:sz w:val="26"/>
          <w:szCs w:val="26"/>
        </w:rPr>
        <w:t xml:space="preserve">ntes de </w:t>
      </w:r>
      <w:r w:rsidR="00CF59AC" w:rsidRPr="008D03A6">
        <w:rPr>
          <w:rFonts w:ascii="Crimson Text" w:hAnsi="Crimson Text"/>
          <w:color w:val="000000" w:themeColor="text1"/>
          <w:sz w:val="26"/>
          <w:szCs w:val="26"/>
        </w:rPr>
        <w:t>entrar</w:t>
      </w:r>
      <w:r w:rsidRPr="008D03A6">
        <w:rPr>
          <w:rFonts w:ascii="Crimson Text" w:hAnsi="Crimson Text"/>
          <w:color w:val="000000" w:themeColor="text1"/>
          <w:sz w:val="26"/>
          <w:szCs w:val="26"/>
        </w:rPr>
        <w:t xml:space="preserve"> en pánico</w:t>
      </w:r>
      <w:del w:id="1082" w:author="PC" w:date="2025-06-25T20:23:00Z">
        <w:r w:rsidRPr="008D03A6" w:rsidDel="00032841">
          <w:rPr>
            <w:rFonts w:ascii="Crimson Text" w:hAnsi="Crimson Text"/>
            <w:color w:val="000000" w:themeColor="text1"/>
            <w:sz w:val="26"/>
            <w:szCs w:val="26"/>
          </w:rPr>
          <w:delText>,</w:delText>
        </w:r>
      </w:del>
      <w:ins w:id="1083" w:author="PC" w:date="2025-06-25T20:23:00Z">
        <w:r w:rsidR="00032841">
          <w:rPr>
            <w:rFonts w:ascii="Crimson Text" w:hAnsi="Crimson Text"/>
            <w:color w:val="000000" w:themeColor="text1"/>
            <w:sz w:val="26"/>
            <w:szCs w:val="26"/>
          </w:rPr>
          <w:t>. Estaba entrando en una espiral ansiosa cuando</w:t>
        </w:r>
      </w:ins>
      <w:r w:rsidRPr="008D03A6">
        <w:rPr>
          <w:rFonts w:ascii="Crimson Text" w:hAnsi="Crimson Text"/>
          <w:color w:val="000000" w:themeColor="text1"/>
          <w:sz w:val="26"/>
          <w:szCs w:val="26"/>
        </w:rPr>
        <w:t xml:space="preserve"> alguien irrumpió </w:t>
      </w:r>
      <w:del w:id="1084" w:author="PC" w:date="2025-06-25T20:24:00Z">
        <w:r w:rsidRPr="008D03A6" w:rsidDel="00032841">
          <w:rPr>
            <w:rFonts w:ascii="Crimson Text" w:hAnsi="Crimson Text"/>
            <w:color w:val="000000" w:themeColor="text1"/>
            <w:sz w:val="26"/>
            <w:szCs w:val="26"/>
          </w:rPr>
          <w:delText>el ambiente</w:delText>
        </w:r>
      </w:del>
      <w:ins w:id="1085" w:author="PC" w:date="2025-06-25T20:24:00Z">
        <w:r w:rsidR="00032841">
          <w:rPr>
            <w:rFonts w:ascii="Crimson Text" w:hAnsi="Crimson Text"/>
            <w:color w:val="000000" w:themeColor="text1"/>
            <w:sz w:val="26"/>
            <w:szCs w:val="26"/>
          </w:rPr>
          <w:t>oportunamente sus pensamientos</w:t>
        </w:r>
      </w:ins>
      <w:r w:rsidRPr="008D03A6">
        <w:rPr>
          <w:rFonts w:ascii="Crimson Text" w:hAnsi="Crimson Text"/>
          <w:color w:val="000000" w:themeColor="text1"/>
          <w:sz w:val="26"/>
          <w:szCs w:val="26"/>
        </w:rPr>
        <w:t>.</w:t>
      </w:r>
    </w:p>
    <w:p w:rsidR="008C14BF" w:rsidRDefault="00894812" w:rsidP="00735183">
      <w:pPr>
        <w:tabs>
          <w:tab w:val="left" w:pos="2179"/>
        </w:tabs>
        <w:spacing w:after="0"/>
        <w:ind w:firstLine="284"/>
        <w:jc w:val="both"/>
        <w:rPr>
          <w:ins w:id="1086" w:author="PC" w:date="2025-06-25T20:25:00Z"/>
          <w:rFonts w:ascii="Crimson Text" w:hAnsi="Crimson Text"/>
          <w:color w:val="000000" w:themeColor="text1"/>
          <w:sz w:val="26"/>
          <w:szCs w:val="26"/>
        </w:rPr>
      </w:pPr>
      <w:r>
        <w:rPr>
          <w:rFonts w:ascii="Crimson Text" w:hAnsi="Crimson Text"/>
          <w:color w:val="000000" w:themeColor="text1"/>
          <w:sz w:val="26"/>
          <w:szCs w:val="26"/>
        </w:rPr>
        <w:t>—</w:t>
      </w:r>
      <w:r w:rsidR="000A6800" w:rsidRPr="008D03A6">
        <w:rPr>
          <w:rFonts w:ascii="Crimson Text" w:hAnsi="Crimson Text"/>
          <w:color w:val="000000" w:themeColor="text1"/>
          <w:sz w:val="26"/>
          <w:szCs w:val="26"/>
        </w:rPr>
        <w:t>Hola, no temas</w:t>
      </w:r>
      <w:r w:rsidR="00C57208" w:rsidRPr="008D03A6">
        <w:rPr>
          <w:rFonts w:ascii="Crimson Text" w:hAnsi="Crimson Text"/>
          <w:color w:val="000000" w:themeColor="text1"/>
          <w:sz w:val="26"/>
          <w:szCs w:val="26"/>
        </w:rPr>
        <w:t xml:space="preserve">, no te haré daño </w:t>
      </w:r>
      <w:r>
        <w:rPr>
          <w:rFonts w:ascii="Crimson Text" w:hAnsi="Crimson Text"/>
          <w:color w:val="000000" w:themeColor="text1"/>
          <w:sz w:val="26"/>
          <w:szCs w:val="26"/>
        </w:rPr>
        <w:t>—</w:t>
      </w:r>
      <w:r w:rsidR="002B3BEE" w:rsidRPr="008D03A6">
        <w:rPr>
          <w:rFonts w:ascii="Crimson Text" w:hAnsi="Crimson Text"/>
          <w:color w:val="000000" w:themeColor="text1"/>
          <w:sz w:val="26"/>
          <w:szCs w:val="26"/>
        </w:rPr>
        <w:t xml:space="preserve">dijo </w:t>
      </w:r>
      <w:r w:rsidR="00305257" w:rsidRPr="008D03A6">
        <w:rPr>
          <w:rFonts w:ascii="Crimson Text" w:hAnsi="Crimson Text"/>
          <w:color w:val="000000" w:themeColor="text1"/>
          <w:sz w:val="26"/>
          <w:szCs w:val="26"/>
        </w:rPr>
        <w:t>una</w:t>
      </w:r>
      <w:r w:rsidR="00C57208" w:rsidRPr="008D03A6">
        <w:rPr>
          <w:rFonts w:ascii="Crimson Text" w:hAnsi="Crimson Text"/>
          <w:color w:val="000000" w:themeColor="text1"/>
          <w:sz w:val="26"/>
          <w:szCs w:val="26"/>
        </w:rPr>
        <w:t xml:space="preserve"> voz anónima. </w:t>
      </w:r>
    </w:p>
    <w:p w:rsidR="00C57208" w:rsidRPr="008D03A6" w:rsidRDefault="00C57208" w:rsidP="00735183">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Elena se sorprendió, y comenzó a mirar en todas direcciones. Pronto, oyó ruidos entre la maleza y un hombre </w:t>
      </w:r>
      <w:r w:rsidR="000A6800" w:rsidRPr="008D03A6">
        <w:rPr>
          <w:rFonts w:ascii="Crimson Text" w:hAnsi="Crimson Text"/>
          <w:color w:val="000000" w:themeColor="text1"/>
          <w:sz w:val="26"/>
          <w:szCs w:val="26"/>
        </w:rPr>
        <w:t>luciendo el</w:t>
      </w:r>
      <w:r w:rsidRPr="008D03A6">
        <w:rPr>
          <w:rFonts w:ascii="Crimson Text" w:hAnsi="Crimson Text"/>
          <w:color w:val="000000" w:themeColor="text1"/>
          <w:sz w:val="26"/>
          <w:szCs w:val="26"/>
        </w:rPr>
        <w:t xml:space="preserve"> uniforme de la guardia real se hizo presente.</w:t>
      </w:r>
    </w:p>
    <w:p w:rsidR="00C57208" w:rsidRPr="008D03A6" w:rsidRDefault="00894812" w:rsidP="00C5720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0A6800" w:rsidRPr="008D03A6">
        <w:rPr>
          <w:rFonts w:ascii="Crimson Text" w:hAnsi="Crimson Text"/>
          <w:color w:val="000000" w:themeColor="text1"/>
          <w:sz w:val="26"/>
          <w:szCs w:val="26"/>
        </w:rPr>
        <w:t xml:space="preserve">Tranquila, puedes confiar en mi </w:t>
      </w:r>
      <w:r w:rsidR="002B3BEE" w:rsidRPr="008D03A6">
        <w:rPr>
          <w:rFonts w:ascii="Crimson Text" w:hAnsi="Crimson Text"/>
          <w:color w:val="000000" w:themeColor="text1"/>
          <w:sz w:val="26"/>
          <w:szCs w:val="26"/>
        </w:rPr>
        <w:t>Elena</w:t>
      </w:r>
      <w:r w:rsidR="00C57208" w:rsidRPr="008D03A6">
        <w:rPr>
          <w:rFonts w:ascii="Crimson Text" w:hAnsi="Crimson Text"/>
          <w:color w:val="000000" w:themeColor="text1"/>
          <w:sz w:val="26"/>
          <w:szCs w:val="26"/>
        </w:rPr>
        <w:t xml:space="preserve">, fui yo quien te salvo. Además, creo que me conoces </w:t>
      </w:r>
      <w:r>
        <w:rPr>
          <w:rFonts w:ascii="Crimson Text" w:hAnsi="Crimson Text"/>
          <w:color w:val="000000" w:themeColor="text1"/>
          <w:sz w:val="26"/>
          <w:szCs w:val="26"/>
        </w:rPr>
        <w:t>—</w:t>
      </w:r>
      <w:r w:rsidR="00C57208" w:rsidRPr="008D03A6">
        <w:rPr>
          <w:rFonts w:ascii="Crimson Text" w:hAnsi="Crimson Text"/>
          <w:color w:val="000000" w:themeColor="text1"/>
          <w:sz w:val="26"/>
          <w:szCs w:val="26"/>
        </w:rPr>
        <w:t>afirmó, con una sonrisa r</w:t>
      </w:r>
      <w:r w:rsidR="000A6800" w:rsidRPr="008D03A6">
        <w:rPr>
          <w:rFonts w:ascii="Crimson Text" w:hAnsi="Crimson Text"/>
          <w:color w:val="000000" w:themeColor="text1"/>
          <w:sz w:val="26"/>
          <w:szCs w:val="26"/>
        </w:rPr>
        <w:t xml:space="preserve">isueña. </w:t>
      </w:r>
      <w:r w:rsidR="00BA4560" w:rsidRPr="008D03A6">
        <w:rPr>
          <w:rFonts w:ascii="Crimson Text" w:hAnsi="Crimson Text"/>
          <w:color w:val="000000" w:themeColor="text1"/>
          <w:sz w:val="26"/>
          <w:szCs w:val="26"/>
        </w:rPr>
        <w:t>Ella</w:t>
      </w:r>
      <w:r w:rsidR="000A6800" w:rsidRPr="008D03A6">
        <w:rPr>
          <w:rFonts w:ascii="Crimson Text" w:hAnsi="Crimson Text"/>
          <w:color w:val="000000" w:themeColor="text1"/>
          <w:sz w:val="26"/>
          <w:szCs w:val="26"/>
        </w:rPr>
        <w:t xml:space="preserve"> lo observó, pero</w:t>
      </w:r>
      <w:r w:rsidR="00C57208" w:rsidRPr="008D03A6">
        <w:rPr>
          <w:rFonts w:ascii="Crimson Text" w:hAnsi="Crimson Text"/>
          <w:color w:val="000000" w:themeColor="text1"/>
          <w:sz w:val="26"/>
          <w:szCs w:val="26"/>
        </w:rPr>
        <w:t xml:space="preserve"> no pudo reconocerlo.</w:t>
      </w:r>
    </w:p>
    <w:p w:rsidR="00C57208" w:rsidRPr="008D03A6" w:rsidRDefault="00894812" w:rsidP="00C5720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C57208" w:rsidRPr="008D03A6">
        <w:rPr>
          <w:rFonts w:ascii="Crimson Text" w:hAnsi="Crimson Text"/>
          <w:color w:val="000000" w:themeColor="text1"/>
          <w:sz w:val="26"/>
          <w:szCs w:val="26"/>
        </w:rPr>
        <w:t xml:space="preserve">No sé quién eres, pero te agradezco lo que hiciste por mí </w:t>
      </w:r>
      <w:r>
        <w:rPr>
          <w:rFonts w:ascii="Crimson Text" w:hAnsi="Crimson Text"/>
          <w:color w:val="000000" w:themeColor="text1"/>
          <w:sz w:val="26"/>
          <w:szCs w:val="26"/>
        </w:rPr>
        <w:t>—</w:t>
      </w:r>
      <w:r w:rsidR="00C57208" w:rsidRPr="008D03A6">
        <w:rPr>
          <w:rFonts w:ascii="Crimson Text" w:hAnsi="Crimson Text"/>
          <w:color w:val="000000" w:themeColor="text1"/>
          <w:sz w:val="26"/>
          <w:szCs w:val="26"/>
        </w:rPr>
        <w:t xml:space="preserve">respondió, </w:t>
      </w:r>
      <w:r w:rsidR="000A6800" w:rsidRPr="008D03A6">
        <w:rPr>
          <w:rFonts w:ascii="Crimson Text" w:hAnsi="Crimson Text"/>
          <w:color w:val="000000" w:themeColor="text1"/>
          <w:sz w:val="26"/>
          <w:szCs w:val="26"/>
        </w:rPr>
        <w:t>con más calma</w:t>
      </w:r>
      <w:r w:rsidR="00C57208" w:rsidRPr="008D03A6">
        <w:rPr>
          <w:rFonts w:ascii="Crimson Text" w:hAnsi="Crimson Text"/>
          <w:color w:val="000000" w:themeColor="text1"/>
          <w:sz w:val="26"/>
          <w:szCs w:val="26"/>
        </w:rPr>
        <w:t>. El soldado se acercó</w:t>
      </w:r>
      <w:r w:rsidR="000A6800" w:rsidRPr="008D03A6">
        <w:rPr>
          <w:rFonts w:ascii="Crimson Text" w:hAnsi="Crimson Text"/>
          <w:color w:val="000000" w:themeColor="text1"/>
          <w:sz w:val="26"/>
          <w:szCs w:val="26"/>
        </w:rPr>
        <w:t xml:space="preserve"> hasta</w:t>
      </w:r>
      <w:r w:rsidR="00305257" w:rsidRPr="008D03A6">
        <w:rPr>
          <w:rFonts w:ascii="Crimson Text" w:hAnsi="Crimson Text"/>
          <w:color w:val="000000" w:themeColor="text1"/>
          <w:sz w:val="26"/>
          <w:szCs w:val="26"/>
        </w:rPr>
        <w:t xml:space="preserve"> su posición, hizo una reverencia y</w:t>
      </w:r>
      <w:r w:rsidR="00C57208" w:rsidRPr="008D03A6">
        <w:rPr>
          <w:rFonts w:ascii="Crimson Text" w:hAnsi="Crimson Text"/>
          <w:color w:val="000000" w:themeColor="text1"/>
          <w:sz w:val="26"/>
          <w:szCs w:val="26"/>
        </w:rPr>
        <w:t xml:space="preserve"> retomó </w:t>
      </w:r>
      <w:r w:rsidR="000A6800" w:rsidRPr="008D03A6">
        <w:rPr>
          <w:rFonts w:ascii="Crimson Text" w:hAnsi="Crimson Text"/>
          <w:color w:val="000000" w:themeColor="text1"/>
          <w:sz w:val="26"/>
          <w:szCs w:val="26"/>
        </w:rPr>
        <w:t>el</w:t>
      </w:r>
      <w:r w:rsidR="00C57208" w:rsidRPr="008D03A6">
        <w:rPr>
          <w:rFonts w:ascii="Crimson Text" w:hAnsi="Crimson Text"/>
          <w:color w:val="000000" w:themeColor="text1"/>
          <w:sz w:val="26"/>
          <w:szCs w:val="26"/>
        </w:rPr>
        <w:t xml:space="preserve"> discurso.</w:t>
      </w:r>
    </w:p>
    <w:p w:rsidR="008C14BF" w:rsidRDefault="00894812" w:rsidP="002B3BEE">
      <w:pPr>
        <w:tabs>
          <w:tab w:val="left" w:pos="2179"/>
        </w:tabs>
        <w:spacing w:after="0"/>
        <w:ind w:firstLine="284"/>
        <w:jc w:val="both"/>
        <w:rPr>
          <w:ins w:id="1087" w:author="PC" w:date="2025-06-25T20:26:00Z"/>
          <w:rFonts w:ascii="Crimson Text" w:hAnsi="Crimson Text"/>
          <w:color w:val="000000" w:themeColor="text1"/>
          <w:sz w:val="26"/>
          <w:szCs w:val="26"/>
        </w:rPr>
      </w:pPr>
      <w:r>
        <w:rPr>
          <w:rFonts w:ascii="Crimson Text" w:hAnsi="Crimson Text"/>
          <w:color w:val="000000" w:themeColor="text1"/>
          <w:sz w:val="26"/>
          <w:szCs w:val="26"/>
        </w:rPr>
        <w:t>—</w:t>
      </w:r>
      <w:r w:rsidR="002B3BEE" w:rsidRPr="008D03A6">
        <w:rPr>
          <w:rFonts w:ascii="Crimson Text" w:hAnsi="Crimson Text"/>
          <w:color w:val="000000" w:themeColor="text1"/>
          <w:sz w:val="26"/>
          <w:szCs w:val="26"/>
        </w:rPr>
        <w:t xml:space="preserve">Soy </w:t>
      </w:r>
      <w:del w:id="1088" w:author="Paula Castrilli" w:date="2025-06-25T21:33:00Z">
        <w:r w:rsidR="002B3BEE" w:rsidRPr="008D03A6" w:rsidDel="005D0CEB">
          <w:rPr>
            <w:rFonts w:ascii="Crimson Text" w:hAnsi="Crimson Text"/>
            <w:color w:val="000000" w:themeColor="text1"/>
            <w:sz w:val="26"/>
            <w:szCs w:val="26"/>
          </w:rPr>
          <w:delText>Ar</w:delText>
        </w:r>
        <w:r w:rsidR="00B62F10" w:rsidRPr="008D03A6" w:rsidDel="005D0CEB">
          <w:rPr>
            <w:rFonts w:ascii="Crimson Text" w:hAnsi="Crimson Text"/>
            <w:color w:val="000000" w:themeColor="text1"/>
            <w:sz w:val="26"/>
            <w:szCs w:val="26"/>
          </w:rPr>
          <w:delText>ó</w:delText>
        </w:r>
        <w:r w:rsidR="002B3BEE" w:rsidRPr="008D03A6" w:rsidDel="005D0CEB">
          <w:rPr>
            <w:rFonts w:ascii="Crimson Text" w:hAnsi="Crimson Text"/>
            <w:color w:val="000000" w:themeColor="text1"/>
            <w:sz w:val="26"/>
            <w:szCs w:val="26"/>
          </w:rPr>
          <w:delText>n</w:delText>
        </w:r>
      </w:del>
      <w:proofErr w:type="spellStart"/>
      <w:ins w:id="1089" w:author="Paula Castrilli" w:date="2025-06-25T21:33:00Z">
        <w:r w:rsidR="005D0CEB">
          <w:rPr>
            <w:rFonts w:ascii="Crimson Text" w:hAnsi="Crimson Text"/>
            <w:color w:val="000000" w:themeColor="text1"/>
            <w:sz w:val="26"/>
            <w:szCs w:val="26"/>
          </w:rPr>
          <w:t>Aron</w:t>
        </w:r>
      </w:ins>
      <w:ins w:id="1090" w:author="PC" w:date="2025-06-25T20:27:00Z">
        <w:r w:rsidR="008C14BF">
          <w:rPr>
            <w:rFonts w:ascii="Crimson Text" w:hAnsi="Crimson Text"/>
            <w:color w:val="000000" w:themeColor="text1"/>
            <w:sz w:val="26"/>
            <w:szCs w:val="26"/>
          </w:rPr>
          <w:t>Aron</w:t>
        </w:r>
      </w:ins>
      <w:proofErr w:type="spellEnd"/>
      <w:r w:rsidR="002B3BEE" w:rsidRPr="008D03A6">
        <w:rPr>
          <w:rFonts w:ascii="Crimson Text" w:hAnsi="Crimson Text"/>
          <w:color w:val="000000" w:themeColor="text1"/>
          <w:sz w:val="26"/>
          <w:szCs w:val="26"/>
        </w:rPr>
        <w:t>, mi padre pertenece a la nobleza, nos hemos visto muchas veces en reuniones</w:t>
      </w:r>
      <w:r w:rsidR="000A6800" w:rsidRPr="008D03A6">
        <w:rPr>
          <w:rFonts w:ascii="Crimson Text" w:hAnsi="Crimson Text"/>
          <w:color w:val="000000" w:themeColor="text1"/>
          <w:sz w:val="26"/>
          <w:szCs w:val="26"/>
        </w:rPr>
        <w:t xml:space="preserve"> y ceremonias</w:t>
      </w:r>
      <w:r w:rsidR="002B3BEE"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1091" w:author="PC" w:date="2025-06-25T20:26:00Z">
        <w:r w:rsidR="002B3BEE" w:rsidRPr="008D03A6" w:rsidDel="008C14BF">
          <w:rPr>
            <w:rFonts w:ascii="Crimson Text" w:hAnsi="Crimson Text"/>
            <w:color w:val="000000" w:themeColor="text1"/>
            <w:sz w:val="26"/>
            <w:szCs w:val="26"/>
          </w:rPr>
          <w:delText>aseveró,</w:delText>
        </w:r>
        <w:r w:rsidR="00305257" w:rsidRPr="008D03A6" w:rsidDel="008C14BF">
          <w:rPr>
            <w:rFonts w:ascii="Crimson Text" w:hAnsi="Crimson Text"/>
            <w:color w:val="000000" w:themeColor="text1"/>
            <w:sz w:val="26"/>
            <w:szCs w:val="26"/>
          </w:rPr>
          <w:delText xml:space="preserve"> y</w:delText>
        </w:r>
      </w:del>
      <w:ins w:id="1092" w:author="PC" w:date="2025-06-25T20:26:00Z">
        <w:r w:rsidR="008C14BF">
          <w:rPr>
            <w:rFonts w:ascii="Crimson Text" w:hAnsi="Crimson Text"/>
            <w:color w:val="000000" w:themeColor="text1"/>
            <w:sz w:val="26"/>
            <w:szCs w:val="26"/>
          </w:rPr>
          <w:t>le</w:t>
        </w:r>
      </w:ins>
      <w:r w:rsidR="00305257" w:rsidRPr="008D03A6">
        <w:rPr>
          <w:rFonts w:ascii="Crimson Text" w:hAnsi="Crimson Text"/>
          <w:color w:val="000000" w:themeColor="text1"/>
          <w:sz w:val="26"/>
          <w:szCs w:val="26"/>
        </w:rPr>
        <w:t xml:space="preserve"> sonrió,</w:t>
      </w:r>
      <w:r w:rsidR="002B3BEE" w:rsidRPr="008D03A6">
        <w:rPr>
          <w:rFonts w:ascii="Crimson Text" w:hAnsi="Crimson Text"/>
          <w:color w:val="000000" w:themeColor="text1"/>
          <w:sz w:val="26"/>
          <w:szCs w:val="26"/>
        </w:rPr>
        <w:t xml:space="preserve"> quería resultar</w:t>
      </w:r>
      <w:r w:rsidR="00305257" w:rsidRPr="008D03A6">
        <w:rPr>
          <w:rFonts w:ascii="Crimson Text" w:hAnsi="Crimson Text"/>
          <w:color w:val="000000" w:themeColor="text1"/>
          <w:sz w:val="26"/>
          <w:szCs w:val="26"/>
        </w:rPr>
        <w:t>le</w:t>
      </w:r>
      <w:r w:rsidR="002B3BEE" w:rsidRPr="008D03A6">
        <w:rPr>
          <w:rFonts w:ascii="Crimson Text" w:hAnsi="Crimson Text"/>
          <w:color w:val="000000" w:themeColor="text1"/>
          <w:sz w:val="26"/>
          <w:szCs w:val="26"/>
        </w:rPr>
        <w:t xml:space="preserve"> familiar. </w:t>
      </w:r>
    </w:p>
    <w:p w:rsidR="00C57208" w:rsidRPr="008D03A6" w:rsidRDefault="002B3BEE" w:rsidP="002B3BE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princesa lo mi</w:t>
      </w:r>
      <w:r w:rsidR="00305257" w:rsidRPr="008D03A6">
        <w:rPr>
          <w:rFonts w:ascii="Crimson Text" w:hAnsi="Crimson Text"/>
          <w:color w:val="000000" w:themeColor="text1"/>
          <w:sz w:val="26"/>
          <w:szCs w:val="26"/>
        </w:rPr>
        <w:t xml:space="preserve">ró desconcertada, seguía sin </w:t>
      </w:r>
      <w:del w:id="1093" w:author="PC" w:date="2025-06-25T20:26:00Z">
        <w:r w:rsidR="00305257" w:rsidRPr="008D03A6" w:rsidDel="008C14BF">
          <w:rPr>
            <w:rFonts w:ascii="Crimson Text" w:hAnsi="Crimson Text"/>
            <w:color w:val="000000" w:themeColor="text1"/>
            <w:sz w:val="26"/>
            <w:szCs w:val="26"/>
          </w:rPr>
          <w:delText>registrarlo</w:delText>
        </w:r>
      </w:del>
      <w:ins w:id="1094" w:author="PC" w:date="2025-06-25T20:27:00Z">
        <w:r w:rsidR="008C14BF">
          <w:rPr>
            <w:rFonts w:ascii="Crimson Text" w:hAnsi="Crimson Text"/>
            <w:color w:val="000000" w:themeColor="text1"/>
            <w:sz w:val="26"/>
            <w:szCs w:val="26"/>
          </w:rPr>
          <w:t>identificarlo</w:t>
        </w:r>
      </w:ins>
      <w:del w:id="1095" w:author="PC" w:date="2025-06-25T20:26:00Z">
        <w:r w:rsidR="000A6800" w:rsidRPr="008D03A6" w:rsidDel="008C14BF">
          <w:rPr>
            <w:rFonts w:ascii="Crimson Text" w:hAnsi="Crimson Text"/>
            <w:color w:val="000000" w:themeColor="text1"/>
            <w:sz w:val="26"/>
            <w:szCs w:val="26"/>
          </w:rPr>
          <w:delText>,</w:delText>
        </w:r>
      </w:del>
      <w:ins w:id="1096" w:author="PC" w:date="2025-06-25T20:26:00Z">
        <w:r w:rsidR="008C14BF">
          <w:rPr>
            <w:rFonts w:ascii="Crimson Text" w:hAnsi="Crimson Text"/>
            <w:color w:val="000000" w:themeColor="text1"/>
            <w:sz w:val="26"/>
            <w:szCs w:val="26"/>
          </w:rPr>
          <w:t xml:space="preserve"> y</w:t>
        </w:r>
      </w:ins>
      <w:r w:rsidR="000A6800" w:rsidRPr="008D03A6">
        <w:rPr>
          <w:rFonts w:ascii="Crimson Text" w:hAnsi="Crimson Text"/>
          <w:color w:val="000000" w:themeColor="text1"/>
          <w:sz w:val="26"/>
          <w:szCs w:val="26"/>
        </w:rPr>
        <w:t xml:space="preserve"> la situación empezaba a ser incómoda</w:t>
      </w:r>
      <w:r w:rsidR="00305257" w:rsidRPr="008D03A6">
        <w:rPr>
          <w:rFonts w:ascii="Crimson Text" w:hAnsi="Crimson Text"/>
          <w:color w:val="000000" w:themeColor="text1"/>
          <w:sz w:val="26"/>
          <w:szCs w:val="26"/>
        </w:rPr>
        <w:t>.</w:t>
      </w:r>
    </w:p>
    <w:p w:rsidR="002B3BEE"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2B3BEE" w:rsidRPr="008D03A6">
        <w:rPr>
          <w:rFonts w:ascii="Crimson Text" w:hAnsi="Crimson Text"/>
          <w:color w:val="000000" w:themeColor="text1"/>
          <w:sz w:val="26"/>
          <w:szCs w:val="26"/>
        </w:rPr>
        <w:t>Discúlpame, pero no te recuerdo, igual me alegra que estés aquí</w:t>
      </w:r>
      <w:del w:id="1097" w:author="PC" w:date="2025-06-25T20:28:00Z">
        <w:r w:rsidR="002B3BEE" w:rsidRPr="008D03A6" w:rsidDel="008C14BF">
          <w:rPr>
            <w:rFonts w:ascii="Crimson Text" w:hAnsi="Crimson Text"/>
            <w:color w:val="000000" w:themeColor="text1"/>
            <w:sz w:val="26"/>
            <w:szCs w:val="26"/>
          </w:rPr>
          <w:delText>,</w:delText>
        </w:r>
      </w:del>
      <w:r w:rsidR="002B3BEE" w:rsidRPr="008D03A6">
        <w:rPr>
          <w:rFonts w:ascii="Crimson Text" w:hAnsi="Crimson Text"/>
          <w:color w:val="000000" w:themeColor="text1"/>
          <w:sz w:val="26"/>
          <w:szCs w:val="26"/>
        </w:rPr>
        <w:t xml:space="preserve"> sino ya estaría muerta </w:t>
      </w:r>
      <w:r>
        <w:rPr>
          <w:rFonts w:ascii="Crimson Text" w:hAnsi="Crimson Text"/>
          <w:color w:val="000000" w:themeColor="text1"/>
          <w:sz w:val="26"/>
          <w:szCs w:val="26"/>
        </w:rPr>
        <w:t>—</w:t>
      </w:r>
      <w:del w:id="1098" w:author="PC" w:date="2025-06-25T20:28:00Z">
        <w:r w:rsidR="002B3BEE" w:rsidRPr="008D03A6" w:rsidDel="008C14BF">
          <w:rPr>
            <w:rFonts w:ascii="Crimson Text" w:hAnsi="Crimson Text"/>
            <w:color w:val="000000" w:themeColor="text1"/>
            <w:sz w:val="26"/>
            <w:szCs w:val="26"/>
          </w:rPr>
          <w:delText>lanzó</w:delText>
        </w:r>
      </w:del>
      <w:ins w:id="1099" w:author="PC" w:date="2025-06-25T20:28:00Z">
        <w:r w:rsidR="008C14BF">
          <w:rPr>
            <w:rFonts w:ascii="Crimson Text" w:hAnsi="Crimson Text"/>
            <w:color w:val="000000" w:themeColor="text1"/>
            <w:sz w:val="26"/>
            <w:szCs w:val="26"/>
          </w:rPr>
          <w:t>admitió</w:t>
        </w:r>
      </w:ins>
      <w:r w:rsidR="002B3BEE" w:rsidRPr="008D03A6">
        <w:rPr>
          <w:rFonts w:ascii="Crimson Text" w:hAnsi="Crimson Text"/>
          <w:color w:val="000000" w:themeColor="text1"/>
          <w:sz w:val="26"/>
          <w:szCs w:val="26"/>
        </w:rPr>
        <w:t xml:space="preserve">, y ambos rieron un poco. </w:t>
      </w:r>
      <w:del w:id="1100" w:author="PC" w:date="2025-06-25T20:28:00Z">
        <w:r w:rsidR="002B3BEE" w:rsidRPr="008D03A6" w:rsidDel="008C14BF">
          <w:rPr>
            <w:rFonts w:ascii="Crimson Text" w:hAnsi="Crimson Text"/>
            <w:color w:val="000000" w:themeColor="text1"/>
            <w:sz w:val="26"/>
            <w:szCs w:val="26"/>
          </w:rPr>
          <w:delText xml:space="preserve">El </w:delText>
        </w:r>
        <w:r w:rsidR="00305982" w:rsidRPr="008D03A6" w:rsidDel="008C14BF">
          <w:rPr>
            <w:rFonts w:ascii="Crimson Text" w:hAnsi="Crimson Text"/>
            <w:color w:val="000000" w:themeColor="text1"/>
            <w:sz w:val="26"/>
            <w:szCs w:val="26"/>
          </w:rPr>
          <w:delText>clima</w:delText>
        </w:r>
        <w:r w:rsidR="002B3BEE" w:rsidRPr="008D03A6" w:rsidDel="008C14BF">
          <w:rPr>
            <w:rFonts w:ascii="Crimson Text" w:hAnsi="Crimson Text"/>
            <w:color w:val="000000" w:themeColor="text1"/>
            <w:sz w:val="26"/>
            <w:szCs w:val="26"/>
          </w:rPr>
          <w:delText xml:space="preserve"> se volvía un poco más </w:delText>
        </w:r>
        <w:r w:rsidR="00305257" w:rsidRPr="008D03A6" w:rsidDel="008C14BF">
          <w:rPr>
            <w:rFonts w:ascii="Crimson Text" w:hAnsi="Crimson Text"/>
            <w:color w:val="000000" w:themeColor="text1"/>
            <w:sz w:val="26"/>
            <w:szCs w:val="26"/>
          </w:rPr>
          <w:delText>distendido</w:delText>
        </w:r>
      </w:del>
      <w:ins w:id="1101" w:author="PC" w:date="2025-06-25T20:28:00Z">
        <w:r w:rsidR="008C14BF">
          <w:rPr>
            <w:rFonts w:ascii="Crimson Text" w:hAnsi="Crimson Text"/>
            <w:color w:val="000000" w:themeColor="text1"/>
            <w:sz w:val="26"/>
            <w:szCs w:val="26"/>
          </w:rPr>
          <w:t xml:space="preserve">Poco a poco, la tensión comenzó a abandonar el </w:t>
        </w:r>
        <w:proofErr w:type="spellStart"/>
        <w:r w:rsidR="008C14BF">
          <w:rPr>
            <w:rFonts w:ascii="Crimson Text" w:hAnsi="Crimson Text"/>
            <w:color w:val="000000" w:themeColor="text1"/>
            <w:sz w:val="26"/>
            <w:szCs w:val="26"/>
          </w:rPr>
          <w:t>ambiante</w:t>
        </w:r>
      </w:ins>
      <w:proofErr w:type="spellEnd"/>
      <w:r w:rsidR="002B3BEE" w:rsidRPr="008D03A6">
        <w:rPr>
          <w:rFonts w:ascii="Crimson Text" w:hAnsi="Crimson Text"/>
          <w:color w:val="000000" w:themeColor="text1"/>
          <w:sz w:val="26"/>
          <w:szCs w:val="26"/>
        </w:rPr>
        <w:t>.</w:t>
      </w:r>
    </w:p>
    <w:p w:rsidR="00305257"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305257" w:rsidRPr="008D03A6">
        <w:rPr>
          <w:rFonts w:ascii="Crimson Text" w:hAnsi="Crimson Text"/>
          <w:color w:val="000000" w:themeColor="text1"/>
          <w:sz w:val="26"/>
          <w:szCs w:val="26"/>
        </w:rPr>
        <w:t>Con mi mayor respeto</w:t>
      </w:r>
      <w:r w:rsidR="00BA4560" w:rsidRPr="008D03A6">
        <w:rPr>
          <w:rFonts w:ascii="Crimson Text" w:hAnsi="Crimson Text"/>
          <w:color w:val="000000" w:themeColor="text1"/>
          <w:sz w:val="26"/>
          <w:szCs w:val="26"/>
        </w:rPr>
        <w:t>, permíteme decirt</w:t>
      </w:r>
      <w:r w:rsidR="00305257" w:rsidRPr="008D03A6">
        <w:rPr>
          <w:rFonts w:ascii="Crimson Text" w:hAnsi="Crimson Text"/>
          <w:color w:val="000000" w:themeColor="text1"/>
          <w:sz w:val="26"/>
          <w:szCs w:val="26"/>
        </w:rPr>
        <w:t>e que lo que acaba</w:t>
      </w:r>
      <w:r w:rsidR="00A676AB" w:rsidRPr="008D03A6">
        <w:rPr>
          <w:rFonts w:ascii="Crimson Text" w:hAnsi="Crimson Text"/>
          <w:color w:val="000000" w:themeColor="text1"/>
          <w:sz w:val="26"/>
          <w:szCs w:val="26"/>
        </w:rPr>
        <w:t>s</w:t>
      </w:r>
      <w:r w:rsidR="00305257" w:rsidRPr="008D03A6">
        <w:rPr>
          <w:rFonts w:ascii="Crimson Text" w:hAnsi="Crimson Text"/>
          <w:color w:val="000000" w:themeColor="text1"/>
          <w:sz w:val="26"/>
          <w:szCs w:val="26"/>
        </w:rPr>
        <w:t xml:space="preserve"> de hacer fue muy arriesgado </w:t>
      </w:r>
      <w:r>
        <w:rPr>
          <w:rFonts w:ascii="Crimson Text" w:hAnsi="Crimson Text"/>
          <w:color w:val="000000" w:themeColor="text1"/>
          <w:sz w:val="26"/>
          <w:szCs w:val="26"/>
        </w:rPr>
        <w:t>—</w:t>
      </w:r>
      <w:r w:rsidR="00305257" w:rsidRPr="008D03A6">
        <w:rPr>
          <w:rFonts w:ascii="Crimson Text" w:hAnsi="Crimson Text"/>
          <w:color w:val="000000" w:themeColor="text1"/>
          <w:sz w:val="26"/>
          <w:szCs w:val="26"/>
        </w:rPr>
        <w:t>hizo una pausa</w:t>
      </w:r>
      <w:del w:id="1102" w:author="PC" w:date="2025-06-25T20:28:00Z">
        <w:r w:rsidR="00305257" w:rsidRPr="008D03A6" w:rsidDel="008C14BF">
          <w:rPr>
            <w:rFonts w:ascii="Crimson Text" w:hAnsi="Crimson Text"/>
            <w:color w:val="000000" w:themeColor="text1"/>
            <w:sz w:val="26"/>
            <w:szCs w:val="26"/>
          </w:rPr>
          <w:delText>,</w:delText>
        </w:r>
      </w:del>
      <w:r w:rsidR="00305257" w:rsidRPr="008D03A6">
        <w:rPr>
          <w:rFonts w:ascii="Crimson Text" w:hAnsi="Crimson Text"/>
          <w:color w:val="000000" w:themeColor="text1"/>
          <w:sz w:val="26"/>
          <w:szCs w:val="26"/>
        </w:rPr>
        <w:t xml:space="preserve"> y retomó</w:t>
      </w:r>
      <w:ins w:id="1103" w:author="PC" w:date="2025-06-25T20:28:00Z">
        <w:r w:rsidR="008C14BF">
          <w:rPr>
            <w:rFonts w:ascii="Crimson Text" w:hAnsi="Crimson Text"/>
            <w:color w:val="000000" w:themeColor="text1"/>
            <w:sz w:val="26"/>
            <w:szCs w:val="26"/>
          </w:rPr>
          <w:t>,</w:t>
        </w:r>
      </w:ins>
      <w:r w:rsidR="00305257" w:rsidRPr="008D03A6">
        <w:rPr>
          <w:rFonts w:ascii="Crimson Text" w:hAnsi="Crimson Text"/>
          <w:color w:val="000000" w:themeColor="text1"/>
          <w:sz w:val="26"/>
          <w:szCs w:val="26"/>
        </w:rPr>
        <w:t xml:space="preserve"> </w:t>
      </w:r>
      <w:r w:rsidR="00305982" w:rsidRPr="008D03A6">
        <w:rPr>
          <w:rFonts w:ascii="Crimson Text" w:hAnsi="Crimson Text"/>
          <w:color w:val="000000" w:themeColor="text1"/>
          <w:sz w:val="26"/>
          <w:szCs w:val="26"/>
        </w:rPr>
        <w:t>temeroso</w:t>
      </w:r>
      <w:r>
        <w:rPr>
          <w:rFonts w:ascii="Crimson Text" w:hAnsi="Crimson Text"/>
          <w:color w:val="000000" w:themeColor="text1"/>
          <w:sz w:val="26"/>
          <w:szCs w:val="26"/>
        </w:rPr>
        <w:t>—</w:t>
      </w:r>
      <w:r w:rsidR="00305257" w:rsidRPr="008D03A6">
        <w:rPr>
          <w:rFonts w:ascii="Crimson Text" w:hAnsi="Crimson Text"/>
          <w:color w:val="000000" w:themeColor="text1"/>
          <w:sz w:val="26"/>
          <w:szCs w:val="26"/>
        </w:rPr>
        <w:t xml:space="preserve">, y un poco estúpido </w:t>
      </w:r>
      <w:r>
        <w:rPr>
          <w:rFonts w:ascii="Crimson Text" w:hAnsi="Crimson Text"/>
          <w:color w:val="000000" w:themeColor="text1"/>
          <w:sz w:val="26"/>
          <w:szCs w:val="26"/>
        </w:rPr>
        <w:t>—</w:t>
      </w:r>
      <w:r w:rsidR="00305982" w:rsidRPr="008D03A6">
        <w:rPr>
          <w:rFonts w:ascii="Crimson Text" w:hAnsi="Crimson Text"/>
          <w:color w:val="000000" w:themeColor="text1"/>
          <w:sz w:val="26"/>
          <w:szCs w:val="26"/>
        </w:rPr>
        <w:t>agregó</w:t>
      </w:r>
      <w:r w:rsidR="00305257" w:rsidRPr="008D03A6">
        <w:rPr>
          <w:rFonts w:ascii="Crimson Text" w:hAnsi="Crimson Text"/>
          <w:color w:val="000000" w:themeColor="text1"/>
          <w:sz w:val="26"/>
          <w:szCs w:val="26"/>
        </w:rPr>
        <w:t>, sabiendo que su comentario era osado para dirigir</w:t>
      </w:r>
      <w:r w:rsidR="005D76DD" w:rsidRPr="008D03A6">
        <w:rPr>
          <w:rFonts w:ascii="Crimson Text" w:hAnsi="Crimson Text"/>
          <w:color w:val="000000" w:themeColor="text1"/>
          <w:sz w:val="26"/>
          <w:szCs w:val="26"/>
        </w:rPr>
        <w:t>se a la hija del rey.</w:t>
      </w:r>
    </w:p>
    <w:p w:rsidR="005D76DD"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D76DD" w:rsidRPr="008D03A6">
        <w:rPr>
          <w:rFonts w:ascii="Crimson Text" w:hAnsi="Crimson Text"/>
          <w:color w:val="000000" w:themeColor="text1"/>
          <w:sz w:val="26"/>
          <w:szCs w:val="26"/>
        </w:rPr>
        <w:t xml:space="preserve">Ya lo sé, </w:t>
      </w:r>
      <w:r w:rsidR="00305982" w:rsidRPr="008D03A6">
        <w:rPr>
          <w:rFonts w:ascii="Crimson Text" w:hAnsi="Crimson Text"/>
          <w:color w:val="000000" w:themeColor="text1"/>
          <w:sz w:val="26"/>
          <w:szCs w:val="26"/>
        </w:rPr>
        <w:t>tendría que haber huido</w:t>
      </w:r>
      <w:del w:id="1104" w:author="PC" w:date="2025-06-25T20:29:00Z">
        <w:r w:rsidR="005D76DD" w:rsidRPr="008D03A6" w:rsidDel="008C14BF">
          <w:rPr>
            <w:rFonts w:ascii="Crimson Text" w:hAnsi="Crimson Text"/>
            <w:color w:val="000000" w:themeColor="text1"/>
            <w:sz w:val="26"/>
            <w:szCs w:val="26"/>
          </w:rPr>
          <w:delText xml:space="preserve">, </w:delText>
        </w:r>
        <w:r w:rsidR="00305982" w:rsidRPr="008D03A6" w:rsidDel="008C14BF">
          <w:rPr>
            <w:rFonts w:ascii="Crimson Text" w:hAnsi="Crimson Text"/>
            <w:color w:val="000000" w:themeColor="text1"/>
            <w:sz w:val="26"/>
            <w:szCs w:val="26"/>
          </w:rPr>
          <w:delText>sin</w:delText>
        </w:r>
      </w:del>
      <w:ins w:id="1105" w:author="PC" w:date="2025-06-25T20:29:00Z">
        <w:r w:rsidR="008C14BF">
          <w:rPr>
            <w:rFonts w:ascii="Crimson Text" w:hAnsi="Crimson Text"/>
            <w:color w:val="000000" w:themeColor="text1"/>
            <w:sz w:val="26"/>
            <w:szCs w:val="26"/>
          </w:rPr>
          <w:t>. Sin</w:t>
        </w:r>
      </w:ins>
      <w:r w:rsidR="00305982" w:rsidRPr="008D03A6">
        <w:rPr>
          <w:rFonts w:ascii="Crimson Text" w:hAnsi="Crimson Text"/>
          <w:color w:val="000000" w:themeColor="text1"/>
          <w:sz w:val="26"/>
          <w:szCs w:val="26"/>
        </w:rPr>
        <w:t xml:space="preserve"> embargo, </w:t>
      </w:r>
      <w:r w:rsidR="005D76DD" w:rsidRPr="008D03A6">
        <w:rPr>
          <w:rFonts w:ascii="Crimson Text" w:hAnsi="Crimson Text"/>
          <w:color w:val="000000" w:themeColor="text1"/>
          <w:sz w:val="26"/>
          <w:szCs w:val="26"/>
        </w:rPr>
        <w:t xml:space="preserve">perdí tiempo viendo cómo los dragones destrozaban a esos dos hombres, en lugar de… </w:t>
      </w:r>
      <w:r>
        <w:rPr>
          <w:rFonts w:ascii="Crimson Text" w:hAnsi="Crimson Text"/>
          <w:color w:val="000000" w:themeColor="text1"/>
          <w:sz w:val="26"/>
          <w:szCs w:val="26"/>
        </w:rPr>
        <w:t>—</w:t>
      </w:r>
      <w:r w:rsidR="005D76DD" w:rsidRPr="008D03A6">
        <w:rPr>
          <w:rFonts w:ascii="Crimson Text" w:hAnsi="Crimson Text"/>
          <w:color w:val="000000" w:themeColor="text1"/>
          <w:sz w:val="26"/>
          <w:szCs w:val="26"/>
        </w:rPr>
        <w:t>asintió con</w:t>
      </w:r>
      <w:r w:rsidR="00305982" w:rsidRPr="008D03A6">
        <w:rPr>
          <w:rFonts w:ascii="Crimson Text" w:hAnsi="Crimson Text"/>
          <w:color w:val="000000" w:themeColor="text1"/>
          <w:sz w:val="26"/>
          <w:szCs w:val="26"/>
        </w:rPr>
        <w:t>tando</w:t>
      </w:r>
      <w:r w:rsidR="005D76DD" w:rsidRPr="008D03A6">
        <w:rPr>
          <w:rFonts w:ascii="Crimson Text" w:hAnsi="Crimson Text"/>
          <w:color w:val="000000" w:themeColor="text1"/>
          <w:sz w:val="26"/>
          <w:szCs w:val="26"/>
        </w:rPr>
        <w:t xml:space="preserve"> su versión, pero fue interrumpida por el muchacho.</w:t>
      </w:r>
    </w:p>
    <w:p w:rsidR="005D76DD"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del w:id="1106" w:author="PC" w:date="2025-06-25T20:30:00Z">
        <w:r w:rsidR="005D76DD" w:rsidRPr="008D03A6" w:rsidDel="009455F2">
          <w:rPr>
            <w:rFonts w:ascii="Crimson Text" w:hAnsi="Crimson Text"/>
            <w:color w:val="000000" w:themeColor="text1"/>
            <w:sz w:val="26"/>
            <w:szCs w:val="26"/>
          </w:rPr>
          <w:delText>¡</w:delText>
        </w:r>
      </w:del>
      <w:r w:rsidR="005D76DD" w:rsidRPr="008D03A6">
        <w:rPr>
          <w:rFonts w:ascii="Crimson Text" w:hAnsi="Crimson Text"/>
          <w:color w:val="000000" w:themeColor="text1"/>
          <w:sz w:val="26"/>
          <w:szCs w:val="26"/>
        </w:rPr>
        <w:t>Disculpa</w:t>
      </w:r>
      <w:del w:id="1107" w:author="PC" w:date="2025-06-25T20:31:00Z">
        <w:r w:rsidR="005D76DD" w:rsidRPr="008D03A6" w:rsidDel="009455F2">
          <w:rPr>
            <w:rFonts w:ascii="Crimson Text" w:hAnsi="Crimson Text"/>
            <w:color w:val="000000" w:themeColor="text1"/>
            <w:sz w:val="26"/>
            <w:szCs w:val="26"/>
          </w:rPr>
          <w:delText>! ¿Dijiste</w:delText>
        </w:r>
      </w:del>
      <w:ins w:id="1108" w:author="PC" w:date="2025-06-25T20:31:00Z">
        <w:r w:rsidR="009455F2">
          <w:rPr>
            <w:rFonts w:ascii="Crimson Text" w:hAnsi="Crimson Text"/>
            <w:color w:val="000000" w:themeColor="text1"/>
            <w:sz w:val="26"/>
            <w:szCs w:val="26"/>
          </w:rPr>
          <w:t>, ¿dijiste que había dos</w:t>
        </w:r>
      </w:ins>
      <w:r w:rsidR="005D76DD" w:rsidRPr="008D03A6">
        <w:rPr>
          <w:rFonts w:ascii="Crimson Text" w:hAnsi="Crimson Text"/>
          <w:color w:val="000000" w:themeColor="text1"/>
          <w:sz w:val="26"/>
          <w:szCs w:val="26"/>
        </w:rPr>
        <w:t xml:space="preserve"> hombres? </w:t>
      </w:r>
      <w:r>
        <w:rPr>
          <w:rFonts w:ascii="Crimson Text" w:hAnsi="Crimson Text"/>
          <w:color w:val="000000" w:themeColor="text1"/>
          <w:sz w:val="26"/>
          <w:szCs w:val="26"/>
        </w:rPr>
        <w:t>—</w:t>
      </w:r>
      <w:r w:rsidR="005D76DD" w:rsidRPr="008D03A6">
        <w:rPr>
          <w:rFonts w:ascii="Crimson Text" w:hAnsi="Crimson Text"/>
          <w:color w:val="000000" w:themeColor="text1"/>
          <w:sz w:val="26"/>
          <w:szCs w:val="26"/>
        </w:rPr>
        <w:t>reaccionó</w:t>
      </w:r>
      <w:ins w:id="1109" w:author="PC" w:date="2025-06-25T20:31:00Z">
        <w:r w:rsidR="009455F2">
          <w:rPr>
            <w:rFonts w:ascii="Crimson Text" w:hAnsi="Crimson Text"/>
            <w:color w:val="000000" w:themeColor="text1"/>
            <w:sz w:val="26"/>
            <w:szCs w:val="26"/>
          </w:rPr>
          <w:t xml:space="preserve"> el joven</w:t>
        </w:r>
      </w:ins>
      <w:r w:rsidR="005D76DD" w:rsidRPr="008D03A6">
        <w:rPr>
          <w:rFonts w:ascii="Crimson Text" w:hAnsi="Crimson Text"/>
          <w:color w:val="000000" w:themeColor="text1"/>
          <w:sz w:val="26"/>
          <w:szCs w:val="26"/>
        </w:rPr>
        <w:t>, extrañado.</w:t>
      </w:r>
    </w:p>
    <w:p w:rsidR="005D76DD" w:rsidRPr="008D03A6" w:rsidRDefault="00894812" w:rsidP="005D76DD">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5D76DD" w:rsidRPr="008D03A6">
        <w:rPr>
          <w:rFonts w:ascii="Crimson Text" w:hAnsi="Crimson Text"/>
          <w:color w:val="000000" w:themeColor="text1"/>
          <w:sz w:val="26"/>
          <w:szCs w:val="26"/>
        </w:rPr>
        <w:t>¡</w:t>
      </w:r>
      <w:proofErr w:type="gramEnd"/>
      <w:r w:rsidR="005D76DD" w:rsidRPr="008D03A6">
        <w:rPr>
          <w:rFonts w:ascii="Crimson Text" w:hAnsi="Crimson Text"/>
          <w:color w:val="000000" w:themeColor="text1"/>
          <w:sz w:val="26"/>
          <w:szCs w:val="26"/>
        </w:rPr>
        <w:t xml:space="preserve">Sí, </w:t>
      </w:r>
      <w:del w:id="1110" w:author="PC" w:date="2025-06-25T20:31:00Z">
        <w:r w:rsidR="005D76DD" w:rsidRPr="008D03A6" w:rsidDel="009455F2">
          <w:rPr>
            <w:rFonts w:ascii="Crimson Text" w:hAnsi="Crimson Text"/>
            <w:color w:val="000000" w:themeColor="text1"/>
            <w:sz w:val="26"/>
            <w:szCs w:val="26"/>
          </w:rPr>
          <w:delText>Hombres</w:delText>
        </w:r>
      </w:del>
      <w:ins w:id="1111" w:author="PC" w:date="2025-06-25T20:31:00Z">
        <w:r w:rsidR="009455F2">
          <w:rPr>
            <w:rFonts w:ascii="Crimson Text" w:hAnsi="Crimson Text"/>
            <w:color w:val="000000" w:themeColor="text1"/>
            <w:sz w:val="26"/>
            <w:szCs w:val="26"/>
          </w:rPr>
          <w:t>hombres</w:t>
        </w:r>
      </w:ins>
      <w:r w:rsidR="005D76DD" w:rsidRPr="008D03A6">
        <w:rPr>
          <w:rFonts w:ascii="Crimson Text" w:hAnsi="Crimson Text"/>
          <w:color w:val="000000" w:themeColor="text1"/>
          <w:sz w:val="26"/>
          <w:szCs w:val="26"/>
        </w:rPr>
        <w:t xml:space="preserve">! No fue la única vez que me cruce con ese par de </w:t>
      </w:r>
      <w:r w:rsidR="00305982" w:rsidRPr="008D03A6">
        <w:rPr>
          <w:rFonts w:ascii="Crimson Text" w:hAnsi="Crimson Text"/>
          <w:color w:val="000000" w:themeColor="text1"/>
          <w:sz w:val="26"/>
          <w:szCs w:val="26"/>
        </w:rPr>
        <w:t>idiotas</w:t>
      </w:r>
      <w:r w:rsidR="005D76DD"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5D76DD" w:rsidRPr="008D03A6">
        <w:rPr>
          <w:rFonts w:ascii="Crimson Text" w:hAnsi="Crimson Text"/>
          <w:color w:val="000000" w:themeColor="text1"/>
          <w:sz w:val="26"/>
          <w:szCs w:val="26"/>
        </w:rPr>
        <w:t>respondió, confundida.</w:t>
      </w:r>
    </w:p>
    <w:p w:rsidR="005D76DD" w:rsidRPr="008D03A6" w:rsidRDefault="00894812" w:rsidP="005D76DD">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BA4560" w:rsidRPr="008D03A6">
        <w:rPr>
          <w:rFonts w:ascii="Crimson Text" w:hAnsi="Crimson Text"/>
          <w:color w:val="000000" w:themeColor="text1"/>
          <w:sz w:val="26"/>
          <w:szCs w:val="26"/>
        </w:rPr>
        <w:t>L</w:t>
      </w:r>
      <w:r w:rsidR="005D76DD" w:rsidRPr="008D03A6">
        <w:rPr>
          <w:rFonts w:ascii="Crimson Text" w:hAnsi="Crimson Text"/>
          <w:color w:val="000000" w:themeColor="text1"/>
          <w:sz w:val="26"/>
          <w:szCs w:val="26"/>
        </w:rPr>
        <w:t>as criaturas no estaban devorando hombres. Habían cazado venados</w:t>
      </w:r>
      <w:del w:id="1112" w:author="PC" w:date="2025-06-25T20:33:00Z">
        <w:r w:rsidR="005D76DD" w:rsidRPr="008D03A6" w:rsidDel="009455F2">
          <w:rPr>
            <w:rFonts w:ascii="Crimson Text" w:hAnsi="Crimson Text"/>
            <w:color w:val="000000" w:themeColor="text1"/>
            <w:sz w:val="26"/>
            <w:szCs w:val="26"/>
          </w:rPr>
          <w:delText>,</w:delText>
        </w:r>
      </w:del>
      <w:r w:rsidR="005D76DD" w:rsidRPr="008D03A6">
        <w:rPr>
          <w:rFonts w:ascii="Crimson Text" w:hAnsi="Crimson Text"/>
          <w:color w:val="000000" w:themeColor="text1"/>
          <w:sz w:val="26"/>
          <w:szCs w:val="26"/>
        </w:rPr>
        <w:t xml:space="preserve"> y tú te quedaste estupefacta observando la situación por un buen rato, demasiado tiempo</w:t>
      </w:r>
      <w:ins w:id="1113" w:author="PC" w:date="2025-06-25T20:34:00Z">
        <w:r w:rsidR="009455F2">
          <w:rPr>
            <w:rFonts w:ascii="Crimson Text" w:hAnsi="Crimson Text"/>
            <w:color w:val="000000" w:themeColor="text1"/>
            <w:sz w:val="26"/>
            <w:szCs w:val="26"/>
          </w:rPr>
          <w:t xml:space="preserve"> de hecho</w:t>
        </w:r>
      </w:ins>
      <w:del w:id="1114" w:author="PC" w:date="2025-06-25T20:34:00Z">
        <w:r w:rsidR="005D76DD" w:rsidRPr="008D03A6" w:rsidDel="009455F2">
          <w:rPr>
            <w:rFonts w:ascii="Crimson Text" w:hAnsi="Crimson Text"/>
            <w:color w:val="000000" w:themeColor="text1"/>
            <w:sz w:val="26"/>
            <w:szCs w:val="26"/>
          </w:rPr>
          <w:delText>, era</w:delText>
        </w:r>
      </w:del>
      <w:ins w:id="1115" w:author="PC" w:date="2025-06-25T20:35:00Z">
        <w:r w:rsidR="009455F2">
          <w:rPr>
            <w:rFonts w:ascii="Crimson Text" w:hAnsi="Crimson Text"/>
            <w:color w:val="000000" w:themeColor="text1"/>
            <w:sz w:val="26"/>
            <w:szCs w:val="26"/>
          </w:rPr>
          <w:t xml:space="preserve"> —explicó, con mirada extraña—</w:t>
        </w:r>
      </w:ins>
      <w:ins w:id="1116" w:author="PC" w:date="2025-06-25T20:34:00Z">
        <w:r w:rsidR="009455F2">
          <w:rPr>
            <w:rFonts w:ascii="Crimson Text" w:hAnsi="Crimson Text"/>
            <w:color w:val="000000" w:themeColor="text1"/>
            <w:sz w:val="26"/>
            <w:szCs w:val="26"/>
          </w:rPr>
          <w:t>. Era</w:t>
        </w:r>
      </w:ins>
      <w:r w:rsidR="005D76DD" w:rsidRPr="008D03A6">
        <w:rPr>
          <w:rFonts w:ascii="Crimson Text" w:hAnsi="Crimson Text"/>
          <w:color w:val="000000" w:themeColor="text1"/>
          <w:sz w:val="26"/>
          <w:szCs w:val="26"/>
        </w:rPr>
        <w:t xml:space="preserve"> lógico que en algún momento </w:t>
      </w:r>
      <w:del w:id="1117" w:author="PC" w:date="2025-06-25T20:35:00Z">
        <w:r w:rsidR="005D76DD" w:rsidRPr="008D03A6" w:rsidDel="009455F2">
          <w:rPr>
            <w:rFonts w:ascii="Crimson Text" w:hAnsi="Crimson Text"/>
            <w:color w:val="000000" w:themeColor="text1"/>
            <w:sz w:val="26"/>
            <w:szCs w:val="26"/>
          </w:rPr>
          <w:delText>irían</w:delText>
        </w:r>
      </w:del>
      <w:ins w:id="1118" w:author="PC" w:date="2025-06-25T20:35:00Z">
        <w:r w:rsidR="009455F2" w:rsidRPr="008D03A6">
          <w:rPr>
            <w:rFonts w:ascii="Crimson Text" w:hAnsi="Crimson Text"/>
            <w:color w:val="000000" w:themeColor="text1"/>
            <w:sz w:val="26"/>
            <w:szCs w:val="26"/>
          </w:rPr>
          <w:t>fueran</w:t>
        </w:r>
      </w:ins>
      <w:r w:rsidR="005D76DD" w:rsidRPr="008D03A6">
        <w:rPr>
          <w:rFonts w:ascii="Crimson Text" w:hAnsi="Crimson Text"/>
          <w:color w:val="000000" w:themeColor="text1"/>
          <w:sz w:val="26"/>
          <w:szCs w:val="26"/>
        </w:rPr>
        <w:t xml:space="preserve"> por ti también. ¿Estás segura</w:t>
      </w:r>
      <w:del w:id="1119" w:author="PC" w:date="2025-06-25T20:35:00Z">
        <w:r w:rsidR="005D76DD" w:rsidRPr="008D03A6" w:rsidDel="009455F2">
          <w:rPr>
            <w:rFonts w:ascii="Crimson Text" w:hAnsi="Crimson Text"/>
            <w:color w:val="000000" w:themeColor="text1"/>
            <w:sz w:val="26"/>
            <w:szCs w:val="26"/>
          </w:rPr>
          <w:delText>? ¿Eran</w:delText>
        </w:r>
      </w:del>
      <w:ins w:id="1120" w:author="PC" w:date="2025-06-25T20:35:00Z">
        <w:r w:rsidR="009455F2">
          <w:rPr>
            <w:rFonts w:ascii="Crimson Text" w:hAnsi="Crimson Text"/>
            <w:color w:val="000000" w:themeColor="text1"/>
            <w:sz w:val="26"/>
            <w:szCs w:val="26"/>
          </w:rPr>
          <w:t xml:space="preserve"> de que eran</w:t>
        </w:r>
      </w:ins>
      <w:r w:rsidR="005D76DD" w:rsidRPr="008D03A6">
        <w:rPr>
          <w:rFonts w:ascii="Crimson Text" w:hAnsi="Crimson Text"/>
          <w:color w:val="000000" w:themeColor="text1"/>
          <w:sz w:val="26"/>
          <w:szCs w:val="26"/>
        </w:rPr>
        <w:t xml:space="preserve"> hombres lo que vistes?</w:t>
      </w:r>
    </w:p>
    <w:p w:rsidR="002B3BEE"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5D76DD" w:rsidRPr="008D03A6">
        <w:rPr>
          <w:rFonts w:ascii="Crimson Text" w:hAnsi="Crimson Text"/>
          <w:color w:val="000000" w:themeColor="text1"/>
          <w:sz w:val="26"/>
          <w:szCs w:val="26"/>
        </w:rPr>
        <w:t xml:space="preserve">Sí, hombres </w:t>
      </w:r>
      <w:r>
        <w:rPr>
          <w:rFonts w:ascii="Crimson Text" w:hAnsi="Crimson Text"/>
          <w:color w:val="000000" w:themeColor="text1"/>
          <w:sz w:val="26"/>
          <w:szCs w:val="26"/>
        </w:rPr>
        <w:t>—</w:t>
      </w:r>
      <w:r w:rsidR="00066E82" w:rsidRPr="008D03A6">
        <w:rPr>
          <w:rFonts w:ascii="Crimson Text" w:hAnsi="Crimson Text"/>
          <w:color w:val="000000" w:themeColor="text1"/>
          <w:sz w:val="26"/>
          <w:szCs w:val="26"/>
        </w:rPr>
        <w:t>repitió</w:t>
      </w:r>
      <w:r w:rsidR="005D76DD" w:rsidRPr="008D03A6">
        <w:rPr>
          <w:rFonts w:ascii="Crimson Text" w:hAnsi="Crimson Text"/>
          <w:color w:val="000000" w:themeColor="text1"/>
          <w:sz w:val="26"/>
          <w:szCs w:val="26"/>
        </w:rPr>
        <w:t xml:space="preserve">, completamente </w:t>
      </w:r>
      <w:r w:rsidR="00066E82" w:rsidRPr="008D03A6">
        <w:rPr>
          <w:rFonts w:ascii="Crimson Text" w:hAnsi="Crimson Text"/>
          <w:color w:val="000000" w:themeColor="text1"/>
          <w:sz w:val="26"/>
          <w:szCs w:val="26"/>
        </w:rPr>
        <w:t>desorientada</w:t>
      </w:r>
      <w:ins w:id="1121" w:author="PC" w:date="2025-06-25T20:35:00Z">
        <w:r w:rsidR="009455F2">
          <w:rPr>
            <w:rFonts w:ascii="Crimson Text" w:hAnsi="Crimson Text"/>
            <w:color w:val="000000" w:themeColor="text1"/>
            <w:sz w:val="26"/>
            <w:szCs w:val="26"/>
          </w:rPr>
          <w:t xml:space="preserve"> pero aun así segura de lo que había visto</w:t>
        </w:r>
      </w:ins>
      <w:r w:rsidR="005D76DD" w:rsidRPr="008D03A6">
        <w:rPr>
          <w:rFonts w:ascii="Crimson Text" w:hAnsi="Crimson Text"/>
          <w:color w:val="000000" w:themeColor="text1"/>
          <w:sz w:val="26"/>
          <w:szCs w:val="26"/>
        </w:rPr>
        <w:t>.</w:t>
      </w:r>
      <w:ins w:id="1122" w:author="PC" w:date="2025-06-25T20:36:00Z">
        <w:r w:rsidR="009455F2">
          <w:rPr>
            <w:rFonts w:ascii="Crimson Text" w:hAnsi="Crimson Text"/>
            <w:color w:val="000000" w:themeColor="text1"/>
            <w:sz w:val="26"/>
            <w:szCs w:val="26"/>
          </w:rPr>
          <w:t xml:space="preserve"> ¡Hasta había hablado con ellos!</w:t>
        </w:r>
      </w:ins>
      <w:del w:id="1123" w:author="PC" w:date="2025-06-25T20:36:00Z">
        <w:r w:rsidR="005D76DD" w:rsidRPr="008D03A6" w:rsidDel="009455F2">
          <w:rPr>
            <w:rFonts w:ascii="Crimson Text" w:hAnsi="Crimson Text"/>
            <w:color w:val="000000" w:themeColor="text1"/>
            <w:sz w:val="26"/>
            <w:szCs w:val="26"/>
          </w:rPr>
          <w:delText xml:space="preserve"> </w:delText>
        </w:r>
        <w:r w:rsidR="00066E82" w:rsidRPr="008D03A6" w:rsidDel="009455F2">
          <w:rPr>
            <w:rFonts w:ascii="Crimson Text" w:hAnsi="Crimson Text"/>
            <w:color w:val="000000" w:themeColor="text1"/>
            <w:sz w:val="26"/>
            <w:szCs w:val="26"/>
          </w:rPr>
          <w:delText xml:space="preserve">Su </w:delText>
        </w:r>
        <w:r w:rsidR="005D76DD" w:rsidRPr="008D03A6" w:rsidDel="009455F2">
          <w:rPr>
            <w:rFonts w:ascii="Crimson Text" w:hAnsi="Crimson Text"/>
            <w:color w:val="000000" w:themeColor="text1"/>
            <w:sz w:val="26"/>
            <w:szCs w:val="26"/>
          </w:rPr>
          <w:delText>rostro transmitía desconcierto.</w:delText>
        </w:r>
      </w:del>
    </w:p>
    <w:p w:rsidR="005D76DD"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lastRenderedPageBreak/>
        <w:t>—</w:t>
      </w:r>
      <w:r w:rsidR="005D76DD" w:rsidRPr="008D03A6">
        <w:rPr>
          <w:rFonts w:ascii="Crimson Text" w:hAnsi="Crimson Text"/>
          <w:color w:val="000000" w:themeColor="text1"/>
          <w:sz w:val="26"/>
          <w:szCs w:val="26"/>
        </w:rPr>
        <w:t>Tranquila, es común que su</w:t>
      </w:r>
      <w:r w:rsidR="00661E76" w:rsidRPr="008D03A6">
        <w:rPr>
          <w:rFonts w:ascii="Crimson Text" w:hAnsi="Crimson Text"/>
          <w:color w:val="000000" w:themeColor="text1"/>
          <w:sz w:val="26"/>
          <w:szCs w:val="26"/>
        </w:rPr>
        <w:t xml:space="preserve">cedan estas cosas en el bosque. De eso se trata, este lugar juega con tu mente </w:t>
      </w:r>
      <w:r>
        <w:rPr>
          <w:rFonts w:ascii="Crimson Text" w:hAnsi="Crimson Text"/>
          <w:color w:val="000000" w:themeColor="text1"/>
          <w:sz w:val="26"/>
          <w:szCs w:val="26"/>
        </w:rPr>
        <w:t>—</w:t>
      </w:r>
      <w:r w:rsidR="00661E76" w:rsidRPr="008D03A6">
        <w:rPr>
          <w:rFonts w:ascii="Crimson Text" w:hAnsi="Crimson Text"/>
          <w:color w:val="000000" w:themeColor="text1"/>
          <w:sz w:val="26"/>
          <w:szCs w:val="26"/>
        </w:rPr>
        <w:t>afirmó con seguridad, y al ver que Elena seguía en un mar de dudas, trató de ser aún más específico.</w:t>
      </w:r>
    </w:p>
    <w:p w:rsidR="00661E76" w:rsidRPr="008D03A6" w:rsidRDefault="00661E76" w:rsidP="002B3BE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w:t>
      </w:r>
      <w:r w:rsidR="00D30BE6" w:rsidRPr="008D03A6">
        <w:rPr>
          <w:rFonts w:ascii="Crimson Text" w:hAnsi="Crimson Text"/>
          <w:color w:val="000000" w:themeColor="text1"/>
          <w:sz w:val="26"/>
          <w:szCs w:val="26"/>
        </w:rPr>
        <w:t xml:space="preserve">a maldición del bosque </w:t>
      </w:r>
      <w:r w:rsidRPr="008D03A6">
        <w:rPr>
          <w:rFonts w:ascii="Crimson Text" w:hAnsi="Crimson Text"/>
          <w:color w:val="000000" w:themeColor="text1"/>
          <w:sz w:val="26"/>
          <w:szCs w:val="26"/>
        </w:rPr>
        <w:t>provoca confusión y alucinaciones. Nos hace ver cosas que no existen</w:t>
      </w:r>
      <w:r w:rsidR="00066E82" w:rsidRPr="008D03A6">
        <w:rPr>
          <w:rFonts w:ascii="Crimson Text" w:hAnsi="Crimson Text"/>
          <w:color w:val="000000" w:themeColor="text1"/>
          <w:sz w:val="26"/>
          <w:szCs w:val="26"/>
        </w:rPr>
        <w:t xml:space="preserve"> físicamente</w:t>
      </w:r>
      <w:r w:rsidRPr="008D03A6">
        <w:rPr>
          <w:rFonts w:ascii="Crimson Text" w:hAnsi="Crimson Text"/>
          <w:color w:val="000000" w:themeColor="text1"/>
          <w:sz w:val="26"/>
          <w:szCs w:val="26"/>
        </w:rPr>
        <w:t>, pero que nos atormentan</w:t>
      </w:r>
      <w:ins w:id="1124" w:author="PC" w:date="2025-06-25T20:36:00Z">
        <w:r w:rsidR="009455F2">
          <w:rPr>
            <w:rFonts w:ascii="Crimson Text" w:hAnsi="Crimson Text"/>
            <w:color w:val="000000" w:themeColor="text1"/>
            <w:sz w:val="26"/>
            <w:szCs w:val="26"/>
          </w:rPr>
          <w:t xml:space="preserve"> </w:t>
        </w:r>
      </w:ins>
      <w:del w:id="1125" w:author="PC" w:date="2025-06-25T20:36:00Z">
        <w:r w:rsidRPr="008D03A6" w:rsidDel="009455F2">
          <w:rPr>
            <w:rFonts w:ascii="Crimson Text" w:hAnsi="Crimson Text"/>
            <w:color w:val="000000" w:themeColor="text1"/>
            <w:sz w:val="26"/>
            <w:szCs w:val="26"/>
          </w:rPr>
          <w:delText>, nos</w:delText>
        </w:r>
      </w:del>
      <w:ins w:id="1126" w:author="PC" w:date="2025-06-25T20:36:00Z">
        <w:r w:rsidR="009455F2">
          <w:rPr>
            <w:rFonts w:ascii="Crimson Text" w:hAnsi="Crimson Text"/>
            <w:color w:val="000000" w:themeColor="text1"/>
            <w:sz w:val="26"/>
            <w:szCs w:val="26"/>
          </w:rPr>
          <w:t>y</w:t>
        </w:r>
      </w:ins>
      <w:r w:rsidRPr="008D03A6">
        <w:rPr>
          <w:rFonts w:ascii="Crimson Text" w:hAnsi="Crimson Text"/>
          <w:color w:val="000000" w:themeColor="text1"/>
          <w:sz w:val="26"/>
          <w:szCs w:val="26"/>
        </w:rPr>
        <w:t xml:space="preserve"> expone a nuestros peores miedos</w:t>
      </w:r>
      <w:del w:id="1127" w:author="PC" w:date="2025-06-25T20:36:00Z">
        <w:r w:rsidRPr="008D03A6" w:rsidDel="009455F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para dejarnos vulnerables. Las criaturas</w:t>
      </w:r>
      <w:r w:rsidR="00D30BE6" w:rsidRPr="008D03A6">
        <w:rPr>
          <w:rFonts w:ascii="Crimson Text" w:hAnsi="Crimson Text"/>
          <w:color w:val="000000" w:themeColor="text1"/>
          <w:sz w:val="26"/>
          <w:szCs w:val="26"/>
        </w:rPr>
        <w:t xml:space="preserve"> que</w:t>
      </w:r>
      <w:r w:rsidRPr="008D03A6">
        <w:rPr>
          <w:rFonts w:ascii="Crimson Text" w:hAnsi="Crimson Text"/>
          <w:color w:val="000000" w:themeColor="text1"/>
          <w:sz w:val="26"/>
          <w:szCs w:val="26"/>
        </w:rPr>
        <w:t xml:space="preserve"> deambulan </w:t>
      </w:r>
      <w:r w:rsidR="00066E82" w:rsidRPr="008D03A6">
        <w:rPr>
          <w:rFonts w:ascii="Crimson Text" w:hAnsi="Crimson Text"/>
          <w:color w:val="000000" w:themeColor="text1"/>
          <w:sz w:val="26"/>
          <w:szCs w:val="26"/>
        </w:rPr>
        <w:t>por aquí</w:t>
      </w:r>
      <w:del w:id="1128" w:author="PC" w:date="2025-06-25T20:36:00Z">
        <w:r w:rsidRPr="008D03A6" w:rsidDel="009455F2">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se aprovechan de eso. </w:t>
      </w:r>
      <w:r w:rsidR="00066E82" w:rsidRPr="008D03A6">
        <w:rPr>
          <w:rFonts w:ascii="Crimson Text" w:hAnsi="Crimson Text"/>
          <w:color w:val="000000" w:themeColor="text1"/>
          <w:sz w:val="26"/>
          <w:szCs w:val="26"/>
        </w:rPr>
        <w:t>N</w:t>
      </w:r>
      <w:r w:rsidRPr="008D03A6">
        <w:rPr>
          <w:rFonts w:ascii="Crimson Text" w:hAnsi="Crimson Text"/>
          <w:color w:val="000000" w:themeColor="text1"/>
          <w:sz w:val="26"/>
          <w:szCs w:val="26"/>
        </w:rPr>
        <w:t xml:space="preserve">os pasó a todos, no fuiste la única. Ahora entiendo por qué te detuviste ante los dragones </w:t>
      </w:r>
      <w:r w:rsidR="00894812">
        <w:rPr>
          <w:rFonts w:ascii="Crimson Text" w:hAnsi="Crimson Text"/>
          <w:color w:val="000000" w:themeColor="text1"/>
          <w:sz w:val="26"/>
          <w:szCs w:val="26"/>
        </w:rPr>
        <w:t>—</w:t>
      </w:r>
      <w:r w:rsidRPr="008D03A6">
        <w:rPr>
          <w:rFonts w:ascii="Crimson Text" w:hAnsi="Crimson Text"/>
          <w:color w:val="000000" w:themeColor="text1"/>
          <w:sz w:val="26"/>
          <w:szCs w:val="26"/>
        </w:rPr>
        <w:t>concluyó</w:t>
      </w:r>
      <w:ins w:id="1129" w:author="PC" w:date="2025-06-25T20:37:00Z">
        <w:r w:rsidR="009455F2">
          <w:rPr>
            <w:rFonts w:ascii="Crimson Text" w:hAnsi="Crimson Text"/>
            <w:color w:val="000000" w:themeColor="text1"/>
            <w:sz w:val="26"/>
            <w:szCs w:val="26"/>
          </w:rPr>
          <w:t xml:space="preserve"> con suficiencia</w:t>
        </w:r>
      </w:ins>
      <w:del w:id="1130" w:author="PC" w:date="2025-06-25T20:36:00Z">
        <w:r w:rsidRPr="008D03A6" w:rsidDel="009455F2">
          <w:rPr>
            <w:rFonts w:ascii="Crimson Text" w:hAnsi="Crimson Text"/>
            <w:color w:val="000000" w:themeColor="text1"/>
            <w:sz w:val="26"/>
            <w:szCs w:val="26"/>
          </w:rPr>
          <w:delText xml:space="preserve">, </w:delText>
        </w:r>
        <w:r w:rsidR="00066E82" w:rsidRPr="008D03A6" w:rsidDel="009455F2">
          <w:rPr>
            <w:rFonts w:ascii="Crimson Text" w:hAnsi="Crimson Text"/>
            <w:color w:val="000000" w:themeColor="text1"/>
            <w:sz w:val="26"/>
            <w:szCs w:val="26"/>
          </w:rPr>
          <w:delText>suficiente</w:delText>
        </w:r>
      </w:del>
      <w:r w:rsidR="00894812">
        <w:rPr>
          <w:rFonts w:ascii="Crimson Text" w:hAnsi="Crimson Text"/>
          <w:color w:val="000000" w:themeColor="text1"/>
          <w:sz w:val="26"/>
          <w:szCs w:val="26"/>
        </w:rPr>
        <w:t>—</w:t>
      </w:r>
      <w:r w:rsidRPr="008D03A6">
        <w:rPr>
          <w:rFonts w:ascii="Crimson Text" w:hAnsi="Crimson Text"/>
          <w:color w:val="000000" w:themeColor="text1"/>
          <w:sz w:val="26"/>
          <w:szCs w:val="26"/>
        </w:rPr>
        <w:t xml:space="preserve">. No se trataba de algo estúpido, espero puedas disculparme, mi juicio fue </w:t>
      </w:r>
      <w:r w:rsidR="00066E82" w:rsidRPr="008D03A6">
        <w:rPr>
          <w:rFonts w:ascii="Crimson Text" w:hAnsi="Crimson Text"/>
          <w:color w:val="000000" w:themeColor="text1"/>
          <w:sz w:val="26"/>
          <w:szCs w:val="26"/>
        </w:rPr>
        <w:t>un poco</w:t>
      </w:r>
      <w:r w:rsidRPr="008D03A6">
        <w:rPr>
          <w:rFonts w:ascii="Crimson Text" w:hAnsi="Crimson Text"/>
          <w:color w:val="000000" w:themeColor="text1"/>
          <w:sz w:val="26"/>
          <w:szCs w:val="26"/>
        </w:rPr>
        <w:t xml:space="preserve"> apresurado</w:t>
      </w:r>
      <w:ins w:id="1131" w:author="PC" w:date="2025-06-25T20:37:00Z">
        <w:r w:rsidR="009455F2">
          <w:rPr>
            <w:rFonts w:ascii="Crimson Text" w:hAnsi="Crimson Text"/>
            <w:color w:val="000000" w:themeColor="text1"/>
            <w:sz w:val="26"/>
            <w:szCs w:val="26"/>
          </w:rPr>
          <w:t xml:space="preserve"> —añadió, recordando ser respetuoso</w:t>
        </w:r>
      </w:ins>
      <w:r w:rsidRPr="008D03A6">
        <w:rPr>
          <w:rFonts w:ascii="Crimson Text" w:hAnsi="Crimson Text"/>
          <w:color w:val="000000" w:themeColor="text1"/>
          <w:sz w:val="26"/>
          <w:szCs w:val="26"/>
        </w:rPr>
        <w:t>.</w:t>
      </w:r>
    </w:p>
    <w:p w:rsidR="00661E76"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61E76" w:rsidRPr="008D03A6">
        <w:rPr>
          <w:rFonts w:ascii="Crimson Text" w:hAnsi="Crimson Text"/>
          <w:color w:val="000000" w:themeColor="text1"/>
          <w:sz w:val="26"/>
          <w:szCs w:val="26"/>
        </w:rPr>
        <w:t xml:space="preserve">No hay problemas, no tienes que disculparte </w:t>
      </w:r>
      <w:r>
        <w:rPr>
          <w:rFonts w:ascii="Crimson Text" w:hAnsi="Crimson Text"/>
          <w:color w:val="000000" w:themeColor="text1"/>
          <w:sz w:val="26"/>
          <w:szCs w:val="26"/>
        </w:rPr>
        <w:t>—</w:t>
      </w:r>
      <w:del w:id="1132" w:author="PC" w:date="2025-06-25T20:37:00Z">
        <w:r w:rsidR="00661E76" w:rsidRPr="008D03A6" w:rsidDel="009455F2">
          <w:rPr>
            <w:rFonts w:ascii="Crimson Text" w:hAnsi="Crimson Text"/>
            <w:color w:val="000000" w:themeColor="text1"/>
            <w:sz w:val="26"/>
            <w:szCs w:val="26"/>
          </w:rPr>
          <w:delText>agregó</w:delText>
        </w:r>
      </w:del>
      <w:ins w:id="1133" w:author="PC" w:date="2025-06-25T20:37:00Z">
        <w:r w:rsidR="009455F2">
          <w:rPr>
            <w:rFonts w:ascii="Crimson Text" w:hAnsi="Crimson Text"/>
            <w:color w:val="000000" w:themeColor="text1"/>
            <w:sz w:val="26"/>
            <w:szCs w:val="26"/>
          </w:rPr>
          <w:t>respondió Elena</w:t>
        </w:r>
      </w:ins>
      <w:r w:rsidR="00661E76" w:rsidRPr="008D03A6">
        <w:rPr>
          <w:rFonts w:ascii="Crimson Text" w:hAnsi="Crimson Text"/>
          <w:color w:val="000000" w:themeColor="text1"/>
          <w:sz w:val="26"/>
          <w:szCs w:val="26"/>
        </w:rPr>
        <w:t xml:space="preserve">, </w:t>
      </w:r>
      <w:del w:id="1134" w:author="PC" w:date="2025-06-25T20:37:00Z">
        <w:r w:rsidR="00661E76" w:rsidRPr="008D03A6" w:rsidDel="009455F2">
          <w:rPr>
            <w:rFonts w:ascii="Crimson Text" w:hAnsi="Crimson Text"/>
            <w:color w:val="000000" w:themeColor="text1"/>
            <w:sz w:val="26"/>
            <w:szCs w:val="26"/>
          </w:rPr>
          <w:delText xml:space="preserve">y </w:delText>
        </w:r>
      </w:del>
      <w:r w:rsidR="00661E76" w:rsidRPr="008D03A6">
        <w:rPr>
          <w:rFonts w:ascii="Crimson Text" w:hAnsi="Crimson Text"/>
          <w:color w:val="000000" w:themeColor="text1"/>
          <w:sz w:val="26"/>
          <w:szCs w:val="26"/>
        </w:rPr>
        <w:t xml:space="preserve">cada vez se sentía más </w:t>
      </w:r>
      <w:r w:rsidR="00066E82" w:rsidRPr="008D03A6">
        <w:rPr>
          <w:rFonts w:ascii="Crimson Text" w:hAnsi="Crimson Text"/>
          <w:color w:val="000000" w:themeColor="text1"/>
          <w:sz w:val="26"/>
          <w:szCs w:val="26"/>
        </w:rPr>
        <w:t>afectada</w:t>
      </w:r>
      <w:r w:rsidR="00661E76" w:rsidRPr="008D03A6">
        <w:rPr>
          <w:rFonts w:ascii="Crimson Text" w:hAnsi="Crimson Text"/>
          <w:color w:val="000000" w:themeColor="text1"/>
          <w:sz w:val="26"/>
          <w:szCs w:val="26"/>
        </w:rPr>
        <w:t xml:space="preserve"> con lo sucedido</w:t>
      </w:r>
      <w:r>
        <w:rPr>
          <w:rFonts w:ascii="Crimson Text" w:hAnsi="Crimson Text"/>
          <w:color w:val="000000" w:themeColor="text1"/>
          <w:sz w:val="26"/>
          <w:szCs w:val="26"/>
        </w:rPr>
        <w:t>—</w:t>
      </w:r>
      <w:r w:rsidR="00661E76" w:rsidRPr="008D03A6">
        <w:rPr>
          <w:rFonts w:ascii="Crimson Text" w:hAnsi="Crimson Text"/>
          <w:color w:val="000000" w:themeColor="text1"/>
          <w:sz w:val="26"/>
          <w:szCs w:val="26"/>
        </w:rPr>
        <w:t>. Entonces nunca estuvieron presentes esas dos personas, fue todo producto de mi imaginación</w:t>
      </w:r>
      <w:ins w:id="1135" w:author="PC" w:date="2025-06-25T20:37:00Z">
        <w:r w:rsidR="009455F2">
          <w:rPr>
            <w:rFonts w:ascii="Crimson Text" w:hAnsi="Crimson Text"/>
            <w:color w:val="000000" w:themeColor="text1"/>
            <w:sz w:val="26"/>
            <w:szCs w:val="26"/>
          </w:rPr>
          <w:t xml:space="preserve"> —dijo casi para si</w:t>
        </w:r>
      </w:ins>
      <w:ins w:id="1136" w:author="PC" w:date="2025-06-25T20:38:00Z">
        <w:r w:rsidR="009455F2">
          <w:rPr>
            <w:rFonts w:ascii="Crimson Text" w:hAnsi="Crimson Text"/>
            <w:color w:val="000000" w:themeColor="text1"/>
            <w:sz w:val="26"/>
            <w:szCs w:val="26"/>
          </w:rPr>
          <w:t>—</w:t>
        </w:r>
      </w:ins>
      <w:r w:rsidR="00661E76" w:rsidRPr="008D03A6">
        <w:rPr>
          <w:rFonts w:ascii="Crimson Text" w:hAnsi="Crimson Text"/>
          <w:color w:val="000000" w:themeColor="text1"/>
          <w:sz w:val="26"/>
          <w:szCs w:val="26"/>
        </w:rPr>
        <w:t xml:space="preserve">. Esos dos ladronzuelos me hicieron pasar un mal momento algunos días atrás, y </w:t>
      </w:r>
      <w:del w:id="1137" w:author="PC" w:date="2025-06-25T20:38:00Z">
        <w:r w:rsidR="00661E76" w:rsidRPr="008D03A6" w:rsidDel="009455F2">
          <w:rPr>
            <w:rFonts w:ascii="Crimson Text" w:hAnsi="Crimson Text"/>
            <w:color w:val="000000" w:themeColor="text1"/>
            <w:sz w:val="26"/>
            <w:szCs w:val="26"/>
          </w:rPr>
          <w:delText xml:space="preserve">me </w:delText>
        </w:r>
      </w:del>
      <w:r w:rsidR="00661E76" w:rsidRPr="008D03A6">
        <w:rPr>
          <w:rFonts w:ascii="Crimson Text" w:hAnsi="Crimson Text"/>
          <w:color w:val="000000" w:themeColor="text1"/>
          <w:sz w:val="26"/>
          <w:szCs w:val="26"/>
        </w:rPr>
        <w:t xml:space="preserve">quedé </w:t>
      </w:r>
      <w:r w:rsidR="0084590F" w:rsidRPr="008D03A6">
        <w:rPr>
          <w:rFonts w:ascii="Crimson Text" w:hAnsi="Crimson Text"/>
          <w:color w:val="000000" w:themeColor="text1"/>
          <w:sz w:val="26"/>
          <w:szCs w:val="26"/>
        </w:rPr>
        <w:t>afligida al respecto.</w:t>
      </w:r>
      <w:r w:rsidR="00661E76" w:rsidRPr="008D03A6">
        <w:rPr>
          <w:rFonts w:ascii="Crimson Text" w:hAnsi="Crimson Text"/>
          <w:color w:val="000000" w:themeColor="text1"/>
          <w:sz w:val="26"/>
          <w:szCs w:val="26"/>
        </w:rPr>
        <w:t xml:space="preserve"> </w:t>
      </w:r>
      <w:r w:rsidR="0084590F" w:rsidRPr="008D03A6">
        <w:rPr>
          <w:rFonts w:ascii="Crimson Text" w:hAnsi="Crimson Text"/>
          <w:color w:val="000000" w:themeColor="text1"/>
          <w:sz w:val="26"/>
          <w:szCs w:val="26"/>
        </w:rPr>
        <w:t>Tiene sentido</w:t>
      </w:r>
      <w:r w:rsidR="00661E76" w:rsidRPr="008D03A6">
        <w:rPr>
          <w:rFonts w:ascii="Crimson Text" w:hAnsi="Crimson Text"/>
          <w:color w:val="000000" w:themeColor="text1"/>
          <w:sz w:val="26"/>
          <w:szCs w:val="26"/>
        </w:rPr>
        <w:t xml:space="preserve"> que el bosque </w:t>
      </w:r>
      <w:r w:rsidR="0084590F" w:rsidRPr="008D03A6">
        <w:rPr>
          <w:rFonts w:ascii="Crimson Text" w:hAnsi="Crimson Text"/>
          <w:color w:val="000000" w:themeColor="text1"/>
          <w:sz w:val="26"/>
          <w:szCs w:val="26"/>
        </w:rPr>
        <w:t xml:space="preserve">lo </w:t>
      </w:r>
      <w:r w:rsidR="00661E76" w:rsidRPr="008D03A6">
        <w:rPr>
          <w:rFonts w:ascii="Crimson Text" w:hAnsi="Crimson Text"/>
          <w:color w:val="000000" w:themeColor="text1"/>
          <w:sz w:val="26"/>
          <w:szCs w:val="26"/>
        </w:rPr>
        <w:t xml:space="preserve">haya aprovechado </w:t>
      </w:r>
      <w:r w:rsidR="0084590F" w:rsidRPr="008D03A6">
        <w:rPr>
          <w:rFonts w:ascii="Crimson Text" w:hAnsi="Crimson Text"/>
          <w:color w:val="000000" w:themeColor="text1"/>
          <w:sz w:val="26"/>
          <w:szCs w:val="26"/>
        </w:rPr>
        <w:t xml:space="preserve">a su favor. Me siento una estúpida por haber caído en </w:t>
      </w:r>
      <w:r w:rsidR="00066E82" w:rsidRPr="008D03A6">
        <w:rPr>
          <w:rFonts w:ascii="Crimson Text" w:hAnsi="Crimson Text"/>
          <w:color w:val="000000" w:themeColor="text1"/>
          <w:sz w:val="26"/>
          <w:szCs w:val="26"/>
        </w:rPr>
        <w:t>la</w:t>
      </w:r>
      <w:r w:rsidR="0084590F" w:rsidRPr="008D03A6">
        <w:rPr>
          <w:rFonts w:ascii="Crimson Text" w:hAnsi="Crimson Text"/>
          <w:color w:val="000000" w:themeColor="text1"/>
          <w:sz w:val="26"/>
          <w:szCs w:val="26"/>
        </w:rPr>
        <w:t xml:space="preserve"> trampa </w:t>
      </w:r>
      <w:r>
        <w:rPr>
          <w:rFonts w:ascii="Crimson Text" w:hAnsi="Crimson Text"/>
          <w:color w:val="000000" w:themeColor="text1"/>
          <w:sz w:val="26"/>
          <w:szCs w:val="26"/>
        </w:rPr>
        <w:t>—</w:t>
      </w:r>
      <w:r w:rsidR="00224632" w:rsidRPr="008D03A6">
        <w:rPr>
          <w:rFonts w:ascii="Crimson Text" w:hAnsi="Crimson Text"/>
          <w:color w:val="000000" w:themeColor="text1"/>
          <w:sz w:val="26"/>
          <w:szCs w:val="26"/>
        </w:rPr>
        <w:t>expresó</w:t>
      </w:r>
      <w:r w:rsidR="0084590F" w:rsidRPr="008D03A6">
        <w:rPr>
          <w:rFonts w:ascii="Crimson Text" w:hAnsi="Crimson Text"/>
          <w:color w:val="000000" w:themeColor="text1"/>
          <w:sz w:val="26"/>
          <w:szCs w:val="26"/>
        </w:rPr>
        <w:t>, está vez con bronca. Pasaba de un estado de ánimo a otro en cuestión de segundos.</w:t>
      </w:r>
    </w:p>
    <w:p w:rsidR="0084590F"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4590F" w:rsidRPr="008D03A6">
        <w:rPr>
          <w:rFonts w:ascii="Crimson Text" w:hAnsi="Crimson Text"/>
          <w:color w:val="000000" w:themeColor="text1"/>
          <w:sz w:val="26"/>
          <w:szCs w:val="26"/>
        </w:rPr>
        <w:t xml:space="preserve">No te castigues, es inevitable caer en la trampa. Yo tuve que lidiar con las exigencias de </w:t>
      </w:r>
      <w:ins w:id="1138" w:author="PC" w:date="2025-06-25T20:39:00Z">
        <w:r w:rsidR="00650463">
          <w:rPr>
            <w:rFonts w:ascii="Crimson Text" w:hAnsi="Crimson Text"/>
            <w:color w:val="000000" w:themeColor="text1"/>
            <w:sz w:val="26"/>
            <w:szCs w:val="26"/>
          </w:rPr>
          <w:t xml:space="preserve">la alucinación de </w:t>
        </w:r>
      </w:ins>
      <w:r w:rsidR="0084590F" w:rsidRPr="008D03A6">
        <w:rPr>
          <w:rFonts w:ascii="Crimson Text" w:hAnsi="Crimson Text"/>
          <w:color w:val="000000" w:themeColor="text1"/>
          <w:sz w:val="26"/>
          <w:szCs w:val="26"/>
        </w:rPr>
        <w:t>mi padre</w:t>
      </w:r>
      <w:del w:id="1139" w:author="PC" w:date="2025-06-25T20:39:00Z">
        <w:r w:rsidR="0084590F" w:rsidRPr="008D03A6" w:rsidDel="00650463">
          <w:rPr>
            <w:rFonts w:ascii="Crimson Text" w:hAnsi="Crimson Text"/>
            <w:color w:val="000000" w:themeColor="text1"/>
            <w:sz w:val="26"/>
            <w:szCs w:val="26"/>
          </w:rPr>
          <w:delText>,</w:delText>
        </w:r>
      </w:del>
      <w:r w:rsidR="0084590F" w:rsidRPr="008D03A6">
        <w:rPr>
          <w:rFonts w:ascii="Crimson Text" w:hAnsi="Crimson Text"/>
          <w:color w:val="000000" w:themeColor="text1"/>
          <w:sz w:val="26"/>
          <w:szCs w:val="26"/>
        </w:rPr>
        <w:t xml:space="preserve"> y</w:t>
      </w:r>
      <w:r w:rsidR="00224632" w:rsidRPr="008D03A6">
        <w:rPr>
          <w:rFonts w:ascii="Crimson Text" w:hAnsi="Crimson Text"/>
          <w:color w:val="000000" w:themeColor="text1"/>
          <w:sz w:val="26"/>
          <w:szCs w:val="26"/>
        </w:rPr>
        <w:t>, mientras tanto,</w:t>
      </w:r>
      <w:r w:rsidR="0084590F" w:rsidRPr="008D03A6">
        <w:rPr>
          <w:rFonts w:ascii="Crimson Text" w:hAnsi="Crimson Text"/>
          <w:color w:val="000000" w:themeColor="text1"/>
          <w:sz w:val="26"/>
          <w:szCs w:val="26"/>
        </w:rPr>
        <w:t xml:space="preserve"> casi me </w:t>
      </w:r>
      <w:commentRangeStart w:id="1140"/>
      <w:del w:id="1141" w:author="PC" w:date="2025-06-25T20:39:00Z">
        <w:r w:rsidR="00224632" w:rsidRPr="008D03A6" w:rsidDel="00650463">
          <w:rPr>
            <w:rFonts w:ascii="Crimson Text" w:hAnsi="Crimson Text"/>
            <w:color w:val="000000" w:themeColor="text1"/>
            <w:sz w:val="26"/>
            <w:szCs w:val="26"/>
          </w:rPr>
          <w:delText>ataca</w:delText>
        </w:r>
        <w:r w:rsidR="0084590F" w:rsidRPr="008D03A6" w:rsidDel="00650463">
          <w:rPr>
            <w:rFonts w:ascii="Crimson Text" w:hAnsi="Crimson Text"/>
            <w:color w:val="000000" w:themeColor="text1"/>
            <w:sz w:val="26"/>
            <w:szCs w:val="26"/>
          </w:rPr>
          <w:delText xml:space="preserve"> </w:delText>
        </w:r>
      </w:del>
      <w:commentRangeEnd w:id="1140"/>
      <w:r w:rsidR="00650463">
        <w:rPr>
          <w:rStyle w:val="Refdecomentario"/>
        </w:rPr>
        <w:commentReference w:id="1140"/>
      </w:r>
      <w:ins w:id="1142" w:author="PC" w:date="2025-06-25T20:39:00Z">
        <w:r w:rsidR="00650463">
          <w:rPr>
            <w:rFonts w:ascii="Crimson Text" w:hAnsi="Crimson Text"/>
            <w:color w:val="000000" w:themeColor="text1"/>
            <w:sz w:val="26"/>
            <w:szCs w:val="26"/>
          </w:rPr>
          <w:t>mata</w:t>
        </w:r>
        <w:r w:rsidR="00650463" w:rsidRPr="008D03A6">
          <w:rPr>
            <w:rFonts w:ascii="Crimson Text" w:hAnsi="Crimson Text"/>
            <w:color w:val="000000" w:themeColor="text1"/>
            <w:sz w:val="26"/>
            <w:szCs w:val="26"/>
          </w:rPr>
          <w:t xml:space="preserve"> </w:t>
        </w:r>
      </w:ins>
      <w:r w:rsidR="0084590F" w:rsidRPr="008D03A6">
        <w:rPr>
          <w:rFonts w:ascii="Crimson Text" w:hAnsi="Crimson Text"/>
          <w:color w:val="000000" w:themeColor="text1"/>
          <w:sz w:val="26"/>
          <w:szCs w:val="26"/>
        </w:rPr>
        <w:t xml:space="preserve">un dragón. </w:t>
      </w:r>
      <w:del w:id="1143" w:author="PC" w:date="2025-06-25T20:39:00Z">
        <w:r w:rsidR="0084590F" w:rsidRPr="008D03A6" w:rsidDel="00650463">
          <w:rPr>
            <w:rFonts w:ascii="Crimson Text" w:hAnsi="Crimson Text"/>
            <w:color w:val="000000" w:themeColor="text1"/>
            <w:sz w:val="26"/>
            <w:szCs w:val="26"/>
          </w:rPr>
          <w:delText>Si no fuera</w:delText>
        </w:r>
      </w:del>
      <w:ins w:id="1144" w:author="PC" w:date="2025-06-25T20:39:00Z">
        <w:r w:rsidR="00650463">
          <w:rPr>
            <w:rFonts w:ascii="Crimson Text" w:hAnsi="Crimson Text"/>
            <w:color w:val="000000" w:themeColor="text1"/>
            <w:sz w:val="26"/>
            <w:szCs w:val="26"/>
          </w:rPr>
          <w:t>De no haber sido</w:t>
        </w:r>
      </w:ins>
      <w:r w:rsidR="0084590F" w:rsidRPr="008D03A6">
        <w:rPr>
          <w:rFonts w:ascii="Crimson Text" w:hAnsi="Crimson Text"/>
          <w:color w:val="000000" w:themeColor="text1"/>
          <w:sz w:val="26"/>
          <w:szCs w:val="26"/>
        </w:rPr>
        <w:t xml:space="preserve"> por Eros, no </w:t>
      </w:r>
      <w:del w:id="1145" w:author="PC" w:date="2025-06-25T20:40:00Z">
        <w:r w:rsidR="00224632" w:rsidRPr="008D03A6" w:rsidDel="00650463">
          <w:rPr>
            <w:rFonts w:ascii="Crimson Text" w:hAnsi="Crimson Text"/>
            <w:color w:val="000000" w:themeColor="text1"/>
            <w:sz w:val="26"/>
            <w:szCs w:val="26"/>
          </w:rPr>
          <w:delText xml:space="preserve">hubiera </w:delText>
        </w:r>
      </w:del>
      <w:ins w:id="1146" w:author="PC" w:date="2025-06-25T20:40:00Z">
        <w:r w:rsidR="00650463">
          <w:rPr>
            <w:rFonts w:ascii="Crimson Text" w:hAnsi="Crimson Text"/>
            <w:color w:val="000000" w:themeColor="text1"/>
            <w:sz w:val="26"/>
            <w:szCs w:val="26"/>
          </w:rPr>
          <w:t>hubiese</w:t>
        </w:r>
        <w:r w:rsidR="00650463" w:rsidRPr="008D03A6">
          <w:rPr>
            <w:rFonts w:ascii="Crimson Text" w:hAnsi="Crimson Text"/>
            <w:color w:val="000000" w:themeColor="text1"/>
            <w:sz w:val="26"/>
            <w:szCs w:val="26"/>
          </w:rPr>
          <w:t xml:space="preserve"> </w:t>
        </w:r>
      </w:ins>
      <w:r w:rsidR="00224632" w:rsidRPr="008D03A6">
        <w:rPr>
          <w:rFonts w:ascii="Crimson Text" w:hAnsi="Crimson Text"/>
          <w:color w:val="000000" w:themeColor="text1"/>
          <w:sz w:val="26"/>
          <w:szCs w:val="26"/>
        </w:rPr>
        <w:t>sobrevivido</w:t>
      </w:r>
      <w:r w:rsidR="0084590F"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224632" w:rsidRPr="008D03A6">
        <w:rPr>
          <w:rFonts w:ascii="Crimson Text" w:hAnsi="Crimson Text"/>
          <w:color w:val="000000" w:themeColor="text1"/>
          <w:sz w:val="26"/>
          <w:szCs w:val="26"/>
        </w:rPr>
        <w:t>relató</w:t>
      </w:r>
      <w:r w:rsidR="0084590F" w:rsidRPr="008D03A6">
        <w:rPr>
          <w:rFonts w:ascii="Crimson Text" w:hAnsi="Crimson Text"/>
          <w:color w:val="000000" w:themeColor="text1"/>
          <w:sz w:val="26"/>
          <w:szCs w:val="26"/>
        </w:rPr>
        <w:t>, y</w:t>
      </w:r>
      <w:ins w:id="1147" w:author="PC" w:date="2025-06-25T20:40:00Z">
        <w:r w:rsidR="00650463">
          <w:rPr>
            <w:rFonts w:ascii="Crimson Text" w:hAnsi="Crimson Text"/>
            <w:color w:val="000000" w:themeColor="text1"/>
            <w:sz w:val="26"/>
            <w:szCs w:val="26"/>
          </w:rPr>
          <w:t>,</w:t>
        </w:r>
      </w:ins>
      <w:r w:rsidR="0084590F" w:rsidRPr="008D03A6">
        <w:rPr>
          <w:rFonts w:ascii="Crimson Text" w:hAnsi="Crimson Text"/>
          <w:color w:val="000000" w:themeColor="text1"/>
          <w:sz w:val="26"/>
          <w:szCs w:val="26"/>
        </w:rPr>
        <w:t xml:space="preserve"> al </w:t>
      </w:r>
      <w:del w:id="1148" w:author="PC" w:date="2025-06-25T20:40:00Z">
        <w:r w:rsidR="0084590F" w:rsidRPr="008D03A6" w:rsidDel="00650463">
          <w:rPr>
            <w:rFonts w:ascii="Crimson Text" w:hAnsi="Crimson Text"/>
            <w:color w:val="000000" w:themeColor="text1"/>
            <w:sz w:val="26"/>
            <w:szCs w:val="26"/>
          </w:rPr>
          <w:delText xml:space="preserve">nombrar </w:delText>
        </w:r>
      </w:del>
      <w:ins w:id="1149" w:author="PC" w:date="2025-06-25T20:40:00Z">
        <w:r w:rsidR="00650463">
          <w:rPr>
            <w:rFonts w:ascii="Crimson Text" w:hAnsi="Crimson Text"/>
            <w:color w:val="000000" w:themeColor="text1"/>
            <w:sz w:val="26"/>
            <w:szCs w:val="26"/>
          </w:rPr>
          <w:t>escuchar que nombraba</w:t>
        </w:r>
        <w:r w:rsidR="00650463" w:rsidRPr="008D03A6">
          <w:rPr>
            <w:rFonts w:ascii="Crimson Text" w:hAnsi="Crimson Text"/>
            <w:color w:val="000000" w:themeColor="text1"/>
            <w:sz w:val="26"/>
            <w:szCs w:val="26"/>
          </w:rPr>
          <w:t xml:space="preserve"> </w:t>
        </w:r>
      </w:ins>
      <w:r w:rsidR="0084590F" w:rsidRPr="008D03A6">
        <w:rPr>
          <w:rFonts w:ascii="Crimson Text" w:hAnsi="Crimson Text"/>
          <w:color w:val="000000" w:themeColor="text1"/>
          <w:sz w:val="26"/>
          <w:szCs w:val="26"/>
        </w:rPr>
        <w:t>a su amigo, la princesa abrió los ojos de par en par.</w:t>
      </w:r>
    </w:p>
    <w:p w:rsidR="0084590F" w:rsidRPr="008D03A6" w:rsidRDefault="00894812" w:rsidP="002B3BEE">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224632" w:rsidRPr="008D03A6">
        <w:rPr>
          <w:rFonts w:ascii="Crimson Text" w:hAnsi="Crimson Text"/>
          <w:color w:val="000000" w:themeColor="text1"/>
          <w:sz w:val="26"/>
          <w:szCs w:val="26"/>
        </w:rPr>
        <w:t>¿</w:t>
      </w:r>
      <w:proofErr w:type="gramEnd"/>
      <w:r w:rsidR="00224632" w:rsidRPr="008D03A6">
        <w:rPr>
          <w:rFonts w:ascii="Crimson Text" w:hAnsi="Crimson Text"/>
          <w:color w:val="000000" w:themeColor="text1"/>
          <w:sz w:val="26"/>
          <w:szCs w:val="26"/>
        </w:rPr>
        <w:t>Estuviste con Eros? ¿Está</w:t>
      </w:r>
      <w:r w:rsidR="0084590F" w:rsidRPr="008D03A6">
        <w:rPr>
          <w:rFonts w:ascii="Crimson Text" w:hAnsi="Crimson Text"/>
          <w:color w:val="000000" w:themeColor="text1"/>
          <w:sz w:val="26"/>
          <w:szCs w:val="26"/>
        </w:rPr>
        <w:t xml:space="preserve"> vivo? ¿Dónde lo viste? </w:t>
      </w:r>
      <w:r>
        <w:rPr>
          <w:rFonts w:ascii="Crimson Text" w:hAnsi="Crimson Text"/>
          <w:color w:val="000000" w:themeColor="text1"/>
          <w:sz w:val="26"/>
          <w:szCs w:val="26"/>
        </w:rPr>
        <w:t>—</w:t>
      </w:r>
      <w:r w:rsidR="0084590F" w:rsidRPr="008D03A6">
        <w:rPr>
          <w:rFonts w:ascii="Crimson Text" w:hAnsi="Crimson Text"/>
          <w:color w:val="000000" w:themeColor="text1"/>
          <w:sz w:val="26"/>
          <w:szCs w:val="26"/>
        </w:rPr>
        <w:t>preguntó, ansiosa y expectante.</w:t>
      </w:r>
    </w:p>
    <w:p w:rsidR="005D0CEB" w:rsidRDefault="00894812" w:rsidP="002B3BEE">
      <w:pPr>
        <w:tabs>
          <w:tab w:val="left" w:pos="2179"/>
        </w:tabs>
        <w:spacing w:after="0"/>
        <w:ind w:firstLine="284"/>
        <w:jc w:val="both"/>
        <w:rPr>
          <w:ins w:id="1150" w:author="Paula Castrilli" w:date="2025-06-25T21:30:00Z"/>
          <w:rFonts w:ascii="Crimson Text" w:hAnsi="Crimson Text"/>
          <w:color w:val="000000" w:themeColor="text1"/>
          <w:sz w:val="26"/>
          <w:szCs w:val="26"/>
        </w:rPr>
      </w:pPr>
      <w:r>
        <w:rPr>
          <w:rFonts w:ascii="Crimson Text" w:hAnsi="Crimson Text"/>
          <w:color w:val="000000" w:themeColor="text1"/>
          <w:sz w:val="26"/>
          <w:szCs w:val="26"/>
        </w:rPr>
        <w:t>—</w:t>
      </w:r>
      <w:r w:rsidR="0084590F" w:rsidRPr="008D03A6">
        <w:rPr>
          <w:rFonts w:ascii="Crimson Text" w:hAnsi="Crimson Text"/>
          <w:color w:val="000000" w:themeColor="text1"/>
          <w:sz w:val="26"/>
          <w:szCs w:val="26"/>
        </w:rPr>
        <w:t xml:space="preserve">Sí, lo vi. </w:t>
      </w:r>
      <w:r w:rsidR="00224632" w:rsidRPr="008D03A6">
        <w:rPr>
          <w:rFonts w:ascii="Crimson Text" w:hAnsi="Crimson Text"/>
          <w:color w:val="000000" w:themeColor="text1"/>
          <w:sz w:val="26"/>
          <w:szCs w:val="26"/>
        </w:rPr>
        <w:t>Me</w:t>
      </w:r>
      <w:r w:rsidR="00A676AB" w:rsidRPr="008D03A6">
        <w:rPr>
          <w:rFonts w:ascii="Crimson Text" w:hAnsi="Crimson Text"/>
          <w:color w:val="000000" w:themeColor="text1"/>
          <w:sz w:val="26"/>
          <w:szCs w:val="26"/>
        </w:rPr>
        <w:t xml:space="preserve"> salvó</w:t>
      </w:r>
      <w:r w:rsidR="0084590F" w:rsidRPr="008D03A6">
        <w:rPr>
          <w:rFonts w:ascii="Crimson Text" w:hAnsi="Crimson Text"/>
          <w:color w:val="000000" w:themeColor="text1"/>
          <w:sz w:val="26"/>
          <w:szCs w:val="26"/>
        </w:rPr>
        <w:t xml:space="preserve"> la vida durante la prueba de valentía</w:t>
      </w:r>
      <w:del w:id="1151" w:author="Paula Castrilli" w:date="2025-06-25T21:29:00Z">
        <w:r w:rsidR="0084590F" w:rsidRPr="008D03A6" w:rsidDel="005D0CEB">
          <w:rPr>
            <w:rFonts w:ascii="Crimson Text" w:hAnsi="Crimson Text"/>
            <w:color w:val="000000" w:themeColor="text1"/>
            <w:sz w:val="26"/>
            <w:szCs w:val="26"/>
          </w:rPr>
          <w:delText>, luego</w:delText>
        </w:r>
      </w:del>
      <w:ins w:id="1152" w:author="Paula Castrilli" w:date="2025-06-25T21:29:00Z">
        <w:r w:rsidR="005D0CEB">
          <w:rPr>
            <w:rFonts w:ascii="Crimson Text" w:hAnsi="Crimson Text"/>
            <w:color w:val="000000" w:themeColor="text1"/>
            <w:sz w:val="26"/>
            <w:szCs w:val="26"/>
          </w:rPr>
          <w:t xml:space="preserve"> y</w:t>
        </w:r>
      </w:ins>
      <w:r w:rsidR="0084590F" w:rsidRPr="008D03A6">
        <w:rPr>
          <w:rFonts w:ascii="Crimson Text" w:hAnsi="Crimson Text"/>
          <w:color w:val="000000" w:themeColor="text1"/>
          <w:sz w:val="26"/>
          <w:szCs w:val="26"/>
        </w:rPr>
        <w:t xml:space="preserve"> avanzamos </w:t>
      </w:r>
      <w:proofErr w:type="gramStart"/>
      <w:r w:rsidR="0084590F" w:rsidRPr="008D03A6">
        <w:rPr>
          <w:rFonts w:ascii="Crimson Text" w:hAnsi="Crimson Text"/>
          <w:color w:val="000000" w:themeColor="text1"/>
          <w:sz w:val="26"/>
          <w:szCs w:val="26"/>
        </w:rPr>
        <w:t>un buen tramo juntos</w:t>
      </w:r>
      <w:proofErr w:type="gramEnd"/>
      <w:r w:rsidR="0084590F" w:rsidRPr="008D03A6">
        <w:rPr>
          <w:rFonts w:ascii="Crimson Text" w:hAnsi="Crimson Text"/>
          <w:color w:val="000000" w:themeColor="text1"/>
          <w:sz w:val="26"/>
          <w:szCs w:val="26"/>
        </w:rPr>
        <w:t xml:space="preserve">, pero nos separamos </w:t>
      </w:r>
      <w:r>
        <w:rPr>
          <w:rFonts w:ascii="Crimson Text" w:hAnsi="Crimson Text"/>
          <w:color w:val="000000" w:themeColor="text1"/>
          <w:sz w:val="26"/>
          <w:szCs w:val="26"/>
        </w:rPr>
        <w:t>—</w:t>
      </w:r>
      <w:r w:rsidR="0084590F" w:rsidRPr="008D03A6">
        <w:rPr>
          <w:rFonts w:ascii="Crimson Text" w:hAnsi="Crimson Text"/>
          <w:color w:val="000000" w:themeColor="text1"/>
          <w:sz w:val="26"/>
          <w:szCs w:val="26"/>
        </w:rPr>
        <w:t>respondió</w:t>
      </w:r>
    </w:p>
    <w:p w:rsidR="0084590F" w:rsidRPr="008D03A6" w:rsidRDefault="0084590F" w:rsidP="002B3BEE">
      <w:pPr>
        <w:tabs>
          <w:tab w:val="left" w:pos="2179"/>
        </w:tabs>
        <w:spacing w:after="0"/>
        <w:ind w:firstLine="284"/>
        <w:jc w:val="both"/>
        <w:rPr>
          <w:rFonts w:ascii="Crimson Text" w:hAnsi="Crimson Text"/>
          <w:color w:val="000000" w:themeColor="text1"/>
          <w:sz w:val="26"/>
          <w:szCs w:val="26"/>
        </w:rPr>
      </w:pPr>
      <w:del w:id="1153" w:author="Paula Castrilli" w:date="2025-06-25T21:30:00Z">
        <w:r w:rsidRPr="008D03A6" w:rsidDel="005D0CEB">
          <w:rPr>
            <w:rFonts w:ascii="Crimson Text" w:hAnsi="Crimson Text"/>
            <w:color w:val="000000" w:themeColor="text1"/>
            <w:sz w:val="26"/>
            <w:szCs w:val="26"/>
          </w:rPr>
          <w:delText xml:space="preserve">, </w:delText>
        </w:r>
        <w:r w:rsidR="00A676AB" w:rsidRPr="008D03A6" w:rsidDel="005D0CEB">
          <w:rPr>
            <w:rFonts w:ascii="Crimson Text" w:hAnsi="Crimson Text"/>
            <w:color w:val="000000" w:themeColor="text1"/>
            <w:sz w:val="26"/>
            <w:szCs w:val="26"/>
          </w:rPr>
          <w:delText>y</w:delText>
        </w:r>
        <w:r w:rsidRPr="008D03A6" w:rsidDel="005D0CEB">
          <w:rPr>
            <w:rFonts w:ascii="Crimson Text" w:hAnsi="Crimson Text"/>
            <w:color w:val="000000" w:themeColor="text1"/>
            <w:sz w:val="26"/>
            <w:szCs w:val="26"/>
          </w:rPr>
          <w:delText xml:space="preserve"> rápidamente </w:delText>
        </w:r>
        <w:r w:rsidR="00BA4560" w:rsidRPr="008D03A6" w:rsidDel="005D0CEB">
          <w:rPr>
            <w:rFonts w:ascii="Crimson Text" w:hAnsi="Crimson Text"/>
            <w:color w:val="000000" w:themeColor="text1"/>
            <w:sz w:val="26"/>
            <w:szCs w:val="26"/>
          </w:rPr>
          <w:delText>ella</w:delText>
        </w:r>
      </w:del>
      <w:proofErr w:type="spellStart"/>
      <w:ins w:id="1154" w:author="Paula Castrilli" w:date="2025-06-25T21:30:00Z">
        <w:r w:rsidR="005D0CEB">
          <w:rPr>
            <w:rFonts w:ascii="Crimson Text" w:hAnsi="Crimson Text"/>
            <w:color w:val="000000" w:themeColor="text1"/>
            <w:sz w:val="26"/>
            <w:szCs w:val="26"/>
          </w:rPr>
          <w:t>Ela</w:t>
        </w:r>
      </w:ins>
      <w:proofErr w:type="spellEnd"/>
      <w:r w:rsidRPr="008D03A6">
        <w:rPr>
          <w:rFonts w:ascii="Crimson Text" w:hAnsi="Crimson Text"/>
          <w:color w:val="000000" w:themeColor="text1"/>
          <w:sz w:val="26"/>
          <w:szCs w:val="26"/>
        </w:rPr>
        <w:t xml:space="preserve"> entendió </w:t>
      </w:r>
      <w:ins w:id="1155" w:author="Paula Castrilli" w:date="2025-06-25T21:31:00Z">
        <w:r w:rsidR="005D0CEB">
          <w:rPr>
            <w:rFonts w:ascii="Crimson Text" w:hAnsi="Crimson Text"/>
            <w:color w:val="000000" w:themeColor="text1"/>
            <w:sz w:val="26"/>
            <w:szCs w:val="26"/>
          </w:rPr>
          <w:t xml:space="preserve">rápidamente </w:t>
        </w:r>
      </w:ins>
      <w:r w:rsidRPr="008D03A6">
        <w:rPr>
          <w:rFonts w:ascii="Crimson Text" w:hAnsi="Crimson Text"/>
          <w:color w:val="000000" w:themeColor="text1"/>
          <w:sz w:val="26"/>
          <w:szCs w:val="26"/>
        </w:rPr>
        <w:t xml:space="preserve">que ese encuentro se había dado la primera vez que Eros había ingresado al bosque, el hecho no </w:t>
      </w:r>
      <w:r w:rsidR="009F18AC" w:rsidRPr="008D03A6">
        <w:rPr>
          <w:rFonts w:ascii="Crimson Text" w:hAnsi="Crimson Text"/>
          <w:color w:val="000000" w:themeColor="text1"/>
          <w:sz w:val="26"/>
          <w:szCs w:val="26"/>
        </w:rPr>
        <w:t>coincidía temporalmente con el segundo ingreso</w:t>
      </w:r>
      <w:ins w:id="1156" w:author="Paula Castrilli" w:date="2025-06-25T21:30:00Z">
        <w:r w:rsidR="005D0CEB">
          <w:rPr>
            <w:rFonts w:ascii="Crimson Text" w:hAnsi="Crimson Text"/>
            <w:color w:val="000000" w:themeColor="text1"/>
            <w:sz w:val="26"/>
            <w:szCs w:val="26"/>
          </w:rPr>
          <w:t>,</w:t>
        </w:r>
      </w:ins>
      <w:r w:rsidR="009F18AC" w:rsidRPr="008D03A6">
        <w:rPr>
          <w:rFonts w:ascii="Crimson Text" w:hAnsi="Crimson Text"/>
          <w:color w:val="000000" w:themeColor="text1"/>
          <w:sz w:val="26"/>
          <w:szCs w:val="26"/>
        </w:rPr>
        <w:t xml:space="preserve"> </w:t>
      </w:r>
      <w:ins w:id="1157" w:author="Paula Castrilli" w:date="2025-06-25T21:31:00Z">
        <w:r w:rsidR="005D0CEB">
          <w:rPr>
            <w:rFonts w:ascii="Crimson Text" w:hAnsi="Crimson Text"/>
            <w:color w:val="000000" w:themeColor="text1"/>
            <w:sz w:val="26"/>
            <w:szCs w:val="26"/>
          </w:rPr>
          <w:t>que había sido el motivo</w:t>
        </w:r>
      </w:ins>
      <w:del w:id="1158" w:author="Paula Castrilli" w:date="2025-06-25T21:31:00Z">
        <w:r w:rsidR="00B62F10" w:rsidRPr="008D03A6" w:rsidDel="005D0CEB">
          <w:rPr>
            <w:rFonts w:ascii="Crimson Text" w:hAnsi="Crimson Text"/>
            <w:color w:val="000000" w:themeColor="text1"/>
            <w:sz w:val="26"/>
            <w:szCs w:val="26"/>
          </w:rPr>
          <w:delText>producto</w:delText>
        </w:r>
      </w:del>
      <w:r w:rsidR="00B62F10" w:rsidRPr="008D03A6">
        <w:rPr>
          <w:rFonts w:ascii="Crimson Text" w:hAnsi="Crimson Text"/>
          <w:color w:val="000000" w:themeColor="text1"/>
          <w:sz w:val="26"/>
          <w:szCs w:val="26"/>
        </w:rPr>
        <w:t xml:space="preserve"> </w:t>
      </w:r>
      <w:r w:rsidR="009F18AC" w:rsidRPr="008D03A6">
        <w:rPr>
          <w:rFonts w:ascii="Crimson Text" w:hAnsi="Crimson Text"/>
          <w:color w:val="000000" w:themeColor="text1"/>
          <w:sz w:val="26"/>
          <w:szCs w:val="26"/>
        </w:rPr>
        <w:t>de su huida. La euforia que había sentido se derrumbó como un castillo de naipes.</w:t>
      </w:r>
      <w:r w:rsidR="00B62F10" w:rsidRPr="008D03A6">
        <w:rPr>
          <w:rFonts w:ascii="Crimson Text" w:hAnsi="Crimson Text"/>
          <w:color w:val="000000" w:themeColor="text1"/>
          <w:sz w:val="26"/>
          <w:szCs w:val="26"/>
        </w:rPr>
        <w:t xml:space="preserve"> Elena era un torbellino de emociones, estaba sobrepasa</w:t>
      </w:r>
      <w:ins w:id="1159" w:author="Paula Castrilli" w:date="2025-06-25T21:31:00Z">
        <w:r w:rsidR="005D0CEB">
          <w:rPr>
            <w:rFonts w:ascii="Crimson Text" w:hAnsi="Crimson Text"/>
            <w:color w:val="000000" w:themeColor="text1"/>
            <w:sz w:val="26"/>
            <w:szCs w:val="26"/>
          </w:rPr>
          <w:t>da</w:t>
        </w:r>
      </w:ins>
      <w:r w:rsidR="00B62F10" w:rsidRPr="008D03A6">
        <w:rPr>
          <w:rFonts w:ascii="Crimson Text" w:hAnsi="Crimson Text"/>
          <w:color w:val="000000" w:themeColor="text1"/>
          <w:sz w:val="26"/>
          <w:szCs w:val="26"/>
        </w:rPr>
        <w:t xml:space="preserve"> por los acontecimientos</w:t>
      </w:r>
      <w:del w:id="1160" w:author="Paula Castrilli" w:date="2025-06-25T21:31:00Z">
        <w:r w:rsidR="00B62F10" w:rsidRPr="008D03A6" w:rsidDel="005D0CEB">
          <w:rPr>
            <w:rFonts w:ascii="Crimson Text" w:hAnsi="Crimson Text"/>
            <w:color w:val="000000" w:themeColor="text1"/>
            <w:sz w:val="26"/>
            <w:szCs w:val="26"/>
          </w:rPr>
          <w:delText>,</w:delText>
        </w:r>
      </w:del>
      <w:r w:rsidR="00B62F10" w:rsidRPr="008D03A6">
        <w:rPr>
          <w:rFonts w:ascii="Crimson Text" w:hAnsi="Crimson Text"/>
          <w:color w:val="000000" w:themeColor="text1"/>
          <w:sz w:val="26"/>
          <w:szCs w:val="26"/>
        </w:rPr>
        <w:t xml:space="preserve"> y el much</w:t>
      </w:r>
      <w:r w:rsidR="00BA4560" w:rsidRPr="008D03A6">
        <w:rPr>
          <w:rFonts w:ascii="Crimson Text" w:hAnsi="Crimson Text"/>
          <w:color w:val="000000" w:themeColor="text1"/>
          <w:sz w:val="26"/>
          <w:szCs w:val="26"/>
        </w:rPr>
        <w:t>acho advertía</w:t>
      </w:r>
      <w:r w:rsidR="00B62F10" w:rsidRPr="008D03A6">
        <w:rPr>
          <w:rFonts w:ascii="Crimson Text" w:hAnsi="Crimson Text"/>
          <w:color w:val="000000" w:themeColor="text1"/>
          <w:sz w:val="26"/>
          <w:szCs w:val="26"/>
        </w:rPr>
        <w:t xml:space="preserve"> su estado.</w:t>
      </w:r>
    </w:p>
    <w:p w:rsidR="005D0CEB" w:rsidRDefault="00894812" w:rsidP="002B3BEE">
      <w:pPr>
        <w:tabs>
          <w:tab w:val="left" w:pos="2179"/>
        </w:tabs>
        <w:spacing w:after="0"/>
        <w:ind w:firstLine="284"/>
        <w:jc w:val="both"/>
        <w:rPr>
          <w:ins w:id="1161" w:author="Paula Castrilli" w:date="2025-06-25T21:32:00Z"/>
          <w:rFonts w:ascii="Crimson Text" w:hAnsi="Crimson Text"/>
          <w:color w:val="000000" w:themeColor="text1"/>
          <w:sz w:val="26"/>
          <w:szCs w:val="26"/>
        </w:rPr>
      </w:pPr>
      <w:r>
        <w:rPr>
          <w:rFonts w:ascii="Crimson Text" w:hAnsi="Crimson Text"/>
          <w:color w:val="000000" w:themeColor="text1"/>
          <w:sz w:val="26"/>
          <w:szCs w:val="26"/>
        </w:rPr>
        <w:t>—</w:t>
      </w:r>
      <w:r w:rsidR="009F18AC" w:rsidRPr="008D03A6">
        <w:rPr>
          <w:rFonts w:ascii="Crimson Text" w:hAnsi="Crimson Text"/>
          <w:color w:val="000000" w:themeColor="text1"/>
          <w:sz w:val="26"/>
          <w:szCs w:val="26"/>
        </w:rPr>
        <w:t>Tranquila, ya viviste demasiadas cosas, y este no es un buen lugar para que estés</w:t>
      </w:r>
      <w:del w:id="1162" w:author="Paula Castrilli" w:date="2025-06-25T21:32:00Z">
        <w:r w:rsidR="009F18AC" w:rsidRPr="008D03A6" w:rsidDel="005D0CEB">
          <w:rPr>
            <w:rFonts w:ascii="Crimson Text" w:hAnsi="Crimson Text"/>
            <w:color w:val="000000" w:themeColor="text1"/>
            <w:sz w:val="26"/>
            <w:szCs w:val="26"/>
          </w:rPr>
          <w:delText xml:space="preserve"> </w:delText>
        </w:r>
        <w:commentRangeStart w:id="1163"/>
        <w:r w:rsidR="009F18AC" w:rsidRPr="008D03A6" w:rsidDel="005D0CEB">
          <w:rPr>
            <w:rFonts w:ascii="Crimson Text" w:hAnsi="Crimson Text"/>
            <w:color w:val="000000" w:themeColor="text1"/>
            <w:sz w:val="26"/>
            <w:szCs w:val="26"/>
          </w:rPr>
          <w:delText>arriesgando tu vida</w:delText>
        </w:r>
      </w:del>
      <w:commentRangeEnd w:id="1163"/>
      <w:r w:rsidR="005D0CEB">
        <w:rPr>
          <w:rStyle w:val="Refdecomentario"/>
        </w:rPr>
        <w:commentReference w:id="1163"/>
      </w:r>
      <w:r w:rsidR="009F18AC" w:rsidRPr="008D03A6">
        <w:rPr>
          <w:rFonts w:ascii="Crimson Text" w:hAnsi="Crimson Text"/>
          <w:color w:val="000000" w:themeColor="text1"/>
          <w:sz w:val="26"/>
          <w:szCs w:val="26"/>
        </w:rPr>
        <w:t xml:space="preserve">. No estamos </w:t>
      </w:r>
      <w:r w:rsidR="00BA4560" w:rsidRPr="008D03A6">
        <w:rPr>
          <w:rFonts w:ascii="Crimson Text" w:hAnsi="Crimson Text"/>
          <w:color w:val="000000" w:themeColor="text1"/>
          <w:sz w:val="26"/>
          <w:szCs w:val="26"/>
        </w:rPr>
        <w:t>lejos de la salida, deberíamos irnos. Además,</w:t>
      </w:r>
      <w:r w:rsidR="009F18AC" w:rsidRPr="008D03A6">
        <w:rPr>
          <w:rFonts w:ascii="Crimson Text" w:hAnsi="Crimson Text"/>
          <w:color w:val="000000" w:themeColor="text1"/>
          <w:sz w:val="26"/>
          <w:szCs w:val="26"/>
        </w:rPr>
        <w:t xml:space="preserve"> si regresamos juntos</w:t>
      </w:r>
      <w:r w:rsidR="00BA4560" w:rsidRPr="008D03A6">
        <w:rPr>
          <w:rFonts w:ascii="Crimson Text" w:hAnsi="Crimson Text"/>
          <w:color w:val="000000" w:themeColor="text1"/>
          <w:sz w:val="26"/>
          <w:szCs w:val="26"/>
        </w:rPr>
        <w:t>,</w:t>
      </w:r>
      <w:r w:rsidR="009F18AC" w:rsidRPr="008D03A6">
        <w:rPr>
          <w:rFonts w:ascii="Crimson Text" w:hAnsi="Crimson Text"/>
          <w:color w:val="000000" w:themeColor="text1"/>
          <w:sz w:val="26"/>
          <w:szCs w:val="26"/>
        </w:rPr>
        <w:t xml:space="preserve"> podremos estar más </w:t>
      </w:r>
      <w:r w:rsidR="00BA4560" w:rsidRPr="008D03A6">
        <w:rPr>
          <w:rFonts w:ascii="Crimson Text" w:hAnsi="Crimson Text"/>
          <w:color w:val="000000" w:themeColor="text1"/>
          <w:sz w:val="26"/>
          <w:szCs w:val="26"/>
        </w:rPr>
        <w:t>seguros</w:t>
      </w:r>
      <w:r w:rsidR="009F18A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9F18AC" w:rsidRPr="008D03A6">
        <w:rPr>
          <w:rFonts w:ascii="Crimson Text" w:hAnsi="Crimson Text"/>
          <w:color w:val="000000" w:themeColor="text1"/>
          <w:sz w:val="26"/>
          <w:szCs w:val="26"/>
        </w:rPr>
        <w:t xml:space="preserve">recomendó, tratando de persuadirla. </w:t>
      </w:r>
    </w:p>
    <w:p w:rsidR="009F18AC" w:rsidRPr="008D03A6" w:rsidRDefault="00BA4560" w:rsidP="002B3BE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La joven</w:t>
      </w:r>
      <w:r w:rsidR="009F18AC" w:rsidRPr="008D03A6">
        <w:rPr>
          <w:rFonts w:ascii="Crimson Text" w:hAnsi="Crimson Text"/>
          <w:color w:val="000000" w:themeColor="text1"/>
          <w:sz w:val="26"/>
          <w:szCs w:val="26"/>
        </w:rPr>
        <w:t xml:space="preserve"> sabía que, de regresar, renunciaría a la posibilidad de salvar a Eros. Pero, por otro lado, se sentía completamente abatida y sin fuerzas. Nunca había estado tan cerca de la muerte</w:t>
      </w:r>
      <w:del w:id="1164" w:author="Paula Castrilli" w:date="2025-06-25T21:32:00Z">
        <w:r w:rsidR="009F18AC" w:rsidRPr="008D03A6" w:rsidDel="005D0CEB">
          <w:rPr>
            <w:rFonts w:ascii="Crimson Text" w:hAnsi="Crimson Text"/>
            <w:color w:val="000000" w:themeColor="text1"/>
            <w:sz w:val="26"/>
            <w:szCs w:val="26"/>
          </w:rPr>
          <w:delText>,</w:delText>
        </w:r>
      </w:del>
      <w:r w:rsidR="009F18AC" w:rsidRPr="008D03A6">
        <w:rPr>
          <w:rFonts w:ascii="Crimson Text" w:hAnsi="Crimson Text"/>
          <w:color w:val="000000" w:themeColor="text1"/>
          <w:sz w:val="26"/>
          <w:szCs w:val="26"/>
        </w:rPr>
        <w:t xml:space="preserve"> y la opción que le ofrecía el </w:t>
      </w:r>
      <w:r w:rsidRPr="008D03A6">
        <w:rPr>
          <w:rFonts w:ascii="Crimson Text" w:hAnsi="Crimson Text"/>
          <w:color w:val="000000" w:themeColor="text1"/>
          <w:sz w:val="26"/>
          <w:szCs w:val="26"/>
        </w:rPr>
        <w:t>soldado</w:t>
      </w:r>
      <w:r w:rsidR="009F18AC" w:rsidRPr="008D03A6">
        <w:rPr>
          <w:rFonts w:ascii="Crimson Text" w:hAnsi="Crimson Text"/>
          <w:color w:val="000000" w:themeColor="text1"/>
          <w:sz w:val="26"/>
          <w:szCs w:val="26"/>
        </w:rPr>
        <w:t xml:space="preserve"> era su mejor carta de supervivencia. El cansancio no la dejaba pensar con claridad, </w:t>
      </w:r>
      <w:ins w:id="1165" w:author="Paula Castrilli" w:date="2025-06-25T21:32:00Z">
        <w:r w:rsidR="005D0CEB">
          <w:rPr>
            <w:rFonts w:ascii="Crimson Text" w:hAnsi="Crimson Text"/>
            <w:color w:val="000000" w:themeColor="text1"/>
            <w:sz w:val="26"/>
            <w:szCs w:val="26"/>
          </w:rPr>
          <w:t xml:space="preserve">por lo que </w:t>
        </w:r>
      </w:ins>
      <w:r w:rsidR="009F18AC" w:rsidRPr="008D03A6">
        <w:rPr>
          <w:rFonts w:ascii="Crimson Text" w:hAnsi="Crimson Text"/>
          <w:color w:val="000000" w:themeColor="text1"/>
          <w:sz w:val="26"/>
          <w:szCs w:val="26"/>
        </w:rPr>
        <w:t xml:space="preserve">se mostraba </w:t>
      </w:r>
      <w:r w:rsidR="00A676AB" w:rsidRPr="008D03A6">
        <w:rPr>
          <w:rFonts w:ascii="Crimson Text" w:hAnsi="Crimson Text"/>
          <w:color w:val="000000" w:themeColor="text1"/>
          <w:sz w:val="26"/>
          <w:szCs w:val="26"/>
        </w:rPr>
        <w:t>indecisa</w:t>
      </w:r>
      <w:r w:rsidR="009F18AC" w:rsidRPr="008D03A6">
        <w:rPr>
          <w:rFonts w:ascii="Crimson Text" w:hAnsi="Crimson Text"/>
          <w:color w:val="000000" w:themeColor="text1"/>
          <w:sz w:val="26"/>
          <w:szCs w:val="26"/>
        </w:rPr>
        <w:t xml:space="preserve">. </w:t>
      </w:r>
      <w:del w:id="1166" w:author="Paula Castrilli" w:date="2025-06-25T21:33:00Z">
        <w:r w:rsidR="009F18AC" w:rsidRPr="008D03A6" w:rsidDel="005D0CEB">
          <w:rPr>
            <w:rFonts w:ascii="Crimson Text" w:hAnsi="Crimson Text"/>
            <w:color w:val="000000" w:themeColor="text1"/>
            <w:sz w:val="26"/>
            <w:szCs w:val="26"/>
          </w:rPr>
          <w:delText>Arón</w:delText>
        </w:r>
      </w:del>
      <w:ins w:id="1167" w:author="Paula Castrilli" w:date="2025-06-25T21:33:00Z">
        <w:r w:rsidR="005D0CEB">
          <w:rPr>
            <w:rFonts w:ascii="Crimson Text" w:hAnsi="Crimson Text"/>
            <w:color w:val="000000" w:themeColor="text1"/>
            <w:sz w:val="26"/>
            <w:szCs w:val="26"/>
          </w:rPr>
          <w:t>Aron</w:t>
        </w:r>
      </w:ins>
      <w:r w:rsidR="009F18AC" w:rsidRPr="008D03A6">
        <w:rPr>
          <w:rFonts w:ascii="Crimson Text" w:hAnsi="Crimson Text"/>
          <w:color w:val="000000" w:themeColor="text1"/>
          <w:sz w:val="26"/>
          <w:szCs w:val="26"/>
        </w:rPr>
        <w:t xml:space="preserve"> aprovechó para ser más insistente. No le gustaba </w:t>
      </w:r>
      <w:r w:rsidR="009F18AC" w:rsidRPr="008D03A6">
        <w:rPr>
          <w:rFonts w:ascii="Crimson Text" w:hAnsi="Crimson Text"/>
          <w:color w:val="000000" w:themeColor="text1"/>
          <w:sz w:val="26"/>
          <w:szCs w:val="26"/>
        </w:rPr>
        <w:lastRenderedPageBreak/>
        <w:t xml:space="preserve">verla expuesta </w:t>
      </w:r>
      <w:r w:rsidRPr="008D03A6">
        <w:rPr>
          <w:rFonts w:ascii="Crimson Text" w:hAnsi="Crimson Text"/>
          <w:color w:val="000000" w:themeColor="text1"/>
          <w:sz w:val="26"/>
          <w:szCs w:val="26"/>
        </w:rPr>
        <w:t>al peligro</w:t>
      </w:r>
      <w:r w:rsidR="009F18AC" w:rsidRPr="008D03A6">
        <w:rPr>
          <w:rFonts w:ascii="Crimson Text" w:hAnsi="Crimson Text"/>
          <w:color w:val="000000" w:themeColor="text1"/>
          <w:sz w:val="26"/>
          <w:szCs w:val="26"/>
        </w:rPr>
        <w:t xml:space="preserve">, pero mucho menos por la causa que la </w:t>
      </w:r>
      <w:r w:rsidRPr="008D03A6">
        <w:rPr>
          <w:rFonts w:ascii="Crimson Text" w:hAnsi="Crimson Text"/>
          <w:color w:val="000000" w:themeColor="text1"/>
          <w:sz w:val="26"/>
          <w:szCs w:val="26"/>
        </w:rPr>
        <w:t>movilizaba</w:t>
      </w:r>
      <w:r w:rsidR="009F18AC" w:rsidRPr="008D03A6">
        <w:rPr>
          <w:rFonts w:ascii="Crimson Text" w:hAnsi="Crimson Text"/>
          <w:color w:val="000000" w:themeColor="text1"/>
          <w:sz w:val="26"/>
          <w:szCs w:val="26"/>
        </w:rPr>
        <w:t xml:space="preserve">. </w:t>
      </w:r>
      <w:r w:rsidR="00A65D83" w:rsidRPr="008D03A6">
        <w:rPr>
          <w:rFonts w:ascii="Crimson Text" w:hAnsi="Crimson Text"/>
          <w:color w:val="000000" w:themeColor="text1"/>
          <w:sz w:val="26"/>
          <w:szCs w:val="26"/>
        </w:rPr>
        <w:t>Odiaba el sentimiento que Eros había despertado en la princesa</w:t>
      </w:r>
      <w:r w:rsidR="009F18AC" w:rsidRPr="008D03A6">
        <w:rPr>
          <w:rFonts w:ascii="Crimson Text" w:hAnsi="Crimson Text"/>
          <w:color w:val="000000" w:themeColor="text1"/>
          <w:sz w:val="26"/>
          <w:szCs w:val="26"/>
        </w:rPr>
        <w:t>, y era el momento perfecto para interferir.</w:t>
      </w:r>
    </w:p>
    <w:p w:rsidR="009F18AC"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9F18AC" w:rsidRPr="008D03A6">
        <w:rPr>
          <w:rFonts w:ascii="Crimson Text" w:hAnsi="Crimson Text"/>
          <w:color w:val="000000" w:themeColor="text1"/>
          <w:sz w:val="26"/>
          <w:szCs w:val="26"/>
        </w:rPr>
        <w:t>Lamentablemente, la suerte de Eros ya está echada. Su destino no está a nuestro alcance</w:t>
      </w:r>
      <w:del w:id="1168" w:author="Paula Castrilli" w:date="2025-06-25T21:35:00Z">
        <w:r w:rsidR="009F18AC" w:rsidRPr="008D03A6" w:rsidDel="004C0A97">
          <w:rPr>
            <w:rFonts w:ascii="Crimson Text" w:hAnsi="Crimson Text"/>
            <w:color w:val="000000" w:themeColor="text1"/>
            <w:sz w:val="26"/>
            <w:szCs w:val="26"/>
          </w:rPr>
          <w:delText>,</w:delText>
        </w:r>
      </w:del>
      <w:r w:rsidR="009F18AC" w:rsidRPr="008D03A6">
        <w:rPr>
          <w:rFonts w:ascii="Crimson Text" w:hAnsi="Crimson Text"/>
          <w:color w:val="000000" w:themeColor="text1"/>
          <w:sz w:val="26"/>
          <w:szCs w:val="26"/>
        </w:rPr>
        <w:t xml:space="preserve"> y no podemos hacer nada al respecto. Pero </w:t>
      </w:r>
      <w:ins w:id="1169" w:author="Paula Castrilli" w:date="2025-06-25T21:35:00Z">
        <w:r w:rsidR="004C0A97">
          <w:rPr>
            <w:rFonts w:ascii="Crimson Text" w:hAnsi="Crimson Text"/>
            <w:color w:val="000000" w:themeColor="text1"/>
            <w:sz w:val="26"/>
            <w:szCs w:val="26"/>
          </w:rPr>
          <w:t>sí</w:t>
        </w:r>
      </w:ins>
      <w:del w:id="1170" w:author="Paula Castrilli" w:date="2025-06-25T21:35:00Z">
        <w:r w:rsidR="009F18AC" w:rsidRPr="008D03A6" w:rsidDel="004C0A97">
          <w:rPr>
            <w:rFonts w:ascii="Crimson Text" w:hAnsi="Crimson Text"/>
            <w:color w:val="000000" w:themeColor="text1"/>
            <w:sz w:val="26"/>
            <w:szCs w:val="26"/>
          </w:rPr>
          <w:delText>si</w:delText>
        </w:r>
      </w:del>
      <w:r w:rsidR="009F18AC" w:rsidRPr="008D03A6">
        <w:rPr>
          <w:rFonts w:ascii="Crimson Text" w:hAnsi="Crimson Text"/>
          <w:color w:val="000000" w:themeColor="text1"/>
          <w:sz w:val="26"/>
          <w:szCs w:val="26"/>
        </w:rPr>
        <w:t xml:space="preserve"> podemos tratar de sobrevivir</w:t>
      </w:r>
      <w:ins w:id="1171" w:author="Paula Castrilli" w:date="2025-06-25T21:35:00Z">
        <w:r w:rsidR="004C0A97">
          <w:rPr>
            <w:rFonts w:ascii="Crimson Text" w:hAnsi="Crimson Text"/>
            <w:color w:val="000000" w:themeColor="text1"/>
            <w:sz w:val="26"/>
            <w:szCs w:val="26"/>
          </w:rPr>
          <w:t xml:space="preserve"> —le dijo</w:t>
        </w:r>
      </w:ins>
      <w:ins w:id="1172" w:author="Paula Castrilli" w:date="2025-06-25T21:36:00Z">
        <w:r w:rsidR="004C0A97">
          <w:rPr>
            <w:rFonts w:ascii="Crimson Text" w:hAnsi="Crimson Text"/>
            <w:color w:val="000000" w:themeColor="text1"/>
            <w:sz w:val="26"/>
            <w:szCs w:val="26"/>
          </w:rPr>
          <w:t>,</w:t>
        </w:r>
      </w:ins>
      <w:ins w:id="1173" w:author="Paula Castrilli" w:date="2025-06-25T21:35:00Z">
        <w:r w:rsidR="004C0A97">
          <w:rPr>
            <w:rFonts w:ascii="Crimson Text" w:hAnsi="Crimson Text"/>
            <w:color w:val="000000" w:themeColor="text1"/>
            <w:sz w:val="26"/>
            <w:szCs w:val="26"/>
          </w:rPr>
          <w:t xml:space="preserve"> tratando de sonar lo m</w:t>
        </w:r>
      </w:ins>
      <w:ins w:id="1174" w:author="Paula Castrilli" w:date="2025-06-25T21:36:00Z">
        <w:r w:rsidR="004C0A97">
          <w:rPr>
            <w:rFonts w:ascii="Crimson Text" w:hAnsi="Crimson Text"/>
            <w:color w:val="000000" w:themeColor="text1"/>
            <w:sz w:val="26"/>
            <w:szCs w:val="26"/>
          </w:rPr>
          <w:t>ás convincente posible—</w:t>
        </w:r>
      </w:ins>
      <w:r w:rsidR="009F18AC" w:rsidRPr="008D03A6">
        <w:rPr>
          <w:rFonts w:ascii="Crimson Text" w:hAnsi="Crimson Text"/>
          <w:color w:val="000000" w:themeColor="text1"/>
          <w:sz w:val="26"/>
          <w:szCs w:val="26"/>
        </w:rPr>
        <w:t>. Eres la</w:t>
      </w:r>
      <w:r w:rsidR="00A65D83" w:rsidRPr="008D03A6">
        <w:rPr>
          <w:rFonts w:ascii="Crimson Text" w:hAnsi="Crimson Text"/>
          <w:color w:val="000000" w:themeColor="text1"/>
          <w:sz w:val="26"/>
          <w:szCs w:val="26"/>
        </w:rPr>
        <w:t xml:space="preserve"> única</w:t>
      </w:r>
      <w:r w:rsidR="009F18AC" w:rsidRPr="008D03A6">
        <w:rPr>
          <w:rFonts w:ascii="Crimson Text" w:hAnsi="Crimson Text"/>
          <w:color w:val="000000" w:themeColor="text1"/>
          <w:sz w:val="26"/>
          <w:szCs w:val="26"/>
        </w:rPr>
        <w:t xml:space="preserve"> hija del rey</w:t>
      </w:r>
      <w:del w:id="1175" w:author="Paula Castrilli" w:date="2025-06-25T21:35:00Z">
        <w:r w:rsidR="009F18AC" w:rsidRPr="008D03A6" w:rsidDel="004C0A97">
          <w:rPr>
            <w:rFonts w:ascii="Crimson Text" w:hAnsi="Crimson Text"/>
            <w:color w:val="000000" w:themeColor="text1"/>
            <w:sz w:val="26"/>
            <w:szCs w:val="26"/>
          </w:rPr>
          <w:delText xml:space="preserve"> Gregor</w:delText>
        </w:r>
      </w:del>
      <w:r w:rsidR="009F18AC" w:rsidRPr="008D03A6">
        <w:rPr>
          <w:rFonts w:ascii="Crimson Text" w:hAnsi="Crimson Text"/>
          <w:color w:val="000000" w:themeColor="text1"/>
          <w:sz w:val="26"/>
          <w:szCs w:val="26"/>
        </w:rPr>
        <w:t xml:space="preserve">, </w:t>
      </w:r>
      <w:r w:rsidR="00A65D83" w:rsidRPr="008D03A6">
        <w:rPr>
          <w:rFonts w:ascii="Crimson Text" w:hAnsi="Crimson Text"/>
          <w:color w:val="000000" w:themeColor="text1"/>
          <w:sz w:val="26"/>
          <w:szCs w:val="26"/>
        </w:rPr>
        <w:t>tienes una gran responsabilidad por delante</w:t>
      </w:r>
      <w:ins w:id="1176" w:author="Paula Castrilli" w:date="2025-06-25T21:36:00Z">
        <w:r w:rsidR="004C0A97">
          <w:rPr>
            <w:rFonts w:ascii="Crimson Text" w:hAnsi="Crimson Text"/>
            <w:color w:val="000000" w:themeColor="text1"/>
            <w:sz w:val="26"/>
            <w:szCs w:val="26"/>
          </w:rPr>
          <w:t xml:space="preserve"> </w:t>
        </w:r>
      </w:ins>
      <w:del w:id="1177" w:author="Paula Castrilli" w:date="2025-06-25T21:36:00Z">
        <w:r w:rsidR="009F18AC" w:rsidRPr="008D03A6" w:rsidDel="004C0A97">
          <w:rPr>
            <w:rFonts w:ascii="Crimson Text" w:hAnsi="Crimson Text"/>
            <w:color w:val="000000" w:themeColor="text1"/>
            <w:sz w:val="26"/>
            <w:szCs w:val="26"/>
          </w:rPr>
          <w:delText>,</w:delText>
        </w:r>
      </w:del>
      <w:ins w:id="1178" w:author="Paula Castrilli" w:date="2025-06-25T21:36:00Z">
        <w:r w:rsidR="004C0A97">
          <w:rPr>
            <w:rFonts w:ascii="Crimson Text" w:hAnsi="Crimson Text"/>
            <w:color w:val="000000" w:themeColor="text1"/>
            <w:sz w:val="26"/>
            <w:szCs w:val="26"/>
          </w:rPr>
          <w:t>y</w:t>
        </w:r>
      </w:ins>
      <w:r w:rsidR="009F18AC" w:rsidRPr="008D03A6">
        <w:rPr>
          <w:rFonts w:ascii="Crimson Text" w:hAnsi="Crimson Text"/>
          <w:color w:val="000000" w:themeColor="text1"/>
          <w:sz w:val="26"/>
          <w:szCs w:val="26"/>
        </w:rPr>
        <w:t xml:space="preserve"> </w:t>
      </w:r>
      <w:r w:rsidR="00A65D83" w:rsidRPr="008D03A6">
        <w:rPr>
          <w:rFonts w:ascii="Crimson Text" w:hAnsi="Crimson Text"/>
          <w:color w:val="000000" w:themeColor="text1"/>
          <w:sz w:val="26"/>
          <w:szCs w:val="26"/>
        </w:rPr>
        <w:t>no deberías arriesgar tu vida</w:t>
      </w:r>
      <w:r w:rsidR="00AF4508" w:rsidRPr="008D03A6">
        <w:rPr>
          <w:rFonts w:ascii="Crimson Text" w:hAnsi="Crimson Text"/>
          <w:color w:val="000000" w:themeColor="text1"/>
          <w:sz w:val="26"/>
          <w:szCs w:val="26"/>
        </w:rPr>
        <w:t xml:space="preserve"> por una causa perdida</w:t>
      </w:r>
      <w:del w:id="1179" w:author="Paula Castrilli" w:date="2025-06-25T21:36:00Z">
        <w:r w:rsidR="00AF4508" w:rsidRPr="008D03A6" w:rsidDel="004C0A97">
          <w:rPr>
            <w:rFonts w:ascii="Crimson Text" w:hAnsi="Crimson Text"/>
            <w:color w:val="000000" w:themeColor="text1"/>
            <w:sz w:val="26"/>
            <w:szCs w:val="26"/>
          </w:rPr>
          <w:delText xml:space="preserve"> </w:delText>
        </w:r>
        <w:r w:rsidDel="004C0A97">
          <w:rPr>
            <w:rFonts w:ascii="Crimson Text" w:hAnsi="Crimson Text"/>
            <w:color w:val="000000" w:themeColor="text1"/>
            <w:sz w:val="26"/>
            <w:szCs w:val="26"/>
          </w:rPr>
          <w:delText>—</w:delText>
        </w:r>
        <w:r w:rsidR="00AF4508" w:rsidRPr="008D03A6" w:rsidDel="004C0A97">
          <w:rPr>
            <w:rFonts w:ascii="Crimson Text" w:hAnsi="Crimson Text"/>
            <w:color w:val="000000" w:themeColor="text1"/>
            <w:sz w:val="26"/>
            <w:szCs w:val="26"/>
          </w:rPr>
          <w:delText xml:space="preserve">lanzó, su discurso </w:delText>
        </w:r>
        <w:r w:rsidR="00A65D83" w:rsidRPr="008D03A6" w:rsidDel="004C0A97">
          <w:rPr>
            <w:rFonts w:ascii="Crimson Text" w:hAnsi="Crimson Text"/>
            <w:color w:val="000000" w:themeColor="text1"/>
            <w:sz w:val="26"/>
            <w:szCs w:val="26"/>
          </w:rPr>
          <w:delText>sonaba</w:delText>
        </w:r>
        <w:r w:rsidR="00AF4508" w:rsidRPr="008D03A6" w:rsidDel="004C0A97">
          <w:rPr>
            <w:rFonts w:ascii="Crimson Text" w:hAnsi="Crimson Text"/>
            <w:color w:val="000000" w:themeColor="text1"/>
            <w:sz w:val="26"/>
            <w:szCs w:val="26"/>
          </w:rPr>
          <w:delText xml:space="preserve"> convincente</w:delText>
        </w:r>
      </w:del>
      <w:r w:rsidR="00AF4508" w:rsidRPr="008D03A6">
        <w:rPr>
          <w:rFonts w:ascii="Crimson Text" w:hAnsi="Crimson Text"/>
          <w:color w:val="000000" w:themeColor="text1"/>
          <w:sz w:val="26"/>
          <w:szCs w:val="26"/>
        </w:rPr>
        <w:t>.</w:t>
      </w:r>
    </w:p>
    <w:p w:rsidR="00A64350" w:rsidRDefault="00894812" w:rsidP="002B3BEE">
      <w:pPr>
        <w:tabs>
          <w:tab w:val="left" w:pos="2179"/>
        </w:tabs>
        <w:spacing w:after="0"/>
        <w:ind w:firstLine="284"/>
        <w:jc w:val="both"/>
        <w:rPr>
          <w:ins w:id="1180" w:author="Paula Castrilli" w:date="2025-06-25T21:38:00Z"/>
          <w:rFonts w:ascii="Crimson Text" w:hAnsi="Crimson Text"/>
          <w:color w:val="000000" w:themeColor="text1"/>
          <w:sz w:val="26"/>
          <w:szCs w:val="26"/>
        </w:rPr>
      </w:pPr>
      <w:r>
        <w:rPr>
          <w:rFonts w:ascii="Crimson Text" w:hAnsi="Crimson Text"/>
          <w:color w:val="000000" w:themeColor="text1"/>
          <w:sz w:val="26"/>
          <w:szCs w:val="26"/>
        </w:rPr>
        <w:t>—</w:t>
      </w:r>
      <w:r w:rsidR="00AF4508" w:rsidRPr="008D03A6">
        <w:rPr>
          <w:rFonts w:ascii="Crimson Text" w:hAnsi="Crimson Text"/>
          <w:color w:val="000000" w:themeColor="text1"/>
          <w:sz w:val="26"/>
          <w:szCs w:val="26"/>
        </w:rPr>
        <w:t xml:space="preserve">Sé que tienes razón, pero debo hacerlo de todos modos. Hay cosas que tú no sabes, </w:t>
      </w:r>
      <w:ins w:id="1181" w:author="Paula Castrilli" w:date="2025-06-25T21:38:00Z">
        <w:r w:rsidR="00A64350">
          <w:rPr>
            <w:rFonts w:ascii="Crimson Text" w:hAnsi="Crimson Text"/>
            <w:color w:val="000000" w:themeColor="text1"/>
            <w:sz w:val="26"/>
            <w:szCs w:val="26"/>
          </w:rPr>
          <w:t xml:space="preserve">pero </w:t>
        </w:r>
      </w:ins>
      <w:r w:rsidR="00AF4508" w:rsidRPr="008D03A6">
        <w:rPr>
          <w:rFonts w:ascii="Crimson Text" w:hAnsi="Crimson Text"/>
          <w:color w:val="000000" w:themeColor="text1"/>
          <w:sz w:val="26"/>
          <w:szCs w:val="26"/>
        </w:rPr>
        <w:t xml:space="preserve">yo no </w:t>
      </w:r>
      <w:r w:rsidR="00A676AB" w:rsidRPr="008D03A6">
        <w:rPr>
          <w:rFonts w:ascii="Crimson Text" w:hAnsi="Crimson Text"/>
          <w:color w:val="000000" w:themeColor="text1"/>
          <w:sz w:val="26"/>
          <w:szCs w:val="26"/>
        </w:rPr>
        <w:t>pude ayudarlo cuando me necesitó</w:t>
      </w:r>
      <w:del w:id="1182" w:author="Paula Castrilli" w:date="2025-06-25T21:37:00Z">
        <w:r w:rsidR="00AF4508" w:rsidRPr="008D03A6" w:rsidDel="004C0A97">
          <w:rPr>
            <w:rFonts w:ascii="Crimson Text" w:hAnsi="Crimson Text"/>
            <w:color w:val="000000" w:themeColor="text1"/>
            <w:sz w:val="26"/>
            <w:szCs w:val="26"/>
          </w:rPr>
          <w:delText>,</w:delText>
        </w:r>
      </w:del>
      <w:r w:rsidR="00AF4508" w:rsidRPr="008D03A6">
        <w:rPr>
          <w:rFonts w:ascii="Crimson Text" w:hAnsi="Crimson Text"/>
          <w:color w:val="000000" w:themeColor="text1"/>
          <w:sz w:val="26"/>
          <w:szCs w:val="26"/>
        </w:rPr>
        <w:t xml:space="preserve"> y él se vio obligado a huir. Ahora es el momento para que </w:t>
      </w:r>
      <w:del w:id="1183" w:author="Paula Castrilli" w:date="2025-06-25T21:37:00Z">
        <w:r w:rsidR="00AF4508" w:rsidRPr="008D03A6" w:rsidDel="004C0A97">
          <w:rPr>
            <w:rFonts w:ascii="Crimson Text" w:hAnsi="Crimson Text"/>
            <w:color w:val="000000" w:themeColor="text1"/>
            <w:sz w:val="26"/>
            <w:szCs w:val="26"/>
          </w:rPr>
          <w:delText xml:space="preserve">yo reparé </w:delText>
        </w:r>
      </w:del>
      <w:ins w:id="1184" w:author="Paula Castrilli" w:date="2025-06-25T21:37:00Z">
        <w:r w:rsidR="004C0A97">
          <w:rPr>
            <w:rFonts w:ascii="Crimson Text" w:hAnsi="Crimson Text"/>
            <w:color w:val="000000" w:themeColor="text1"/>
            <w:sz w:val="26"/>
            <w:szCs w:val="26"/>
          </w:rPr>
          <w:t>repare</w:t>
        </w:r>
        <w:r w:rsidR="004C0A97" w:rsidRPr="008D03A6">
          <w:rPr>
            <w:rFonts w:ascii="Crimson Text" w:hAnsi="Crimson Text"/>
            <w:color w:val="000000" w:themeColor="text1"/>
            <w:sz w:val="26"/>
            <w:szCs w:val="26"/>
          </w:rPr>
          <w:t xml:space="preserve"> </w:t>
        </w:r>
      </w:ins>
      <w:r w:rsidR="00AF4508" w:rsidRPr="008D03A6">
        <w:rPr>
          <w:rFonts w:ascii="Crimson Text" w:hAnsi="Crimson Text"/>
          <w:color w:val="000000" w:themeColor="text1"/>
          <w:sz w:val="26"/>
          <w:szCs w:val="26"/>
        </w:rPr>
        <w:t xml:space="preserve">mi error </w:t>
      </w:r>
      <w:r>
        <w:rPr>
          <w:rFonts w:ascii="Crimson Text" w:hAnsi="Crimson Text"/>
          <w:color w:val="000000" w:themeColor="text1"/>
          <w:sz w:val="26"/>
          <w:szCs w:val="26"/>
        </w:rPr>
        <w:t>—</w:t>
      </w:r>
      <w:del w:id="1185" w:author="Paula Castrilli" w:date="2025-06-25T21:38:00Z">
        <w:r w:rsidR="00AF4508" w:rsidRPr="008D03A6" w:rsidDel="00A64350">
          <w:rPr>
            <w:rFonts w:ascii="Crimson Text" w:hAnsi="Crimson Text"/>
            <w:color w:val="000000" w:themeColor="text1"/>
            <w:sz w:val="26"/>
            <w:szCs w:val="26"/>
          </w:rPr>
          <w:delText>se recriminó</w:delText>
        </w:r>
      </w:del>
      <w:ins w:id="1186" w:author="Paula Castrilli" w:date="2025-06-25T21:38:00Z">
        <w:r w:rsidR="00A64350">
          <w:rPr>
            <w:rFonts w:ascii="Crimson Text" w:hAnsi="Crimson Text"/>
            <w:color w:val="000000" w:themeColor="text1"/>
            <w:sz w:val="26"/>
            <w:szCs w:val="26"/>
          </w:rPr>
          <w:t>explicó amargamente, recriminándose</w:t>
        </w:r>
      </w:ins>
      <w:r w:rsidR="00AF4508" w:rsidRPr="008D03A6">
        <w:rPr>
          <w:rFonts w:ascii="Crimson Text" w:hAnsi="Crimson Text"/>
          <w:color w:val="000000" w:themeColor="text1"/>
          <w:sz w:val="26"/>
          <w:szCs w:val="26"/>
        </w:rPr>
        <w:t xml:space="preserve">. </w:t>
      </w:r>
    </w:p>
    <w:p w:rsidR="00AF4508" w:rsidRPr="008D03A6" w:rsidRDefault="00AF4508" w:rsidP="002B3BEE">
      <w:pPr>
        <w:tabs>
          <w:tab w:val="left" w:pos="2179"/>
        </w:tabs>
        <w:spacing w:after="0"/>
        <w:ind w:firstLine="284"/>
        <w:jc w:val="both"/>
        <w:rPr>
          <w:rFonts w:ascii="Crimson Text" w:hAnsi="Crimson Text"/>
          <w:color w:val="000000" w:themeColor="text1"/>
          <w:sz w:val="26"/>
          <w:szCs w:val="26"/>
        </w:rPr>
      </w:pPr>
      <w:del w:id="1187" w:author="Paula Castrilli" w:date="2025-06-25T21:33:00Z">
        <w:r w:rsidRPr="008D03A6" w:rsidDel="005D0CEB">
          <w:rPr>
            <w:rFonts w:ascii="Crimson Text" w:hAnsi="Crimson Text"/>
            <w:color w:val="000000" w:themeColor="text1"/>
            <w:sz w:val="26"/>
            <w:szCs w:val="26"/>
          </w:rPr>
          <w:delText>Arón</w:delText>
        </w:r>
      </w:del>
      <w:ins w:id="1188" w:author="Paula Castrilli" w:date="2025-06-25T21:33:00Z">
        <w:r w:rsidR="005D0CEB">
          <w:rPr>
            <w:rFonts w:ascii="Crimson Text" w:hAnsi="Crimson Text"/>
            <w:color w:val="000000" w:themeColor="text1"/>
            <w:sz w:val="26"/>
            <w:szCs w:val="26"/>
          </w:rPr>
          <w:t>Aron</w:t>
        </w:r>
      </w:ins>
      <w:r w:rsidRPr="008D03A6">
        <w:rPr>
          <w:rFonts w:ascii="Crimson Text" w:hAnsi="Crimson Text"/>
          <w:color w:val="000000" w:themeColor="text1"/>
          <w:sz w:val="26"/>
          <w:szCs w:val="26"/>
        </w:rPr>
        <w:t xml:space="preserve"> percibía que el amor de Elena por Eros era demasiado fuerte como para torcer su decisión con un simple discurso, y decidió apostar mucho más fuerte.</w:t>
      </w:r>
    </w:p>
    <w:p w:rsidR="00AF4508"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F4508" w:rsidRPr="008D03A6">
        <w:rPr>
          <w:rFonts w:ascii="Crimson Text" w:hAnsi="Crimson Text"/>
          <w:color w:val="000000" w:themeColor="text1"/>
          <w:sz w:val="26"/>
          <w:szCs w:val="26"/>
        </w:rPr>
        <w:t>Hay algo que debes saber</w:t>
      </w:r>
      <w:del w:id="1189" w:author="Paula Castrilli" w:date="2025-06-25T21:39:00Z">
        <w:r w:rsidR="00AF4508" w:rsidRPr="008D03A6" w:rsidDel="00A64350">
          <w:rPr>
            <w:rFonts w:ascii="Crimson Text" w:hAnsi="Crimson Text"/>
            <w:color w:val="000000" w:themeColor="text1"/>
            <w:sz w:val="26"/>
            <w:szCs w:val="26"/>
          </w:rPr>
          <w:delText>, no</w:delText>
        </w:r>
      </w:del>
      <w:ins w:id="1190" w:author="Paula Castrilli" w:date="2025-06-25T21:39:00Z">
        <w:r w:rsidR="00A64350">
          <w:rPr>
            <w:rFonts w:ascii="Crimson Text" w:hAnsi="Crimson Text"/>
            <w:color w:val="000000" w:themeColor="text1"/>
            <w:sz w:val="26"/>
            <w:szCs w:val="26"/>
          </w:rPr>
          <w:t>. No</w:t>
        </w:r>
      </w:ins>
      <w:r w:rsidR="00AF4508" w:rsidRPr="008D03A6">
        <w:rPr>
          <w:rFonts w:ascii="Crimson Text" w:hAnsi="Crimson Text"/>
          <w:color w:val="000000" w:themeColor="text1"/>
          <w:sz w:val="26"/>
          <w:szCs w:val="26"/>
        </w:rPr>
        <w:t xml:space="preserve"> quería </w:t>
      </w:r>
      <w:r w:rsidR="00A65D83" w:rsidRPr="008D03A6">
        <w:rPr>
          <w:rFonts w:ascii="Crimson Text" w:hAnsi="Crimson Text"/>
          <w:color w:val="000000" w:themeColor="text1"/>
          <w:sz w:val="26"/>
          <w:szCs w:val="26"/>
        </w:rPr>
        <w:t>decirlo</w:t>
      </w:r>
      <w:r w:rsidR="00AF4508" w:rsidRPr="008D03A6">
        <w:rPr>
          <w:rFonts w:ascii="Crimson Text" w:hAnsi="Crimson Text"/>
          <w:color w:val="000000" w:themeColor="text1"/>
          <w:sz w:val="26"/>
          <w:szCs w:val="26"/>
        </w:rPr>
        <w:t xml:space="preserve"> en este mo</w:t>
      </w:r>
      <w:r w:rsidR="00D30BE6" w:rsidRPr="008D03A6">
        <w:rPr>
          <w:rFonts w:ascii="Crimson Text" w:hAnsi="Crimson Text"/>
          <w:color w:val="000000" w:themeColor="text1"/>
          <w:sz w:val="26"/>
          <w:szCs w:val="26"/>
        </w:rPr>
        <w:t>mento, pero no tengo alternativa</w:t>
      </w:r>
      <w:r w:rsidR="00AF4508"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AF4508" w:rsidRPr="008D03A6">
        <w:rPr>
          <w:rFonts w:ascii="Crimson Text" w:hAnsi="Crimson Text"/>
          <w:color w:val="000000" w:themeColor="text1"/>
          <w:sz w:val="26"/>
          <w:szCs w:val="26"/>
        </w:rPr>
        <w:t>lanzó</w:t>
      </w:r>
      <w:ins w:id="1191" w:author="Paula Castrilli" w:date="2025-06-25T21:39:00Z">
        <w:r w:rsidR="00A64350">
          <w:rPr>
            <w:rFonts w:ascii="Crimson Text" w:hAnsi="Crimson Text"/>
            <w:color w:val="000000" w:themeColor="text1"/>
            <w:sz w:val="26"/>
            <w:szCs w:val="26"/>
          </w:rPr>
          <w:t xml:space="preserve"> un suspiro dramático para enfatizar sus palabras</w:t>
        </w:r>
      </w:ins>
      <w:r w:rsidR="00AF4508" w:rsidRPr="008D03A6">
        <w:rPr>
          <w:rFonts w:ascii="Crimson Text" w:hAnsi="Crimson Text"/>
          <w:color w:val="000000" w:themeColor="text1"/>
          <w:sz w:val="26"/>
          <w:szCs w:val="26"/>
        </w:rPr>
        <w:t xml:space="preserve">, </w:t>
      </w:r>
      <w:del w:id="1192" w:author="Paula Castrilli" w:date="2025-06-25T21:39:00Z">
        <w:r w:rsidR="00AF4508" w:rsidRPr="008D03A6" w:rsidDel="00A64350">
          <w:rPr>
            <w:rFonts w:ascii="Crimson Text" w:hAnsi="Crimson Text"/>
            <w:color w:val="000000" w:themeColor="text1"/>
            <w:sz w:val="26"/>
            <w:szCs w:val="26"/>
          </w:rPr>
          <w:delText xml:space="preserve">y sus palabras captaron toda </w:delText>
        </w:r>
        <w:r w:rsidR="00A65D83" w:rsidRPr="008D03A6" w:rsidDel="00A64350">
          <w:rPr>
            <w:rFonts w:ascii="Crimson Text" w:hAnsi="Crimson Text"/>
            <w:color w:val="000000" w:themeColor="text1"/>
            <w:sz w:val="26"/>
            <w:szCs w:val="26"/>
          </w:rPr>
          <w:delText>su</w:delText>
        </w:r>
        <w:r w:rsidR="00AF4508" w:rsidRPr="008D03A6" w:rsidDel="00A64350">
          <w:rPr>
            <w:rFonts w:ascii="Crimson Text" w:hAnsi="Crimson Text"/>
            <w:color w:val="000000" w:themeColor="text1"/>
            <w:sz w:val="26"/>
            <w:szCs w:val="26"/>
          </w:rPr>
          <w:delText xml:space="preserve"> atención</w:delText>
        </w:r>
      </w:del>
      <w:ins w:id="1193" w:author="Paula Castrilli" w:date="2025-06-25T21:39:00Z">
        <w:r w:rsidR="00A64350">
          <w:rPr>
            <w:rFonts w:ascii="Crimson Text" w:hAnsi="Crimson Text"/>
            <w:color w:val="000000" w:themeColor="text1"/>
            <w:sz w:val="26"/>
            <w:szCs w:val="26"/>
          </w:rPr>
          <w:t>captando toda la atenci</w:t>
        </w:r>
      </w:ins>
      <w:ins w:id="1194" w:author="Paula Castrilli" w:date="2025-06-25T21:40:00Z">
        <w:r w:rsidR="00A64350">
          <w:rPr>
            <w:rFonts w:ascii="Crimson Text" w:hAnsi="Crimson Text"/>
            <w:color w:val="000000" w:themeColor="text1"/>
            <w:sz w:val="26"/>
            <w:szCs w:val="26"/>
          </w:rPr>
          <w:t>ón de la princesa</w:t>
        </w:r>
      </w:ins>
      <w:r w:rsidR="00AF4508" w:rsidRPr="008D03A6">
        <w:rPr>
          <w:rFonts w:ascii="Crimson Text" w:hAnsi="Crimson Text"/>
          <w:color w:val="000000" w:themeColor="text1"/>
          <w:sz w:val="26"/>
          <w:szCs w:val="26"/>
        </w:rPr>
        <w:t>.</w:t>
      </w:r>
    </w:p>
    <w:p w:rsidR="00AF4508" w:rsidRPr="008D03A6" w:rsidRDefault="00894812" w:rsidP="002B3BEE">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AF4508" w:rsidRPr="008D03A6">
        <w:rPr>
          <w:rFonts w:ascii="Crimson Text" w:hAnsi="Crimson Text"/>
          <w:color w:val="000000" w:themeColor="text1"/>
          <w:sz w:val="26"/>
          <w:szCs w:val="26"/>
        </w:rPr>
        <w:t>¿</w:t>
      </w:r>
      <w:proofErr w:type="gramEnd"/>
      <w:r w:rsidR="00AF4508" w:rsidRPr="008D03A6">
        <w:rPr>
          <w:rFonts w:ascii="Crimson Text" w:hAnsi="Crimson Text"/>
          <w:color w:val="000000" w:themeColor="text1"/>
          <w:sz w:val="26"/>
          <w:szCs w:val="26"/>
        </w:rPr>
        <w:t xml:space="preserve">Qué debo saber? </w:t>
      </w:r>
      <w:r>
        <w:rPr>
          <w:rFonts w:ascii="Crimson Text" w:hAnsi="Crimson Text"/>
          <w:color w:val="000000" w:themeColor="text1"/>
          <w:sz w:val="26"/>
          <w:szCs w:val="26"/>
        </w:rPr>
        <w:t>—</w:t>
      </w:r>
      <w:r w:rsidR="00AF4508" w:rsidRPr="008D03A6">
        <w:rPr>
          <w:rFonts w:ascii="Crimson Text" w:hAnsi="Crimson Text"/>
          <w:color w:val="000000" w:themeColor="text1"/>
          <w:sz w:val="26"/>
          <w:szCs w:val="26"/>
        </w:rPr>
        <w:t>preguntó, dubitativa</w:t>
      </w:r>
      <w:ins w:id="1195" w:author="Paula Castrilli" w:date="2025-06-25T21:40:00Z">
        <w:r w:rsidR="00A64350">
          <w:rPr>
            <w:rFonts w:ascii="Crimson Text" w:hAnsi="Crimson Text"/>
            <w:color w:val="000000" w:themeColor="text1"/>
            <w:sz w:val="26"/>
            <w:szCs w:val="26"/>
          </w:rPr>
          <w:t xml:space="preserve"> </w:t>
        </w:r>
      </w:ins>
      <w:del w:id="1196" w:author="Paula Castrilli" w:date="2025-06-25T21:40:00Z">
        <w:r w:rsidR="00AF4508" w:rsidRPr="008D03A6" w:rsidDel="00A64350">
          <w:rPr>
            <w:rFonts w:ascii="Crimson Text" w:hAnsi="Crimson Text"/>
            <w:color w:val="000000" w:themeColor="text1"/>
            <w:sz w:val="26"/>
            <w:szCs w:val="26"/>
          </w:rPr>
          <w:delText>,</w:delText>
        </w:r>
      </w:del>
      <w:ins w:id="1197" w:author="Paula Castrilli" w:date="2025-06-25T21:40:00Z">
        <w:r w:rsidR="00A64350">
          <w:rPr>
            <w:rFonts w:ascii="Crimson Text" w:hAnsi="Crimson Text"/>
            <w:color w:val="000000" w:themeColor="text1"/>
            <w:sz w:val="26"/>
            <w:szCs w:val="26"/>
          </w:rPr>
          <w:t>y</w:t>
        </w:r>
      </w:ins>
      <w:r w:rsidR="00AF4508" w:rsidRPr="008D03A6">
        <w:rPr>
          <w:rFonts w:ascii="Crimson Text" w:hAnsi="Crimson Text"/>
          <w:color w:val="000000" w:themeColor="text1"/>
          <w:sz w:val="26"/>
          <w:szCs w:val="26"/>
        </w:rPr>
        <w:t xml:space="preserve"> </w:t>
      </w:r>
      <w:r w:rsidR="00A65D83" w:rsidRPr="008D03A6">
        <w:rPr>
          <w:rFonts w:ascii="Crimson Text" w:hAnsi="Crimson Text"/>
          <w:color w:val="000000" w:themeColor="text1"/>
          <w:sz w:val="26"/>
          <w:szCs w:val="26"/>
        </w:rPr>
        <w:t>con temor a lo que</w:t>
      </w:r>
      <w:ins w:id="1198" w:author="Paula Castrilli" w:date="2025-06-25T21:40:00Z">
        <w:r w:rsidR="00A64350">
          <w:rPr>
            <w:rFonts w:ascii="Crimson Text" w:hAnsi="Crimson Text"/>
            <w:color w:val="000000" w:themeColor="text1"/>
            <w:sz w:val="26"/>
            <w:szCs w:val="26"/>
          </w:rPr>
          <w:t xml:space="preserve"> se</w:t>
        </w:r>
      </w:ins>
      <w:r w:rsidR="00A65D83" w:rsidRPr="008D03A6">
        <w:rPr>
          <w:rFonts w:ascii="Crimson Text" w:hAnsi="Crimson Text"/>
          <w:color w:val="000000" w:themeColor="text1"/>
          <w:sz w:val="26"/>
          <w:szCs w:val="26"/>
        </w:rPr>
        <w:t xml:space="preserve"> escondía detrás de </w:t>
      </w:r>
      <w:del w:id="1199" w:author="Paula Castrilli" w:date="2025-06-25T21:40:00Z">
        <w:r w:rsidR="00A65D83" w:rsidRPr="008D03A6" w:rsidDel="00A64350">
          <w:rPr>
            <w:rFonts w:ascii="Crimson Text" w:hAnsi="Crimson Text"/>
            <w:color w:val="000000" w:themeColor="text1"/>
            <w:sz w:val="26"/>
            <w:szCs w:val="26"/>
          </w:rPr>
          <w:delText>esas palabras</w:delText>
        </w:r>
      </w:del>
      <w:ins w:id="1200" w:author="Paula Castrilli" w:date="2025-06-25T21:40:00Z">
        <w:r w:rsidR="00A64350">
          <w:rPr>
            <w:rFonts w:ascii="Crimson Text" w:hAnsi="Crimson Text"/>
            <w:color w:val="000000" w:themeColor="text1"/>
            <w:sz w:val="26"/>
            <w:szCs w:val="26"/>
          </w:rPr>
          <w:t>sus dichos</w:t>
        </w:r>
      </w:ins>
      <w:r w:rsidR="00AF4508" w:rsidRPr="008D03A6">
        <w:rPr>
          <w:rFonts w:ascii="Crimson Text" w:hAnsi="Crimson Text"/>
          <w:color w:val="000000" w:themeColor="text1"/>
          <w:sz w:val="26"/>
          <w:szCs w:val="26"/>
        </w:rPr>
        <w:t>.</w:t>
      </w:r>
    </w:p>
    <w:p w:rsidR="00AF4508"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AF4508" w:rsidRPr="008D03A6">
        <w:rPr>
          <w:rFonts w:ascii="Crimson Text" w:hAnsi="Crimson Text"/>
          <w:color w:val="000000" w:themeColor="text1"/>
          <w:sz w:val="26"/>
          <w:szCs w:val="26"/>
        </w:rPr>
        <w:t xml:space="preserve">Vi a Eros hace algunas noches, </w:t>
      </w:r>
      <w:del w:id="1201" w:author="Paula Castrilli" w:date="2025-06-25T21:53:00Z">
        <w:r w:rsidR="00AF4508" w:rsidRPr="008D03A6" w:rsidDel="00D678D7">
          <w:rPr>
            <w:rFonts w:ascii="Crimson Text" w:hAnsi="Crimson Text"/>
            <w:color w:val="000000" w:themeColor="text1"/>
            <w:sz w:val="26"/>
            <w:szCs w:val="26"/>
          </w:rPr>
          <w:delText>esto fue despu</w:delText>
        </w:r>
        <w:r w:rsidR="0063303C" w:rsidRPr="008D03A6" w:rsidDel="00D678D7">
          <w:rPr>
            <w:rFonts w:ascii="Crimson Text" w:hAnsi="Crimson Text"/>
            <w:color w:val="000000" w:themeColor="text1"/>
            <w:sz w:val="26"/>
            <w:szCs w:val="26"/>
          </w:rPr>
          <w:delText>és de las pruebas, y f</w:delText>
        </w:r>
        <w:r w:rsidR="00AF4508" w:rsidRPr="008D03A6" w:rsidDel="00D678D7">
          <w:rPr>
            <w:rFonts w:ascii="Crimson Text" w:hAnsi="Crimson Text"/>
            <w:color w:val="000000" w:themeColor="text1"/>
            <w:sz w:val="26"/>
            <w:szCs w:val="26"/>
          </w:rPr>
          <w:delText>ue reciente</w:delText>
        </w:r>
      </w:del>
      <w:ins w:id="1202" w:author="Paula Castrilli" w:date="2025-06-25T21:53:00Z">
        <w:r w:rsidR="00D678D7">
          <w:rPr>
            <w:rFonts w:ascii="Crimson Text" w:hAnsi="Crimson Text"/>
            <w:color w:val="000000" w:themeColor="text1"/>
            <w:sz w:val="26"/>
            <w:szCs w:val="26"/>
          </w:rPr>
          <w:t>antes de poder salir del bosque</w:t>
        </w:r>
      </w:ins>
      <w:r w:rsidR="00AF4508"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r w:rsidR="0063303C" w:rsidRPr="008D03A6">
        <w:rPr>
          <w:rFonts w:ascii="Crimson Text" w:hAnsi="Crimson Text"/>
          <w:color w:val="000000" w:themeColor="text1"/>
          <w:sz w:val="26"/>
          <w:szCs w:val="26"/>
        </w:rPr>
        <w:t>anunció, y agachó la cabeza</w:t>
      </w:r>
      <w:del w:id="1203" w:author="Paula Castrilli" w:date="2025-06-25T21:53:00Z">
        <w:r w:rsidR="0063303C" w:rsidRPr="008D03A6" w:rsidDel="00D678D7">
          <w:rPr>
            <w:rFonts w:ascii="Crimson Text" w:hAnsi="Crimson Text"/>
            <w:color w:val="000000" w:themeColor="text1"/>
            <w:sz w:val="26"/>
            <w:szCs w:val="26"/>
          </w:rPr>
          <w:delText>, le</w:delText>
        </w:r>
      </w:del>
      <w:ins w:id="1204" w:author="Paula Castrilli" w:date="2025-06-25T21:53:00Z">
        <w:r w:rsidR="00D678D7">
          <w:rPr>
            <w:rFonts w:ascii="Crimson Text" w:hAnsi="Crimson Text"/>
            <w:color w:val="000000" w:themeColor="text1"/>
            <w:sz w:val="26"/>
            <w:szCs w:val="26"/>
          </w:rPr>
          <w:t>. Le</w:t>
        </w:r>
      </w:ins>
      <w:r w:rsidR="0063303C" w:rsidRPr="008D03A6">
        <w:rPr>
          <w:rFonts w:ascii="Crimson Text" w:hAnsi="Crimson Text"/>
          <w:color w:val="000000" w:themeColor="text1"/>
          <w:sz w:val="26"/>
          <w:szCs w:val="26"/>
        </w:rPr>
        <w:t xml:space="preserve"> costaba sostener</w:t>
      </w:r>
      <w:del w:id="1205" w:author="Paula Castrilli" w:date="2025-06-25T21:53:00Z">
        <w:r w:rsidR="0063303C" w:rsidRPr="008D03A6" w:rsidDel="00D678D7">
          <w:rPr>
            <w:rFonts w:ascii="Crimson Text" w:hAnsi="Crimson Text"/>
            <w:color w:val="000000" w:themeColor="text1"/>
            <w:sz w:val="26"/>
            <w:szCs w:val="26"/>
          </w:rPr>
          <w:delText>la</w:delText>
        </w:r>
      </w:del>
      <w:r w:rsidR="0063303C" w:rsidRPr="008D03A6">
        <w:rPr>
          <w:rFonts w:ascii="Crimson Text" w:hAnsi="Crimson Text"/>
          <w:color w:val="000000" w:themeColor="text1"/>
          <w:sz w:val="26"/>
          <w:szCs w:val="26"/>
        </w:rPr>
        <w:t xml:space="preserve"> la mirada.</w:t>
      </w:r>
    </w:p>
    <w:p w:rsidR="0063303C" w:rsidRPr="008D03A6" w:rsidRDefault="00894812" w:rsidP="002B3BEE">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63303C" w:rsidRPr="008D03A6">
        <w:rPr>
          <w:rFonts w:ascii="Crimson Text" w:hAnsi="Crimson Text"/>
          <w:color w:val="000000" w:themeColor="text1"/>
          <w:sz w:val="26"/>
          <w:szCs w:val="26"/>
        </w:rPr>
        <w:t>¿</w:t>
      </w:r>
      <w:proofErr w:type="gramEnd"/>
      <w:r w:rsidR="0063303C" w:rsidRPr="008D03A6">
        <w:rPr>
          <w:rFonts w:ascii="Crimson Text" w:hAnsi="Crimson Text"/>
          <w:color w:val="000000" w:themeColor="text1"/>
          <w:sz w:val="26"/>
          <w:szCs w:val="26"/>
        </w:rPr>
        <w:t xml:space="preserve">Por qué no me lo dijiste antes? ¡Vayamos a buscarlo! </w:t>
      </w:r>
      <w:r>
        <w:rPr>
          <w:rFonts w:ascii="Crimson Text" w:hAnsi="Crimson Text"/>
          <w:color w:val="000000" w:themeColor="text1"/>
          <w:sz w:val="26"/>
          <w:szCs w:val="26"/>
        </w:rPr>
        <w:t>—</w:t>
      </w:r>
      <w:r w:rsidR="00A16DE7" w:rsidRPr="008D03A6">
        <w:rPr>
          <w:rFonts w:ascii="Crimson Text" w:hAnsi="Crimson Text"/>
          <w:color w:val="000000" w:themeColor="text1"/>
          <w:sz w:val="26"/>
          <w:szCs w:val="26"/>
        </w:rPr>
        <w:t>propuso</w:t>
      </w:r>
      <w:r w:rsidR="0063303C" w:rsidRPr="008D03A6">
        <w:rPr>
          <w:rFonts w:ascii="Crimson Text" w:hAnsi="Crimson Text"/>
          <w:color w:val="000000" w:themeColor="text1"/>
          <w:sz w:val="26"/>
          <w:szCs w:val="26"/>
        </w:rPr>
        <w:t xml:space="preserve">, </w:t>
      </w:r>
      <w:r w:rsidR="00A16DE7" w:rsidRPr="008D03A6">
        <w:rPr>
          <w:rFonts w:ascii="Crimson Text" w:hAnsi="Crimson Text"/>
          <w:color w:val="000000" w:themeColor="text1"/>
          <w:sz w:val="26"/>
          <w:szCs w:val="26"/>
        </w:rPr>
        <w:t xml:space="preserve">muy </w:t>
      </w:r>
      <w:r w:rsidR="0063303C" w:rsidRPr="008D03A6">
        <w:rPr>
          <w:rFonts w:ascii="Crimson Text" w:hAnsi="Crimson Text"/>
          <w:color w:val="000000" w:themeColor="text1"/>
          <w:sz w:val="26"/>
          <w:szCs w:val="26"/>
        </w:rPr>
        <w:t>estremecida.</w:t>
      </w:r>
    </w:p>
    <w:p w:rsidR="00D678D7" w:rsidRDefault="00894812" w:rsidP="002B3BEE">
      <w:pPr>
        <w:tabs>
          <w:tab w:val="left" w:pos="2179"/>
        </w:tabs>
        <w:spacing w:after="0"/>
        <w:ind w:firstLine="284"/>
        <w:jc w:val="both"/>
        <w:rPr>
          <w:ins w:id="1206" w:author="Paula Castrilli" w:date="2025-06-25T22:00:00Z"/>
          <w:rFonts w:ascii="Crimson Text" w:hAnsi="Crimson Text"/>
          <w:color w:val="000000" w:themeColor="text1"/>
          <w:sz w:val="26"/>
          <w:szCs w:val="26"/>
        </w:rPr>
      </w:pPr>
      <w:r>
        <w:rPr>
          <w:rFonts w:ascii="Crimson Text" w:hAnsi="Crimson Text"/>
          <w:color w:val="000000" w:themeColor="text1"/>
          <w:sz w:val="26"/>
          <w:szCs w:val="26"/>
        </w:rPr>
        <w:t>—</w:t>
      </w:r>
      <w:r w:rsidR="0063303C" w:rsidRPr="008D03A6">
        <w:rPr>
          <w:rFonts w:ascii="Crimson Text" w:hAnsi="Crimson Text"/>
          <w:color w:val="000000" w:themeColor="text1"/>
          <w:sz w:val="26"/>
          <w:szCs w:val="26"/>
        </w:rPr>
        <w:t>No, no podemos</w:t>
      </w:r>
      <w:del w:id="1207" w:author="Paula Castrilli" w:date="2025-06-25T21:59:00Z">
        <w:r w:rsidR="0063303C" w:rsidRPr="008D03A6" w:rsidDel="00D678D7">
          <w:rPr>
            <w:rFonts w:ascii="Crimson Text" w:hAnsi="Crimson Text"/>
            <w:color w:val="000000" w:themeColor="text1"/>
            <w:sz w:val="26"/>
            <w:szCs w:val="26"/>
          </w:rPr>
          <w:delText>, no</w:delText>
        </w:r>
      </w:del>
      <w:r w:rsidR="0063303C" w:rsidRPr="008D03A6">
        <w:rPr>
          <w:rFonts w:ascii="Crimson Text" w:hAnsi="Crimson Text"/>
          <w:color w:val="000000" w:themeColor="text1"/>
          <w:sz w:val="26"/>
          <w:szCs w:val="26"/>
        </w:rPr>
        <w:t xml:space="preserve">… </w:t>
      </w:r>
      <w:r>
        <w:rPr>
          <w:rFonts w:ascii="Crimson Text" w:hAnsi="Crimson Text"/>
          <w:color w:val="000000" w:themeColor="text1"/>
          <w:sz w:val="26"/>
          <w:szCs w:val="26"/>
        </w:rPr>
        <w:t>—</w:t>
      </w:r>
      <w:del w:id="1208" w:author="Paula Castrilli" w:date="2025-06-25T22:00:00Z">
        <w:r w:rsidR="0063303C" w:rsidRPr="008D03A6" w:rsidDel="00D678D7">
          <w:rPr>
            <w:rFonts w:ascii="Crimson Text" w:hAnsi="Crimson Text"/>
            <w:color w:val="000000" w:themeColor="text1"/>
            <w:sz w:val="26"/>
            <w:szCs w:val="26"/>
          </w:rPr>
          <w:delText>dijo, sin ser claro</w:delText>
        </w:r>
      </w:del>
      <w:ins w:id="1209" w:author="Paula Castrilli" w:date="2025-06-25T22:00:00Z">
        <w:r w:rsidR="00D678D7">
          <w:rPr>
            <w:rFonts w:ascii="Crimson Text" w:hAnsi="Crimson Text"/>
            <w:color w:val="000000" w:themeColor="text1"/>
            <w:sz w:val="26"/>
            <w:szCs w:val="26"/>
          </w:rPr>
          <w:t>comenzó a negarse, pero se interrumpió a mitad de la frase, sin saber qué decir.</w:t>
        </w:r>
      </w:ins>
    </w:p>
    <w:p w:rsidR="0063303C" w:rsidRPr="008D03A6" w:rsidRDefault="0063303C" w:rsidP="002B3BEE">
      <w:pPr>
        <w:tabs>
          <w:tab w:val="left" w:pos="2179"/>
        </w:tabs>
        <w:spacing w:after="0"/>
        <w:ind w:firstLine="284"/>
        <w:jc w:val="both"/>
        <w:rPr>
          <w:rFonts w:ascii="Crimson Text" w:hAnsi="Crimson Text"/>
          <w:color w:val="000000" w:themeColor="text1"/>
          <w:sz w:val="26"/>
          <w:szCs w:val="26"/>
        </w:rPr>
      </w:pPr>
      <w:del w:id="1210" w:author="Paula Castrilli" w:date="2025-06-25T22:00:00Z">
        <w:r w:rsidRPr="008D03A6" w:rsidDel="00D678D7">
          <w:rPr>
            <w:rFonts w:ascii="Crimson Text" w:hAnsi="Crimson Text"/>
            <w:color w:val="000000" w:themeColor="text1"/>
            <w:sz w:val="26"/>
            <w:szCs w:val="26"/>
          </w:rPr>
          <w:delText>, pero lo interrumpió la</w:delText>
        </w:r>
      </w:del>
      <w:ins w:id="1211" w:author="Paula Castrilli" w:date="2025-06-25T22:00:00Z">
        <w:r w:rsidR="00D678D7">
          <w:rPr>
            <w:rFonts w:ascii="Crimson Text" w:hAnsi="Crimson Text"/>
            <w:color w:val="000000" w:themeColor="text1"/>
            <w:sz w:val="26"/>
            <w:szCs w:val="26"/>
          </w:rPr>
          <w:t>La</w:t>
        </w:r>
      </w:ins>
      <w:r w:rsidRPr="008D03A6">
        <w:rPr>
          <w:rFonts w:ascii="Crimson Text" w:hAnsi="Crimson Text"/>
          <w:color w:val="000000" w:themeColor="text1"/>
          <w:sz w:val="26"/>
          <w:szCs w:val="26"/>
        </w:rPr>
        <w:t xml:space="preserve"> princesa</w:t>
      </w:r>
      <w:ins w:id="1212" w:author="Paula Castrilli" w:date="2025-06-25T22:00:00Z">
        <w:r w:rsidR="00D678D7">
          <w:rPr>
            <w:rFonts w:ascii="Crimson Text" w:hAnsi="Crimson Text"/>
            <w:color w:val="000000" w:themeColor="text1"/>
            <w:sz w:val="26"/>
            <w:szCs w:val="26"/>
          </w:rPr>
          <w:t>, exasperada</w:t>
        </w:r>
      </w:ins>
      <w:r w:rsidRPr="008D03A6">
        <w:rPr>
          <w:rFonts w:ascii="Crimson Text" w:hAnsi="Crimson Text"/>
          <w:color w:val="000000" w:themeColor="text1"/>
          <w:sz w:val="26"/>
          <w:szCs w:val="26"/>
        </w:rPr>
        <w:t xml:space="preserve">, </w:t>
      </w:r>
      <w:del w:id="1213" w:author="Paula Castrilli" w:date="2025-06-25T22:01:00Z">
        <w:r w:rsidRPr="008D03A6" w:rsidDel="00D678D7">
          <w:rPr>
            <w:rFonts w:ascii="Crimson Text" w:hAnsi="Crimson Text"/>
            <w:color w:val="000000" w:themeColor="text1"/>
            <w:sz w:val="26"/>
            <w:szCs w:val="26"/>
          </w:rPr>
          <w:delText>quien le</w:delText>
        </w:r>
      </w:del>
      <w:ins w:id="1214" w:author="Paula Castrilli" w:date="2025-06-25T22:01:00Z">
        <w:r w:rsidR="00D678D7">
          <w:rPr>
            <w:rFonts w:ascii="Crimson Text" w:hAnsi="Crimson Text"/>
            <w:color w:val="000000" w:themeColor="text1"/>
            <w:sz w:val="26"/>
            <w:szCs w:val="26"/>
          </w:rPr>
          <w:t>lo</w:t>
        </w:r>
      </w:ins>
      <w:r w:rsidRPr="008D03A6">
        <w:rPr>
          <w:rFonts w:ascii="Crimson Text" w:hAnsi="Crimson Text"/>
          <w:color w:val="000000" w:themeColor="text1"/>
          <w:sz w:val="26"/>
          <w:szCs w:val="26"/>
        </w:rPr>
        <w:t xml:space="preserve"> tomó </w:t>
      </w:r>
      <w:del w:id="1215" w:author="Paula Castrilli" w:date="2025-06-25T22:01:00Z">
        <w:r w:rsidR="00A16DE7" w:rsidRPr="008D03A6" w:rsidDel="00D678D7">
          <w:rPr>
            <w:rFonts w:ascii="Crimson Text" w:hAnsi="Crimson Text"/>
            <w:color w:val="000000" w:themeColor="text1"/>
            <w:sz w:val="26"/>
            <w:szCs w:val="26"/>
          </w:rPr>
          <w:delText xml:space="preserve">el </w:delText>
        </w:r>
      </w:del>
      <w:ins w:id="1216" w:author="Paula Castrilli" w:date="2025-06-25T22:01:00Z">
        <w:r w:rsidR="00D678D7">
          <w:rPr>
            <w:rFonts w:ascii="Crimson Text" w:hAnsi="Crimson Text"/>
            <w:color w:val="000000" w:themeColor="text1"/>
            <w:sz w:val="26"/>
            <w:szCs w:val="26"/>
          </w:rPr>
          <w:t>del</w:t>
        </w:r>
        <w:r w:rsidR="00D678D7" w:rsidRPr="008D03A6">
          <w:rPr>
            <w:rFonts w:ascii="Crimson Text" w:hAnsi="Crimson Text"/>
            <w:color w:val="000000" w:themeColor="text1"/>
            <w:sz w:val="26"/>
            <w:szCs w:val="26"/>
          </w:rPr>
          <w:t xml:space="preserve"> </w:t>
        </w:r>
      </w:ins>
      <w:r w:rsidR="00A16DE7" w:rsidRPr="008D03A6">
        <w:rPr>
          <w:rFonts w:ascii="Crimson Text" w:hAnsi="Crimson Text"/>
          <w:color w:val="000000" w:themeColor="text1"/>
          <w:sz w:val="26"/>
          <w:szCs w:val="26"/>
        </w:rPr>
        <w:t>cuello</w:t>
      </w:r>
      <w:r w:rsidRPr="008D03A6">
        <w:rPr>
          <w:rFonts w:ascii="Crimson Text" w:hAnsi="Crimson Text"/>
          <w:color w:val="000000" w:themeColor="text1"/>
          <w:sz w:val="26"/>
          <w:szCs w:val="26"/>
        </w:rPr>
        <w:t xml:space="preserve"> del uniforme con firmeza y </w:t>
      </w:r>
      <w:del w:id="1217" w:author="Paula Castrilli" w:date="2025-06-25T22:01:00Z">
        <w:r w:rsidRPr="008D03A6" w:rsidDel="00D678D7">
          <w:rPr>
            <w:rFonts w:ascii="Crimson Text" w:hAnsi="Crimson Text"/>
            <w:color w:val="000000" w:themeColor="text1"/>
            <w:sz w:val="26"/>
            <w:szCs w:val="26"/>
          </w:rPr>
          <w:delText>le exigió que concluyera</w:delText>
        </w:r>
      </w:del>
      <w:ins w:id="1218" w:author="Paula Castrilli" w:date="2025-06-25T22:01:00Z">
        <w:r w:rsidR="00D678D7">
          <w:rPr>
            <w:rFonts w:ascii="Crimson Text" w:hAnsi="Crimson Text"/>
            <w:color w:val="000000" w:themeColor="text1"/>
            <w:sz w:val="26"/>
            <w:szCs w:val="26"/>
          </w:rPr>
          <w:t>lo sacudió</w:t>
        </w:r>
      </w:ins>
      <w:r w:rsidRPr="008D03A6">
        <w:rPr>
          <w:rFonts w:ascii="Crimson Text" w:hAnsi="Crimson Text"/>
          <w:color w:val="000000" w:themeColor="text1"/>
          <w:sz w:val="26"/>
          <w:szCs w:val="26"/>
        </w:rPr>
        <w:t>.</w:t>
      </w:r>
    </w:p>
    <w:p w:rsidR="0063303C" w:rsidRPr="008D03A6" w:rsidRDefault="00894812" w:rsidP="002B3BEE">
      <w:pPr>
        <w:tabs>
          <w:tab w:val="left" w:pos="2179"/>
        </w:tabs>
        <w:spacing w:after="0"/>
        <w:ind w:firstLine="284"/>
        <w:jc w:val="both"/>
        <w:rPr>
          <w:rFonts w:ascii="Crimson Text" w:hAnsi="Crimson Text"/>
          <w:color w:val="000000" w:themeColor="text1"/>
          <w:sz w:val="26"/>
          <w:szCs w:val="26"/>
        </w:rPr>
      </w:pPr>
      <w:proofErr w:type="gramStart"/>
      <w:r>
        <w:rPr>
          <w:rFonts w:ascii="Crimson Text" w:hAnsi="Crimson Text"/>
          <w:color w:val="000000" w:themeColor="text1"/>
          <w:sz w:val="26"/>
          <w:szCs w:val="26"/>
        </w:rPr>
        <w:t>—</w:t>
      </w:r>
      <w:r w:rsidR="003F781F" w:rsidRPr="008D03A6">
        <w:rPr>
          <w:rFonts w:ascii="Crimson Text" w:hAnsi="Crimson Text"/>
          <w:color w:val="000000" w:themeColor="text1"/>
          <w:sz w:val="26"/>
          <w:szCs w:val="26"/>
        </w:rPr>
        <w:t>¿</w:t>
      </w:r>
      <w:proofErr w:type="gramEnd"/>
      <w:r w:rsidR="003F781F" w:rsidRPr="008D03A6">
        <w:rPr>
          <w:rFonts w:ascii="Crimson Text" w:hAnsi="Crimson Text"/>
          <w:color w:val="000000" w:themeColor="text1"/>
          <w:sz w:val="26"/>
          <w:szCs w:val="26"/>
        </w:rPr>
        <w:t>Por qué no pue</w:t>
      </w:r>
      <w:r w:rsidR="0063303C" w:rsidRPr="008D03A6">
        <w:rPr>
          <w:rFonts w:ascii="Crimson Text" w:hAnsi="Crimson Text"/>
          <w:color w:val="000000" w:themeColor="text1"/>
          <w:sz w:val="26"/>
          <w:szCs w:val="26"/>
        </w:rPr>
        <w:t xml:space="preserve">des? ¡Dilo ya! </w:t>
      </w:r>
      <w:r>
        <w:rPr>
          <w:rFonts w:ascii="Crimson Text" w:hAnsi="Crimson Text"/>
          <w:color w:val="000000" w:themeColor="text1"/>
          <w:sz w:val="26"/>
          <w:szCs w:val="26"/>
        </w:rPr>
        <w:t>—</w:t>
      </w:r>
      <w:r w:rsidR="0063303C" w:rsidRPr="008D03A6">
        <w:rPr>
          <w:rFonts w:ascii="Crimson Text" w:hAnsi="Crimson Text"/>
          <w:color w:val="000000" w:themeColor="text1"/>
          <w:sz w:val="26"/>
          <w:szCs w:val="26"/>
        </w:rPr>
        <w:t>ordenó</w:t>
      </w:r>
      <w:ins w:id="1219" w:author="Paula Castrilli" w:date="2025-06-25T22:01:00Z">
        <w:r w:rsidR="00D678D7">
          <w:rPr>
            <w:rFonts w:ascii="Crimson Text" w:hAnsi="Crimson Text"/>
            <w:color w:val="000000" w:themeColor="text1"/>
            <w:sz w:val="26"/>
            <w:szCs w:val="26"/>
          </w:rPr>
          <w:t xml:space="preserve"> con vehemencia</w:t>
        </w:r>
      </w:ins>
      <w:r w:rsidR="0063303C" w:rsidRPr="008D03A6">
        <w:rPr>
          <w:rFonts w:ascii="Crimson Text" w:hAnsi="Crimson Text"/>
          <w:color w:val="000000" w:themeColor="text1"/>
          <w:sz w:val="26"/>
          <w:szCs w:val="26"/>
        </w:rPr>
        <w:t>.</w:t>
      </w:r>
    </w:p>
    <w:p w:rsidR="00D678D7" w:rsidRDefault="00894812" w:rsidP="002B3BEE">
      <w:pPr>
        <w:tabs>
          <w:tab w:val="left" w:pos="2179"/>
        </w:tabs>
        <w:spacing w:after="0"/>
        <w:ind w:firstLine="284"/>
        <w:jc w:val="both"/>
        <w:rPr>
          <w:ins w:id="1220" w:author="Paula Castrilli" w:date="2025-06-25T22:01:00Z"/>
          <w:rFonts w:ascii="Crimson Text" w:hAnsi="Crimson Text"/>
          <w:color w:val="000000" w:themeColor="text1"/>
          <w:sz w:val="26"/>
          <w:szCs w:val="26"/>
        </w:rPr>
      </w:pPr>
      <w:proofErr w:type="gramStart"/>
      <w:r>
        <w:rPr>
          <w:rFonts w:ascii="Crimson Text" w:hAnsi="Crimson Text"/>
          <w:color w:val="000000" w:themeColor="text1"/>
          <w:sz w:val="26"/>
          <w:szCs w:val="26"/>
        </w:rPr>
        <w:t>—</w:t>
      </w:r>
      <w:r w:rsidR="0063303C" w:rsidRPr="008D03A6">
        <w:rPr>
          <w:rFonts w:ascii="Crimson Text" w:hAnsi="Crimson Text"/>
          <w:color w:val="000000" w:themeColor="text1"/>
          <w:sz w:val="26"/>
          <w:szCs w:val="26"/>
        </w:rPr>
        <w:t>¡</w:t>
      </w:r>
      <w:proofErr w:type="gramEnd"/>
      <w:r w:rsidR="0063303C" w:rsidRPr="008D03A6">
        <w:rPr>
          <w:rFonts w:ascii="Crimson Text" w:hAnsi="Crimson Text"/>
          <w:color w:val="000000" w:themeColor="text1"/>
          <w:sz w:val="26"/>
          <w:szCs w:val="26"/>
        </w:rPr>
        <w:t xml:space="preserve">Eros está muerto! </w:t>
      </w:r>
      <w:r>
        <w:rPr>
          <w:rFonts w:ascii="Crimson Text" w:hAnsi="Crimson Text"/>
          <w:color w:val="000000" w:themeColor="text1"/>
          <w:sz w:val="26"/>
          <w:szCs w:val="26"/>
        </w:rPr>
        <w:t>—</w:t>
      </w:r>
      <w:r w:rsidR="0063303C" w:rsidRPr="008D03A6">
        <w:rPr>
          <w:rFonts w:ascii="Crimson Text" w:hAnsi="Crimson Text"/>
          <w:color w:val="000000" w:themeColor="text1"/>
          <w:sz w:val="26"/>
          <w:szCs w:val="26"/>
        </w:rPr>
        <w:t xml:space="preserve">lanzó, y las palabras se clavaron en el pecho de Elena como una flecha envenenada. </w:t>
      </w:r>
    </w:p>
    <w:p w:rsidR="0063303C" w:rsidRPr="008D03A6" w:rsidRDefault="0063303C" w:rsidP="002B3BE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 xml:space="preserve">Sin poder emitir palabras, se quedó balbuceando sonidos sin sentido, con la mirada totalmente perdida. </w:t>
      </w:r>
      <w:del w:id="1221" w:author="Paula Castrilli" w:date="2025-06-25T22:02:00Z">
        <w:r w:rsidR="00A16DE7" w:rsidRPr="008D03A6" w:rsidDel="00D678D7">
          <w:rPr>
            <w:rFonts w:ascii="Crimson Text" w:hAnsi="Crimson Text"/>
            <w:color w:val="000000" w:themeColor="text1"/>
            <w:sz w:val="26"/>
            <w:szCs w:val="26"/>
          </w:rPr>
          <w:delText>L</w:delText>
        </w:r>
        <w:r w:rsidRPr="008D03A6" w:rsidDel="00D678D7">
          <w:rPr>
            <w:rFonts w:ascii="Crimson Text" w:hAnsi="Crimson Text"/>
            <w:color w:val="000000" w:themeColor="text1"/>
            <w:sz w:val="26"/>
            <w:szCs w:val="26"/>
          </w:rPr>
          <w:delText>a escena</w:delText>
        </w:r>
        <w:r w:rsidR="00A16DE7" w:rsidRPr="008D03A6" w:rsidDel="00D678D7">
          <w:rPr>
            <w:rFonts w:ascii="Crimson Text" w:hAnsi="Crimson Text"/>
            <w:color w:val="000000" w:themeColor="text1"/>
            <w:sz w:val="26"/>
            <w:szCs w:val="26"/>
          </w:rPr>
          <w:delText xml:space="preserve"> se extendió</w:delText>
        </w:r>
      </w:del>
      <w:ins w:id="1222" w:author="Paula Castrilli" w:date="2025-06-25T22:02:00Z">
        <w:r w:rsidR="00D678D7">
          <w:rPr>
            <w:rFonts w:ascii="Crimson Text" w:hAnsi="Crimson Text"/>
            <w:color w:val="000000" w:themeColor="text1"/>
            <w:sz w:val="26"/>
            <w:szCs w:val="26"/>
          </w:rPr>
          <w:t>Se quedó así</w:t>
        </w:r>
      </w:ins>
      <w:r w:rsidRPr="008D03A6">
        <w:rPr>
          <w:rFonts w:ascii="Crimson Text" w:hAnsi="Crimson Text"/>
          <w:color w:val="000000" w:themeColor="text1"/>
          <w:sz w:val="26"/>
          <w:szCs w:val="26"/>
        </w:rPr>
        <w:t xml:space="preserve"> un</w:t>
      </w:r>
      <w:r w:rsidR="00A16DE7" w:rsidRPr="008D03A6">
        <w:rPr>
          <w:rFonts w:ascii="Crimson Text" w:hAnsi="Crimson Text"/>
          <w:color w:val="000000" w:themeColor="text1"/>
          <w:sz w:val="26"/>
          <w:szCs w:val="26"/>
        </w:rPr>
        <w:t xml:space="preserve"> instante,</w:t>
      </w:r>
      <w:r w:rsidRPr="008D03A6">
        <w:rPr>
          <w:rFonts w:ascii="Crimson Text" w:hAnsi="Crimson Text"/>
          <w:color w:val="000000" w:themeColor="text1"/>
          <w:sz w:val="26"/>
          <w:szCs w:val="26"/>
        </w:rPr>
        <w:t xml:space="preserve"> hasta que </w:t>
      </w:r>
      <w:r w:rsidR="00A16DE7" w:rsidRPr="008D03A6">
        <w:rPr>
          <w:rFonts w:ascii="Crimson Text" w:hAnsi="Crimson Text"/>
          <w:color w:val="000000" w:themeColor="text1"/>
          <w:sz w:val="26"/>
          <w:szCs w:val="26"/>
        </w:rPr>
        <w:t xml:space="preserve">se quebró </w:t>
      </w:r>
      <w:r w:rsidRPr="008D03A6">
        <w:rPr>
          <w:rFonts w:ascii="Crimson Text" w:hAnsi="Crimson Text"/>
          <w:color w:val="000000" w:themeColor="text1"/>
          <w:sz w:val="26"/>
          <w:szCs w:val="26"/>
        </w:rPr>
        <w:t xml:space="preserve">en un grito desgarrador. Se tomó el pecho con ambas manos y dejó caer sus rodillas en el suelo. </w:t>
      </w:r>
      <w:r w:rsidR="00840AC8" w:rsidRPr="008D03A6">
        <w:rPr>
          <w:rFonts w:ascii="Crimson Text" w:hAnsi="Crimson Text"/>
          <w:color w:val="000000" w:themeColor="text1"/>
          <w:sz w:val="26"/>
          <w:szCs w:val="26"/>
        </w:rPr>
        <w:t xml:space="preserve">Mientras </w:t>
      </w:r>
      <w:r w:rsidR="00A16DE7" w:rsidRPr="008D03A6">
        <w:rPr>
          <w:rFonts w:ascii="Crimson Text" w:hAnsi="Crimson Text"/>
          <w:color w:val="000000" w:themeColor="text1"/>
          <w:sz w:val="26"/>
          <w:szCs w:val="26"/>
        </w:rPr>
        <w:t>las</w:t>
      </w:r>
      <w:r w:rsidR="00840AC8" w:rsidRPr="008D03A6">
        <w:rPr>
          <w:rFonts w:ascii="Crimson Text" w:hAnsi="Crimson Text"/>
          <w:color w:val="000000" w:themeColor="text1"/>
          <w:sz w:val="26"/>
          <w:szCs w:val="26"/>
        </w:rPr>
        <w:t xml:space="preserve"> lágrimas inundaban su rostro, </w:t>
      </w:r>
      <w:r w:rsidR="00A16DE7" w:rsidRPr="008D03A6">
        <w:rPr>
          <w:rFonts w:ascii="Crimson Text" w:hAnsi="Crimson Text"/>
          <w:color w:val="000000" w:themeColor="text1"/>
          <w:sz w:val="26"/>
          <w:szCs w:val="26"/>
        </w:rPr>
        <w:t xml:space="preserve">se </w:t>
      </w:r>
      <w:r w:rsidR="00B60EE8" w:rsidRPr="008D03A6">
        <w:rPr>
          <w:rFonts w:ascii="Crimson Text" w:hAnsi="Crimson Text"/>
          <w:color w:val="000000" w:themeColor="text1"/>
          <w:sz w:val="26"/>
          <w:szCs w:val="26"/>
        </w:rPr>
        <w:t>esforzó</w:t>
      </w:r>
      <w:r w:rsidR="00A16DE7" w:rsidRPr="008D03A6">
        <w:rPr>
          <w:rFonts w:ascii="Crimson Text" w:hAnsi="Crimson Text"/>
          <w:color w:val="000000" w:themeColor="text1"/>
          <w:sz w:val="26"/>
          <w:szCs w:val="26"/>
        </w:rPr>
        <w:t xml:space="preserve"> para mirar</w:t>
      </w:r>
      <w:r w:rsidR="00840AC8" w:rsidRPr="008D03A6">
        <w:rPr>
          <w:rFonts w:ascii="Crimson Text" w:hAnsi="Crimson Text"/>
          <w:color w:val="000000" w:themeColor="text1"/>
          <w:sz w:val="26"/>
          <w:szCs w:val="26"/>
        </w:rPr>
        <w:t xml:space="preserve"> al joven</w:t>
      </w:r>
      <w:del w:id="1223" w:author="Paula Castrilli" w:date="2025-06-25T22:02:00Z">
        <w:r w:rsidR="00A16DE7" w:rsidRPr="008D03A6" w:rsidDel="00D678D7">
          <w:rPr>
            <w:rFonts w:ascii="Crimson Text" w:hAnsi="Crimson Text"/>
            <w:color w:val="000000" w:themeColor="text1"/>
            <w:sz w:val="26"/>
            <w:szCs w:val="26"/>
          </w:rPr>
          <w:delText>,</w:delText>
        </w:r>
        <w:r w:rsidR="00840AC8" w:rsidRPr="008D03A6" w:rsidDel="00D678D7">
          <w:rPr>
            <w:rFonts w:ascii="Crimson Text" w:hAnsi="Crimson Text"/>
            <w:color w:val="000000" w:themeColor="text1"/>
            <w:sz w:val="26"/>
            <w:szCs w:val="26"/>
          </w:rPr>
          <w:delText xml:space="preserve"> y le hizo un gesto </w:delText>
        </w:r>
        <w:r w:rsidR="00A16DE7" w:rsidRPr="008D03A6" w:rsidDel="00D678D7">
          <w:rPr>
            <w:rFonts w:ascii="Crimson Text" w:hAnsi="Crimson Text"/>
            <w:color w:val="000000" w:themeColor="text1"/>
            <w:sz w:val="26"/>
            <w:szCs w:val="26"/>
          </w:rPr>
          <w:delText>para que no se detuviera</w:delText>
        </w:r>
      </w:del>
      <w:r w:rsidR="00840AC8" w:rsidRPr="008D03A6">
        <w:rPr>
          <w:rFonts w:ascii="Crimson Text" w:hAnsi="Crimson Text"/>
          <w:color w:val="000000" w:themeColor="text1"/>
          <w:sz w:val="26"/>
          <w:szCs w:val="26"/>
        </w:rPr>
        <w:t xml:space="preserve">. </w:t>
      </w:r>
      <w:del w:id="1224" w:author="Paula Castrilli" w:date="2025-06-25T21:33:00Z">
        <w:r w:rsidR="00840AC8" w:rsidRPr="008D03A6" w:rsidDel="005D0CEB">
          <w:rPr>
            <w:rFonts w:ascii="Crimson Text" w:hAnsi="Crimson Text"/>
            <w:color w:val="000000" w:themeColor="text1"/>
            <w:sz w:val="26"/>
            <w:szCs w:val="26"/>
          </w:rPr>
          <w:delText>Arón</w:delText>
        </w:r>
      </w:del>
      <w:ins w:id="1225" w:author="Paula Castrilli" w:date="2025-06-25T21:33:00Z">
        <w:r w:rsidR="005D0CEB">
          <w:rPr>
            <w:rFonts w:ascii="Crimson Text" w:hAnsi="Crimson Text"/>
            <w:color w:val="000000" w:themeColor="text1"/>
            <w:sz w:val="26"/>
            <w:szCs w:val="26"/>
          </w:rPr>
          <w:t>Aron</w:t>
        </w:r>
      </w:ins>
      <w:r w:rsidR="00840AC8" w:rsidRPr="008D03A6">
        <w:rPr>
          <w:rFonts w:ascii="Crimson Text" w:hAnsi="Crimson Text"/>
          <w:color w:val="000000" w:themeColor="text1"/>
          <w:sz w:val="26"/>
          <w:szCs w:val="26"/>
        </w:rPr>
        <w:t xml:space="preserve"> se sentía afligido, no esperaba tal reacción, pero las cartas estaban echadas, </w:t>
      </w:r>
      <w:r w:rsidR="00A16DE7" w:rsidRPr="008D03A6">
        <w:rPr>
          <w:rFonts w:ascii="Crimson Text" w:hAnsi="Crimson Text"/>
          <w:color w:val="000000" w:themeColor="text1"/>
          <w:sz w:val="26"/>
          <w:szCs w:val="26"/>
        </w:rPr>
        <w:t xml:space="preserve">y </w:t>
      </w:r>
      <w:r w:rsidR="00840AC8" w:rsidRPr="008D03A6">
        <w:rPr>
          <w:rFonts w:ascii="Crimson Text" w:hAnsi="Crimson Text"/>
          <w:color w:val="000000" w:themeColor="text1"/>
          <w:sz w:val="26"/>
          <w:szCs w:val="26"/>
        </w:rPr>
        <w:t>era el momento de reafirmar el camino que había elegido.</w:t>
      </w:r>
    </w:p>
    <w:p w:rsidR="00840AC8"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840AC8" w:rsidRPr="008D03A6">
        <w:rPr>
          <w:rFonts w:ascii="Crimson Text" w:hAnsi="Crimson Text"/>
          <w:color w:val="000000" w:themeColor="text1"/>
          <w:sz w:val="26"/>
          <w:szCs w:val="26"/>
        </w:rPr>
        <w:t>Estaba acorralado por un dragón, traté de acercarme a él para auxiliarlo, pero no llegué a tiempo</w:t>
      </w:r>
      <w:del w:id="1226" w:author="Paula Castrilli" w:date="2025-06-25T22:02:00Z">
        <w:r w:rsidR="00840AC8" w:rsidRPr="008D03A6" w:rsidDel="00D678D7">
          <w:rPr>
            <w:rFonts w:ascii="Crimson Text" w:hAnsi="Crimson Text"/>
            <w:color w:val="000000" w:themeColor="text1"/>
            <w:sz w:val="26"/>
            <w:szCs w:val="26"/>
          </w:rPr>
          <w:delText>,</w:delText>
        </w:r>
      </w:del>
      <w:r w:rsidR="00840AC8" w:rsidRPr="008D03A6">
        <w:rPr>
          <w:rFonts w:ascii="Crimson Text" w:hAnsi="Crimson Text"/>
          <w:color w:val="000000" w:themeColor="text1"/>
          <w:sz w:val="26"/>
          <w:szCs w:val="26"/>
        </w:rPr>
        <w:t xml:space="preserve"> y la bestia lo atacó violentamente. No pude hacer nada, </w:t>
      </w:r>
      <w:r w:rsidR="00840AC8" w:rsidRPr="008D03A6">
        <w:rPr>
          <w:rFonts w:ascii="Crimson Text" w:hAnsi="Crimson Text"/>
          <w:color w:val="000000" w:themeColor="text1"/>
          <w:sz w:val="26"/>
          <w:szCs w:val="26"/>
        </w:rPr>
        <w:lastRenderedPageBreak/>
        <w:t xml:space="preserve">fue todo muy rápido </w:t>
      </w:r>
      <w:r>
        <w:rPr>
          <w:rFonts w:ascii="Crimson Text" w:hAnsi="Crimson Text"/>
          <w:color w:val="000000" w:themeColor="text1"/>
          <w:sz w:val="26"/>
          <w:szCs w:val="26"/>
        </w:rPr>
        <w:t>—</w:t>
      </w:r>
      <w:del w:id="1227" w:author="Paula Castrilli" w:date="2025-06-25T22:03:00Z">
        <w:r w:rsidR="00840AC8" w:rsidRPr="008D03A6" w:rsidDel="00D678D7">
          <w:rPr>
            <w:rFonts w:ascii="Crimson Text" w:hAnsi="Crimson Text"/>
            <w:color w:val="000000" w:themeColor="text1"/>
            <w:sz w:val="26"/>
            <w:szCs w:val="26"/>
          </w:rPr>
          <w:delText xml:space="preserve">describió, y se </w:delText>
        </w:r>
        <w:r w:rsidR="00B60EE8" w:rsidRPr="008D03A6" w:rsidDel="00D678D7">
          <w:rPr>
            <w:rFonts w:ascii="Crimson Text" w:hAnsi="Crimson Text"/>
            <w:color w:val="000000" w:themeColor="text1"/>
            <w:sz w:val="26"/>
            <w:szCs w:val="26"/>
          </w:rPr>
          <w:delText>esmeró</w:delText>
        </w:r>
      </w:del>
      <w:r w:rsidR="00840AC8" w:rsidRPr="008D03A6">
        <w:rPr>
          <w:rFonts w:ascii="Crimson Text" w:hAnsi="Crimson Text"/>
          <w:color w:val="000000" w:themeColor="text1"/>
          <w:sz w:val="26"/>
          <w:szCs w:val="26"/>
        </w:rPr>
        <w:t xml:space="preserve"> </w:t>
      </w:r>
      <w:ins w:id="1228" w:author="Paula Castrilli" w:date="2025-06-25T22:03:00Z">
        <w:r w:rsidR="00D678D7">
          <w:rPr>
            <w:rFonts w:ascii="Crimson Text" w:hAnsi="Crimson Text"/>
            <w:color w:val="000000" w:themeColor="text1"/>
            <w:sz w:val="26"/>
            <w:szCs w:val="26"/>
          </w:rPr>
          <w:t xml:space="preserve">se esmeraba </w:t>
        </w:r>
      </w:ins>
      <w:r w:rsidR="00840AC8" w:rsidRPr="008D03A6">
        <w:rPr>
          <w:rFonts w:ascii="Crimson Text" w:hAnsi="Crimson Text"/>
          <w:color w:val="000000" w:themeColor="text1"/>
          <w:sz w:val="26"/>
          <w:szCs w:val="26"/>
        </w:rPr>
        <w:t xml:space="preserve">por ser dramático, </w:t>
      </w:r>
      <w:ins w:id="1229" w:author="Paula Castrilli" w:date="2025-06-25T22:03:00Z">
        <w:r w:rsidR="00D678D7">
          <w:rPr>
            <w:rFonts w:ascii="Crimson Text" w:hAnsi="Crimson Text"/>
            <w:color w:val="000000" w:themeColor="text1"/>
            <w:sz w:val="26"/>
            <w:szCs w:val="26"/>
          </w:rPr>
          <w:t xml:space="preserve">e </w:t>
        </w:r>
      </w:ins>
      <w:r w:rsidR="00840AC8" w:rsidRPr="008D03A6">
        <w:rPr>
          <w:rFonts w:ascii="Crimson Text" w:hAnsi="Crimson Text"/>
          <w:color w:val="000000" w:themeColor="text1"/>
          <w:sz w:val="26"/>
          <w:szCs w:val="26"/>
        </w:rPr>
        <w:t xml:space="preserve">incluso logró </w:t>
      </w:r>
      <w:r w:rsidR="00A16DE7" w:rsidRPr="008D03A6">
        <w:rPr>
          <w:rFonts w:ascii="Crimson Text" w:hAnsi="Crimson Text"/>
          <w:color w:val="000000" w:themeColor="text1"/>
          <w:sz w:val="26"/>
          <w:szCs w:val="26"/>
        </w:rPr>
        <w:t xml:space="preserve">que su </w:t>
      </w:r>
      <w:r w:rsidR="00840AC8" w:rsidRPr="008D03A6">
        <w:rPr>
          <w:rFonts w:ascii="Crimson Text" w:hAnsi="Crimson Text"/>
          <w:color w:val="000000" w:themeColor="text1"/>
          <w:sz w:val="26"/>
          <w:szCs w:val="26"/>
        </w:rPr>
        <w:t>voz</w:t>
      </w:r>
      <w:r w:rsidR="00A16DE7" w:rsidRPr="008D03A6">
        <w:rPr>
          <w:rFonts w:ascii="Crimson Text" w:hAnsi="Crimson Text"/>
          <w:color w:val="000000" w:themeColor="text1"/>
          <w:sz w:val="26"/>
          <w:szCs w:val="26"/>
        </w:rPr>
        <w:t xml:space="preserve"> sonara entrecortada</w:t>
      </w:r>
      <w:r w:rsidR="00840AC8" w:rsidRPr="008D03A6">
        <w:rPr>
          <w:rFonts w:ascii="Crimson Text" w:hAnsi="Crimson Text"/>
          <w:color w:val="000000" w:themeColor="text1"/>
          <w:sz w:val="26"/>
          <w:szCs w:val="26"/>
        </w:rPr>
        <w:t xml:space="preserve"> y </w:t>
      </w:r>
      <w:del w:id="1230" w:author="Paula Castrilli" w:date="2025-06-25T22:03:00Z">
        <w:r w:rsidR="00A16DE7" w:rsidRPr="008D03A6" w:rsidDel="00D678D7">
          <w:rPr>
            <w:rFonts w:ascii="Crimson Text" w:hAnsi="Crimson Text"/>
            <w:color w:val="000000" w:themeColor="text1"/>
            <w:sz w:val="26"/>
            <w:szCs w:val="26"/>
          </w:rPr>
          <w:delText>se derramara</w:delText>
        </w:r>
      </w:del>
      <w:ins w:id="1231" w:author="Paula Castrilli" w:date="2025-06-25T22:03:00Z">
        <w:r w:rsidR="00D678D7">
          <w:rPr>
            <w:rFonts w:ascii="Crimson Text" w:hAnsi="Crimson Text"/>
            <w:color w:val="000000" w:themeColor="text1"/>
            <w:sz w:val="26"/>
            <w:szCs w:val="26"/>
          </w:rPr>
          <w:t>derramar</w:t>
        </w:r>
      </w:ins>
      <w:r w:rsidR="00A16DE7" w:rsidRPr="008D03A6">
        <w:rPr>
          <w:rFonts w:ascii="Crimson Text" w:hAnsi="Crimson Text"/>
          <w:color w:val="000000" w:themeColor="text1"/>
          <w:sz w:val="26"/>
          <w:szCs w:val="26"/>
        </w:rPr>
        <w:t xml:space="preserve"> </w:t>
      </w:r>
      <w:r w:rsidR="00840AC8" w:rsidRPr="008D03A6">
        <w:rPr>
          <w:rFonts w:ascii="Crimson Text" w:hAnsi="Crimson Text"/>
          <w:color w:val="000000" w:themeColor="text1"/>
          <w:sz w:val="26"/>
          <w:szCs w:val="26"/>
        </w:rPr>
        <w:t>alguna</w:t>
      </w:r>
      <w:ins w:id="1232" w:author="Paula Castrilli" w:date="2025-06-25T22:03:00Z">
        <w:r w:rsidR="00D678D7">
          <w:rPr>
            <w:rFonts w:ascii="Crimson Text" w:hAnsi="Crimson Text"/>
            <w:color w:val="000000" w:themeColor="text1"/>
            <w:sz w:val="26"/>
            <w:szCs w:val="26"/>
          </w:rPr>
          <w:t>s</w:t>
        </w:r>
      </w:ins>
      <w:r w:rsidR="00840AC8" w:rsidRPr="008D03A6">
        <w:rPr>
          <w:rFonts w:ascii="Crimson Text" w:hAnsi="Crimson Text"/>
          <w:color w:val="000000" w:themeColor="text1"/>
          <w:sz w:val="26"/>
          <w:szCs w:val="26"/>
        </w:rPr>
        <w:t xml:space="preserve"> </w:t>
      </w:r>
      <w:proofErr w:type="spellStart"/>
      <w:r w:rsidR="00840AC8" w:rsidRPr="008D03A6">
        <w:rPr>
          <w:rFonts w:ascii="Crimson Text" w:hAnsi="Crimson Text"/>
          <w:color w:val="000000" w:themeColor="text1"/>
          <w:sz w:val="26"/>
          <w:szCs w:val="26"/>
        </w:rPr>
        <w:t>lagrima</w:t>
      </w:r>
      <w:ins w:id="1233" w:author="Paula Castrilli" w:date="2025-06-25T22:03:00Z">
        <w:r w:rsidR="00D678D7">
          <w:rPr>
            <w:rFonts w:ascii="Crimson Text" w:hAnsi="Crimson Text"/>
            <w:color w:val="000000" w:themeColor="text1"/>
            <w:sz w:val="26"/>
            <w:szCs w:val="26"/>
          </w:rPr>
          <w:t>s</w:t>
        </w:r>
      </w:ins>
      <w:proofErr w:type="spellEnd"/>
      <w:del w:id="1234" w:author="Paula Castrilli" w:date="2025-06-25T22:03:00Z">
        <w:r w:rsidR="00840AC8" w:rsidRPr="008D03A6" w:rsidDel="00D678D7">
          <w:rPr>
            <w:rFonts w:ascii="Crimson Text" w:hAnsi="Crimson Text"/>
            <w:color w:val="000000" w:themeColor="text1"/>
            <w:sz w:val="26"/>
            <w:szCs w:val="26"/>
          </w:rPr>
          <w:delText xml:space="preserve"> cómplice</w:delText>
        </w:r>
      </w:del>
      <w:r w:rsidR="00840AC8" w:rsidRPr="008D03A6">
        <w:rPr>
          <w:rFonts w:ascii="Crimson Text" w:hAnsi="Crimson Text"/>
          <w:color w:val="000000" w:themeColor="text1"/>
          <w:sz w:val="26"/>
          <w:szCs w:val="26"/>
        </w:rPr>
        <w:t>.</w:t>
      </w:r>
    </w:p>
    <w:p w:rsidR="00840AC8" w:rsidRPr="008D03A6" w:rsidRDefault="00840AC8" w:rsidP="002B3BEE">
      <w:pPr>
        <w:tabs>
          <w:tab w:val="left" w:pos="2179"/>
        </w:tabs>
        <w:spacing w:after="0"/>
        <w:ind w:firstLine="284"/>
        <w:jc w:val="both"/>
        <w:rPr>
          <w:rFonts w:ascii="Crimson Text" w:hAnsi="Crimson Text"/>
          <w:color w:val="000000" w:themeColor="text1"/>
          <w:sz w:val="26"/>
          <w:szCs w:val="26"/>
        </w:rPr>
      </w:pPr>
      <w:r w:rsidRPr="008D03A6">
        <w:rPr>
          <w:rFonts w:ascii="Crimson Text" w:hAnsi="Crimson Text"/>
          <w:color w:val="000000" w:themeColor="text1"/>
          <w:sz w:val="26"/>
          <w:szCs w:val="26"/>
        </w:rPr>
        <w:t>»Ni siquiera</w:t>
      </w:r>
      <w:r w:rsidR="00D44BFE" w:rsidRPr="008D03A6">
        <w:rPr>
          <w:rFonts w:ascii="Crimson Text" w:hAnsi="Crimson Text"/>
          <w:color w:val="000000" w:themeColor="text1"/>
          <w:sz w:val="26"/>
          <w:szCs w:val="26"/>
        </w:rPr>
        <w:t xml:space="preserve"> pude despedirme de él</w:t>
      </w:r>
      <w:ins w:id="1235" w:author="Paula Castrilli" w:date="2025-06-25T22:03:00Z">
        <w:r w:rsidR="00D678D7">
          <w:rPr>
            <w:rFonts w:ascii="Crimson Text" w:hAnsi="Crimson Text"/>
            <w:color w:val="000000" w:themeColor="text1"/>
            <w:sz w:val="26"/>
            <w:szCs w:val="26"/>
          </w:rPr>
          <w:t xml:space="preserve"> —continuó, envalentonado por su propio </w:t>
        </w:r>
      </w:ins>
      <w:ins w:id="1236" w:author="Paula Castrilli" w:date="2025-06-25T22:04:00Z">
        <w:r w:rsidR="00D678D7">
          <w:rPr>
            <w:rFonts w:ascii="Crimson Text" w:hAnsi="Crimson Text"/>
            <w:color w:val="000000" w:themeColor="text1"/>
            <w:sz w:val="26"/>
            <w:szCs w:val="26"/>
          </w:rPr>
          <w:t>éxito—</w:t>
        </w:r>
      </w:ins>
      <w:r w:rsidR="00D44BFE" w:rsidRPr="008D03A6">
        <w:rPr>
          <w:rFonts w:ascii="Crimson Text" w:hAnsi="Crimson Text"/>
          <w:color w:val="000000" w:themeColor="text1"/>
          <w:sz w:val="26"/>
          <w:szCs w:val="26"/>
        </w:rPr>
        <w:t xml:space="preserve">. Tras la embestida, </w:t>
      </w:r>
      <w:r w:rsidRPr="008D03A6">
        <w:rPr>
          <w:rFonts w:ascii="Crimson Text" w:hAnsi="Crimson Text"/>
          <w:color w:val="000000" w:themeColor="text1"/>
          <w:sz w:val="26"/>
          <w:szCs w:val="26"/>
        </w:rPr>
        <w:t>vi su cuerpo</w:t>
      </w:r>
      <w:r w:rsidR="00D44BFE" w:rsidRPr="008D03A6">
        <w:rPr>
          <w:rFonts w:ascii="Crimson Text" w:hAnsi="Crimson Text"/>
          <w:color w:val="000000" w:themeColor="text1"/>
          <w:sz w:val="26"/>
          <w:szCs w:val="26"/>
        </w:rPr>
        <w:t>,</w:t>
      </w:r>
      <w:r w:rsidRPr="008D03A6">
        <w:rPr>
          <w:rFonts w:ascii="Crimson Text" w:hAnsi="Crimson Text"/>
          <w:color w:val="000000" w:themeColor="text1"/>
          <w:sz w:val="26"/>
          <w:szCs w:val="26"/>
        </w:rPr>
        <w:t xml:space="preserve"> ya sin vida</w:t>
      </w:r>
      <w:r w:rsidR="00D44BFE" w:rsidRPr="008D03A6">
        <w:rPr>
          <w:rFonts w:ascii="Crimson Text" w:hAnsi="Crimson Text"/>
          <w:color w:val="000000" w:themeColor="text1"/>
          <w:sz w:val="26"/>
          <w:szCs w:val="26"/>
        </w:rPr>
        <w:t>, entre las garras del animal</w:t>
      </w:r>
      <w:del w:id="1237" w:author="Paula Castrilli" w:date="2025-06-25T22:04:00Z">
        <w:r w:rsidR="00D44BFE" w:rsidRPr="008D03A6" w:rsidDel="005B4FE5">
          <w:rPr>
            <w:rFonts w:ascii="Crimson Text" w:hAnsi="Crimson Text"/>
            <w:color w:val="000000" w:themeColor="text1"/>
            <w:sz w:val="26"/>
            <w:szCs w:val="26"/>
          </w:rPr>
          <w:delText>. Luego</w:delText>
        </w:r>
      </w:del>
      <w:r w:rsidR="00D44BFE" w:rsidRPr="008D03A6">
        <w:rPr>
          <w:rFonts w:ascii="Crimson Text" w:hAnsi="Crimson Text"/>
          <w:color w:val="000000" w:themeColor="text1"/>
          <w:sz w:val="26"/>
          <w:szCs w:val="26"/>
        </w:rPr>
        <w:t xml:space="preserve">, </w:t>
      </w:r>
      <w:ins w:id="1238" w:author="Paula Castrilli" w:date="2025-06-25T22:04:00Z">
        <w:r w:rsidR="005B4FE5">
          <w:rPr>
            <w:rFonts w:ascii="Crimson Text" w:hAnsi="Crimson Text"/>
            <w:color w:val="000000" w:themeColor="text1"/>
            <w:sz w:val="26"/>
            <w:szCs w:val="26"/>
          </w:rPr>
          <w:t xml:space="preserve">que </w:t>
        </w:r>
      </w:ins>
      <w:r w:rsidRPr="008D03A6">
        <w:rPr>
          <w:rFonts w:ascii="Crimson Text" w:hAnsi="Crimson Text"/>
          <w:color w:val="000000" w:themeColor="text1"/>
          <w:sz w:val="26"/>
          <w:szCs w:val="26"/>
        </w:rPr>
        <w:t xml:space="preserve">se fue arrastrando sus restos </w:t>
      </w:r>
      <w:r w:rsidR="00894812">
        <w:rPr>
          <w:rFonts w:ascii="Crimson Text" w:hAnsi="Crimson Text"/>
          <w:color w:val="000000" w:themeColor="text1"/>
          <w:sz w:val="26"/>
          <w:szCs w:val="26"/>
        </w:rPr>
        <w:t>—</w:t>
      </w:r>
      <w:r w:rsidR="00614EEA" w:rsidRPr="008D03A6">
        <w:rPr>
          <w:rFonts w:ascii="Crimson Text" w:hAnsi="Crimson Text"/>
          <w:color w:val="000000" w:themeColor="text1"/>
          <w:sz w:val="26"/>
          <w:szCs w:val="26"/>
        </w:rPr>
        <w:t xml:space="preserve">finalizó su relato, dando una </w:t>
      </w:r>
      <w:r w:rsidR="00D44BFE" w:rsidRPr="008D03A6">
        <w:rPr>
          <w:rFonts w:ascii="Crimson Text" w:hAnsi="Crimson Text"/>
          <w:color w:val="000000" w:themeColor="text1"/>
          <w:sz w:val="26"/>
          <w:szCs w:val="26"/>
        </w:rPr>
        <w:t>destacada</w:t>
      </w:r>
      <w:r w:rsidR="00614EEA" w:rsidRPr="008D03A6">
        <w:rPr>
          <w:rFonts w:ascii="Crimson Text" w:hAnsi="Crimson Text"/>
          <w:color w:val="000000" w:themeColor="text1"/>
          <w:sz w:val="26"/>
          <w:szCs w:val="26"/>
        </w:rPr>
        <w:t xml:space="preserve"> catedra </w:t>
      </w:r>
      <w:r w:rsidR="00D44BFE" w:rsidRPr="008D03A6">
        <w:rPr>
          <w:rFonts w:ascii="Crimson Text" w:hAnsi="Crimson Text"/>
          <w:color w:val="000000" w:themeColor="text1"/>
          <w:sz w:val="26"/>
          <w:szCs w:val="26"/>
        </w:rPr>
        <w:t>teatral</w:t>
      </w:r>
      <w:r w:rsidR="00614EEA" w:rsidRPr="008D03A6">
        <w:rPr>
          <w:rFonts w:ascii="Crimson Text" w:hAnsi="Crimson Text"/>
          <w:color w:val="000000" w:themeColor="text1"/>
          <w:sz w:val="26"/>
          <w:szCs w:val="26"/>
        </w:rPr>
        <w:t>.</w:t>
      </w:r>
    </w:p>
    <w:p w:rsidR="00614EEA"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14EEA" w:rsidRPr="008D03A6">
        <w:rPr>
          <w:rFonts w:ascii="Crimson Text" w:hAnsi="Crimson Text"/>
          <w:color w:val="000000" w:themeColor="text1"/>
          <w:sz w:val="26"/>
          <w:szCs w:val="26"/>
        </w:rPr>
        <w:t xml:space="preserve">Es mi culpa, no pude ayudarlo </w:t>
      </w:r>
      <w:r>
        <w:rPr>
          <w:rFonts w:ascii="Crimson Text" w:hAnsi="Crimson Text"/>
          <w:color w:val="000000" w:themeColor="text1"/>
          <w:sz w:val="26"/>
          <w:szCs w:val="26"/>
        </w:rPr>
        <w:t>—</w:t>
      </w:r>
      <w:r w:rsidR="00614EEA" w:rsidRPr="008D03A6">
        <w:rPr>
          <w:rFonts w:ascii="Crimson Text" w:hAnsi="Crimson Text"/>
          <w:color w:val="000000" w:themeColor="text1"/>
          <w:sz w:val="26"/>
          <w:szCs w:val="26"/>
        </w:rPr>
        <w:t>dijo Elena, tras recuperar un poco el aliento.</w:t>
      </w:r>
    </w:p>
    <w:p w:rsidR="00614EEA" w:rsidRPr="008D03A6" w:rsidRDefault="00894812" w:rsidP="002B3BEE">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w:t>
      </w:r>
      <w:r w:rsidR="00614EEA" w:rsidRPr="008D03A6">
        <w:rPr>
          <w:rFonts w:ascii="Crimson Text" w:hAnsi="Crimson Text"/>
          <w:color w:val="000000" w:themeColor="text1"/>
          <w:sz w:val="26"/>
          <w:szCs w:val="26"/>
        </w:rPr>
        <w:t>No es así, el eligió su</w:t>
      </w:r>
      <w:r w:rsidR="00D44BFE" w:rsidRPr="008D03A6">
        <w:rPr>
          <w:rFonts w:ascii="Crimson Text" w:hAnsi="Crimson Text"/>
          <w:color w:val="000000" w:themeColor="text1"/>
          <w:sz w:val="26"/>
          <w:szCs w:val="26"/>
        </w:rPr>
        <w:t xml:space="preserve"> propio destino, nadie lo obligó</w:t>
      </w:r>
      <w:r w:rsidR="00614EEA" w:rsidRPr="008D03A6">
        <w:rPr>
          <w:rFonts w:ascii="Crimson Text" w:hAnsi="Crimson Text"/>
          <w:color w:val="000000" w:themeColor="text1"/>
          <w:sz w:val="26"/>
          <w:szCs w:val="26"/>
        </w:rPr>
        <w:t xml:space="preserve"> a tomar sus decisiones. Incluso ingresaste aquí para ayudarlo, </w:t>
      </w:r>
      <w:r w:rsidR="00D44BFE" w:rsidRPr="008D03A6">
        <w:rPr>
          <w:rFonts w:ascii="Crimson Text" w:hAnsi="Crimson Text"/>
          <w:color w:val="000000" w:themeColor="text1"/>
          <w:sz w:val="26"/>
          <w:szCs w:val="26"/>
        </w:rPr>
        <w:t xml:space="preserve">eso </w:t>
      </w:r>
      <w:r w:rsidR="00614EEA" w:rsidRPr="008D03A6">
        <w:rPr>
          <w:rFonts w:ascii="Crimson Text" w:hAnsi="Crimson Text"/>
          <w:color w:val="000000" w:themeColor="text1"/>
          <w:sz w:val="26"/>
          <w:szCs w:val="26"/>
        </w:rPr>
        <w:t>es demasiado</w:t>
      </w:r>
      <w:del w:id="1239" w:author="Paula Castrilli" w:date="2025-06-25T22:04:00Z">
        <w:r w:rsidR="00614EEA" w:rsidRPr="008D03A6" w:rsidDel="006906A1">
          <w:rPr>
            <w:rFonts w:ascii="Crimson Text" w:hAnsi="Crimson Text"/>
            <w:color w:val="000000" w:themeColor="text1"/>
            <w:sz w:val="26"/>
            <w:szCs w:val="26"/>
          </w:rPr>
          <w:delText>, nadie</w:delText>
        </w:r>
      </w:del>
      <w:ins w:id="1240" w:author="Paula Castrilli" w:date="2025-06-25T22:04:00Z">
        <w:r w:rsidR="006906A1">
          <w:rPr>
            <w:rFonts w:ascii="Crimson Text" w:hAnsi="Crimson Text"/>
            <w:color w:val="000000" w:themeColor="text1"/>
            <w:sz w:val="26"/>
            <w:szCs w:val="26"/>
          </w:rPr>
          <w:t>. Nadie</w:t>
        </w:r>
      </w:ins>
      <w:r w:rsidR="00614EEA" w:rsidRPr="008D03A6">
        <w:rPr>
          <w:rFonts w:ascii="Crimson Text" w:hAnsi="Crimson Text"/>
          <w:color w:val="000000" w:themeColor="text1"/>
          <w:sz w:val="26"/>
          <w:szCs w:val="26"/>
        </w:rPr>
        <w:t xml:space="preserve"> entra</w:t>
      </w:r>
      <w:r w:rsidR="00D44BFE" w:rsidRPr="008D03A6">
        <w:rPr>
          <w:rFonts w:ascii="Crimson Text" w:hAnsi="Crimson Text"/>
          <w:color w:val="000000" w:themeColor="text1"/>
          <w:sz w:val="26"/>
          <w:szCs w:val="26"/>
        </w:rPr>
        <w:t>ría a este lugar para ayudar a otra persona</w:t>
      </w:r>
      <w:r w:rsidR="00614EEA" w:rsidRPr="008D03A6">
        <w:rPr>
          <w:rFonts w:ascii="Crimson Text" w:hAnsi="Crimson Text"/>
          <w:color w:val="000000" w:themeColor="text1"/>
          <w:sz w:val="26"/>
          <w:szCs w:val="26"/>
        </w:rPr>
        <w:t xml:space="preserve">, y tú lo hiciste </w:t>
      </w:r>
      <w:r>
        <w:rPr>
          <w:rFonts w:ascii="Crimson Text" w:hAnsi="Crimson Text"/>
          <w:color w:val="000000" w:themeColor="text1"/>
          <w:sz w:val="26"/>
          <w:szCs w:val="26"/>
        </w:rPr>
        <w:t>—</w:t>
      </w:r>
      <w:r w:rsidR="00614EEA" w:rsidRPr="008D03A6">
        <w:rPr>
          <w:rFonts w:ascii="Crimson Text" w:hAnsi="Crimson Text"/>
          <w:color w:val="000000" w:themeColor="text1"/>
          <w:sz w:val="26"/>
          <w:szCs w:val="26"/>
        </w:rPr>
        <w:t>expresó</w:t>
      </w:r>
      <w:ins w:id="1241" w:author="Paula Castrilli" w:date="2025-06-25T22:05:00Z">
        <w:r w:rsidR="006906A1">
          <w:rPr>
            <w:rFonts w:ascii="Crimson Text" w:hAnsi="Crimson Text"/>
            <w:color w:val="000000" w:themeColor="text1"/>
            <w:sz w:val="26"/>
            <w:szCs w:val="26"/>
          </w:rPr>
          <w:t xml:space="preserve"> con admiración genuina</w:t>
        </w:r>
      </w:ins>
      <w:r w:rsidR="00614EEA" w:rsidRPr="008D03A6">
        <w:rPr>
          <w:rFonts w:ascii="Crimson Text" w:hAnsi="Crimson Text"/>
          <w:color w:val="000000" w:themeColor="text1"/>
          <w:sz w:val="26"/>
          <w:szCs w:val="26"/>
        </w:rPr>
        <w:t xml:space="preserve">, </w:t>
      </w:r>
      <w:r w:rsidR="00D44BFE" w:rsidRPr="008D03A6">
        <w:rPr>
          <w:rFonts w:ascii="Crimson Text" w:hAnsi="Crimson Text"/>
          <w:color w:val="000000" w:themeColor="text1"/>
          <w:sz w:val="26"/>
          <w:szCs w:val="26"/>
        </w:rPr>
        <w:t>directo</w:t>
      </w:r>
      <w:r>
        <w:rPr>
          <w:rFonts w:ascii="Crimson Text" w:hAnsi="Crimson Text"/>
          <w:color w:val="000000" w:themeColor="text1"/>
          <w:sz w:val="26"/>
          <w:szCs w:val="26"/>
        </w:rPr>
        <w:t>—</w:t>
      </w:r>
      <w:r w:rsidR="00614EEA" w:rsidRPr="008D03A6">
        <w:rPr>
          <w:rFonts w:ascii="Crimson Text" w:hAnsi="Crimson Text"/>
          <w:color w:val="000000" w:themeColor="text1"/>
          <w:sz w:val="26"/>
          <w:szCs w:val="26"/>
        </w:rPr>
        <w:t>. No tienes nada que reprocharte, pero aún tu vida está en juego, lo que debes hacer es salir de aquí</w:t>
      </w:r>
      <w:del w:id="1242" w:author="Paula Castrilli" w:date="2025-06-25T22:05:00Z">
        <w:r w:rsidR="00614EEA" w:rsidRPr="008D03A6" w:rsidDel="006906A1">
          <w:rPr>
            <w:rFonts w:ascii="Crimson Text" w:hAnsi="Crimson Text"/>
            <w:color w:val="000000" w:themeColor="text1"/>
            <w:sz w:val="26"/>
            <w:szCs w:val="26"/>
          </w:rPr>
          <w:delText>,</w:delText>
        </w:r>
      </w:del>
      <w:r w:rsidR="00614EEA" w:rsidRPr="008D03A6">
        <w:rPr>
          <w:rFonts w:ascii="Crimson Text" w:hAnsi="Crimson Text"/>
          <w:color w:val="000000" w:themeColor="text1"/>
          <w:sz w:val="26"/>
          <w:szCs w:val="26"/>
        </w:rPr>
        <w:t xml:space="preserve"> y continuar con tu </w:t>
      </w:r>
      <w:r w:rsidR="00D44BFE" w:rsidRPr="008D03A6">
        <w:rPr>
          <w:rFonts w:ascii="Crimson Text" w:hAnsi="Crimson Text"/>
          <w:color w:val="000000" w:themeColor="text1"/>
          <w:sz w:val="26"/>
          <w:szCs w:val="26"/>
        </w:rPr>
        <w:t>camino</w:t>
      </w:r>
      <w:r w:rsidR="00614EEA" w:rsidRPr="008D03A6">
        <w:rPr>
          <w:rFonts w:ascii="Crimson Text" w:hAnsi="Crimson Text"/>
          <w:color w:val="000000" w:themeColor="text1"/>
          <w:sz w:val="26"/>
          <w:szCs w:val="26"/>
        </w:rPr>
        <w:t xml:space="preserve">. </w:t>
      </w:r>
      <w:ins w:id="1243" w:author="Paula Castrilli" w:date="2025-06-25T22:05:00Z">
        <w:r w:rsidR="006906A1">
          <w:rPr>
            <w:rFonts w:ascii="Crimson Text" w:hAnsi="Crimson Text"/>
            <w:color w:val="000000" w:themeColor="text1"/>
            <w:sz w:val="26"/>
            <w:szCs w:val="26"/>
          </w:rPr>
          <w:t>¡</w:t>
        </w:r>
      </w:ins>
      <w:r w:rsidR="00D44BFE" w:rsidRPr="008D03A6">
        <w:rPr>
          <w:rFonts w:ascii="Crimson Text" w:hAnsi="Crimson Text"/>
          <w:color w:val="000000" w:themeColor="text1"/>
          <w:sz w:val="26"/>
          <w:szCs w:val="26"/>
        </w:rPr>
        <w:t>Qué más quisiera</w:t>
      </w:r>
      <w:r w:rsidR="00614EEA" w:rsidRPr="008D03A6">
        <w:rPr>
          <w:rFonts w:ascii="Crimson Text" w:hAnsi="Crimson Text"/>
          <w:color w:val="000000" w:themeColor="text1"/>
          <w:sz w:val="26"/>
          <w:szCs w:val="26"/>
        </w:rPr>
        <w:t xml:space="preserve"> Eros</w:t>
      </w:r>
      <w:ins w:id="1244" w:author="Paula Castrilli" w:date="2025-06-25T22:05:00Z">
        <w:r w:rsidR="006906A1">
          <w:rPr>
            <w:rFonts w:ascii="Crimson Text" w:hAnsi="Crimson Text"/>
            <w:color w:val="000000" w:themeColor="text1"/>
            <w:sz w:val="26"/>
            <w:szCs w:val="26"/>
          </w:rPr>
          <w:t>!</w:t>
        </w:r>
      </w:ins>
      <w:del w:id="1245" w:author="Paula Castrilli" w:date="2025-06-25T22:05:00Z">
        <w:r w:rsidR="00614EEA" w:rsidRPr="008D03A6" w:rsidDel="006906A1">
          <w:rPr>
            <w:rFonts w:ascii="Crimson Text" w:hAnsi="Crimson Text"/>
            <w:color w:val="000000" w:themeColor="text1"/>
            <w:sz w:val="26"/>
            <w:szCs w:val="26"/>
          </w:rPr>
          <w:delText xml:space="preserve">, si </w:delText>
        </w:r>
        <w:r w:rsidR="00D44BFE" w:rsidRPr="008D03A6" w:rsidDel="006906A1">
          <w:rPr>
            <w:rFonts w:ascii="Crimson Text" w:hAnsi="Crimson Text"/>
            <w:color w:val="000000" w:themeColor="text1"/>
            <w:sz w:val="26"/>
            <w:szCs w:val="26"/>
          </w:rPr>
          <w:delText>pudiera verte</w:delText>
        </w:r>
        <w:r w:rsidR="00614EEA" w:rsidRPr="008D03A6" w:rsidDel="006906A1">
          <w:rPr>
            <w:rFonts w:ascii="Crimson Text" w:hAnsi="Crimson Text"/>
            <w:color w:val="000000" w:themeColor="text1"/>
            <w:sz w:val="26"/>
            <w:szCs w:val="26"/>
          </w:rPr>
          <w:delText xml:space="preserve"> </w:delText>
        </w:r>
      </w:del>
      <w:ins w:id="1246" w:author="Paula Castrilli" w:date="2025-06-25T22:06:00Z">
        <w:r w:rsidR="006906A1">
          <w:rPr>
            <w:rFonts w:ascii="Crimson Text" w:hAnsi="Crimson Text"/>
            <w:color w:val="000000" w:themeColor="text1"/>
            <w:sz w:val="26"/>
            <w:szCs w:val="26"/>
          </w:rPr>
          <w:t xml:space="preserve"> Él </w:t>
        </w:r>
      </w:ins>
      <w:r w:rsidR="00614EEA" w:rsidRPr="008D03A6">
        <w:rPr>
          <w:rFonts w:ascii="Crimson Text" w:hAnsi="Crimson Text"/>
          <w:color w:val="000000" w:themeColor="text1"/>
          <w:sz w:val="26"/>
          <w:szCs w:val="26"/>
        </w:rPr>
        <w:t xml:space="preserve">odiaría que </w:t>
      </w:r>
      <w:del w:id="1247" w:author="Paula Castrilli" w:date="2025-06-25T22:06:00Z">
        <w:r w:rsidR="00614EEA" w:rsidRPr="008D03A6" w:rsidDel="006906A1">
          <w:rPr>
            <w:rFonts w:ascii="Crimson Text" w:hAnsi="Crimson Text"/>
            <w:color w:val="000000" w:themeColor="text1"/>
            <w:sz w:val="26"/>
            <w:szCs w:val="26"/>
          </w:rPr>
          <w:delText xml:space="preserve">mueras </w:delText>
        </w:r>
      </w:del>
      <w:ins w:id="1248" w:author="Paula Castrilli" w:date="2025-06-25T22:06:00Z">
        <w:r w:rsidR="006906A1">
          <w:rPr>
            <w:rFonts w:ascii="Crimson Text" w:hAnsi="Crimson Text"/>
            <w:color w:val="000000" w:themeColor="text1"/>
            <w:sz w:val="26"/>
            <w:szCs w:val="26"/>
          </w:rPr>
          <w:t>murieras</w:t>
        </w:r>
        <w:r w:rsidR="006906A1" w:rsidRPr="008D03A6">
          <w:rPr>
            <w:rFonts w:ascii="Crimson Text" w:hAnsi="Crimson Text"/>
            <w:color w:val="000000" w:themeColor="text1"/>
            <w:sz w:val="26"/>
            <w:szCs w:val="26"/>
          </w:rPr>
          <w:t xml:space="preserve"> </w:t>
        </w:r>
      </w:ins>
      <w:r w:rsidR="00614EEA" w:rsidRPr="008D03A6">
        <w:rPr>
          <w:rFonts w:ascii="Crimson Text" w:hAnsi="Crimson Text"/>
          <w:color w:val="000000" w:themeColor="text1"/>
          <w:sz w:val="26"/>
          <w:szCs w:val="26"/>
        </w:rPr>
        <w:t>en vano</w:t>
      </w:r>
      <w:del w:id="1249" w:author="Paula Castrilli" w:date="2025-06-25T22:06:00Z">
        <w:r w:rsidR="00614EEA" w:rsidRPr="008D03A6" w:rsidDel="006906A1">
          <w:rPr>
            <w:rFonts w:ascii="Crimson Text" w:hAnsi="Crimson Text"/>
            <w:color w:val="000000" w:themeColor="text1"/>
            <w:sz w:val="26"/>
            <w:szCs w:val="26"/>
          </w:rPr>
          <w:delText>, salgamos</w:delText>
        </w:r>
      </w:del>
      <w:ins w:id="1250" w:author="Paula Castrilli" w:date="2025-06-25T22:06:00Z">
        <w:r w:rsidR="006906A1">
          <w:rPr>
            <w:rFonts w:ascii="Crimson Text" w:hAnsi="Crimson Text"/>
            <w:color w:val="000000" w:themeColor="text1"/>
            <w:sz w:val="26"/>
            <w:szCs w:val="26"/>
          </w:rPr>
          <w:t>. Salgamos</w:t>
        </w:r>
      </w:ins>
      <w:r w:rsidR="00614EEA" w:rsidRPr="008D03A6">
        <w:rPr>
          <w:rFonts w:ascii="Crimson Text" w:hAnsi="Crimson Text"/>
          <w:color w:val="000000" w:themeColor="text1"/>
          <w:sz w:val="26"/>
          <w:szCs w:val="26"/>
        </w:rPr>
        <w:t xml:space="preserve"> de aquí, </w:t>
      </w:r>
      <w:del w:id="1251" w:author="Paula Castrilli" w:date="2025-06-25T22:06:00Z">
        <w:r w:rsidR="00614EEA" w:rsidRPr="008D03A6" w:rsidDel="006906A1">
          <w:rPr>
            <w:rFonts w:ascii="Crimson Text" w:hAnsi="Crimson Text"/>
            <w:color w:val="000000" w:themeColor="text1"/>
            <w:sz w:val="26"/>
            <w:szCs w:val="26"/>
          </w:rPr>
          <w:delText xml:space="preserve">hazlo </w:delText>
        </w:r>
      </w:del>
      <w:ins w:id="1252" w:author="Paula Castrilli" w:date="2025-06-25T22:06:00Z">
        <w:r w:rsidR="006906A1">
          <w:rPr>
            <w:rFonts w:ascii="Crimson Text" w:hAnsi="Crimson Text"/>
            <w:color w:val="000000" w:themeColor="text1"/>
            <w:sz w:val="26"/>
            <w:szCs w:val="26"/>
          </w:rPr>
          <w:t>así más no sea que lo hagas</w:t>
        </w:r>
        <w:r w:rsidR="006906A1" w:rsidRPr="008D03A6">
          <w:rPr>
            <w:rFonts w:ascii="Crimson Text" w:hAnsi="Crimson Text"/>
            <w:color w:val="000000" w:themeColor="text1"/>
            <w:sz w:val="26"/>
            <w:szCs w:val="26"/>
          </w:rPr>
          <w:t xml:space="preserve"> </w:t>
        </w:r>
      </w:ins>
      <w:r w:rsidR="00614EEA" w:rsidRPr="008D03A6">
        <w:rPr>
          <w:rFonts w:ascii="Crimson Text" w:hAnsi="Crimson Text"/>
          <w:color w:val="000000" w:themeColor="text1"/>
          <w:sz w:val="26"/>
          <w:szCs w:val="26"/>
        </w:rPr>
        <w:t xml:space="preserve">por él </w:t>
      </w:r>
      <w:r>
        <w:rPr>
          <w:rFonts w:ascii="Crimson Text" w:hAnsi="Crimson Text"/>
          <w:color w:val="000000" w:themeColor="text1"/>
          <w:sz w:val="26"/>
          <w:szCs w:val="26"/>
        </w:rPr>
        <w:t>—</w:t>
      </w:r>
      <w:r w:rsidR="00D44BFE" w:rsidRPr="008D03A6">
        <w:rPr>
          <w:rFonts w:ascii="Crimson Text" w:hAnsi="Crimson Text"/>
          <w:color w:val="000000" w:themeColor="text1"/>
          <w:sz w:val="26"/>
          <w:szCs w:val="26"/>
        </w:rPr>
        <w:t>insistió</w:t>
      </w:r>
      <w:r w:rsidR="00614EEA" w:rsidRPr="008D03A6">
        <w:rPr>
          <w:rFonts w:ascii="Crimson Text" w:hAnsi="Crimson Text"/>
          <w:color w:val="000000" w:themeColor="text1"/>
          <w:sz w:val="26"/>
          <w:szCs w:val="26"/>
        </w:rPr>
        <w:t xml:space="preserve">, convincente, </w:t>
      </w:r>
      <w:ins w:id="1253" w:author="Paula Castrilli" w:date="2025-06-25T22:06:00Z">
        <w:r w:rsidR="006906A1">
          <w:rPr>
            <w:rFonts w:ascii="Crimson Text" w:hAnsi="Crimson Text"/>
            <w:color w:val="000000" w:themeColor="text1"/>
            <w:sz w:val="26"/>
            <w:szCs w:val="26"/>
          </w:rPr>
          <w:t xml:space="preserve">sabiendo que </w:t>
        </w:r>
      </w:ins>
      <w:r w:rsidR="00572ADD" w:rsidRPr="008D03A6">
        <w:rPr>
          <w:rFonts w:ascii="Crimson Text" w:hAnsi="Crimson Text"/>
          <w:color w:val="000000" w:themeColor="text1"/>
          <w:sz w:val="26"/>
          <w:szCs w:val="26"/>
        </w:rPr>
        <w:t>tenía</w:t>
      </w:r>
      <w:r w:rsidR="00614EEA" w:rsidRPr="008D03A6">
        <w:rPr>
          <w:rFonts w:ascii="Crimson Text" w:hAnsi="Crimson Text"/>
          <w:color w:val="000000" w:themeColor="text1"/>
          <w:sz w:val="26"/>
          <w:szCs w:val="26"/>
        </w:rPr>
        <w:t xml:space="preserve"> </w:t>
      </w:r>
      <w:r w:rsidR="00D44BFE" w:rsidRPr="008D03A6">
        <w:rPr>
          <w:rFonts w:ascii="Crimson Text" w:hAnsi="Crimson Text"/>
          <w:color w:val="000000" w:themeColor="text1"/>
          <w:sz w:val="26"/>
          <w:szCs w:val="26"/>
        </w:rPr>
        <w:t xml:space="preserve">en </w:t>
      </w:r>
      <w:del w:id="1254" w:author="Paula Castrilli" w:date="2025-06-25T22:06:00Z">
        <w:r w:rsidR="00D44BFE" w:rsidRPr="008D03A6" w:rsidDel="006906A1">
          <w:rPr>
            <w:rFonts w:ascii="Crimson Text" w:hAnsi="Crimson Text"/>
            <w:color w:val="000000" w:themeColor="text1"/>
            <w:sz w:val="26"/>
            <w:szCs w:val="26"/>
          </w:rPr>
          <w:delText xml:space="preserve">un </w:delText>
        </w:r>
      </w:del>
      <w:ins w:id="1255" w:author="Paula Castrilli" w:date="2025-06-25T22:06:00Z">
        <w:r w:rsidR="006906A1">
          <w:rPr>
            <w:rFonts w:ascii="Crimson Text" w:hAnsi="Crimson Text"/>
            <w:color w:val="000000" w:themeColor="text1"/>
            <w:sz w:val="26"/>
            <w:szCs w:val="26"/>
          </w:rPr>
          <w:t>su</w:t>
        </w:r>
        <w:r w:rsidR="006906A1" w:rsidRPr="008D03A6">
          <w:rPr>
            <w:rFonts w:ascii="Crimson Text" w:hAnsi="Crimson Text"/>
            <w:color w:val="000000" w:themeColor="text1"/>
            <w:sz w:val="26"/>
            <w:szCs w:val="26"/>
          </w:rPr>
          <w:t xml:space="preserve"> </w:t>
        </w:r>
      </w:ins>
      <w:r w:rsidR="00D44BFE" w:rsidRPr="008D03A6">
        <w:rPr>
          <w:rFonts w:ascii="Crimson Text" w:hAnsi="Crimson Text"/>
          <w:color w:val="000000" w:themeColor="text1"/>
          <w:sz w:val="26"/>
          <w:szCs w:val="26"/>
        </w:rPr>
        <w:t xml:space="preserve">puño </w:t>
      </w:r>
      <w:r w:rsidR="00614EEA" w:rsidRPr="008D03A6">
        <w:rPr>
          <w:rFonts w:ascii="Crimson Text" w:hAnsi="Crimson Text"/>
          <w:color w:val="000000" w:themeColor="text1"/>
          <w:sz w:val="26"/>
          <w:szCs w:val="26"/>
        </w:rPr>
        <w:t xml:space="preserve">lo que </w:t>
      </w:r>
      <w:r w:rsidR="00572ADD" w:rsidRPr="008D03A6">
        <w:rPr>
          <w:rFonts w:ascii="Crimson Text" w:hAnsi="Crimson Text"/>
          <w:color w:val="000000" w:themeColor="text1"/>
          <w:sz w:val="26"/>
          <w:szCs w:val="26"/>
        </w:rPr>
        <w:t>quedaba</w:t>
      </w:r>
      <w:r w:rsidR="00614EEA" w:rsidRPr="008D03A6">
        <w:rPr>
          <w:rFonts w:ascii="Crimson Text" w:hAnsi="Crimson Text"/>
          <w:color w:val="000000" w:themeColor="text1"/>
          <w:sz w:val="26"/>
          <w:szCs w:val="26"/>
        </w:rPr>
        <w:t xml:space="preserve"> de</w:t>
      </w:r>
      <w:r w:rsidR="00FD247C" w:rsidRPr="008D03A6">
        <w:rPr>
          <w:rFonts w:ascii="Crimson Text" w:hAnsi="Crimson Text"/>
          <w:color w:val="000000" w:themeColor="text1"/>
          <w:sz w:val="26"/>
          <w:szCs w:val="26"/>
        </w:rPr>
        <w:t>l ánimo de la princesa</w:t>
      </w:r>
      <w:r w:rsidR="00614EEA" w:rsidRPr="008D03A6">
        <w:rPr>
          <w:rFonts w:ascii="Crimson Text" w:hAnsi="Crimson Text"/>
          <w:color w:val="000000" w:themeColor="text1"/>
          <w:sz w:val="26"/>
          <w:szCs w:val="26"/>
        </w:rPr>
        <w:t>.</w:t>
      </w:r>
    </w:p>
    <w:p w:rsidR="00661E76" w:rsidRPr="008D03A6" w:rsidDel="00B0286B" w:rsidRDefault="00614EEA" w:rsidP="00C40CFE">
      <w:pPr>
        <w:tabs>
          <w:tab w:val="left" w:pos="2179"/>
        </w:tabs>
        <w:spacing w:after="0"/>
        <w:ind w:firstLine="284"/>
        <w:jc w:val="both"/>
        <w:rPr>
          <w:del w:id="1256" w:author="PC" w:date="2025-06-18T21:35:00Z"/>
          <w:rFonts w:ascii="Crimson Text" w:hAnsi="Crimson Text"/>
          <w:color w:val="000000" w:themeColor="text1"/>
          <w:sz w:val="26"/>
          <w:szCs w:val="26"/>
        </w:rPr>
      </w:pPr>
      <w:del w:id="1257" w:author="Paula Castrilli" w:date="2025-06-25T22:07:00Z">
        <w:r w:rsidRPr="008D03A6" w:rsidDel="006906A1">
          <w:rPr>
            <w:rFonts w:ascii="Crimson Text" w:hAnsi="Crimson Text"/>
            <w:color w:val="000000" w:themeColor="text1"/>
            <w:sz w:val="26"/>
            <w:szCs w:val="26"/>
          </w:rPr>
          <w:delText>Luego le</w:delText>
        </w:r>
      </w:del>
      <w:ins w:id="1258" w:author="Paula Castrilli" w:date="2025-06-25T22:07:00Z">
        <w:r w:rsidR="006906A1">
          <w:rPr>
            <w:rFonts w:ascii="Crimson Text" w:hAnsi="Crimson Text"/>
            <w:color w:val="000000" w:themeColor="text1"/>
            <w:sz w:val="26"/>
            <w:szCs w:val="26"/>
          </w:rPr>
          <w:t>Aron le</w:t>
        </w:r>
      </w:ins>
      <w:r w:rsidRPr="008D03A6">
        <w:rPr>
          <w:rFonts w:ascii="Crimson Text" w:hAnsi="Crimson Text"/>
          <w:color w:val="000000" w:themeColor="text1"/>
          <w:sz w:val="26"/>
          <w:szCs w:val="26"/>
        </w:rPr>
        <w:t xml:space="preserve"> tendió la mano para que pudiera reincorporarse. </w:t>
      </w:r>
      <w:del w:id="1259" w:author="Paula Castrilli" w:date="2025-06-25T22:07:00Z">
        <w:r w:rsidRPr="008D03A6" w:rsidDel="006906A1">
          <w:rPr>
            <w:rFonts w:ascii="Crimson Text" w:hAnsi="Crimson Text"/>
            <w:color w:val="000000" w:themeColor="text1"/>
            <w:sz w:val="26"/>
            <w:szCs w:val="26"/>
          </w:rPr>
          <w:delText xml:space="preserve">Se </w:delText>
        </w:r>
      </w:del>
      <w:ins w:id="1260" w:author="Paula Castrilli" w:date="2025-06-25T22:07:00Z">
        <w:r w:rsidR="006906A1">
          <w:rPr>
            <w:rFonts w:ascii="Crimson Text" w:hAnsi="Crimson Text"/>
            <w:color w:val="000000" w:themeColor="text1"/>
            <w:sz w:val="26"/>
            <w:szCs w:val="26"/>
          </w:rPr>
          <w:t>Ella se</w:t>
        </w:r>
        <w:r w:rsidR="006906A1" w:rsidRPr="008D03A6">
          <w:rPr>
            <w:rFonts w:ascii="Crimson Text" w:hAnsi="Crimson Text"/>
            <w:color w:val="000000" w:themeColor="text1"/>
            <w:sz w:val="26"/>
            <w:szCs w:val="26"/>
          </w:rPr>
          <w:t xml:space="preserve"> </w:t>
        </w:r>
      </w:ins>
      <w:r w:rsidRPr="008D03A6">
        <w:rPr>
          <w:rFonts w:ascii="Crimson Text" w:hAnsi="Crimson Text"/>
          <w:color w:val="000000" w:themeColor="text1"/>
          <w:sz w:val="26"/>
          <w:szCs w:val="26"/>
        </w:rPr>
        <w:t xml:space="preserve">levantó </w:t>
      </w:r>
      <w:r w:rsidR="00B60EE8" w:rsidRPr="008D03A6">
        <w:rPr>
          <w:rFonts w:ascii="Crimson Text" w:hAnsi="Crimson Text"/>
          <w:color w:val="000000" w:themeColor="text1"/>
          <w:sz w:val="26"/>
          <w:szCs w:val="26"/>
        </w:rPr>
        <w:t>en silencio</w:t>
      </w:r>
      <w:del w:id="1261" w:author="Paula Castrilli" w:date="2025-06-25T22:07:00Z">
        <w:r w:rsidRPr="008D03A6" w:rsidDel="006906A1">
          <w:rPr>
            <w:rFonts w:ascii="Crimson Text" w:hAnsi="Crimson Text"/>
            <w:color w:val="000000" w:themeColor="text1"/>
            <w:sz w:val="26"/>
            <w:szCs w:val="26"/>
          </w:rPr>
          <w:delText>,</w:delText>
        </w:r>
      </w:del>
      <w:r w:rsidRPr="008D03A6">
        <w:rPr>
          <w:rFonts w:ascii="Crimson Text" w:hAnsi="Crimson Text"/>
          <w:color w:val="000000" w:themeColor="text1"/>
          <w:sz w:val="26"/>
          <w:szCs w:val="26"/>
        </w:rPr>
        <w:t xml:space="preserve"> y</w:t>
      </w:r>
      <w:ins w:id="1262" w:author="Paula Castrilli" w:date="2025-06-25T22:07:00Z">
        <w:r w:rsidR="006906A1">
          <w:rPr>
            <w:rFonts w:ascii="Crimson Text" w:hAnsi="Crimson Text"/>
            <w:color w:val="000000" w:themeColor="text1"/>
            <w:sz w:val="26"/>
            <w:szCs w:val="26"/>
          </w:rPr>
          <w:t>,</w:t>
        </w:r>
      </w:ins>
      <w:r w:rsidRPr="008D03A6">
        <w:rPr>
          <w:rFonts w:ascii="Crimson Text" w:hAnsi="Crimson Text"/>
          <w:color w:val="000000" w:themeColor="text1"/>
          <w:sz w:val="26"/>
          <w:szCs w:val="26"/>
        </w:rPr>
        <w:t xml:space="preserve"> con </w:t>
      </w:r>
      <w:r w:rsidR="00B60EE8" w:rsidRPr="008D03A6">
        <w:rPr>
          <w:rFonts w:ascii="Crimson Text" w:hAnsi="Crimson Text"/>
          <w:color w:val="000000" w:themeColor="text1"/>
          <w:sz w:val="26"/>
          <w:szCs w:val="26"/>
        </w:rPr>
        <w:t>resignación</w:t>
      </w:r>
      <w:r w:rsidRPr="008D03A6">
        <w:rPr>
          <w:rFonts w:ascii="Crimson Text" w:hAnsi="Crimson Text"/>
          <w:color w:val="000000" w:themeColor="text1"/>
          <w:sz w:val="26"/>
          <w:szCs w:val="26"/>
        </w:rPr>
        <w:t xml:space="preserve">, le hizo un gesto </w:t>
      </w:r>
      <w:r w:rsidR="00B60EE8" w:rsidRPr="008D03A6">
        <w:rPr>
          <w:rFonts w:ascii="Crimson Text" w:hAnsi="Crimson Text"/>
          <w:color w:val="000000" w:themeColor="text1"/>
          <w:sz w:val="26"/>
          <w:szCs w:val="26"/>
        </w:rPr>
        <w:t>aprobando</w:t>
      </w:r>
      <w:r w:rsidRPr="008D03A6">
        <w:rPr>
          <w:rFonts w:ascii="Crimson Text" w:hAnsi="Crimson Text"/>
          <w:color w:val="000000" w:themeColor="text1"/>
          <w:sz w:val="26"/>
          <w:szCs w:val="26"/>
        </w:rPr>
        <w:t xml:space="preserve"> su sugerencia. Aron </w:t>
      </w:r>
      <w:r w:rsidR="00BD1F4D" w:rsidRPr="008D03A6">
        <w:rPr>
          <w:rFonts w:ascii="Crimson Text" w:hAnsi="Crimson Text"/>
          <w:color w:val="000000" w:themeColor="text1"/>
          <w:sz w:val="26"/>
          <w:szCs w:val="26"/>
        </w:rPr>
        <w:t>extendió</w:t>
      </w:r>
      <w:r w:rsidRPr="008D03A6">
        <w:rPr>
          <w:rFonts w:ascii="Crimson Text" w:hAnsi="Crimson Text"/>
          <w:color w:val="000000" w:themeColor="text1"/>
          <w:sz w:val="26"/>
          <w:szCs w:val="26"/>
        </w:rPr>
        <w:t xml:space="preserve"> el brazo por encima de </w:t>
      </w:r>
      <w:r w:rsidR="00B60EE8" w:rsidRPr="008D03A6">
        <w:rPr>
          <w:rFonts w:ascii="Crimson Text" w:hAnsi="Crimson Text"/>
          <w:color w:val="000000" w:themeColor="text1"/>
          <w:sz w:val="26"/>
          <w:szCs w:val="26"/>
        </w:rPr>
        <w:t>los</w:t>
      </w:r>
      <w:r w:rsidRPr="008D03A6">
        <w:rPr>
          <w:rFonts w:ascii="Crimson Text" w:hAnsi="Crimson Text"/>
          <w:color w:val="000000" w:themeColor="text1"/>
          <w:sz w:val="26"/>
          <w:szCs w:val="26"/>
        </w:rPr>
        <w:t xml:space="preserve"> hombros para ayudarla a dar los primeros pasos, y </w:t>
      </w:r>
      <w:r w:rsidR="00C40CFE" w:rsidRPr="008D03A6">
        <w:rPr>
          <w:rFonts w:ascii="Crimson Text" w:hAnsi="Crimson Text"/>
          <w:color w:val="000000" w:themeColor="text1"/>
          <w:sz w:val="26"/>
          <w:szCs w:val="26"/>
        </w:rPr>
        <w:t xml:space="preserve">ambos continuaron la marcha por el </w:t>
      </w:r>
      <w:del w:id="1263" w:author="PC" w:date="2025-06-16T14:15:00Z">
        <w:r w:rsidR="00C40CFE" w:rsidRPr="008D03A6" w:rsidDel="00DC10F5">
          <w:rPr>
            <w:rFonts w:ascii="Crimson Text" w:hAnsi="Crimson Text"/>
            <w:color w:val="000000" w:themeColor="text1"/>
            <w:sz w:val="26"/>
            <w:szCs w:val="26"/>
          </w:rPr>
          <w:delText>camino de los miedos</w:delText>
        </w:r>
      </w:del>
      <w:ins w:id="1264" w:author="PC" w:date="2025-06-16T14:15:00Z">
        <w:r w:rsidR="00DC10F5">
          <w:rPr>
            <w:rFonts w:ascii="Crimson Text" w:hAnsi="Crimson Text"/>
            <w:color w:val="000000" w:themeColor="text1"/>
            <w:sz w:val="26"/>
            <w:szCs w:val="26"/>
          </w:rPr>
          <w:t>Camino de los Miedos</w:t>
        </w:r>
      </w:ins>
      <w:r w:rsidR="00C40CFE" w:rsidRPr="008D03A6">
        <w:rPr>
          <w:rFonts w:ascii="Crimson Text" w:hAnsi="Crimson Text"/>
          <w:color w:val="000000" w:themeColor="text1"/>
          <w:sz w:val="26"/>
          <w:szCs w:val="26"/>
        </w:rPr>
        <w:t xml:space="preserve"> </w:t>
      </w:r>
      <w:commentRangeStart w:id="1265"/>
      <w:r w:rsidR="00C40CFE" w:rsidRPr="008D03A6">
        <w:rPr>
          <w:rFonts w:ascii="Crimson Text" w:hAnsi="Crimson Text"/>
          <w:color w:val="000000" w:themeColor="text1"/>
          <w:sz w:val="26"/>
          <w:szCs w:val="26"/>
        </w:rPr>
        <w:t xml:space="preserve">rumbo al </w:t>
      </w:r>
      <w:del w:id="1266" w:author="PC" w:date="2025-06-16T18:24:00Z">
        <w:r w:rsidR="00C40CFE" w:rsidRPr="008D03A6" w:rsidDel="005A27BB">
          <w:rPr>
            <w:rFonts w:ascii="Crimson Text" w:hAnsi="Crimson Text"/>
            <w:color w:val="000000" w:themeColor="text1"/>
            <w:sz w:val="26"/>
            <w:szCs w:val="26"/>
          </w:rPr>
          <w:delText>reinado del sur</w:delText>
        </w:r>
      </w:del>
      <w:ins w:id="1267" w:author="PC" w:date="2025-06-16T18:24:00Z">
        <w:r w:rsidR="005A27BB">
          <w:rPr>
            <w:rFonts w:ascii="Crimson Text" w:hAnsi="Crimson Text"/>
            <w:color w:val="000000" w:themeColor="text1"/>
            <w:sz w:val="26"/>
            <w:szCs w:val="26"/>
          </w:rPr>
          <w:t>Reinado del Sur</w:t>
        </w:r>
      </w:ins>
      <w:commentRangeEnd w:id="1265"/>
      <w:r w:rsidR="006560E8">
        <w:rPr>
          <w:rStyle w:val="Refdecomentario"/>
        </w:rPr>
        <w:commentReference w:id="1265"/>
      </w:r>
      <w:r w:rsidR="00C40CFE" w:rsidRPr="008D03A6">
        <w:rPr>
          <w:rFonts w:ascii="Crimson Text" w:hAnsi="Crimson Text"/>
          <w:color w:val="000000" w:themeColor="text1"/>
          <w:sz w:val="26"/>
          <w:szCs w:val="26"/>
        </w:rPr>
        <w:t>.</w:t>
      </w:r>
    </w:p>
    <w:p w:rsidR="000F3833" w:rsidRPr="008D03A6" w:rsidRDefault="000F3833" w:rsidP="00B0286B">
      <w:pPr>
        <w:tabs>
          <w:tab w:val="left" w:pos="2179"/>
        </w:tabs>
        <w:spacing w:after="0"/>
        <w:ind w:firstLine="284"/>
        <w:jc w:val="both"/>
        <w:rPr>
          <w:rFonts w:ascii="Crimson Text" w:hAnsi="Crimson Text"/>
          <w:color w:val="000000" w:themeColor="text1"/>
          <w:sz w:val="26"/>
          <w:szCs w:val="26"/>
        </w:rPr>
      </w:pPr>
    </w:p>
    <w:sectPr w:rsidR="000F3833" w:rsidRPr="008D03A6" w:rsidSect="001C738A">
      <w:headerReference w:type="default" r:id="rId11"/>
      <w:footerReference w:type="default" r:id="rId12"/>
      <w:pgSz w:w="11906" w:h="16838"/>
      <w:pgMar w:top="1418" w:right="1418" w:bottom="1418" w:left="1418"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PC" w:date="2025-06-19T18:44:00Z" w:initials="P">
    <w:p w:rsidR="00B05D40" w:rsidRDefault="00B05D40">
      <w:pPr>
        <w:pStyle w:val="Textocomentario"/>
      </w:pPr>
      <w:r>
        <w:rPr>
          <w:rStyle w:val="Refdecomentario"/>
        </w:rPr>
        <w:annotationRef/>
      </w:r>
      <w:r>
        <w:t>Ya que antes se topó con Aron</w:t>
      </w:r>
    </w:p>
  </w:comment>
  <w:comment w:id="40" w:author="PC" w:date="2025-06-19T18:44:00Z" w:initials="P">
    <w:p w:rsidR="00B05D40" w:rsidRDefault="00B05D40">
      <w:pPr>
        <w:pStyle w:val="Textocomentario"/>
      </w:pPr>
      <w:r>
        <w:rPr>
          <w:rStyle w:val="Refdecomentario"/>
        </w:rPr>
        <w:annotationRef/>
      </w:r>
      <w:r>
        <w:t>Porque más adelante en el mismo párrafo decís “aceleró el paso”, para no repetir la palabra “paso”</w:t>
      </w:r>
    </w:p>
  </w:comment>
  <w:comment w:id="45" w:author="PC" w:date="2025-06-19T18:44:00Z" w:initials="P">
    <w:p w:rsidR="00B05D40" w:rsidRDefault="00B05D40">
      <w:pPr>
        <w:pStyle w:val="Textocomentario"/>
      </w:pPr>
      <w:r>
        <w:rPr>
          <w:rStyle w:val="Refdecomentario"/>
        </w:rPr>
        <w:annotationRef/>
      </w:r>
      <w:r>
        <w:t>Hasta qué punto? No sabe si es amigo o enemigo, no sabe qué tipo de persona vive allí. Tal vez lo ataquen, tal vez lo dejen pasar la noche. Si bien es alentador porque es mejor encontrar signos de vida humana que nada en absoluto, debería acercarse con más cautela</w:t>
      </w:r>
    </w:p>
  </w:comment>
  <w:comment w:id="49" w:author="PC" w:date="2025-06-19T18:44:00Z" w:initials="P">
    <w:p w:rsidR="00B05D40" w:rsidRDefault="00B05D40">
      <w:pPr>
        <w:pStyle w:val="Textocomentario"/>
      </w:pPr>
      <w:r>
        <w:rPr>
          <w:rStyle w:val="Refdecomentario"/>
        </w:rPr>
        <w:annotationRef/>
      </w:r>
      <w:r>
        <w:t>Siendo que Agatha es importante para él, lo más normal sería que la llame y piense más seguido en ella por su nombre, de la misma manera que la narración debería llamarla más seguido por su nombre, para ratificar ese sentimiento de importancia.</w:t>
      </w:r>
    </w:p>
  </w:comment>
  <w:comment w:id="54" w:author="PC" w:date="2025-06-19T18:44:00Z" w:initials="P">
    <w:p w:rsidR="00B05D40" w:rsidRDefault="00B05D40">
      <w:pPr>
        <w:pStyle w:val="Textocomentario"/>
      </w:pPr>
      <w:r>
        <w:rPr>
          <w:rStyle w:val="Refdecomentario"/>
        </w:rPr>
        <w:annotationRef/>
      </w:r>
      <w:r>
        <w:t>Lo saqué porque ya quedó bastante bien explicada la idea general de la puerta y esa última descripción hacía que la oración perdiera la fluidez.</w:t>
      </w:r>
    </w:p>
  </w:comment>
  <w:comment w:id="85" w:author="PC" w:date="2025-06-19T18:44:00Z" w:initials="P">
    <w:p w:rsidR="00B05D40" w:rsidRDefault="00B05D40">
      <w:pPr>
        <w:pStyle w:val="Textocomentario"/>
      </w:pPr>
      <w:r>
        <w:rPr>
          <w:rStyle w:val="Refdecomentario"/>
        </w:rPr>
        <w:annotationRef/>
      </w:r>
      <w:r>
        <w:t>Porque si con un primer golpe puede pensar e intentar darse vuelta, significa que no fue suficiente. Además, hace un poco más pro al personaje.</w:t>
      </w:r>
    </w:p>
  </w:comment>
  <w:comment w:id="146" w:author="PC" w:date="2025-06-19T18:44:00Z" w:initials="P">
    <w:p w:rsidR="00B05D40" w:rsidRDefault="00B05D40">
      <w:pPr>
        <w:pStyle w:val="Textocomentario"/>
      </w:pPr>
      <w:r>
        <w:rPr>
          <w:rStyle w:val="Refdecomentario"/>
        </w:rPr>
        <w:annotationRef/>
      </w:r>
      <w:r>
        <w:t xml:space="preserve">No estaría mal si éste personaje estuviera hablando de sí mismo, de cómo se mantiene en ese lugar. Pero está increpando a Eros y a su pedido de ayuda, por lo que es necesario cambiarla ligeramente, porque </w:t>
      </w:r>
      <w:proofErr w:type="spellStart"/>
      <w:r>
        <w:t>sino</w:t>
      </w:r>
      <w:proofErr w:type="spellEnd"/>
      <w:r>
        <w:t xml:space="preserve"> queda como que entendió que Eros le estaba OFRECIENDO ayuda en lugar de PIDIENDO. No sé si me explico.</w:t>
      </w:r>
    </w:p>
  </w:comment>
  <w:comment w:id="205" w:author="PC" w:date="2025-06-19T18:44:00Z" w:initials="P">
    <w:p w:rsidR="00B05D40" w:rsidRDefault="00B05D40">
      <w:pPr>
        <w:pStyle w:val="Textocomentario"/>
      </w:pPr>
      <w:r>
        <w:rPr>
          <w:rStyle w:val="Refdecomentario"/>
        </w:rPr>
        <w:annotationRef/>
      </w:r>
      <w:r>
        <w:t>Como nota de color para que tengas en cuenta a futuro, si estás viviendo como ermitaño en un bosque (encima maldito en este caso) una buena cuerda es tan importante como un buen cuchillo. Una persona que tiene tiempo viviendo a la intemperie, que hace sus propias cuerdas o que le resulta difícil conseguirlas, jamás cortaría una.</w:t>
      </w:r>
    </w:p>
  </w:comment>
  <w:comment w:id="217" w:author="PC" w:date="2025-06-19T18:44:00Z" w:initials="P">
    <w:p w:rsidR="00B05D40" w:rsidRDefault="00B05D40">
      <w:pPr>
        <w:pStyle w:val="Textocomentario"/>
      </w:pPr>
      <w:r>
        <w:rPr>
          <w:rStyle w:val="Refdecomentario"/>
        </w:rPr>
        <w:annotationRef/>
      </w:r>
      <w:r>
        <w:t>Sólo sugerencia, lo podés sacar. Es para darle un poco más profundidad a lo que sentía Eros en ese momento.</w:t>
      </w:r>
    </w:p>
  </w:comment>
  <w:comment w:id="374" w:author="PC" w:date="2025-06-19T18:44:00Z" w:initials="P">
    <w:p w:rsidR="00B05D40" w:rsidRDefault="00B05D40">
      <w:pPr>
        <w:pStyle w:val="Textocomentario"/>
      </w:pPr>
      <w:r>
        <w:rPr>
          <w:rStyle w:val="Refdecomentario"/>
        </w:rPr>
        <w:annotationRef/>
      </w:r>
      <w:r>
        <w:t>Suena más contundente la oración si se dice de esta manera.</w:t>
      </w:r>
    </w:p>
  </w:comment>
  <w:comment w:id="427" w:author="PC" w:date="2025-06-19T18:44:00Z" w:initials="P">
    <w:p w:rsidR="00B05D40" w:rsidRDefault="00B05D40">
      <w:pPr>
        <w:pStyle w:val="Textocomentario"/>
      </w:pPr>
      <w:r>
        <w:rPr>
          <w:rStyle w:val="Refdecomentario"/>
        </w:rPr>
        <w:annotationRef/>
      </w:r>
      <w:r>
        <w:t xml:space="preserve">Tal vez soy yo acá, pero cuando leí esto, lo primero que pensé fue “Se murió de golpe </w:t>
      </w:r>
      <w:proofErr w:type="spellStart"/>
      <w:r>
        <w:t>oxo</w:t>
      </w:r>
      <w:proofErr w:type="spellEnd"/>
      <w:r>
        <w:t>???”</w:t>
      </w:r>
    </w:p>
  </w:comment>
  <w:comment w:id="554" w:author="PC" w:date="2025-06-19T18:44:00Z" w:initials="P">
    <w:p w:rsidR="00B05D40" w:rsidRDefault="00B05D40">
      <w:pPr>
        <w:pStyle w:val="Textocomentario"/>
      </w:pPr>
      <w:r>
        <w:rPr>
          <w:rStyle w:val="Refdecomentario"/>
        </w:rPr>
        <w:annotationRef/>
      </w:r>
      <w:r>
        <w:t xml:space="preserve">Con el mal rato que le hicieron pasar, como mínimo usaría un peyorativo menos diplomático, </w:t>
      </w:r>
      <w:proofErr w:type="spellStart"/>
      <w:r>
        <w:t>jajaja</w:t>
      </w:r>
      <w:proofErr w:type="spellEnd"/>
      <w:r>
        <w:t>.</w:t>
      </w:r>
    </w:p>
  </w:comment>
  <w:comment w:id="565" w:author="PC" w:date="2025-06-19T18:44:00Z" w:initials="P">
    <w:p w:rsidR="00B05D40" w:rsidRDefault="00B05D40">
      <w:pPr>
        <w:pStyle w:val="Textocomentario"/>
      </w:pPr>
      <w:r>
        <w:rPr>
          <w:rStyle w:val="Refdecomentario"/>
        </w:rPr>
        <w:annotationRef/>
      </w:r>
      <w:r>
        <w:t>Lo puse para que haya un poco más de distancia entre “eso” y “corriendo”, así no se nota tanto la rima inintencionada.</w:t>
      </w:r>
    </w:p>
  </w:comment>
  <w:comment w:id="593" w:author="PC" w:date="2025-06-19T18:44:00Z" w:initials="P">
    <w:p w:rsidR="00B05D40" w:rsidRDefault="00B05D40">
      <w:pPr>
        <w:pStyle w:val="Textocomentario"/>
      </w:pPr>
      <w:r>
        <w:rPr>
          <w:rStyle w:val="Refdecomentario"/>
        </w:rPr>
        <w:annotationRef/>
      </w:r>
      <w:proofErr w:type="spellStart"/>
      <w:r>
        <w:t>Jajajaja</w:t>
      </w:r>
      <w:proofErr w:type="spellEnd"/>
      <w:r>
        <w:t xml:space="preserve">! Tiene una patada súper poderosa </w:t>
      </w:r>
      <w:proofErr w:type="spellStart"/>
      <w:r>
        <w:t>xD</w:t>
      </w:r>
      <w:proofErr w:type="spellEnd"/>
      <w:r>
        <w:t>?</w:t>
      </w:r>
    </w:p>
  </w:comment>
  <w:comment w:id="688" w:author="PC" w:date="2025-06-19T18:44:00Z" w:initials="P">
    <w:p w:rsidR="00DE78E8" w:rsidRDefault="00DE78E8">
      <w:pPr>
        <w:pStyle w:val="Textocomentario"/>
      </w:pPr>
      <w:r>
        <w:rPr>
          <w:rStyle w:val="Refdecomentario"/>
        </w:rPr>
        <w:annotationRef/>
      </w:r>
      <w:r>
        <w:t>ACÁ SÍ YACÍAAAAA!!!</w:t>
      </w:r>
    </w:p>
  </w:comment>
  <w:comment w:id="689" w:author="PC" w:date="2025-06-19T18:44:00Z" w:initials="P">
    <w:p w:rsidR="00217B1C" w:rsidRDefault="00217B1C">
      <w:pPr>
        <w:pStyle w:val="Textocomentario"/>
      </w:pPr>
      <w:r>
        <w:rPr>
          <w:rStyle w:val="Refdecomentario"/>
        </w:rPr>
        <w:annotationRef/>
      </w:r>
      <w:r>
        <w:t>Está bien la frase, pasa que suena como más suave, trágica o delicada, más poética. La de charco de sangre es más gráfica y cruda, me parece que tal vez pega mejor con la escena. Pero, como dije, ambas son válidas, te lo dejo como sugerencia nada más.</w:t>
      </w:r>
    </w:p>
  </w:comment>
  <w:comment w:id="693" w:author="PC" w:date="2025-06-19T18:44:00Z" w:initials="P">
    <w:p w:rsidR="00217B1C" w:rsidRDefault="00217B1C">
      <w:pPr>
        <w:pStyle w:val="Textocomentario"/>
      </w:pPr>
      <w:r>
        <w:rPr>
          <w:rStyle w:val="Refdecomentario"/>
        </w:rPr>
        <w:annotationRef/>
      </w:r>
      <w:r>
        <w:t>“Tratar” está bien, pero ya la oración empieza con una sílaba fuerte que es “tras” y acá “tratar” también es fuerte y hace eco.</w:t>
      </w:r>
    </w:p>
  </w:comment>
  <w:comment w:id="701" w:author="PC" w:date="2025-06-19T18:44:00Z" w:initials="P">
    <w:p w:rsidR="00217B1C" w:rsidRDefault="00217B1C">
      <w:pPr>
        <w:pStyle w:val="Textocomentario"/>
      </w:pPr>
      <w:r>
        <w:rPr>
          <w:rStyle w:val="Refdecomentario"/>
        </w:rPr>
        <w:annotationRef/>
      </w:r>
      <w:r>
        <w:t>No me gusta como cierre de acto. Siento que falta algo, como la aparición de una figura misteriosa o una frase final que diga:</w:t>
      </w:r>
      <w:r>
        <w:br/>
      </w:r>
      <w:r>
        <w:br/>
        <w:t>“Pero sólo el silencio le respondió”</w:t>
      </w:r>
    </w:p>
  </w:comment>
  <w:comment w:id="708" w:author="PC" w:date="2025-06-19T18:44:00Z" w:initials="P">
    <w:p w:rsidR="00F71B8E" w:rsidRDefault="00F71B8E">
      <w:pPr>
        <w:pStyle w:val="Textocomentario"/>
      </w:pPr>
      <w:r>
        <w:rPr>
          <w:rStyle w:val="Refdecomentario"/>
        </w:rPr>
        <w:annotationRef/>
      </w:r>
      <w:r>
        <w:t>Avancé un poco y vi que es Aron el que la salva. Pero como aun así tarda en responder, puse esto.</w:t>
      </w:r>
      <w:r w:rsidR="004462FB">
        <w:t xml:space="preserve"> </w:t>
      </w:r>
      <w:proofErr w:type="spellStart"/>
      <w:r w:rsidR="004462FB">
        <w:t>Aún</w:t>
      </w:r>
      <w:proofErr w:type="spellEnd"/>
      <w:r w:rsidR="004462FB">
        <w:t xml:space="preserve"> así, como siempre, es una sugerencia, aunque te aconsejo poner algo así que de un cierre más contundente a una escena que además fue de pura tensión por varias páginas.</w:t>
      </w:r>
    </w:p>
  </w:comment>
  <w:comment w:id="715" w:author="PC" w:date="2025-06-19T18:44:00Z" w:initials="P">
    <w:p w:rsidR="00E00B24" w:rsidRDefault="00E00B24">
      <w:pPr>
        <w:pStyle w:val="Textocomentario"/>
      </w:pPr>
      <w:r>
        <w:rPr>
          <w:rStyle w:val="Refdecomentario"/>
        </w:rPr>
        <w:annotationRef/>
      </w:r>
      <w:r>
        <w:t>No queda muy bien “mazo amenazador”, se siente mucho el choque de las “m” y las “z”</w:t>
      </w:r>
    </w:p>
  </w:comment>
  <w:comment w:id="724" w:author="PC" w:date="2025-06-19T18:44:00Z" w:initials="P">
    <w:p w:rsidR="00E00B24" w:rsidRDefault="00E00B24">
      <w:pPr>
        <w:pStyle w:val="Textocomentario"/>
      </w:pPr>
      <w:r>
        <w:rPr>
          <w:rStyle w:val="Refdecomentario"/>
        </w:rPr>
        <w:annotationRef/>
      </w:r>
      <w:r>
        <w:t xml:space="preserve">Entiendo a lo que te referís, pero el término desentona con la situación y medio que no te lo </w:t>
      </w:r>
      <w:proofErr w:type="spellStart"/>
      <w:r>
        <w:t>esperás</w:t>
      </w:r>
      <w:proofErr w:type="spellEnd"/>
      <w:r>
        <w:t xml:space="preserve"> en una novela de fantasía medieval.</w:t>
      </w:r>
    </w:p>
  </w:comment>
  <w:comment w:id="729" w:author="PC" w:date="2025-06-19T18:44:00Z" w:initials="P">
    <w:p w:rsidR="00CA7190" w:rsidRDefault="00CA7190">
      <w:pPr>
        <w:pStyle w:val="Textocomentario"/>
      </w:pPr>
      <w:r>
        <w:rPr>
          <w:rStyle w:val="Refdecomentario"/>
        </w:rPr>
        <w:annotationRef/>
      </w:r>
      <w:r>
        <w:t>Te hace pensar que es la segunda noche de Eros allí en lugar de tan solo unas horas.</w:t>
      </w:r>
    </w:p>
  </w:comment>
  <w:comment w:id="1140" w:author="PC" w:date="2025-06-25T20:39:00Z" w:initials="P">
    <w:p w:rsidR="00650463" w:rsidRDefault="00650463">
      <w:pPr>
        <w:pStyle w:val="Textocomentario"/>
      </w:pPr>
      <w:r>
        <w:rPr>
          <w:rStyle w:val="Refdecomentario"/>
        </w:rPr>
        <w:annotationRef/>
      </w:r>
      <w:r>
        <w:t>Porque de hecho sí fue atacado, no fue que casi lo ataca.</w:t>
      </w:r>
    </w:p>
  </w:comment>
  <w:comment w:id="1163" w:author="Paula Castrilli" w:date="2025-06-25T21:32:00Z" w:initials="PC">
    <w:p w:rsidR="005D0CEB" w:rsidRDefault="005D0CEB">
      <w:pPr>
        <w:pStyle w:val="Textocomentario"/>
      </w:pPr>
      <w:r>
        <w:rPr>
          <w:rStyle w:val="Refdecomentario"/>
        </w:rPr>
        <w:annotationRef/>
      </w:r>
      <w:r>
        <w:t>Ningún lugar es bueno para arriesgar la vida.</w:t>
      </w:r>
    </w:p>
  </w:comment>
  <w:comment w:id="1265" w:author="Paula Castrilli" w:date="2025-06-25T22:08:00Z" w:initials="PC">
    <w:p w:rsidR="006560E8" w:rsidRDefault="006560E8">
      <w:pPr>
        <w:pStyle w:val="Textocomentario"/>
      </w:pPr>
      <w:r>
        <w:rPr>
          <w:rStyle w:val="Refdecomentario"/>
        </w:rPr>
        <w:annotationRef/>
      </w:r>
      <w:r>
        <w:t xml:space="preserve">Mi pregunta es: cómo la encontró Aron? Tal vez más adelante lo </w:t>
      </w:r>
      <w:proofErr w:type="spellStart"/>
      <w:r>
        <w:t>explicás</w:t>
      </w:r>
      <w:proofErr w:type="spellEnd"/>
      <w:r>
        <w:t>, pero por ahora me queda esa duda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5EA" w:rsidRDefault="008F75EA" w:rsidP="00F1536C">
      <w:pPr>
        <w:spacing w:after="0" w:line="240" w:lineRule="auto"/>
      </w:pPr>
      <w:r>
        <w:separator/>
      </w:r>
    </w:p>
  </w:endnote>
  <w:endnote w:type="continuationSeparator" w:id="0">
    <w:p w:rsidR="008F75EA" w:rsidRDefault="008F75EA"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D40" w:rsidRPr="00F1536C" w:rsidRDefault="00B05D40">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4107EB" w:rsidRPr="004107EB">
      <w:rPr>
        <w:caps/>
        <w:noProof/>
        <w:color w:val="000000" w:themeColor="text1"/>
        <w:lang w:val="es-ES"/>
      </w:rPr>
      <w:t>3</w:t>
    </w:r>
    <w:r w:rsidRPr="00F1536C">
      <w:rPr>
        <w:caps/>
        <w:color w:val="000000" w:themeColor="text1"/>
      </w:rPr>
      <w:fldChar w:fldCharType="end"/>
    </w:r>
  </w:p>
  <w:p w:rsidR="00B05D40" w:rsidRDefault="00B05D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5EA" w:rsidRDefault="008F75EA" w:rsidP="00F1536C">
      <w:pPr>
        <w:spacing w:after="0" w:line="240" w:lineRule="auto"/>
      </w:pPr>
      <w:r>
        <w:separator/>
      </w:r>
    </w:p>
  </w:footnote>
  <w:footnote w:type="continuationSeparator" w:id="0">
    <w:p w:rsidR="008F75EA" w:rsidRDefault="008F75EA"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D40" w:rsidRPr="008D03A6" w:rsidRDefault="00B05D40" w:rsidP="00F1536C">
    <w:pPr>
      <w:pStyle w:val="Encabezado"/>
      <w:rPr>
        <w:rFonts w:ascii="Book Antiqua" w:hAnsi="Book Antiqua"/>
        <w:color w:val="000000" w:themeColor="text1"/>
        <w:u w:val="single"/>
        <w:lang w:val="es-ES"/>
      </w:rPr>
    </w:pPr>
    <w:r w:rsidRPr="008D03A6">
      <w:rPr>
        <w:rFonts w:ascii="Book Antiqua" w:hAnsi="Book Antiqua"/>
        <w:color w:val="FFFFFF" w:themeColor="background1"/>
        <w:highlight w:val="black"/>
        <w:u w:val="single"/>
        <w:lang w:val="es-ES"/>
      </w:rPr>
      <w:t>CORAZÓN DE GUERRERO</w:t>
    </w:r>
    <w:r w:rsidRPr="008D03A6">
      <w:rPr>
        <w:rFonts w:ascii="Book Antiqua" w:hAnsi="Book Antiqua"/>
        <w:color w:val="000000" w:themeColor="text1"/>
        <w:u w:val="single"/>
        <w:lang w:val="es-ES"/>
      </w:rPr>
      <w:t xml:space="preserve">                                                                      </w:t>
    </w:r>
    <w:r w:rsidRPr="008D03A6">
      <w:rPr>
        <w:rFonts w:ascii="Perpetua" w:hAnsi="Perpetua"/>
        <w:color w:val="000000" w:themeColor="text1"/>
        <w:sz w:val="28"/>
        <w:szCs w:val="28"/>
        <w:u w:val="single"/>
        <w:lang w:val="es-ES"/>
      </w:rPr>
      <w:t>Gonzalo Cajaraville</w:t>
    </w:r>
  </w:p>
  <w:p w:rsidR="00B05D40" w:rsidRDefault="00B05D4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4DF"/>
    <w:rsid w:val="00000CE8"/>
    <w:rsid w:val="00001352"/>
    <w:rsid w:val="000021AE"/>
    <w:rsid w:val="00002468"/>
    <w:rsid w:val="000028C8"/>
    <w:rsid w:val="00003480"/>
    <w:rsid w:val="00004AEE"/>
    <w:rsid w:val="00006931"/>
    <w:rsid w:val="00006BA6"/>
    <w:rsid w:val="000077BD"/>
    <w:rsid w:val="00007940"/>
    <w:rsid w:val="00007B64"/>
    <w:rsid w:val="00007EB4"/>
    <w:rsid w:val="00010891"/>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841"/>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B9D"/>
    <w:rsid w:val="00054625"/>
    <w:rsid w:val="00054738"/>
    <w:rsid w:val="00054B82"/>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8E9"/>
    <w:rsid w:val="000C6E59"/>
    <w:rsid w:val="000C7146"/>
    <w:rsid w:val="000C74DD"/>
    <w:rsid w:val="000C785E"/>
    <w:rsid w:val="000D04DC"/>
    <w:rsid w:val="000D0EE4"/>
    <w:rsid w:val="000D15E6"/>
    <w:rsid w:val="000D1A32"/>
    <w:rsid w:val="000D1AEC"/>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27FE6"/>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F2B"/>
    <w:rsid w:val="00160D68"/>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5E42"/>
    <w:rsid w:val="00186636"/>
    <w:rsid w:val="001868F7"/>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76C"/>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0AF2"/>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4A7"/>
    <w:rsid w:val="001D42E0"/>
    <w:rsid w:val="001D4404"/>
    <w:rsid w:val="001D51C1"/>
    <w:rsid w:val="001D57B4"/>
    <w:rsid w:val="001D5B3F"/>
    <w:rsid w:val="001D5B40"/>
    <w:rsid w:val="001D5BCC"/>
    <w:rsid w:val="001D5DB0"/>
    <w:rsid w:val="001D6524"/>
    <w:rsid w:val="001D7A7C"/>
    <w:rsid w:val="001E0639"/>
    <w:rsid w:val="001E08F1"/>
    <w:rsid w:val="001E0D86"/>
    <w:rsid w:val="001E1124"/>
    <w:rsid w:val="001E1B92"/>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36F"/>
    <w:rsid w:val="001F03D9"/>
    <w:rsid w:val="001F03EC"/>
    <w:rsid w:val="001F0AB1"/>
    <w:rsid w:val="001F1BA6"/>
    <w:rsid w:val="001F224B"/>
    <w:rsid w:val="001F23C2"/>
    <w:rsid w:val="001F328B"/>
    <w:rsid w:val="001F3842"/>
    <w:rsid w:val="001F3EA6"/>
    <w:rsid w:val="001F3EF3"/>
    <w:rsid w:val="001F47B7"/>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77C6"/>
    <w:rsid w:val="00207D8D"/>
    <w:rsid w:val="00210ED6"/>
    <w:rsid w:val="00212067"/>
    <w:rsid w:val="002131B0"/>
    <w:rsid w:val="0021321B"/>
    <w:rsid w:val="002134DF"/>
    <w:rsid w:val="00213F61"/>
    <w:rsid w:val="0021450D"/>
    <w:rsid w:val="00215008"/>
    <w:rsid w:val="002154C2"/>
    <w:rsid w:val="00215536"/>
    <w:rsid w:val="002158DC"/>
    <w:rsid w:val="00215BBD"/>
    <w:rsid w:val="00216B47"/>
    <w:rsid w:val="002170F2"/>
    <w:rsid w:val="0021789C"/>
    <w:rsid w:val="00217B1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33B0"/>
    <w:rsid w:val="00254B70"/>
    <w:rsid w:val="00254FDE"/>
    <w:rsid w:val="00255A71"/>
    <w:rsid w:val="00255B1C"/>
    <w:rsid w:val="0025629F"/>
    <w:rsid w:val="002566E0"/>
    <w:rsid w:val="0025792B"/>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4B73"/>
    <w:rsid w:val="002B535F"/>
    <w:rsid w:val="002B572C"/>
    <w:rsid w:val="002B5A61"/>
    <w:rsid w:val="002B61F7"/>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D9"/>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7FE"/>
    <w:rsid w:val="002F6975"/>
    <w:rsid w:val="002F69CF"/>
    <w:rsid w:val="003006AD"/>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B4F"/>
    <w:rsid w:val="00307E92"/>
    <w:rsid w:val="00310291"/>
    <w:rsid w:val="00310B97"/>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69DC"/>
    <w:rsid w:val="00336CC4"/>
    <w:rsid w:val="0033736C"/>
    <w:rsid w:val="00341775"/>
    <w:rsid w:val="00341CEE"/>
    <w:rsid w:val="00341E8E"/>
    <w:rsid w:val="003424BB"/>
    <w:rsid w:val="00343213"/>
    <w:rsid w:val="00344BC1"/>
    <w:rsid w:val="00345CB4"/>
    <w:rsid w:val="00345E0B"/>
    <w:rsid w:val="00346172"/>
    <w:rsid w:val="003461DB"/>
    <w:rsid w:val="00347947"/>
    <w:rsid w:val="0035136D"/>
    <w:rsid w:val="003519BC"/>
    <w:rsid w:val="00351CCF"/>
    <w:rsid w:val="003528B1"/>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75"/>
    <w:rsid w:val="00365191"/>
    <w:rsid w:val="00365365"/>
    <w:rsid w:val="00365758"/>
    <w:rsid w:val="0036580A"/>
    <w:rsid w:val="00365A8B"/>
    <w:rsid w:val="00365DDE"/>
    <w:rsid w:val="003677EF"/>
    <w:rsid w:val="00370E47"/>
    <w:rsid w:val="00370FF3"/>
    <w:rsid w:val="00371D95"/>
    <w:rsid w:val="00371E61"/>
    <w:rsid w:val="00372233"/>
    <w:rsid w:val="00372542"/>
    <w:rsid w:val="00373BEA"/>
    <w:rsid w:val="00373D17"/>
    <w:rsid w:val="00373E8E"/>
    <w:rsid w:val="003746FF"/>
    <w:rsid w:val="00374B4A"/>
    <w:rsid w:val="00375888"/>
    <w:rsid w:val="003760DC"/>
    <w:rsid w:val="00376A03"/>
    <w:rsid w:val="00376EA1"/>
    <w:rsid w:val="00376F96"/>
    <w:rsid w:val="00377345"/>
    <w:rsid w:val="00380444"/>
    <w:rsid w:val="0038066C"/>
    <w:rsid w:val="00380BA8"/>
    <w:rsid w:val="003810B3"/>
    <w:rsid w:val="00382FD7"/>
    <w:rsid w:val="00383908"/>
    <w:rsid w:val="003846AF"/>
    <w:rsid w:val="00384796"/>
    <w:rsid w:val="00385B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5E70"/>
    <w:rsid w:val="003C6DFD"/>
    <w:rsid w:val="003C6F0E"/>
    <w:rsid w:val="003D04F8"/>
    <w:rsid w:val="003D0FDE"/>
    <w:rsid w:val="003D11B7"/>
    <w:rsid w:val="003D18E0"/>
    <w:rsid w:val="003D2200"/>
    <w:rsid w:val="003D32E9"/>
    <w:rsid w:val="003D3E95"/>
    <w:rsid w:val="003D434A"/>
    <w:rsid w:val="003D494E"/>
    <w:rsid w:val="003D5C65"/>
    <w:rsid w:val="003D7751"/>
    <w:rsid w:val="003D77BE"/>
    <w:rsid w:val="003E022B"/>
    <w:rsid w:val="003E0E73"/>
    <w:rsid w:val="003E10B7"/>
    <w:rsid w:val="003E13F8"/>
    <w:rsid w:val="003E2862"/>
    <w:rsid w:val="003E2921"/>
    <w:rsid w:val="003E40F4"/>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07EB"/>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46C"/>
    <w:rsid w:val="0042598D"/>
    <w:rsid w:val="004259FB"/>
    <w:rsid w:val="00425FF8"/>
    <w:rsid w:val="004263F9"/>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3770C"/>
    <w:rsid w:val="00441645"/>
    <w:rsid w:val="004416EF"/>
    <w:rsid w:val="004448AC"/>
    <w:rsid w:val="00444AC9"/>
    <w:rsid w:val="00444B6A"/>
    <w:rsid w:val="00444D26"/>
    <w:rsid w:val="00444ED1"/>
    <w:rsid w:val="004455D8"/>
    <w:rsid w:val="0044624E"/>
    <w:rsid w:val="004462FB"/>
    <w:rsid w:val="00446BC4"/>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0E30"/>
    <w:rsid w:val="0046161C"/>
    <w:rsid w:val="00461CEA"/>
    <w:rsid w:val="00461FE6"/>
    <w:rsid w:val="0046274E"/>
    <w:rsid w:val="004639A1"/>
    <w:rsid w:val="00463E61"/>
    <w:rsid w:val="004647DF"/>
    <w:rsid w:val="00464CF5"/>
    <w:rsid w:val="00465A2A"/>
    <w:rsid w:val="00465A41"/>
    <w:rsid w:val="00466267"/>
    <w:rsid w:val="004664AC"/>
    <w:rsid w:val="004665A0"/>
    <w:rsid w:val="004665FB"/>
    <w:rsid w:val="00467761"/>
    <w:rsid w:val="00467C2C"/>
    <w:rsid w:val="004702D4"/>
    <w:rsid w:val="004704B3"/>
    <w:rsid w:val="004707E2"/>
    <w:rsid w:val="0047093A"/>
    <w:rsid w:val="00470B65"/>
    <w:rsid w:val="00470E51"/>
    <w:rsid w:val="004713AA"/>
    <w:rsid w:val="00471956"/>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56"/>
    <w:rsid w:val="00492ED8"/>
    <w:rsid w:val="0049464C"/>
    <w:rsid w:val="0049486E"/>
    <w:rsid w:val="00494E50"/>
    <w:rsid w:val="0049557E"/>
    <w:rsid w:val="00495DDB"/>
    <w:rsid w:val="0049655E"/>
    <w:rsid w:val="00496C52"/>
    <w:rsid w:val="004971EF"/>
    <w:rsid w:val="00497904"/>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670E"/>
    <w:rsid w:val="004B714F"/>
    <w:rsid w:val="004B7658"/>
    <w:rsid w:val="004B7670"/>
    <w:rsid w:val="004B7A5F"/>
    <w:rsid w:val="004C006A"/>
    <w:rsid w:val="004C02BF"/>
    <w:rsid w:val="004C0A97"/>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891"/>
    <w:rsid w:val="00500DA6"/>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86E"/>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86D"/>
    <w:rsid w:val="00546B5A"/>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3BC"/>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27BB"/>
    <w:rsid w:val="005A3690"/>
    <w:rsid w:val="005A3CEE"/>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4FE5"/>
    <w:rsid w:val="005B50C6"/>
    <w:rsid w:val="005B5441"/>
    <w:rsid w:val="005B5A5D"/>
    <w:rsid w:val="005B746A"/>
    <w:rsid w:val="005B7B75"/>
    <w:rsid w:val="005B7F87"/>
    <w:rsid w:val="005C06E7"/>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C7C92"/>
    <w:rsid w:val="005D0675"/>
    <w:rsid w:val="005D0AEF"/>
    <w:rsid w:val="005D0CEB"/>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3B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2404"/>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7BE"/>
    <w:rsid w:val="00637E17"/>
    <w:rsid w:val="0064080E"/>
    <w:rsid w:val="00640990"/>
    <w:rsid w:val="00640DF0"/>
    <w:rsid w:val="00641244"/>
    <w:rsid w:val="00641D81"/>
    <w:rsid w:val="006429CB"/>
    <w:rsid w:val="00644EDC"/>
    <w:rsid w:val="00645D89"/>
    <w:rsid w:val="0064738F"/>
    <w:rsid w:val="00650463"/>
    <w:rsid w:val="006512F3"/>
    <w:rsid w:val="006515B2"/>
    <w:rsid w:val="0065176A"/>
    <w:rsid w:val="00651F97"/>
    <w:rsid w:val="00652069"/>
    <w:rsid w:val="00652532"/>
    <w:rsid w:val="00652702"/>
    <w:rsid w:val="006532C7"/>
    <w:rsid w:val="00653A3C"/>
    <w:rsid w:val="006560E8"/>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06A1"/>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3F76"/>
    <w:rsid w:val="007342D8"/>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07E"/>
    <w:rsid w:val="00771897"/>
    <w:rsid w:val="007722FC"/>
    <w:rsid w:val="00772EBA"/>
    <w:rsid w:val="007731D2"/>
    <w:rsid w:val="007751AF"/>
    <w:rsid w:val="0077571A"/>
    <w:rsid w:val="00775B1F"/>
    <w:rsid w:val="00775D60"/>
    <w:rsid w:val="00776AB3"/>
    <w:rsid w:val="00776C54"/>
    <w:rsid w:val="0078022B"/>
    <w:rsid w:val="00780C04"/>
    <w:rsid w:val="00781069"/>
    <w:rsid w:val="0078155F"/>
    <w:rsid w:val="0078195D"/>
    <w:rsid w:val="0078211E"/>
    <w:rsid w:val="0078238F"/>
    <w:rsid w:val="00782606"/>
    <w:rsid w:val="00782E6C"/>
    <w:rsid w:val="00783545"/>
    <w:rsid w:val="00783611"/>
    <w:rsid w:val="00783CBB"/>
    <w:rsid w:val="0078528D"/>
    <w:rsid w:val="00785292"/>
    <w:rsid w:val="00785379"/>
    <w:rsid w:val="007853F0"/>
    <w:rsid w:val="00785462"/>
    <w:rsid w:val="00785DD3"/>
    <w:rsid w:val="00785EA1"/>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D6E9C"/>
    <w:rsid w:val="007E02F0"/>
    <w:rsid w:val="007E057B"/>
    <w:rsid w:val="007E0634"/>
    <w:rsid w:val="007E07A9"/>
    <w:rsid w:val="007E11F2"/>
    <w:rsid w:val="007E198F"/>
    <w:rsid w:val="007E302B"/>
    <w:rsid w:val="007E3307"/>
    <w:rsid w:val="007E3857"/>
    <w:rsid w:val="007E3C4B"/>
    <w:rsid w:val="007E5562"/>
    <w:rsid w:val="007E5725"/>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60B"/>
    <w:rsid w:val="007F4846"/>
    <w:rsid w:val="007F59DB"/>
    <w:rsid w:val="007F6CAB"/>
    <w:rsid w:val="008003AA"/>
    <w:rsid w:val="00802B99"/>
    <w:rsid w:val="00802DBC"/>
    <w:rsid w:val="00803DD0"/>
    <w:rsid w:val="00804A01"/>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1E84"/>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78E"/>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5721"/>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812"/>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4BF"/>
    <w:rsid w:val="008C1A7F"/>
    <w:rsid w:val="008C1B6D"/>
    <w:rsid w:val="008C1E0F"/>
    <w:rsid w:val="008C2709"/>
    <w:rsid w:val="008C27CF"/>
    <w:rsid w:val="008C3223"/>
    <w:rsid w:val="008C3F88"/>
    <w:rsid w:val="008C4460"/>
    <w:rsid w:val="008C5932"/>
    <w:rsid w:val="008C62D7"/>
    <w:rsid w:val="008C652B"/>
    <w:rsid w:val="008C786C"/>
    <w:rsid w:val="008D03A6"/>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EA"/>
    <w:rsid w:val="008F75FE"/>
    <w:rsid w:val="008F76D7"/>
    <w:rsid w:val="008F7AA6"/>
    <w:rsid w:val="009004CC"/>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07B58"/>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2B78"/>
    <w:rsid w:val="00943469"/>
    <w:rsid w:val="009435ED"/>
    <w:rsid w:val="00944EEC"/>
    <w:rsid w:val="009455F2"/>
    <w:rsid w:val="009455FE"/>
    <w:rsid w:val="0094584B"/>
    <w:rsid w:val="009463C3"/>
    <w:rsid w:val="009464AD"/>
    <w:rsid w:val="009465B4"/>
    <w:rsid w:val="009467A5"/>
    <w:rsid w:val="00946CE2"/>
    <w:rsid w:val="00946D21"/>
    <w:rsid w:val="00946ED8"/>
    <w:rsid w:val="0094775C"/>
    <w:rsid w:val="00950A05"/>
    <w:rsid w:val="00950C25"/>
    <w:rsid w:val="00950FDE"/>
    <w:rsid w:val="0095165F"/>
    <w:rsid w:val="00951C2A"/>
    <w:rsid w:val="0095351E"/>
    <w:rsid w:val="009549C9"/>
    <w:rsid w:val="00954DA5"/>
    <w:rsid w:val="0095584C"/>
    <w:rsid w:val="009566E3"/>
    <w:rsid w:val="00956FD1"/>
    <w:rsid w:val="009571C4"/>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F6"/>
    <w:rsid w:val="00971134"/>
    <w:rsid w:val="00971374"/>
    <w:rsid w:val="009719E4"/>
    <w:rsid w:val="0097239D"/>
    <w:rsid w:val="009728B3"/>
    <w:rsid w:val="00973F1A"/>
    <w:rsid w:val="0097407F"/>
    <w:rsid w:val="0097411A"/>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2F97"/>
    <w:rsid w:val="009D3268"/>
    <w:rsid w:val="009D32EC"/>
    <w:rsid w:val="009D39A7"/>
    <w:rsid w:val="009D474A"/>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AE2"/>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AAB"/>
    <w:rsid w:val="00A1109F"/>
    <w:rsid w:val="00A120BA"/>
    <w:rsid w:val="00A14435"/>
    <w:rsid w:val="00A145FA"/>
    <w:rsid w:val="00A1582A"/>
    <w:rsid w:val="00A1685E"/>
    <w:rsid w:val="00A16A68"/>
    <w:rsid w:val="00A16DE7"/>
    <w:rsid w:val="00A179E8"/>
    <w:rsid w:val="00A17D76"/>
    <w:rsid w:val="00A17F25"/>
    <w:rsid w:val="00A2053B"/>
    <w:rsid w:val="00A2060F"/>
    <w:rsid w:val="00A206C2"/>
    <w:rsid w:val="00A20AD4"/>
    <w:rsid w:val="00A21077"/>
    <w:rsid w:val="00A21267"/>
    <w:rsid w:val="00A21979"/>
    <w:rsid w:val="00A2415D"/>
    <w:rsid w:val="00A24CB4"/>
    <w:rsid w:val="00A24EF6"/>
    <w:rsid w:val="00A268E8"/>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931"/>
    <w:rsid w:val="00A57BDA"/>
    <w:rsid w:val="00A60D6C"/>
    <w:rsid w:val="00A61442"/>
    <w:rsid w:val="00A63026"/>
    <w:rsid w:val="00A6324D"/>
    <w:rsid w:val="00A64350"/>
    <w:rsid w:val="00A64352"/>
    <w:rsid w:val="00A6487C"/>
    <w:rsid w:val="00A64B8B"/>
    <w:rsid w:val="00A64F5D"/>
    <w:rsid w:val="00A65D83"/>
    <w:rsid w:val="00A660CF"/>
    <w:rsid w:val="00A66B6C"/>
    <w:rsid w:val="00A674A0"/>
    <w:rsid w:val="00A676AB"/>
    <w:rsid w:val="00A6775B"/>
    <w:rsid w:val="00A70610"/>
    <w:rsid w:val="00A70DD7"/>
    <w:rsid w:val="00A713FB"/>
    <w:rsid w:val="00A718C3"/>
    <w:rsid w:val="00A7236B"/>
    <w:rsid w:val="00A734BA"/>
    <w:rsid w:val="00A7430F"/>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08"/>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86B"/>
    <w:rsid w:val="00B02D75"/>
    <w:rsid w:val="00B02F87"/>
    <w:rsid w:val="00B030AE"/>
    <w:rsid w:val="00B03C52"/>
    <w:rsid w:val="00B04351"/>
    <w:rsid w:val="00B04DB1"/>
    <w:rsid w:val="00B05709"/>
    <w:rsid w:val="00B05D40"/>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0F0A"/>
    <w:rsid w:val="00B310E8"/>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66C"/>
    <w:rsid w:val="00B577D2"/>
    <w:rsid w:val="00B57DD8"/>
    <w:rsid w:val="00B6014C"/>
    <w:rsid w:val="00B60161"/>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BA7"/>
    <w:rsid w:val="00B92735"/>
    <w:rsid w:val="00B927A9"/>
    <w:rsid w:val="00B934E9"/>
    <w:rsid w:val="00B94060"/>
    <w:rsid w:val="00B9436D"/>
    <w:rsid w:val="00B94650"/>
    <w:rsid w:val="00B94A11"/>
    <w:rsid w:val="00B95245"/>
    <w:rsid w:val="00B9524F"/>
    <w:rsid w:val="00B95C91"/>
    <w:rsid w:val="00B9759D"/>
    <w:rsid w:val="00B97BAE"/>
    <w:rsid w:val="00BA0808"/>
    <w:rsid w:val="00BA119C"/>
    <w:rsid w:val="00BA1E32"/>
    <w:rsid w:val="00BA1F2F"/>
    <w:rsid w:val="00BA272F"/>
    <w:rsid w:val="00BA2A00"/>
    <w:rsid w:val="00BA2D28"/>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AF1"/>
    <w:rsid w:val="00BB0B64"/>
    <w:rsid w:val="00BB0CDB"/>
    <w:rsid w:val="00BB0F9F"/>
    <w:rsid w:val="00BB1917"/>
    <w:rsid w:val="00BB1B6B"/>
    <w:rsid w:val="00BB2171"/>
    <w:rsid w:val="00BB2610"/>
    <w:rsid w:val="00BB2939"/>
    <w:rsid w:val="00BB2A52"/>
    <w:rsid w:val="00BB2CF7"/>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F5"/>
    <w:rsid w:val="00BF76C0"/>
    <w:rsid w:val="00C005B6"/>
    <w:rsid w:val="00C00999"/>
    <w:rsid w:val="00C00E61"/>
    <w:rsid w:val="00C014A4"/>
    <w:rsid w:val="00C0150C"/>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CF1"/>
    <w:rsid w:val="00C24DBB"/>
    <w:rsid w:val="00C24E2E"/>
    <w:rsid w:val="00C25696"/>
    <w:rsid w:val="00C25FBF"/>
    <w:rsid w:val="00C26BDA"/>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1124"/>
    <w:rsid w:val="00C540EA"/>
    <w:rsid w:val="00C5422E"/>
    <w:rsid w:val="00C54678"/>
    <w:rsid w:val="00C54862"/>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022"/>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7190"/>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6E43"/>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7F6"/>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2B19"/>
    <w:rsid w:val="00D1384E"/>
    <w:rsid w:val="00D143DE"/>
    <w:rsid w:val="00D15898"/>
    <w:rsid w:val="00D15A45"/>
    <w:rsid w:val="00D16293"/>
    <w:rsid w:val="00D16EB1"/>
    <w:rsid w:val="00D20600"/>
    <w:rsid w:val="00D20668"/>
    <w:rsid w:val="00D21402"/>
    <w:rsid w:val="00D21BA5"/>
    <w:rsid w:val="00D22914"/>
    <w:rsid w:val="00D23571"/>
    <w:rsid w:val="00D23ECE"/>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B7"/>
    <w:rsid w:val="00D616F7"/>
    <w:rsid w:val="00D6193A"/>
    <w:rsid w:val="00D6202F"/>
    <w:rsid w:val="00D62FBB"/>
    <w:rsid w:val="00D6322F"/>
    <w:rsid w:val="00D637EF"/>
    <w:rsid w:val="00D658C7"/>
    <w:rsid w:val="00D65E75"/>
    <w:rsid w:val="00D66337"/>
    <w:rsid w:val="00D665F9"/>
    <w:rsid w:val="00D6714C"/>
    <w:rsid w:val="00D67521"/>
    <w:rsid w:val="00D677ED"/>
    <w:rsid w:val="00D678D7"/>
    <w:rsid w:val="00D7021B"/>
    <w:rsid w:val="00D709E7"/>
    <w:rsid w:val="00D70A20"/>
    <w:rsid w:val="00D70AE0"/>
    <w:rsid w:val="00D70DE1"/>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58"/>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6EC"/>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0F5"/>
    <w:rsid w:val="00DC1281"/>
    <w:rsid w:val="00DC1571"/>
    <w:rsid w:val="00DC1B4C"/>
    <w:rsid w:val="00DC25AA"/>
    <w:rsid w:val="00DC2812"/>
    <w:rsid w:val="00DC2ADE"/>
    <w:rsid w:val="00DC2BCD"/>
    <w:rsid w:val="00DC2C70"/>
    <w:rsid w:val="00DC321F"/>
    <w:rsid w:val="00DC39F1"/>
    <w:rsid w:val="00DC4DCC"/>
    <w:rsid w:val="00DC58D2"/>
    <w:rsid w:val="00DC5CAF"/>
    <w:rsid w:val="00DC603C"/>
    <w:rsid w:val="00DC60A1"/>
    <w:rsid w:val="00DC66B5"/>
    <w:rsid w:val="00DC781E"/>
    <w:rsid w:val="00DC7F91"/>
    <w:rsid w:val="00DD0A08"/>
    <w:rsid w:val="00DD0A17"/>
    <w:rsid w:val="00DD0B59"/>
    <w:rsid w:val="00DD0FC9"/>
    <w:rsid w:val="00DD131B"/>
    <w:rsid w:val="00DD1F98"/>
    <w:rsid w:val="00DD2211"/>
    <w:rsid w:val="00DD237A"/>
    <w:rsid w:val="00DD3BA3"/>
    <w:rsid w:val="00DD4D44"/>
    <w:rsid w:val="00DD4FF5"/>
    <w:rsid w:val="00DD580B"/>
    <w:rsid w:val="00DD59D5"/>
    <w:rsid w:val="00DD6E8B"/>
    <w:rsid w:val="00DD780D"/>
    <w:rsid w:val="00DD7A13"/>
    <w:rsid w:val="00DD7F52"/>
    <w:rsid w:val="00DE01A2"/>
    <w:rsid w:val="00DE0261"/>
    <w:rsid w:val="00DE0A67"/>
    <w:rsid w:val="00DE15E1"/>
    <w:rsid w:val="00DE1771"/>
    <w:rsid w:val="00DE18E8"/>
    <w:rsid w:val="00DE23C0"/>
    <w:rsid w:val="00DE23DE"/>
    <w:rsid w:val="00DE25B3"/>
    <w:rsid w:val="00DE2A0F"/>
    <w:rsid w:val="00DE348B"/>
    <w:rsid w:val="00DE3BD9"/>
    <w:rsid w:val="00DE476F"/>
    <w:rsid w:val="00DE6562"/>
    <w:rsid w:val="00DE663A"/>
    <w:rsid w:val="00DE732F"/>
    <w:rsid w:val="00DE77ED"/>
    <w:rsid w:val="00DE78E8"/>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0B24"/>
    <w:rsid w:val="00E01048"/>
    <w:rsid w:val="00E017F6"/>
    <w:rsid w:val="00E01A40"/>
    <w:rsid w:val="00E02012"/>
    <w:rsid w:val="00E0330D"/>
    <w:rsid w:val="00E034A8"/>
    <w:rsid w:val="00E04856"/>
    <w:rsid w:val="00E04A49"/>
    <w:rsid w:val="00E04C10"/>
    <w:rsid w:val="00E04C5E"/>
    <w:rsid w:val="00E04F19"/>
    <w:rsid w:val="00E0582C"/>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BE0"/>
    <w:rsid w:val="00E33533"/>
    <w:rsid w:val="00E3375D"/>
    <w:rsid w:val="00E3447B"/>
    <w:rsid w:val="00E347FA"/>
    <w:rsid w:val="00E3527A"/>
    <w:rsid w:val="00E35CAF"/>
    <w:rsid w:val="00E36311"/>
    <w:rsid w:val="00E36CEE"/>
    <w:rsid w:val="00E373B4"/>
    <w:rsid w:val="00E37514"/>
    <w:rsid w:val="00E40A19"/>
    <w:rsid w:val="00E4152E"/>
    <w:rsid w:val="00E418DB"/>
    <w:rsid w:val="00E4205B"/>
    <w:rsid w:val="00E4273E"/>
    <w:rsid w:val="00E42DBB"/>
    <w:rsid w:val="00E440BE"/>
    <w:rsid w:val="00E44273"/>
    <w:rsid w:val="00E44E66"/>
    <w:rsid w:val="00E4796B"/>
    <w:rsid w:val="00E47F3B"/>
    <w:rsid w:val="00E50725"/>
    <w:rsid w:val="00E50B70"/>
    <w:rsid w:val="00E50EB5"/>
    <w:rsid w:val="00E51019"/>
    <w:rsid w:val="00E515E4"/>
    <w:rsid w:val="00E51BB9"/>
    <w:rsid w:val="00E528A3"/>
    <w:rsid w:val="00E52A32"/>
    <w:rsid w:val="00E53115"/>
    <w:rsid w:val="00E53AA5"/>
    <w:rsid w:val="00E53B22"/>
    <w:rsid w:val="00E54596"/>
    <w:rsid w:val="00E54DFF"/>
    <w:rsid w:val="00E55042"/>
    <w:rsid w:val="00E55697"/>
    <w:rsid w:val="00E55813"/>
    <w:rsid w:val="00E55F34"/>
    <w:rsid w:val="00E566B9"/>
    <w:rsid w:val="00E56B8E"/>
    <w:rsid w:val="00E56E43"/>
    <w:rsid w:val="00E574D6"/>
    <w:rsid w:val="00E60D04"/>
    <w:rsid w:val="00E61A18"/>
    <w:rsid w:val="00E62239"/>
    <w:rsid w:val="00E62AB7"/>
    <w:rsid w:val="00E62C17"/>
    <w:rsid w:val="00E62E98"/>
    <w:rsid w:val="00E639BF"/>
    <w:rsid w:val="00E63CA3"/>
    <w:rsid w:val="00E63CF9"/>
    <w:rsid w:val="00E64059"/>
    <w:rsid w:val="00E64E58"/>
    <w:rsid w:val="00E652A7"/>
    <w:rsid w:val="00E66737"/>
    <w:rsid w:val="00E66D4A"/>
    <w:rsid w:val="00E67BDE"/>
    <w:rsid w:val="00E70315"/>
    <w:rsid w:val="00E71798"/>
    <w:rsid w:val="00E7190E"/>
    <w:rsid w:val="00E71B95"/>
    <w:rsid w:val="00E73BA6"/>
    <w:rsid w:val="00E73DAB"/>
    <w:rsid w:val="00E74A48"/>
    <w:rsid w:val="00E75DE5"/>
    <w:rsid w:val="00E765DF"/>
    <w:rsid w:val="00E76A15"/>
    <w:rsid w:val="00E76A94"/>
    <w:rsid w:val="00E7703A"/>
    <w:rsid w:val="00E7736E"/>
    <w:rsid w:val="00E7753A"/>
    <w:rsid w:val="00E77762"/>
    <w:rsid w:val="00E802BE"/>
    <w:rsid w:val="00E805C5"/>
    <w:rsid w:val="00E810C0"/>
    <w:rsid w:val="00E81299"/>
    <w:rsid w:val="00E82435"/>
    <w:rsid w:val="00E855B0"/>
    <w:rsid w:val="00E85E06"/>
    <w:rsid w:val="00E86460"/>
    <w:rsid w:val="00E8651F"/>
    <w:rsid w:val="00E8681F"/>
    <w:rsid w:val="00E86D2F"/>
    <w:rsid w:val="00E871AE"/>
    <w:rsid w:val="00E871F5"/>
    <w:rsid w:val="00E92163"/>
    <w:rsid w:val="00E92C89"/>
    <w:rsid w:val="00E93EAA"/>
    <w:rsid w:val="00E951CB"/>
    <w:rsid w:val="00E9630D"/>
    <w:rsid w:val="00E96CE4"/>
    <w:rsid w:val="00EA04BA"/>
    <w:rsid w:val="00EA06FF"/>
    <w:rsid w:val="00EA0EC8"/>
    <w:rsid w:val="00EA19B4"/>
    <w:rsid w:val="00EA1F5B"/>
    <w:rsid w:val="00EA25BD"/>
    <w:rsid w:val="00EA2CA6"/>
    <w:rsid w:val="00EA338F"/>
    <w:rsid w:val="00EA463A"/>
    <w:rsid w:val="00EA475C"/>
    <w:rsid w:val="00EA611F"/>
    <w:rsid w:val="00EA623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314"/>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11C"/>
    <w:rsid w:val="00ED344F"/>
    <w:rsid w:val="00ED3666"/>
    <w:rsid w:val="00ED391C"/>
    <w:rsid w:val="00ED39D5"/>
    <w:rsid w:val="00ED3C6B"/>
    <w:rsid w:val="00ED3F8F"/>
    <w:rsid w:val="00ED416F"/>
    <w:rsid w:val="00ED5B48"/>
    <w:rsid w:val="00ED6227"/>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2E0"/>
    <w:rsid w:val="00F02E50"/>
    <w:rsid w:val="00F030EB"/>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3EC2"/>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E7C"/>
    <w:rsid w:val="00F335BE"/>
    <w:rsid w:val="00F342C2"/>
    <w:rsid w:val="00F34F42"/>
    <w:rsid w:val="00F36637"/>
    <w:rsid w:val="00F36C61"/>
    <w:rsid w:val="00F37358"/>
    <w:rsid w:val="00F402E3"/>
    <w:rsid w:val="00F40BF0"/>
    <w:rsid w:val="00F4164B"/>
    <w:rsid w:val="00F42149"/>
    <w:rsid w:val="00F43509"/>
    <w:rsid w:val="00F436BC"/>
    <w:rsid w:val="00F436DF"/>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1AF"/>
    <w:rsid w:val="00F623EC"/>
    <w:rsid w:val="00F629AD"/>
    <w:rsid w:val="00F639ED"/>
    <w:rsid w:val="00F63A3D"/>
    <w:rsid w:val="00F640F1"/>
    <w:rsid w:val="00F64BB2"/>
    <w:rsid w:val="00F6599E"/>
    <w:rsid w:val="00F65A12"/>
    <w:rsid w:val="00F677B1"/>
    <w:rsid w:val="00F67811"/>
    <w:rsid w:val="00F70993"/>
    <w:rsid w:val="00F71095"/>
    <w:rsid w:val="00F713E5"/>
    <w:rsid w:val="00F715D7"/>
    <w:rsid w:val="00F7170C"/>
    <w:rsid w:val="00F71B8E"/>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9D0"/>
    <w:rsid w:val="00F90E29"/>
    <w:rsid w:val="00F911BB"/>
    <w:rsid w:val="00F91BD3"/>
    <w:rsid w:val="00F91F8B"/>
    <w:rsid w:val="00F92784"/>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47FC"/>
    <w:rsid w:val="00FA5587"/>
    <w:rsid w:val="00FA55DD"/>
    <w:rsid w:val="00FA5887"/>
    <w:rsid w:val="00FA61AB"/>
    <w:rsid w:val="00FB02E0"/>
    <w:rsid w:val="00FB07FD"/>
    <w:rsid w:val="00FB0B5D"/>
    <w:rsid w:val="00FB0FA5"/>
    <w:rsid w:val="00FB1782"/>
    <w:rsid w:val="00FB1880"/>
    <w:rsid w:val="00FB1B9A"/>
    <w:rsid w:val="00FB2523"/>
    <w:rsid w:val="00FB299A"/>
    <w:rsid w:val="00FB2AB0"/>
    <w:rsid w:val="00FB2B28"/>
    <w:rsid w:val="00FB2B3E"/>
    <w:rsid w:val="00FB3531"/>
    <w:rsid w:val="00FB435A"/>
    <w:rsid w:val="00FB4456"/>
    <w:rsid w:val="00FB464D"/>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986"/>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1A"/>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0A51"/>
    <w:rsid w:val="00FE1064"/>
    <w:rsid w:val="00FE2A4B"/>
    <w:rsid w:val="00FE3F49"/>
    <w:rsid w:val="00FE52F8"/>
    <w:rsid w:val="00FE5326"/>
    <w:rsid w:val="00FE537B"/>
    <w:rsid w:val="00FE7053"/>
    <w:rsid w:val="00FE7917"/>
    <w:rsid w:val="00FF13AA"/>
    <w:rsid w:val="00FF1453"/>
    <w:rsid w:val="00FF255B"/>
    <w:rsid w:val="00FF3D12"/>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BB2CF7"/>
    <w:rPr>
      <w:sz w:val="16"/>
      <w:szCs w:val="16"/>
    </w:rPr>
  </w:style>
  <w:style w:type="paragraph" w:styleId="Textocomentario">
    <w:name w:val="annotation text"/>
    <w:basedOn w:val="Normal"/>
    <w:link w:val="TextocomentarioCar"/>
    <w:uiPriority w:val="99"/>
    <w:semiHidden/>
    <w:unhideWhenUsed/>
    <w:rsid w:val="00BB2C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2CF7"/>
    <w:rPr>
      <w:sz w:val="20"/>
      <w:szCs w:val="20"/>
    </w:rPr>
  </w:style>
  <w:style w:type="paragraph" w:styleId="Asuntodelcomentario">
    <w:name w:val="annotation subject"/>
    <w:basedOn w:val="Textocomentario"/>
    <w:next w:val="Textocomentario"/>
    <w:link w:val="AsuntodelcomentarioCar"/>
    <w:uiPriority w:val="99"/>
    <w:semiHidden/>
    <w:unhideWhenUsed/>
    <w:rsid w:val="00BB2CF7"/>
    <w:rPr>
      <w:b/>
      <w:bCs/>
    </w:rPr>
  </w:style>
  <w:style w:type="character" w:customStyle="1" w:styleId="AsuntodelcomentarioCar">
    <w:name w:val="Asunto del comentario Car"/>
    <w:basedOn w:val="TextocomentarioCar"/>
    <w:link w:val="Asuntodelcomentario"/>
    <w:uiPriority w:val="99"/>
    <w:semiHidden/>
    <w:rsid w:val="00BB2C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1866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36"/>
    <w:rPr>
      <w:rFonts w:ascii="Tahoma" w:hAnsi="Tahoma" w:cs="Tahoma"/>
      <w:sz w:val="16"/>
      <w:szCs w:val="16"/>
    </w:rPr>
  </w:style>
  <w:style w:type="character" w:styleId="Refdecomentario">
    <w:name w:val="annotation reference"/>
    <w:basedOn w:val="Fuentedeprrafopredeter"/>
    <w:uiPriority w:val="99"/>
    <w:semiHidden/>
    <w:unhideWhenUsed/>
    <w:rsid w:val="00BB2CF7"/>
    <w:rPr>
      <w:sz w:val="16"/>
      <w:szCs w:val="16"/>
    </w:rPr>
  </w:style>
  <w:style w:type="paragraph" w:styleId="Textocomentario">
    <w:name w:val="annotation text"/>
    <w:basedOn w:val="Normal"/>
    <w:link w:val="TextocomentarioCar"/>
    <w:uiPriority w:val="99"/>
    <w:semiHidden/>
    <w:unhideWhenUsed/>
    <w:rsid w:val="00BB2C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2CF7"/>
    <w:rPr>
      <w:sz w:val="20"/>
      <w:szCs w:val="20"/>
    </w:rPr>
  </w:style>
  <w:style w:type="paragraph" w:styleId="Asuntodelcomentario">
    <w:name w:val="annotation subject"/>
    <w:basedOn w:val="Textocomentario"/>
    <w:next w:val="Textocomentario"/>
    <w:link w:val="AsuntodelcomentarioCar"/>
    <w:uiPriority w:val="99"/>
    <w:semiHidden/>
    <w:unhideWhenUsed/>
    <w:rsid w:val="00BB2CF7"/>
    <w:rPr>
      <w:b/>
      <w:bCs/>
    </w:rPr>
  </w:style>
  <w:style w:type="character" w:customStyle="1" w:styleId="AsuntodelcomentarioCar">
    <w:name w:val="Asunto del comentario Car"/>
    <w:basedOn w:val="TextocomentarioCar"/>
    <w:link w:val="Asuntodelcomentario"/>
    <w:uiPriority w:val="99"/>
    <w:semiHidden/>
    <w:rsid w:val="00BB2C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72CEE-6CA6-4440-9AA2-2DAF3283E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23</Pages>
  <Words>9000</Words>
  <Characters>49504</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PC</cp:lastModifiedBy>
  <cp:revision>64</cp:revision>
  <cp:lastPrinted>2025-03-03T03:42:00Z</cp:lastPrinted>
  <dcterms:created xsi:type="dcterms:W3CDTF">2025-05-21T13:52:00Z</dcterms:created>
  <dcterms:modified xsi:type="dcterms:W3CDTF">2025-06-27T22:07:00Z</dcterms:modified>
</cp:coreProperties>
</file>