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9E242C" w:rsidRDefault="00107F6D" w:rsidP="00107F6D">
      <w:pPr>
        <w:pStyle w:val="NormalWeb"/>
        <w:rPr>
          <w:color w:val="000000" w:themeColor="text1"/>
        </w:rPr>
      </w:pPr>
      <w:bookmarkStart w:id="0" w:name="_Toc422656603"/>
    </w:p>
    <w:p w:rsidR="00107F6D" w:rsidRPr="009E242C" w:rsidRDefault="00107F6D" w:rsidP="00107F6D">
      <w:pPr>
        <w:pStyle w:val="Capitulo"/>
        <w:ind w:left="0" w:firstLine="0"/>
        <w:outlineLvl w:val="0"/>
        <w:rPr>
          <w:color w:val="000000" w:themeColor="text1"/>
        </w:rPr>
      </w:pPr>
    </w:p>
    <w:p w:rsidR="00DB2459" w:rsidRPr="009E242C" w:rsidRDefault="00DB2459" w:rsidP="00107F6D">
      <w:pPr>
        <w:pStyle w:val="Capitulo"/>
        <w:ind w:left="0" w:firstLine="0"/>
        <w:outlineLvl w:val="0"/>
        <w:rPr>
          <w:color w:val="000000" w:themeColor="text1"/>
        </w:rPr>
      </w:pPr>
    </w:p>
    <w:p w:rsidR="00107F6D" w:rsidRPr="009E242C" w:rsidRDefault="00107F6D" w:rsidP="00107F6D">
      <w:pPr>
        <w:pStyle w:val="Capitulo"/>
        <w:ind w:left="0" w:firstLine="0"/>
        <w:outlineLvl w:val="0"/>
        <w:rPr>
          <w:color w:val="000000" w:themeColor="text1"/>
        </w:rPr>
      </w:pPr>
      <w:r w:rsidRPr="009E242C">
        <w:rPr>
          <w:color w:val="000000" w:themeColor="text1"/>
        </w:rPr>
        <w:t>CORAZÓN DE GUERRERO</w:t>
      </w:r>
    </w:p>
    <w:p w:rsidR="006641CC" w:rsidRPr="009E242C" w:rsidRDefault="006641CC" w:rsidP="00107F6D">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sidRPr="009E242C">
        <w:rPr>
          <w:b w:val="0"/>
          <w:color w:val="000000" w:themeColor="text1"/>
          <w:sz w:val="28"/>
          <w:szCs w:val="28"/>
        </w:rPr>
        <w:t xml:space="preserve">El </w:t>
      </w:r>
      <w:del w:id="1" w:author="Pauli-Chan" w:date="2025-07-21T13:41:00Z">
        <w:r w:rsidRPr="009E242C" w:rsidDel="007E22FD">
          <w:rPr>
            <w:b w:val="0"/>
            <w:color w:val="000000" w:themeColor="text1"/>
            <w:sz w:val="28"/>
            <w:szCs w:val="28"/>
          </w:rPr>
          <w:delText>c</w:delText>
        </w:r>
      </w:del>
      <w:ins w:id="2" w:author="Pauli-Chan" w:date="2025-07-21T13:41:00Z">
        <w:r w:rsidR="007E22FD">
          <w:rPr>
            <w:b w:val="0"/>
            <w:color w:val="000000" w:themeColor="text1"/>
            <w:sz w:val="28"/>
            <w:szCs w:val="28"/>
          </w:rPr>
          <w:t>C</w:t>
        </w:r>
      </w:ins>
      <w:r w:rsidRPr="009E242C">
        <w:rPr>
          <w:b w:val="0"/>
          <w:color w:val="000000" w:themeColor="text1"/>
          <w:sz w:val="28"/>
          <w:szCs w:val="28"/>
        </w:rPr>
        <w:t xml:space="preserve">amino de los </w:t>
      </w:r>
      <w:del w:id="3" w:author="Pauli-Chan" w:date="2025-07-21T13:41:00Z">
        <w:r w:rsidRPr="009E242C" w:rsidDel="007E22FD">
          <w:rPr>
            <w:b w:val="0"/>
            <w:color w:val="000000" w:themeColor="text1"/>
            <w:sz w:val="28"/>
            <w:szCs w:val="28"/>
          </w:rPr>
          <w:delText>m</w:delText>
        </w:r>
      </w:del>
      <w:ins w:id="4" w:author="Pauli-Chan" w:date="2025-07-21T13:41:00Z">
        <w:r w:rsidR="007E22FD">
          <w:rPr>
            <w:b w:val="0"/>
            <w:color w:val="000000" w:themeColor="text1"/>
            <w:sz w:val="28"/>
            <w:szCs w:val="28"/>
          </w:rPr>
          <w:t>M</w:t>
        </w:r>
      </w:ins>
      <w:r w:rsidRPr="009E242C">
        <w:rPr>
          <w:b w:val="0"/>
          <w:color w:val="000000" w:themeColor="text1"/>
          <w:sz w:val="28"/>
          <w:szCs w:val="28"/>
        </w:rPr>
        <w:t>iedos</w:t>
      </w:r>
      <w:r w:rsidRPr="009E242C">
        <w:rPr>
          <w:rFonts w:cs="Arial"/>
          <w:b w:val="0"/>
          <w:color w:val="000000" w:themeColor="text1"/>
          <w:sz w:val="28"/>
          <w:szCs w:val="28"/>
        </w:rPr>
        <w:t>—</w:t>
      </w:r>
    </w:p>
    <w:p w:rsidR="00DB2459" w:rsidRPr="009E242C" w:rsidRDefault="00DB2459" w:rsidP="00107F6D">
      <w:pPr>
        <w:pStyle w:val="Capitulo"/>
        <w:ind w:left="0" w:firstLine="0"/>
        <w:outlineLvl w:val="0"/>
        <w:rPr>
          <w:color w:val="000000" w:themeColor="text1"/>
        </w:rPr>
      </w:pPr>
    </w:p>
    <w:p w:rsidR="00107F6D" w:rsidRPr="009E242C" w:rsidRDefault="009E242C" w:rsidP="00107F6D">
      <w:pPr>
        <w:pStyle w:val="NormalWeb"/>
        <w:jc w:val="center"/>
        <w:rPr>
          <w:color w:val="000000" w:themeColor="text1"/>
        </w:rPr>
      </w:pPr>
      <w:r w:rsidRPr="009E242C">
        <w:rPr>
          <w:noProof/>
          <w:color w:val="000000" w:themeColor="text1"/>
          <w:lang w:val="es-AR" w:eastAsia="es-AR"/>
        </w:rPr>
        <w:drawing>
          <wp:inline distT="0" distB="0" distL="0" distR="0" wp14:anchorId="61CA24ED" wp14:editId="22F7948E">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9E242C" w:rsidRDefault="00DB2459" w:rsidP="00107F6D">
      <w:pPr>
        <w:pStyle w:val="NormalWeb"/>
        <w:jc w:val="center"/>
        <w:rPr>
          <w:color w:val="000000" w:themeColor="text1"/>
        </w:rPr>
      </w:pPr>
    </w:p>
    <w:p w:rsidR="00DB2459" w:rsidRPr="009E242C" w:rsidRDefault="00DB2459" w:rsidP="00DB2459">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rsidR="00DB2459" w:rsidRPr="009E242C" w:rsidRDefault="00DB2459" w:rsidP="00DB2459">
      <w:pPr>
        <w:pStyle w:val="Capitulo"/>
        <w:ind w:left="0" w:firstLine="0"/>
        <w:outlineLvl w:val="0"/>
        <w:rPr>
          <w:color w:val="000000" w:themeColor="text1"/>
        </w:rPr>
      </w:pPr>
    </w:p>
    <w:p w:rsidR="00107F6D" w:rsidRPr="009E242C" w:rsidRDefault="00107F6D" w:rsidP="00107F6D">
      <w:pPr>
        <w:pStyle w:val="NormalWeb"/>
        <w:rPr>
          <w:color w:val="000000" w:themeColor="text1"/>
          <w:lang w:val="es-AR"/>
        </w:rPr>
      </w:pPr>
      <w:r w:rsidRPr="009E242C">
        <w:rPr>
          <w:color w:val="000000" w:themeColor="text1"/>
          <w:lang w:val="es-AR"/>
        </w:rPr>
        <w:br w:type="page"/>
      </w:r>
    </w:p>
    <w:bookmarkEnd w:id="0"/>
    <w:p w:rsidR="00432CC7" w:rsidRPr="009E242C" w:rsidRDefault="00432CC7" w:rsidP="00432CC7">
      <w:pPr>
        <w:rPr>
          <w:rFonts w:ascii="Crimson Text" w:hAnsi="Crimson Text"/>
          <w:color w:val="000000" w:themeColor="text1"/>
          <w:sz w:val="26"/>
          <w:szCs w:val="26"/>
        </w:rPr>
      </w:pPr>
    </w:p>
    <w:p w:rsidR="00432CC7" w:rsidRPr="009E242C" w:rsidRDefault="00432CC7" w:rsidP="00432CC7">
      <w:pPr>
        <w:pStyle w:val="Capitulo"/>
        <w:ind w:left="0" w:firstLine="0"/>
        <w:outlineLvl w:val="0"/>
        <w:rPr>
          <w:color w:val="000000" w:themeColor="text1"/>
        </w:rPr>
      </w:pPr>
      <w:r w:rsidRPr="009E242C">
        <w:rPr>
          <w:color w:val="000000" w:themeColor="text1"/>
        </w:rPr>
        <w:t>CAPÍTULO IX</w:t>
      </w:r>
    </w:p>
    <w:p w:rsidR="00432CC7" w:rsidRPr="009E242C" w:rsidRDefault="00736E58" w:rsidP="00432CC7">
      <w:pPr>
        <w:jc w:val="center"/>
        <w:rPr>
          <w:rFonts w:ascii="Book Antiqua" w:hAnsi="Book Antiqua" w:cs="Arial"/>
          <w:color w:val="000000" w:themeColor="text1"/>
          <w:sz w:val="28"/>
          <w:szCs w:val="28"/>
        </w:rPr>
      </w:pPr>
      <w:r>
        <w:rPr>
          <w:rFonts w:ascii="Book Antiqua" w:hAnsi="Book Antiqua" w:cs="Arial"/>
          <w:color w:val="000000" w:themeColor="text1"/>
          <w:sz w:val="28"/>
          <w:szCs w:val="28"/>
        </w:rPr>
        <w:t xml:space="preserve">—La </w:t>
      </w:r>
      <w:r w:rsidRPr="00736E58">
        <w:rPr>
          <w:rFonts w:ascii="Book Antiqua" w:hAnsi="Book Antiqua" w:cs="Arial"/>
          <w:color w:val="000000" w:themeColor="text1"/>
          <w:sz w:val="28"/>
          <w:szCs w:val="28"/>
        </w:rPr>
        <w:t>resiliencia</w:t>
      </w:r>
      <w:r w:rsidR="00432CC7" w:rsidRPr="009E242C">
        <w:rPr>
          <w:rFonts w:ascii="Book Antiqua" w:hAnsi="Book Antiqua" w:cs="Arial"/>
          <w:color w:val="000000" w:themeColor="text1"/>
          <w:sz w:val="28"/>
          <w:szCs w:val="28"/>
        </w:rPr>
        <w:t>—</w:t>
      </w:r>
    </w:p>
    <w:p w:rsidR="00432CC7" w:rsidRPr="009E242C" w:rsidRDefault="00432CC7" w:rsidP="00432CC7">
      <w:pPr>
        <w:tabs>
          <w:tab w:val="left" w:pos="2179"/>
        </w:tabs>
        <w:spacing w:after="0"/>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t>33</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ED0A9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Montado a </w:t>
      </w:r>
      <w:ins w:id="5" w:author="Pauli-Chan" w:date="2025-07-21T13:53:00Z">
        <w:r w:rsidR="00F46331">
          <w:rPr>
            <w:rFonts w:ascii="Crimson Text" w:hAnsi="Crimson Text"/>
            <w:color w:val="000000" w:themeColor="text1"/>
            <w:sz w:val="26"/>
            <w:szCs w:val="26"/>
          </w:rPr>
          <w:t xml:space="preserve">lomos de </w:t>
        </w:r>
      </w:ins>
      <w:r w:rsidRPr="009E242C">
        <w:rPr>
          <w:rFonts w:ascii="Crimson Text" w:hAnsi="Crimson Text"/>
          <w:color w:val="000000" w:themeColor="text1"/>
          <w:sz w:val="26"/>
          <w:szCs w:val="26"/>
        </w:rPr>
        <w:t>su dragona, Eros volaba</w:t>
      </w:r>
      <w:r w:rsidR="005D0B8B" w:rsidRPr="009E242C">
        <w:rPr>
          <w:rFonts w:ascii="Crimson Text" w:hAnsi="Crimson Text"/>
          <w:color w:val="000000" w:themeColor="text1"/>
          <w:sz w:val="26"/>
          <w:szCs w:val="26"/>
        </w:rPr>
        <w:t xml:space="preserve"> sobre</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frondos</w:t>
      </w:r>
      <w:r w:rsidR="00F41FC0" w:rsidRPr="009E242C">
        <w:rPr>
          <w:rFonts w:ascii="Crimson Text" w:hAnsi="Crimson Text"/>
          <w:color w:val="000000" w:themeColor="text1"/>
          <w:sz w:val="26"/>
          <w:szCs w:val="26"/>
        </w:rPr>
        <w:t xml:space="preserve">o </w:t>
      </w:r>
      <w:del w:id="6" w:author="Pauli-Chan" w:date="2025-07-21T13:42:00Z">
        <w:r w:rsidRPr="009E242C" w:rsidDel="007E22FD">
          <w:rPr>
            <w:rFonts w:ascii="Crimson Text" w:hAnsi="Crimson Text"/>
            <w:color w:val="000000" w:themeColor="text1"/>
            <w:sz w:val="26"/>
            <w:szCs w:val="26"/>
          </w:rPr>
          <w:delText xml:space="preserve">bosque </w:delText>
        </w:r>
        <w:r w:rsidR="002A6611" w:rsidRPr="009E242C" w:rsidDel="007E22FD">
          <w:rPr>
            <w:rFonts w:ascii="Crimson Text" w:hAnsi="Crimson Text"/>
            <w:color w:val="000000" w:themeColor="text1"/>
            <w:sz w:val="26"/>
            <w:szCs w:val="26"/>
          </w:rPr>
          <w:delText>encantado</w:delText>
        </w:r>
      </w:del>
      <w:ins w:id="7" w:author="Pauli-Chan" w:date="2025-07-21T13:42:00Z">
        <w:r w:rsidR="007E22FD">
          <w:rPr>
            <w:rFonts w:ascii="Crimson Text" w:hAnsi="Crimson Text"/>
            <w:color w:val="000000" w:themeColor="text1"/>
            <w:sz w:val="26"/>
            <w:szCs w:val="26"/>
          </w:rPr>
          <w:t>Bosque Encantado</w:t>
        </w:r>
      </w:ins>
      <w:r w:rsidRPr="009E242C">
        <w:rPr>
          <w:rFonts w:ascii="Crimson Text" w:hAnsi="Crimson Text"/>
          <w:color w:val="000000" w:themeColor="text1"/>
          <w:sz w:val="26"/>
          <w:szCs w:val="26"/>
        </w:rPr>
        <w:t xml:space="preserve">. El sol se </w:t>
      </w:r>
      <w:r w:rsidR="005A45D6" w:rsidRPr="009E242C">
        <w:rPr>
          <w:rFonts w:ascii="Crimson Text" w:hAnsi="Crimson Text"/>
          <w:color w:val="000000" w:themeColor="text1"/>
          <w:sz w:val="26"/>
          <w:szCs w:val="26"/>
        </w:rPr>
        <w:t>posaba</w:t>
      </w:r>
      <w:r w:rsidRPr="009E242C">
        <w:rPr>
          <w:rFonts w:ascii="Crimson Text" w:hAnsi="Crimson Text"/>
          <w:color w:val="000000" w:themeColor="text1"/>
          <w:sz w:val="26"/>
          <w:szCs w:val="26"/>
        </w:rPr>
        <w:t xml:space="preserve"> en su rostro</w:t>
      </w:r>
      <w:r w:rsidR="00F41F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w:t>
      </w:r>
      <w:r w:rsidR="005D0B8B" w:rsidRPr="009E242C">
        <w:rPr>
          <w:rFonts w:ascii="Crimson Text" w:hAnsi="Crimson Text"/>
          <w:color w:val="000000" w:themeColor="text1"/>
          <w:sz w:val="26"/>
          <w:szCs w:val="26"/>
        </w:rPr>
        <w:t xml:space="preserve">viento ya no </w:t>
      </w:r>
      <w:r w:rsidR="00F41FC0" w:rsidRPr="009E242C">
        <w:rPr>
          <w:rFonts w:ascii="Crimson Text" w:hAnsi="Crimson Text"/>
          <w:color w:val="000000" w:themeColor="text1"/>
          <w:sz w:val="26"/>
          <w:szCs w:val="26"/>
        </w:rPr>
        <w:t>era hostil como en</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los cielos</w:t>
      </w:r>
      <w:r w:rsidRPr="009E242C">
        <w:rPr>
          <w:rFonts w:ascii="Crimson Text" w:hAnsi="Crimson Text"/>
          <w:color w:val="000000" w:themeColor="text1"/>
          <w:sz w:val="26"/>
          <w:szCs w:val="26"/>
        </w:rPr>
        <w:t xml:space="preserve"> de las </w:t>
      </w:r>
      <w:del w:id="8" w:author="Pauli-Chan" w:date="2025-07-21T13:57:00Z">
        <w:r w:rsidRPr="009E242C" w:rsidDel="00F46331">
          <w:rPr>
            <w:rFonts w:ascii="Crimson Text" w:hAnsi="Crimson Text"/>
            <w:color w:val="000000" w:themeColor="text1"/>
            <w:sz w:val="26"/>
            <w:szCs w:val="26"/>
          </w:rPr>
          <w:delText>tierras altas</w:delText>
        </w:r>
      </w:del>
      <w:ins w:id="9" w:author="Pauli-Chan" w:date="2025-07-21T13:57:00Z">
        <w:r w:rsidR="00F46331">
          <w:rPr>
            <w:rFonts w:ascii="Crimson Text" w:hAnsi="Crimson Text"/>
            <w:color w:val="000000" w:themeColor="text1"/>
            <w:sz w:val="26"/>
            <w:szCs w:val="26"/>
          </w:rPr>
          <w:t>Tierras Altas</w:t>
        </w:r>
      </w:ins>
      <w:r w:rsidRPr="009E242C">
        <w:rPr>
          <w:rFonts w:ascii="Crimson Text" w:hAnsi="Crimson Text"/>
          <w:color w:val="000000" w:themeColor="text1"/>
          <w:sz w:val="26"/>
          <w:szCs w:val="26"/>
        </w:rPr>
        <w:t xml:space="preserve">. </w:t>
      </w:r>
      <w:r w:rsidR="00F170BB" w:rsidRPr="009E242C">
        <w:rPr>
          <w:rFonts w:ascii="Crimson Text" w:hAnsi="Crimson Text"/>
          <w:color w:val="000000" w:themeColor="text1"/>
          <w:sz w:val="26"/>
          <w:szCs w:val="26"/>
        </w:rPr>
        <w:t>H</w:t>
      </w:r>
      <w:r w:rsidR="00F41FC0" w:rsidRPr="009E242C">
        <w:rPr>
          <w:rFonts w:ascii="Crimson Text" w:hAnsi="Crimson Text"/>
          <w:color w:val="000000" w:themeColor="text1"/>
          <w:sz w:val="26"/>
          <w:szCs w:val="26"/>
        </w:rPr>
        <w:t xml:space="preserve">abían </w:t>
      </w:r>
      <w:r w:rsidR="00F170BB" w:rsidRPr="009E242C">
        <w:rPr>
          <w:rFonts w:ascii="Crimson Text" w:hAnsi="Crimson Text"/>
          <w:color w:val="000000" w:themeColor="text1"/>
          <w:sz w:val="26"/>
          <w:szCs w:val="26"/>
        </w:rPr>
        <w:t>brillado</w:t>
      </w:r>
      <w:r w:rsidR="00E1204C" w:rsidRPr="009E242C">
        <w:rPr>
          <w:rFonts w:ascii="Crimson Text" w:hAnsi="Crimson Text"/>
          <w:color w:val="000000" w:themeColor="text1"/>
          <w:sz w:val="26"/>
          <w:szCs w:val="26"/>
        </w:rPr>
        <w:t xml:space="preserve"> varias lunas tras la partida del invierno, y el clima de media estación</w:t>
      </w:r>
      <w:r w:rsidR="00956A3A" w:rsidRPr="009E242C">
        <w:rPr>
          <w:rFonts w:ascii="Crimson Text" w:hAnsi="Crimson Text"/>
          <w:color w:val="000000" w:themeColor="text1"/>
          <w:sz w:val="26"/>
          <w:szCs w:val="26"/>
        </w:rPr>
        <w:t xml:space="preserve"> </w:t>
      </w:r>
      <w:r w:rsidR="006D3E40" w:rsidRPr="009E242C">
        <w:rPr>
          <w:rFonts w:ascii="Crimson Text" w:hAnsi="Crimson Text"/>
          <w:color w:val="000000" w:themeColor="text1"/>
          <w:sz w:val="26"/>
          <w:szCs w:val="26"/>
        </w:rPr>
        <w:t>revitalizaba</w:t>
      </w:r>
      <w:r w:rsidR="00E1204C" w:rsidRPr="009E242C">
        <w:rPr>
          <w:rFonts w:ascii="Crimson Text" w:hAnsi="Crimson Text"/>
          <w:color w:val="000000" w:themeColor="text1"/>
          <w:sz w:val="26"/>
          <w:szCs w:val="26"/>
        </w:rPr>
        <w:t xml:space="preserve"> las zonas bajas de</w:t>
      </w:r>
      <w:r w:rsidR="005A45D6" w:rsidRPr="009E242C">
        <w:rPr>
          <w:rFonts w:ascii="Crimson Text" w:hAnsi="Crimson Text"/>
          <w:color w:val="000000" w:themeColor="text1"/>
          <w:sz w:val="26"/>
          <w:szCs w:val="26"/>
        </w:rPr>
        <w:t xml:space="preserve"> la región de</w:t>
      </w:r>
      <w:r w:rsidR="00E1204C" w:rsidRPr="009E242C">
        <w:rPr>
          <w:rFonts w:ascii="Crimson Text" w:hAnsi="Crimson Text"/>
          <w:color w:val="000000" w:themeColor="text1"/>
          <w:sz w:val="26"/>
          <w:szCs w:val="26"/>
        </w:rPr>
        <w:t xml:space="preserve"> Tibur.</w:t>
      </w:r>
    </w:p>
    <w:p w:rsidR="00956A3A" w:rsidRPr="009E242C" w:rsidRDefault="00E1204C" w:rsidP="002A66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perspectiva desde las alturas </w:t>
      </w:r>
      <w:r w:rsidR="005A45D6"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una experiencia extraordinaria para el joven. </w:t>
      </w:r>
      <w:r w:rsidR="005A45D6"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montañas</w:t>
      </w:r>
      <w:r w:rsidR="005A45D6" w:rsidRPr="009E242C">
        <w:rPr>
          <w:rFonts w:ascii="Crimson Text" w:hAnsi="Crimson Text"/>
          <w:color w:val="000000" w:themeColor="text1"/>
          <w:sz w:val="26"/>
          <w:szCs w:val="26"/>
        </w:rPr>
        <w:t xml:space="preserve"> nevadas</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había</w:t>
      </w:r>
      <w:r w:rsidR="005A45D6"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estremecido con </w:t>
      </w:r>
      <w:r w:rsidRPr="009E242C">
        <w:rPr>
          <w:rFonts w:ascii="Crimson Text" w:hAnsi="Crimson Text"/>
          <w:color w:val="000000" w:themeColor="text1"/>
          <w:sz w:val="26"/>
          <w:szCs w:val="26"/>
        </w:rPr>
        <w:t xml:space="preserve">su inmensidad y grandeza, </w:t>
      </w:r>
      <w:r w:rsidR="00956A3A" w:rsidRPr="009E242C">
        <w:rPr>
          <w:rFonts w:ascii="Crimson Text" w:hAnsi="Crimson Text"/>
          <w:color w:val="000000" w:themeColor="text1"/>
          <w:sz w:val="26"/>
          <w:szCs w:val="26"/>
        </w:rPr>
        <w:t xml:space="preserve">pero </w:t>
      </w:r>
      <w:r w:rsidR="00A8414E" w:rsidRPr="009E242C">
        <w:rPr>
          <w:rFonts w:ascii="Crimson Text" w:hAnsi="Crimson Text"/>
          <w:color w:val="000000" w:themeColor="text1"/>
          <w:sz w:val="26"/>
          <w:szCs w:val="26"/>
        </w:rPr>
        <w:t>el paisaje</w:t>
      </w:r>
      <w:r w:rsidR="00956A3A" w:rsidRPr="009E242C">
        <w:rPr>
          <w:rFonts w:ascii="Crimson Text" w:hAnsi="Crimson Text"/>
          <w:color w:val="000000" w:themeColor="text1"/>
          <w:sz w:val="26"/>
          <w:szCs w:val="26"/>
        </w:rPr>
        <w:t xml:space="preserve"> del bosque</w:t>
      </w:r>
      <w:r w:rsidR="003A4384" w:rsidRPr="009E242C">
        <w:rPr>
          <w:rFonts w:ascii="Crimson Text" w:hAnsi="Crimson Text"/>
          <w:color w:val="000000" w:themeColor="text1"/>
          <w:sz w:val="26"/>
          <w:szCs w:val="26"/>
        </w:rPr>
        <w:t xml:space="preserve"> no</w:t>
      </w:r>
      <w:r w:rsidR="00956A3A" w:rsidRPr="009E242C">
        <w:rPr>
          <w:rFonts w:ascii="Crimson Text" w:hAnsi="Crimson Text"/>
          <w:color w:val="000000" w:themeColor="text1"/>
          <w:sz w:val="26"/>
          <w:szCs w:val="26"/>
        </w:rPr>
        <w:t xml:space="preserve"> era </w:t>
      </w:r>
      <w:r w:rsidR="003A4384" w:rsidRPr="009E242C">
        <w:rPr>
          <w:rFonts w:ascii="Crimson Text" w:hAnsi="Crimson Text"/>
          <w:color w:val="000000" w:themeColor="text1"/>
          <w:sz w:val="26"/>
          <w:szCs w:val="26"/>
        </w:rPr>
        <w:t>menos</w:t>
      </w:r>
      <w:r w:rsidR="00956A3A" w:rsidRPr="009E242C">
        <w:rPr>
          <w:rFonts w:ascii="Crimson Text" w:hAnsi="Crimson Text"/>
          <w:color w:val="000000" w:themeColor="text1"/>
          <w:sz w:val="26"/>
          <w:szCs w:val="26"/>
        </w:rPr>
        <w:t xml:space="preserve"> impactante. La abundancia y colorido </w:t>
      </w:r>
      <w:r w:rsidR="005A45D6" w:rsidRPr="009E242C">
        <w:rPr>
          <w:rFonts w:ascii="Crimson Text" w:hAnsi="Crimson Text"/>
          <w:color w:val="000000" w:themeColor="text1"/>
          <w:sz w:val="26"/>
          <w:szCs w:val="26"/>
        </w:rPr>
        <w:t>de su vegetación le llenaban la</w:t>
      </w:r>
      <w:r w:rsidR="00956A3A"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vista</w:t>
      </w:r>
      <w:r w:rsidR="00956A3A" w:rsidRPr="009E242C">
        <w:rPr>
          <w:rFonts w:ascii="Crimson Text" w:hAnsi="Crimson Text"/>
          <w:color w:val="000000" w:themeColor="text1"/>
          <w:sz w:val="26"/>
          <w:szCs w:val="26"/>
        </w:rPr>
        <w:t xml:space="preserve"> de belleza. Jamás hubiera imaginado t</w:t>
      </w:r>
      <w:r w:rsidR="005A45D6" w:rsidRPr="009E242C">
        <w:rPr>
          <w:rFonts w:ascii="Crimson Text" w:hAnsi="Crimson Text"/>
          <w:color w:val="000000" w:themeColor="text1"/>
          <w:sz w:val="26"/>
          <w:szCs w:val="26"/>
        </w:rPr>
        <w:t xml:space="preserve">ener la </w:t>
      </w:r>
      <w:r w:rsidR="00E724F5" w:rsidRPr="009E242C">
        <w:rPr>
          <w:rFonts w:ascii="Crimson Text" w:hAnsi="Crimson Text"/>
          <w:color w:val="000000" w:themeColor="text1"/>
          <w:sz w:val="26"/>
          <w:szCs w:val="26"/>
        </w:rPr>
        <w:t>oportunidad</w:t>
      </w:r>
      <w:r w:rsidR="005A45D6" w:rsidRPr="009E242C">
        <w:rPr>
          <w:rFonts w:ascii="Crimson Text" w:hAnsi="Crimson Text"/>
          <w:color w:val="000000" w:themeColor="text1"/>
          <w:sz w:val="26"/>
          <w:szCs w:val="26"/>
        </w:rPr>
        <w:t xml:space="preserve"> de montar </w:t>
      </w:r>
      <w:r w:rsidR="00956A3A" w:rsidRPr="009E242C">
        <w:rPr>
          <w:rFonts w:ascii="Crimson Text" w:hAnsi="Crimson Text"/>
          <w:color w:val="000000" w:themeColor="text1"/>
          <w:sz w:val="26"/>
          <w:szCs w:val="26"/>
        </w:rPr>
        <w:t>un dragón</w:t>
      </w:r>
      <w:del w:id="10" w:author="Pauli-Chan" w:date="2025-07-21T14:58:00Z">
        <w:r w:rsidR="00956A3A" w:rsidRPr="009E242C" w:rsidDel="00090ABE">
          <w:rPr>
            <w:rFonts w:ascii="Crimson Text" w:hAnsi="Crimson Text"/>
            <w:color w:val="000000" w:themeColor="text1"/>
            <w:sz w:val="26"/>
            <w:szCs w:val="26"/>
          </w:rPr>
          <w:delText>,</w:delText>
        </w:r>
      </w:del>
      <w:r w:rsidR="00956A3A" w:rsidRPr="009E242C">
        <w:rPr>
          <w:rFonts w:ascii="Crimson Text" w:hAnsi="Crimson Text"/>
          <w:color w:val="000000" w:themeColor="text1"/>
          <w:sz w:val="26"/>
          <w:szCs w:val="26"/>
        </w:rPr>
        <w:t xml:space="preserve"> y apreciar el territorio desde una óptica tan </w:t>
      </w:r>
      <w:r w:rsidR="006D3E40" w:rsidRPr="009E242C">
        <w:rPr>
          <w:rFonts w:ascii="Crimson Text" w:hAnsi="Crimson Text"/>
          <w:color w:val="000000" w:themeColor="text1"/>
          <w:sz w:val="26"/>
          <w:szCs w:val="26"/>
        </w:rPr>
        <w:t>especial</w:t>
      </w:r>
      <w:r w:rsidR="00956A3A" w:rsidRPr="009E242C">
        <w:rPr>
          <w:rFonts w:ascii="Crimson Text" w:hAnsi="Crimson Text"/>
          <w:color w:val="000000" w:themeColor="text1"/>
          <w:sz w:val="26"/>
          <w:szCs w:val="26"/>
        </w:rPr>
        <w:t xml:space="preserve"> y privilegiada.</w:t>
      </w:r>
      <w:r w:rsidR="002A6611" w:rsidRPr="009E242C">
        <w:rPr>
          <w:rFonts w:ascii="Crimson Text" w:hAnsi="Crimson Text"/>
          <w:color w:val="000000" w:themeColor="text1"/>
          <w:sz w:val="26"/>
          <w:szCs w:val="26"/>
        </w:rPr>
        <w:t xml:space="preserve"> La conexión con la naturaleza era absoluta, </w:t>
      </w:r>
      <w:r w:rsidR="00956A3A" w:rsidRPr="009E242C">
        <w:rPr>
          <w:rFonts w:ascii="Crimson Text" w:hAnsi="Crimson Text"/>
          <w:color w:val="000000" w:themeColor="text1"/>
          <w:sz w:val="26"/>
          <w:szCs w:val="26"/>
        </w:rPr>
        <w:t xml:space="preserve">y su estado de ánimo se </w:t>
      </w:r>
      <w:r w:rsidR="002A6611" w:rsidRPr="009E242C">
        <w:rPr>
          <w:rFonts w:ascii="Crimson Text" w:hAnsi="Crimson Text"/>
          <w:color w:val="000000" w:themeColor="text1"/>
          <w:sz w:val="26"/>
          <w:szCs w:val="26"/>
        </w:rPr>
        <w:t>había fortalecido</w:t>
      </w:r>
      <w:r w:rsidR="00956A3A" w:rsidRPr="009E242C">
        <w:rPr>
          <w:rFonts w:ascii="Crimson Text" w:hAnsi="Crimson Text"/>
          <w:color w:val="000000" w:themeColor="text1"/>
          <w:sz w:val="26"/>
          <w:szCs w:val="26"/>
        </w:rPr>
        <w:t>.</w:t>
      </w:r>
    </w:p>
    <w:p w:rsidR="00956A3A" w:rsidRPr="009E242C" w:rsidRDefault="00CF4DD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horizonte,</w:t>
      </w:r>
      <w:r w:rsidR="00956A3A" w:rsidRPr="009E242C">
        <w:rPr>
          <w:rFonts w:ascii="Crimson Text" w:hAnsi="Crimson Text"/>
          <w:color w:val="000000" w:themeColor="text1"/>
          <w:sz w:val="26"/>
          <w:szCs w:val="26"/>
        </w:rPr>
        <w:t xml:space="preserve"> se </w:t>
      </w:r>
      <w:r w:rsidR="00344FF0" w:rsidRPr="009E242C">
        <w:rPr>
          <w:rFonts w:ascii="Crimson Text" w:hAnsi="Crimson Text"/>
          <w:color w:val="000000" w:themeColor="text1"/>
          <w:sz w:val="26"/>
          <w:szCs w:val="26"/>
        </w:rPr>
        <w:t>vislumbraba</w:t>
      </w:r>
      <w:r w:rsidR="002A6611" w:rsidRPr="009E242C">
        <w:rPr>
          <w:rFonts w:ascii="Crimson Text" w:hAnsi="Crimson Text"/>
          <w:color w:val="000000" w:themeColor="text1"/>
          <w:sz w:val="26"/>
          <w:szCs w:val="26"/>
        </w:rPr>
        <w:t xml:space="preserve"> la estepa del sur</w:t>
      </w:r>
      <w:r w:rsidR="00956A3A" w:rsidRPr="009E242C">
        <w:rPr>
          <w:rFonts w:ascii="Crimson Text" w:hAnsi="Crimson Text"/>
          <w:color w:val="000000" w:themeColor="text1"/>
          <w:sz w:val="26"/>
          <w:szCs w:val="26"/>
        </w:rPr>
        <w:t xml:space="preserve">, anunciando el final del bosque. </w:t>
      </w:r>
      <w:r w:rsidR="002A6611" w:rsidRPr="009E242C">
        <w:rPr>
          <w:rFonts w:ascii="Crimson Text" w:hAnsi="Crimson Text"/>
          <w:color w:val="000000" w:themeColor="text1"/>
          <w:sz w:val="26"/>
          <w:szCs w:val="26"/>
        </w:rPr>
        <w:t xml:space="preserve">El camino que </w:t>
      </w:r>
      <w:r w:rsidR="00956A3A" w:rsidRPr="009E242C">
        <w:rPr>
          <w:rFonts w:ascii="Crimson Text" w:hAnsi="Crimson Text"/>
          <w:color w:val="000000" w:themeColor="text1"/>
          <w:sz w:val="26"/>
          <w:szCs w:val="26"/>
        </w:rPr>
        <w:t xml:space="preserve">alguna vez había sido un </w:t>
      </w:r>
      <w:r w:rsidR="002A6611" w:rsidRPr="009E242C">
        <w:rPr>
          <w:rFonts w:ascii="Crimson Text" w:hAnsi="Crimson Text"/>
          <w:color w:val="000000" w:themeColor="text1"/>
          <w:sz w:val="26"/>
          <w:szCs w:val="26"/>
        </w:rPr>
        <w:t>desafío</w:t>
      </w:r>
      <w:r w:rsidR="004C14F6" w:rsidRPr="009E242C">
        <w:rPr>
          <w:rFonts w:ascii="Crimson Text" w:hAnsi="Crimson Text"/>
          <w:color w:val="000000" w:themeColor="text1"/>
          <w:sz w:val="26"/>
          <w:szCs w:val="26"/>
        </w:rPr>
        <w:t xml:space="preserve"> de supervivencia, se convertía en </w:t>
      </w:r>
      <w:r w:rsidR="002A6611" w:rsidRPr="009E242C">
        <w:rPr>
          <w:rFonts w:ascii="Crimson Text" w:hAnsi="Crimson Text"/>
          <w:color w:val="000000" w:themeColor="text1"/>
          <w:sz w:val="26"/>
          <w:szCs w:val="26"/>
        </w:rPr>
        <w:t xml:space="preserve">una </w:t>
      </w:r>
      <w:r w:rsidR="002E5EF2" w:rsidRPr="009E242C">
        <w:rPr>
          <w:rFonts w:ascii="Crimson Text" w:hAnsi="Crimson Text"/>
          <w:color w:val="000000" w:themeColor="text1"/>
          <w:sz w:val="26"/>
          <w:szCs w:val="26"/>
        </w:rPr>
        <w:t>dichosa</w:t>
      </w:r>
      <w:r w:rsidR="002A6611" w:rsidRPr="009E242C">
        <w:rPr>
          <w:rFonts w:ascii="Crimson Text" w:hAnsi="Crimson Text"/>
          <w:color w:val="000000" w:themeColor="text1"/>
          <w:sz w:val="26"/>
          <w:szCs w:val="26"/>
        </w:rPr>
        <w:t xml:space="preserve"> aventura desde lo alto</w:t>
      </w:r>
      <w:r w:rsidR="004C14F6" w:rsidRPr="009E242C">
        <w:rPr>
          <w:rFonts w:ascii="Crimson Text" w:hAnsi="Crimson Text"/>
          <w:color w:val="000000" w:themeColor="text1"/>
          <w:sz w:val="26"/>
          <w:szCs w:val="26"/>
        </w:rPr>
        <w:t xml:space="preserve">. Su vínculo con la dragona le </w:t>
      </w:r>
      <w:r w:rsidR="00404302" w:rsidRPr="009E242C">
        <w:rPr>
          <w:rFonts w:ascii="Crimson Text" w:hAnsi="Crimson Text"/>
          <w:color w:val="000000" w:themeColor="text1"/>
          <w:sz w:val="26"/>
          <w:szCs w:val="26"/>
        </w:rPr>
        <w:t>había ofrecido</w:t>
      </w:r>
      <w:r w:rsidR="004C14F6" w:rsidRPr="009E242C">
        <w:rPr>
          <w:rFonts w:ascii="Crimson Text" w:hAnsi="Crimson Text"/>
          <w:color w:val="000000" w:themeColor="text1"/>
          <w:sz w:val="26"/>
          <w:szCs w:val="26"/>
        </w:rPr>
        <w:t xml:space="preserve"> un </w:t>
      </w:r>
      <w:r w:rsidR="00E724F5" w:rsidRPr="009E242C">
        <w:rPr>
          <w:rFonts w:ascii="Crimson Text" w:hAnsi="Crimson Text"/>
          <w:color w:val="000000" w:themeColor="text1"/>
          <w:sz w:val="26"/>
          <w:szCs w:val="26"/>
        </w:rPr>
        <w:t>poder</w:t>
      </w:r>
      <w:r w:rsidR="00E465BB" w:rsidRPr="009E242C">
        <w:rPr>
          <w:rFonts w:ascii="Crimson Text" w:hAnsi="Crimson Text"/>
          <w:color w:val="000000" w:themeColor="text1"/>
          <w:sz w:val="26"/>
          <w:szCs w:val="26"/>
        </w:rPr>
        <w:t xml:space="preserve"> fantástico</w:t>
      </w:r>
      <w:r w:rsidR="00E724F5" w:rsidRPr="009E242C">
        <w:rPr>
          <w:rFonts w:ascii="Crimson Text" w:hAnsi="Crimson Text"/>
          <w:color w:val="000000" w:themeColor="text1"/>
          <w:sz w:val="26"/>
          <w:szCs w:val="26"/>
        </w:rPr>
        <w:t>,</w:t>
      </w:r>
      <w:r w:rsidR="004C14F6" w:rsidRPr="009E242C">
        <w:rPr>
          <w:rFonts w:ascii="Crimson Text" w:hAnsi="Crimson Text"/>
          <w:color w:val="000000" w:themeColor="text1"/>
          <w:sz w:val="26"/>
          <w:szCs w:val="26"/>
        </w:rPr>
        <w:t xml:space="preserve"> </w:t>
      </w:r>
      <w:r w:rsidR="002E5EF2" w:rsidRPr="009E242C">
        <w:rPr>
          <w:rFonts w:ascii="Crimson Text" w:hAnsi="Crimson Text"/>
          <w:color w:val="000000" w:themeColor="text1"/>
          <w:sz w:val="26"/>
          <w:szCs w:val="26"/>
        </w:rPr>
        <w:t>difícil</w:t>
      </w:r>
      <w:r w:rsidR="004C14F6" w:rsidRPr="009E242C">
        <w:rPr>
          <w:rFonts w:ascii="Crimson Text" w:hAnsi="Crimson Text"/>
          <w:color w:val="000000" w:themeColor="text1"/>
          <w:sz w:val="26"/>
          <w:szCs w:val="26"/>
        </w:rPr>
        <w:t xml:space="preserve"> de </w:t>
      </w:r>
      <w:r w:rsidR="00E724F5" w:rsidRPr="009E242C">
        <w:rPr>
          <w:rFonts w:ascii="Crimson Text" w:hAnsi="Crimson Text"/>
          <w:color w:val="000000" w:themeColor="text1"/>
          <w:sz w:val="26"/>
          <w:szCs w:val="26"/>
        </w:rPr>
        <w:t>custodiar</w:t>
      </w:r>
      <w:r w:rsidR="004C14F6" w:rsidRPr="009E242C">
        <w:rPr>
          <w:rFonts w:ascii="Crimson Text" w:hAnsi="Crimson Text"/>
          <w:color w:val="000000" w:themeColor="text1"/>
          <w:sz w:val="26"/>
          <w:szCs w:val="26"/>
        </w:rPr>
        <w:t>, pero únic</w:t>
      </w:r>
      <w:r w:rsidR="00E724F5" w:rsidRPr="009E242C">
        <w:rPr>
          <w:rFonts w:ascii="Crimson Text" w:hAnsi="Crimson Text"/>
          <w:color w:val="000000" w:themeColor="text1"/>
          <w:sz w:val="26"/>
          <w:szCs w:val="26"/>
        </w:rPr>
        <w:t xml:space="preserve">o </w:t>
      </w:r>
      <w:r w:rsidR="004C14F6" w:rsidRPr="009E242C">
        <w:rPr>
          <w:rFonts w:ascii="Crimson Text" w:hAnsi="Crimson Text"/>
          <w:color w:val="000000" w:themeColor="text1"/>
          <w:sz w:val="26"/>
          <w:szCs w:val="26"/>
        </w:rPr>
        <w:t>y superlativ</w:t>
      </w:r>
      <w:r w:rsidR="00E724F5" w:rsidRPr="009E242C">
        <w:rPr>
          <w:rFonts w:ascii="Crimson Text" w:hAnsi="Crimson Text"/>
          <w:color w:val="000000" w:themeColor="text1"/>
          <w:sz w:val="26"/>
          <w:szCs w:val="26"/>
        </w:rPr>
        <w:t>o</w:t>
      </w:r>
      <w:r w:rsidR="004C14F6" w:rsidRPr="009E242C">
        <w:rPr>
          <w:rFonts w:ascii="Crimson Text" w:hAnsi="Crimson Text"/>
          <w:color w:val="000000" w:themeColor="text1"/>
          <w:sz w:val="26"/>
          <w:szCs w:val="26"/>
        </w:rPr>
        <w:t>.</w:t>
      </w:r>
    </w:p>
    <w:p w:rsidR="00B40928" w:rsidRPr="009E242C" w:rsidRDefault="00E465BB"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w:t>
      </w:r>
      <w:del w:id="11" w:author="Pauli-Chan" w:date="2025-07-23T16:51:00Z">
        <w:r w:rsidRPr="009E242C" w:rsidDel="006124D1">
          <w:rPr>
            <w:rFonts w:ascii="Crimson Text" w:hAnsi="Crimson Text"/>
            <w:color w:val="000000" w:themeColor="text1"/>
            <w:sz w:val="26"/>
            <w:szCs w:val="26"/>
          </w:rPr>
          <w:delText>superar</w:delText>
        </w:r>
        <w:r w:rsidR="004C14F6" w:rsidRPr="009E242C" w:rsidDel="006124D1">
          <w:rPr>
            <w:rFonts w:ascii="Crimson Text" w:hAnsi="Crimson Text"/>
            <w:color w:val="000000" w:themeColor="text1"/>
            <w:sz w:val="26"/>
            <w:szCs w:val="26"/>
          </w:rPr>
          <w:delText xml:space="preserve"> </w:delText>
        </w:r>
      </w:del>
      <w:ins w:id="12" w:author="Pauli-Chan" w:date="2025-07-23T16:51:00Z">
        <w:r w:rsidR="006124D1">
          <w:rPr>
            <w:rFonts w:ascii="Crimson Text" w:hAnsi="Crimson Text"/>
            <w:color w:val="000000" w:themeColor="text1"/>
            <w:sz w:val="26"/>
            <w:szCs w:val="26"/>
          </w:rPr>
          <w:t>abandonar</w:t>
        </w:r>
        <w:r w:rsidR="006124D1" w:rsidRPr="009E242C">
          <w:rPr>
            <w:rFonts w:ascii="Crimson Text" w:hAnsi="Crimson Text"/>
            <w:color w:val="000000" w:themeColor="text1"/>
            <w:sz w:val="26"/>
            <w:szCs w:val="26"/>
          </w:rPr>
          <w:t xml:space="preserve"> </w:t>
        </w:r>
      </w:ins>
      <w:r w:rsidR="004C14F6" w:rsidRPr="009E242C">
        <w:rPr>
          <w:rFonts w:ascii="Crimson Text" w:hAnsi="Crimson Text"/>
          <w:color w:val="000000" w:themeColor="text1"/>
          <w:sz w:val="26"/>
          <w:szCs w:val="26"/>
        </w:rPr>
        <w:t xml:space="preserve">el </w:t>
      </w:r>
      <w:del w:id="13" w:author="Pauli-Chan" w:date="2025-07-21T13:42:00Z">
        <w:r w:rsidR="004C14F6" w:rsidRPr="009E242C" w:rsidDel="007E22FD">
          <w:rPr>
            <w:rFonts w:ascii="Crimson Text" w:hAnsi="Crimson Text"/>
            <w:color w:val="000000" w:themeColor="text1"/>
            <w:sz w:val="26"/>
            <w:szCs w:val="26"/>
          </w:rPr>
          <w:delText>camino de los miedos</w:delText>
        </w:r>
      </w:del>
      <w:ins w:id="14" w:author="Pauli-Chan" w:date="2025-07-21T13:42:00Z">
        <w:r w:rsidR="007E22FD">
          <w:rPr>
            <w:rFonts w:ascii="Crimson Text" w:hAnsi="Crimson Text"/>
            <w:color w:val="000000" w:themeColor="text1"/>
            <w:sz w:val="26"/>
            <w:szCs w:val="26"/>
          </w:rPr>
          <w:t>Camino de los Miedos</w:t>
        </w:r>
      </w:ins>
      <w:r w:rsidR="004C14F6" w:rsidRPr="009E242C">
        <w:rPr>
          <w:rFonts w:ascii="Crimson Text" w:hAnsi="Crimson Text"/>
          <w:color w:val="000000" w:themeColor="text1"/>
          <w:sz w:val="26"/>
          <w:szCs w:val="26"/>
        </w:rPr>
        <w:t>,</w:t>
      </w:r>
      <w:del w:id="15" w:author="Pauli-Chan" w:date="2025-07-23T16:51:00Z">
        <w:r w:rsidR="004C14F6" w:rsidRPr="009E242C" w:rsidDel="006124D1">
          <w:rPr>
            <w:rFonts w:ascii="Crimson Text" w:hAnsi="Crimson Text"/>
            <w:color w:val="000000" w:themeColor="text1"/>
            <w:sz w:val="26"/>
            <w:szCs w:val="26"/>
          </w:rPr>
          <w:delText xml:space="preserve"> finalmente,</w:delText>
        </w:r>
      </w:del>
      <w:r w:rsidR="004C14F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arribaron </w:t>
      </w:r>
      <w:ins w:id="16" w:author="Pauli-Chan" w:date="2025-07-23T16:51:00Z">
        <w:r w:rsidR="006124D1">
          <w:rPr>
            <w:rFonts w:ascii="Crimson Text" w:hAnsi="Crimson Text"/>
            <w:color w:val="000000" w:themeColor="text1"/>
            <w:sz w:val="26"/>
            <w:szCs w:val="26"/>
          </w:rPr>
          <w:t xml:space="preserve">finalmente </w:t>
        </w:r>
      </w:ins>
      <w:r w:rsidRPr="009E242C">
        <w:rPr>
          <w:rFonts w:ascii="Crimson Text" w:hAnsi="Crimson Text"/>
          <w:color w:val="000000" w:themeColor="text1"/>
          <w:sz w:val="26"/>
          <w:szCs w:val="26"/>
        </w:rPr>
        <w:t>a</w:t>
      </w:r>
      <w:r w:rsidR="004C14F6" w:rsidRPr="009E242C">
        <w:rPr>
          <w:rFonts w:ascii="Crimson Text" w:hAnsi="Crimson Text"/>
          <w:color w:val="000000" w:themeColor="text1"/>
          <w:sz w:val="26"/>
          <w:szCs w:val="26"/>
        </w:rPr>
        <w:t xml:space="preserve"> las tierras del sur. </w:t>
      </w:r>
      <w:r w:rsidRPr="009E242C">
        <w:rPr>
          <w:rFonts w:ascii="Crimson Text" w:hAnsi="Crimson Text"/>
          <w:color w:val="000000" w:themeColor="text1"/>
          <w:sz w:val="26"/>
          <w:szCs w:val="26"/>
        </w:rPr>
        <w:t>Atrás había</w:t>
      </w:r>
      <w:r w:rsidR="00B40928"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quedado</w:t>
      </w:r>
      <w:r w:rsidR="00B40928" w:rsidRPr="009E242C">
        <w:rPr>
          <w:rFonts w:ascii="Crimson Text" w:hAnsi="Crimson Text"/>
          <w:color w:val="000000" w:themeColor="text1"/>
          <w:sz w:val="26"/>
          <w:szCs w:val="26"/>
        </w:rPr>
        <w:t xml:space="preserve"> los avatares de</w:t>
      </w:r>
      <w:r w:rsidRPr="009E242C">
        <w:rPr>
          <w:rFonts w:ascii="Crimson Text" w:hAnsi="Crimson Text"/>
          <w:color w:val="000000" w:themeColor="text1"/>
          <w:sz w:val="26"/>
          <w:szCs w:val="26"/>
        </w:rPr>
        <w:t xml:space="preserve"> </w:t>
      </w:r>
      <w:r w:rsidR="00E45FF0" w:rsidRPr="009E242C">
        <w:rPr>
          <w:rFonts w:ascii="Crimson Text" w:hAnsi="Crimson Text"/>
          <w:color w:val="000000" w:themeColor="text1"/>
          <w:sz w:val="26"/>
          <w:szCs w:val="26"/>
        </w:rPr>
        <w:t>una gran travesía</w:t>
      </w:r>
      <w:del w:id="17" w:author="Pauli-Chan" w:date="2025-07-23T16:51:00Z">
        <w:r w:rsidR="00E45FF0" w:rsidRPr="009E242C" w:rsidDel="006124D1">
          <w:rPr>
            <w:rFonts w:ascii="Crimson Text" w:hAnsi="Crimson Text"/>
            <w:color w:val="000000" w:themeColor="text1"/>
            <w:sz w:val="26"/>
            <w:szCs w:val="26"/>
          </w:rPr>
          <w:delText>,</w:delText>
        </w:r>
      </w:del>
      <w:r w:rsidR="00E45FF0" w:rsidRPr="009E242C">
        <w:rPr>
          <w:rFonts w:ascii="Crimson Text" w:hAnsi="Crimson Text"/>
          <w:color w:val="000000" w:themeColor="text1"/>
          <w:sz w:val="26"/>
          <w:szCs w:val="26"/>
        </w:rPr>
        <w:t xml:space="preserve"> que, inexorablemente, había cambiado las reglas del juego</w:t>
      </w:r>
      <w:r w:rsidR="00B40928" w:rsidRPr="009E242C">
        <w:rPr>
          <w:rFonts w:ascii="Crimson Text" w:hAnsi="Crimson Text"/>
          <w:color w:val="000000" w:themeColor="text1"/>
          <w:sz w:val="26"/>
          <w:szCs w:val="26"/>
        </w:rPr>
        <w:t xml:space="preserve"> para siempre.</w:t>
      </w:r>
    </w:p>
    <w:p w:rsidR="00B35D14" w:rsidRPr="009E242C" w:rsidRDefault="004C14F6"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disminuyó la velocidad</w:t>
      </w:r>
      <w:del w:id="18" w:author="Pauli-Chan" w:date="2025-07-23T16:52:00Z">
        <w:r w:rsidRPr="009E242C" w:rsidDel="006124D1">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y rodeó</w:t>
      </w:r>
      <w:r w:rsidR="00E45FF0" w:rsidRPr="009E242C">
        <w:rPr>
          <w:rFonts w:ascii="Crimson Text" w:hAnsi="Crimson Text"/>
          <w:color w:val="000000" w:themeColor="text1"/>
          <w:sz w:val="26"/>
          <w:szCs w:val="26"/>
        </w:rPr>
        <w:t xml:space="preserve"> con su vuelo </w:t>
      </w:r>
      <w:r w:rsidRPr="009E242C">
        <w:rPr>
          <w:rFonts w:ascii="Crimson Text" w:hAnsi="Crimson Text"/>
          <w:color w:val="000000" w:themeColor="text1"/>
          <w:sz w:val="26"/>
          <w:szCs w:val="26"/>
        </w:rPr>
        <w:t>la rotonda principal</w:t>
      </w:r>
      <w:r w:rsidR="00E45FF0" w:rsidRPr="009E242C">
        <w:rPr>
          <w:rFonts w:ascii="Crimson Text" w:hAnsi="Crimson Text"/>
          <w:color w:val="000000" w:themeColor="text1"/>
          <w:sz w:val="26"/>
          <w:szCs w:val="26"/>
        </w:rPr>
        <w:t xml:space="preserve">, donde </w:t>
      </w:r>
      <w:ins w:id="19" w:author="Pauli-Chan" w:date="2025-07-23T16:52:00Z">
        <w:r w:rsidR="006124D1">
          <w:rPr>
            <w:rFonts w:ascii="Crimson Text" w:hAnsi="Crimson Text"/>
            <w:color w:val="000000" w:themeColor="text1"/>
            <w:sz w:val="26"/>
            <w:szCs w:val="26"/>
          </w:rPr>
          <w:t xml:space="preserve">se </w:t>
        </w:r>
      </w:ins>
      <w:r w:rsidR="00E45FF0" w:rsidRPr="009E242C">
        <w:rPr>
          <w:rFonts w:ascii="Crimson Text" w:hAnsi="Crimson Text"/>
          <w:color w:val="000000" w:themeColor="text1"/>
          <w:sz w:val="26"/>
          <w:szCs w:val="26"/>
        </w:rPr>
        <w:t xml:space="preserve">conectaban </w:t>
      </w:r>
      <w:r w:rsidR="00B40928" w:rsidRPr="009E242C">
        <w:rPr>
          <w:rFonts w:ascii="Crimson Text" w:hAnsi="Crimson Text"/>
          <w:color w:val="000000" w:themeColor="text1"/>
          <w:sz w:val="26"/>
          <w:szCs w:val="26"/>
        </w:rPr>
        <w:t xml:space="preserve">las </w:t>
      </w:r>
      <w:r w:rsidR="00A63EB7" w:rsidRPr="009E242C">
        <w:rPr>
          <w:rFonts w:ascii="Crimson Text" w:hAnsi="Crimson Text"/>
          <w:color w:val="000000" w:themeColor="text1"/>
          <w:sz w:val="26"/>
          <w:szCs w:val="26"/>
        </w:rPr>
        <w:t>distintas</w:t>
      </w:r>
      <w:r w:rsidR="00B40928" w:rsidRPr="009E242C">
        <w:rPr>
          <w:rFonts w:ascii="Crimson Text" w:hAnsi="Crimson Text"/>
          <w:color w:val="000000" w:themeColor="text1"/>
          <w:sz w:val="26"/>
          <w:szCs w:val="26"/>
        </w:rPr>
        <w:t xml:space="preserve"> </w:t>
      </w:r>
      <w:r w:rsidR="00E65231" w:rsidRPr="009E242C">
        <w:rPr>
          <w:rFonts w:ascii="Crimson Text" w:hAnsi="Crimson Text"/>
          <w:color w:val="000000" w:themeColor="text1"/>
          <w:sz w:val="26"/>
          <w:szCs w:val="26"/>
        </w:rPr>
        <w:t>vías</w:t>
      </w:r>
      <w:r w:rsidRPr="009E242C">
        <w:rPr>
          <w:rFonts w:ascii="Crimson Text" w:hAnsi="Crimson Text"/>
          <w:color w:val="000000" w:themeColor="text1"/>
          <w:sz w:val="26"/>
          <w:szCs w:val="26"/>
        </w:rPr>
        <w:t xml:space="preserve">. Eros había transitado </w:t>
      </w:r>
      <w:r w:rsidR="00E65231" w:rsidRPr="009E242C">
        <w:rPr>
          <w:rFonts w:ascii="Crimson Text" w:hAnsi="Crimson Text"/>
          <w:color w:val="000000" w:themeColor="text1"/>
          <w:sz w:val="26"/>
          <w:szCs w:val="26"/>
        </w:rPr>
        <w:t>esa</w:t>
      </w:r>
      <w:r w:rsidR="00B40928" w:rsidRPr="009E242C">
        <w:rPr>
          <w:rFonts w:ascii="Crimson Text" w:hAnsi="Crimson Text"/>
          <w:color w:val="000000" w:themeColor="text1"/>
          <w:sz w:val="26"/>
          <w:szCs w:val="26"/>
        </w:rPr>
        <w:t xml:space="preserve">s </w:t>
      </w:r>
      <w:r w:rsidR="00E65231" w:rsidRPr="009E242C">
        <w:rPr>
          <w:rFonts w:ascii="Crimson Text" w:hAnsi="Crimson Text"/>
          <w:color w:val="000000" w:themeColor="text1"/>
          <w:sz w:val="26"/>
          <w:szCs w:val="26"/>
        </w:rPr>
        <w:t>rutas</w:t>
      </w:r>
      <w:r w:rsidRPr="009E242C">
        <w:rPr>
          <w:rFonts w:ascii="Crimson Text" w:hAnsi="Crimson Text"/>
          <w:color w:val="000000" w:themeColor="text1"/>
          <w:sz w:val="26"/>
          <w:szCs w:val="26"/>
        </w:rPr>
        <w:t xml:space="preserve"> decenas de veces, pero desde las alturas</w:t>
      </w:r>
      <w:del w:id="20" w:author="Pauli-Chan" w:date="2025-07-23T16:52:00Z">
        <w:r w:rsidRPr="009E242C" w:rsidDel="006124D1">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todo l</w:t>
      </w:r>
      <w:r w:rsidR="00E65231" w:rsidRPr="009E242C">
        <w:rPr>
          <w:rFonts w:ascii="Crimson Text" w:hAnsi="Crimson Text"/>
          <w:color w:val="000000" w:themeColor="text1"/>
          <w:sz w:val="26"/>
          <w:szCs w:val="26"/>
        </w:rPr>
        <w:t xml:space="preserve">ucía mucho más espectacular. El camino </w:t>
      </w:r>
      <w:r w:rsidR="00B40928" w:rsidRPr="009E242C">
        <w:rPr>
          <w:rFonts w:ascii="Crimson Text" w:hAnsi="Crimson Text"/>
          <w:color w:val="000000" w:themeColor="text1"/>
          <w:sz w:val="26"/>
          <w:szCs w:val="26"/>
        </w:rPr>
        <w:t>real</w:t>
      </w:r>
      <w:r w:rsidRPr="009E242C">
        <w:rPr>
          <w:rFonts w:ascii="Crimson Text" w:hAnsi="Crimson Text"/>
          <w:color w:val="000000" w:themeColor="text1"/>
          <w:sz w:val="26"/>
          <w:szCs w:val="26"/>
        </w:rPr>
        <w:t xml:space="preserve"> </w:t>
      </w:r>
      <w:r w:rsidR="00A63EB7" w:rsidRPr="009E242C">
        <w:rPr>
          <w:rFonts w:ascii="Crimson Text" w:hAnsi="Crimson Text"/>
          <w:color w:val="000000" w:themeColor="text1"/>
          <w:sz w:val="26"/>
          <w:szCs w:val="26"/>
        </w:rPr>
        <w:t>se extendía bajo</w:t>
      </w:r>
      <w:r w:rsidR="00636CBA" w:rsidRPr="009E242C">
        <w:rPr>
          <w:rFonts w:ascii="Crimson Text" w:hAnsi="Crimson Text"/>
          <w:color w:val="000000" w:themeColor="text1"/>
          <w:sz w:val="26"/>
          <w:szCs w:val="26"/>
        </w:rPr>
        <w:t xml:space="preserve"> el </w:t>
      </w:r>
      <w:del w:id="21" w:author="Pauli-Chan" w:date="2025-07-23T16:52:00Z">
        <w:r w:rsidR="00A63EB7" w:rsidRPr="009E242C" w:rsidDel="006124D1">
          <w:rPr>
            <w:rFonts w:ascii="Crimson Text" w:hAnsi="Crimson Text"/>
            <w:color w:val="000000" w:themeColor="text1"/>
            <w:sz w:val="26"/>
            <w:szCs w:val="26"/>
          </w:rPr>
          <w:delText>rutilante</w:delText>
        </w:r>
      </w:del>
      <w:ins w:id="22" w:author="Pauli-Chan" w:date="2025-07-23T16:52:00Z">
        <w:r w:rsidR="006124D1" w:rsidRPr="009E242C">
          <w:rPr>
            <w:rFonts w:ascii="Crimson Text" w:hAnsi="Crimson Text"/>
            <w:color w:val="000000" w:themeColor="text1"/>
            <w:sz w:val="26"/>
            <w:szCs w:val="26"/>
          </w:rPr>
          <w:t>resplandeciente</w:t>
        </w:r>
      </w:ins>
      <w:r w:rsidR="00A63EB7" w:rsidRPr="009E242C">
        <w:rPr>
          <w:rFonts w:ascii="Crimson Text" w:hAnsi="Crimson Text"/>
          <w:color w:val="000000" w:themeColor="text1"/>
          <w:sz w:val="26"/>
          <w:szCs w:val="26"/>
        </w:rPr>
        <w:t xml:space="preserve"> </w:t>
      </w:r>
      <w:r w:rsidR="00636CBA" w:rsidRPr="009E242C">
        <w:rPr>
          <w:rFonts w:ascii="Crimson Text" w:hAnsi="Crimson Text"/>
          <w:color w:val="000000" w:themeColor="text1"/>
          <w:sz w:val="26"/>
          <w:szCs w:val="26"/>
        </w:rPr>
        <w:t xml:space="preserve">follaje de los árboles emperatriz, </w:t>
      </w:r>
      <w:r w:rsidR="00E65231" w:rsidRPr="009E242C">
        <w:rPr>
          <w:rFonts w:ascii="Crimson Text" w:hAnsi="Crimson Text"/>
          <w:color w:val="000000" w:themeColor="text1"/>
          <w:sz w:val="26"/>
          <w:szCs w:val="26"/>
        </w:rPr>
        <w:t xml:space="preserve">que </w:t>
      </w:r>
      <w:del w:id="23" w:author="Pauli-Chan" w:date="2025-07-23T16:52:00Z">
        <w:r w:rsidR="00B40928" w:rsidRPr="009E242C" w:rsidDel="006124D1">
          <w:rPr>
            <w:rFonts w:ascii="Crimson Text" w:hAnsi="Crimson Text"/>
            <w:color w:val="000000" w:themeColor="text1"/>
            <w:sz w:val="26"/>
            <w:szCs w:val="26"/>
          </w:rPr>
          <w:delText xml:space="preserve">lucían </w:delText>
        </w:r>
      </w:del>
      <w:ins w:id="24" w:author="Pauli-Chan" w:date="2025-07-23T16:52:00Z">
        <w:r w:rsidR="006124D1">
          <w:rPr>
            <w:rFonts w:ascii="Crimson Text" w:hAnsi="Crimson Text"/>
            <w:color w:val="000000" w:themeColor="text1"/>
            <w:sz w:val="26"/>
            <w:szCs w:val="26"/>
          </w:rPr>
          <w:t>estaban</w:t>
        </w:r>
        <w:r w:rsidR="006124D1" w:rsidRPr="009E242C">
          <w:rPr>
            <w:rFonts w:ascii="Crimson Text" w:hAnsi="Crimson Text"/>
            <w:color w:val="000000" w:themeColor="text1"/>
            <w:sz w:val="26"/>
            <w:szCs w:val="26"/>
          </w:rPr>
          <w:t xml:space="preserve"> </w:t>
        </w:r>
      </w:ins>
      <w:r w:rsidR="00A63EB7" w:rsidRPr="009E242C">
        <w:rPr>
          <w:rFonts w:ascii="Crimson Text" w:hAnsi="Crimson Text"/>
          <w:color w:val="000000" w:themeColor="text1"/>
          <w:sz w:val="26"/>
          <w:szCs w:val="26"/>
        </w:rPr>
        <w:t>plename</w:t>
      </w:r>
      <w:r w:rsidR="00636CBA" w:rsidRPr="009E242C">
        <w:rPr>
          <w:rFonts w:ascii="Crimson Text" w:hAnsi="Crimson Text"/>
          <w:color w:val="000000" w:themeColor="text1"/>
          <w:sz w:val="26"/>
          <w:szCs w:val="26"/>
        </w:rPr>
        <w:t>nte flo</w:t>
      </w:r>
      <w:r w:rsidR="00E85C98" w:rsidRPr="009E242C">
        <w:rPr>
          <w:rFonts w:ascii="Crimson Text" w:hAnsi="Crimson Text"/>
          <w:color w:val="000000" w:themeColor="text1"/>
          <w:sz w:val="26"/>
          <w:szCs w:val="26"/>
        </w:rPr>
        <w:t>recidos. La</w:t>
      </w:r>
      <w:r w:rsidR="00AE5329" w:rsidRPr="009E242C">
        <w:rPr>
          <w:rFonts w:ascii="Crimson Text" w:hAnsi="Crimson Text"/>
          <w:color w:val="000000" w:themeColor="text1"/>
          <w:sz w:val="26"/>
          <w:szCs w:val="26"/>
        </w:rPr>
        <w:t>s</w:t>
      </w:r>
      <w:r w:rsidR="00E85C98"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diminutas</w:t>
      </w:r>
      <w:r w:rsidR="00E85C98" w:rsidRPr="009E242C">
        <w:rPr>
          <w:rFonts w:ascii="Crimson Text" w:hAnsi="Crimson Text"/>
          <w:color w:val="000000" w:themeColor="text1"/>
          <w:sz w:val="26"/>
          <w:szCs w:val="26"/>
        </w:rPr>
        <w:t xml:space="preserve"> y abundantes</w:t>
      </w:r>
      <w:r w:rsidR="00FB5F3C" w:rsidRPr="009E242C">
        <w:rPr>
          <w:rFonts w:ascii="Crimson Text" w:hAnsi="Crimson Text"/>
          <w:color w:val="000000" w:themeColor="text1"/>
          <w:sz w:val="26"/>
          <w:szCs w:val="26"/>
        </w:rPr>
        <w:t xml:space="preserve"> flores </w:t>
      </w:r>
      <w:r w:rsidR="00636CBA" w:rsidRPr="009E242C">
        <w:rPr>
          <w:rFonts w:ascii="Crimson Text" w:hAnsi="Crimson Text"/>
          <w:color w:val="000000" w:themeColor="text1"/>
          <w:sz w:val="26"/>
          <w:szCs w:val="26"/>
        </w:rPr>
        <w:t xml:space="preserve">teñían </w:t>
      </w:r>
      <w:r w:rsidR="00FB5F3C" w:rsidRPr="009E242C">
        <w:rPr>
          <w:rFonts w:ascii="Crimson Text" w:hAnsi="Crimson Text"/>
          <w:color w:val="000000" w:themeColor="text1"/>
          <w:sz w:val="26"/>
          <w:szCs w:val="26"/>
        </w:rPr>
        <w:t>de</w:t>
      </w:r>
      <w:r w:rsidR="00636CBA"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morado</w:t>
      </w:r>
      <w:r w:rsidR="00636CBA" w:rsidRPr="009E242C">
        <w:rPr>
          <w:rFonts w:ascii="Crimson Text" w:hAnsi="Crimson Text"/>
          <w:color w:val="000000" w:themeColor="text1"/>
          <w:sz w:val="26"/>
          <w:szCs w:val="26"/>
        </w:rPr>
        <w:t xml:space="preserve"> el </w:t>
      </w:r>
      <w:r w:rsidR="00AE5329" w:rsidRPr="009E242C">
        <w:rPr>
          <w:rFonts w:ascii="Crimson Text" w:hAnsi="Crimson Text"/>
          <w:color w:val="000000" w:themeColor="text1"/>
          <w:sz w:val="26"/>
          <w:szCs w:val="26"/>
        </w:rPr>
        <w:t xml:space="preserve">túnel </w:t>
      </w:r>
      <w:r w:rsidR="00636CBA" w:rsidRPr="009E242C">
        <w:rPr>
          <w:rFonts w:ascii="Crimson Text" w:hAnsi="Crimson Text"/>
          <w:color w:val="000000" w:themeColor="text1"/>
          <w:sz w:val="26"/>
          <w:szCs w:val="26"/>
        </w:rPr>
        <w:t xml:space="preserve">natural que </w:t>
      </w:r>
      <w:r w:rsidR="00FB5F3C" w:rsidRPr="009E242C">
        <w:rPr>
          <w:rFonts w:ascii="Crimson Text" w:hAnsi="Crimson Text"/>
          <w:color w:val="000000" w:themeColor="text1"/>
          <w:sz w:val="26"/>
          <w:szCs w:val="26"/>
        </w:rPr>
        <w:t>escoltaba</w:t>
      </w:r>
      <w:r w:rsidR="00C53747" w:rsidRPr="009E242C">
        <w:rPr>
          <w:rFonts w:ascii="Crimson Text" w:hAnsi="Crimson Text"/>
          <w:color w:val="000000" w:themeColor="text1"/>
          <w:sz w:val="26"/>
          <w:szCs w:val="26"/>
        </w:rPr>
        <w:t xml:space="preserve"> l</w:t>
      </w:r>
      <w:r w:rsidR="00E85C98" w:rsidRPr="009E242C">
        <w:rPr>
          <w:rFonts w:ascii="Crimson Text" w:hAnsi="Crimson Text"/>
          <w:color w:val="000000" w:themeColor="text1"/>
          <w:sz w:val="26"/>
          <w:szCs w:val="26"/>
        </w:rPr>
        <w:t xml:space="preserve">a senda </w:t>
      </w:r>
      <w:r w:rsidR="00636CBA" w:rsidRPr="009E242C">
        <w:rPr>
          <w:rFonts w:ascii="Crimson Text" w:hAnsi="Crimson Text"/>
          <w:color w:val="000000" w:themeColor="text1"/>
          <w:sz w:val="26"/>
          <w:szCs w:val="26"/>
        </w:rPr>
        <w:t>hasta su desemboc</w:t>
      </w:r>
      <w:r w:rsidR="00E85C98" w:rsidRPr="009E242C">
        <w:rPr>
          <w:rFonts w:ascii="Crimson Text" w:hAnsi="Crimson Text"/>
          <w:color w:val="000000" w:themeColor="text1"/>
          <w:sz w:val="26"/>
          <w:szCs w:val="26"/>
        </w:rPr>
        <w:t>adura</w:t>
      </w:r>
      <w:r w:rsidR="00FB5F3C" w:rsidRPr="009E242C">
        <w:rPr>
          <w:rFonts w:ascii="Crimson Text" w:hAnsi="Crimson Text"/>
          <w:color w:val="000000" w:themeColor="text1"/>
          <w:sz w:val="26"/>
          <w:szCs w:val="26"/>
        </w:rPr>
        <w:t>, justo</w:t>
      </w:r>
      <w:r w:rsidR="00E85C98" w:rsidRPr="009E242C">
        <w:rPr>
          <w:rFonts w:ascii="Crimson Text" w:hAnsi="Crimson Text"/>
          <w:color w:val="000000" w:themeColor="text1"/>
          <w:sz w:val="26"/>
          <w:szCs w:val="26"/>
        </w:rPr>
        <w:t xml:space="preserve"> a los pies del castillo del sur</w:t>
      </w:r>
      <w:r w:rsidR="00636CBA" w:rsidRPr="009E242C">
        <w:rPr>
          <w:rFonts w:ascii="Crimson Text" w:hAnsi="Crimson Text"/>
          <w:color w:val="000000" w:themeColor="text1"/>
          <w:sz w:val="26"/>
          <w:szCs w:val="26"/>
        </w:rPr>
        <w:t>.</w:t>
      </w:r>
      <w:r w:rsidR="00B35D14" w:rsidRPr="009E242C">
        <w:rPr>
          <w:rFonts w:ascii="Crimson Text" w:hAnsi="Crimson Text"/>
          <w:color w:val="000000" w:themeColor="text1"/>
          <w:sz w:val="26"/>
          <w:szCs w:val="26"/>
        </w:rPr>
        <w:t xml:space="preserve"> </w:t>
      </w:r>
      <w:r w:rsidR="00E85C98" w:rsidRPr="009E242C">
        <w:rPr>
          <w:rFonts w:ascii="Crimson Text" w:hAnsi="Crimson Text"/>
          <w:color w:val="000000" w:themeColor="text1"/>
          <w:sz w:val="26"/>
          <w:szCs w:val="26"/>
        </w:rPr>
        <w:t>Embelesado</w:t>
      </w:r>
      <w:r w:rsidR="00D7717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ante</w:t>
      </w:r>
      <w:r w:rsidR="00D77178" w:rsidRPr="009E242C">
        <w:rPr>
          <w:rFonts w:ascii="Crimson Text" w:hAnsi="Crimson Text"/>
          <w:color w:val="000000" w:themeColor="text1"/>
          <w:sz w:val="26"/>
          <w:szCs w:val="26"/>
        </w:rPr>
        <w:t xml:space="preserve"> tanta</w:t>
      </w:r>
      <w:r w:rsidR="00CF4DD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hermosura</w:t>
      </w:r>
      <w:r w:rsidR="00CF4DD8" w:rsidRPr="009E242C">
        <w:rPr>
          <w:rFonts w:ascii="Crimson Text" w:hAnsi="Crimson Text"/>
          <w:color w:val="000000" w:themeColor="text1"/>
          <w:sz w:val="26"/>
          <w:szCs w:val="26"/>
        </w:rPr>
        <w:t xml:space="preserve">, Eros </w:t>
      </w:r>
      <w:r w:rsidR="00C53747" w:rsidRPr="009E242C">
        <w:rPr>
          <w:rFonts w:ascii="Crimson Text" w:hAnsi="Crimson Text"/>
          <w:color w:val="000000" w:themeColor="text1"/>
          <w:sz w:val="26"/>
          <w:szCs w:val="26"/>
        </w:rPr>
        <w:t>prefirió continuar el viaje inmerso en el</w:t>
      </w:r>
      <w:r w:rsidR="00CF4DD8" w:rsidRPr="009E242C">
        <w:rPr>
          <w:rFonts w:ascii="Crimson Text" w:hAnsi="Crimson Text"/>
          <w:color w:val="000000" w:themeColor="text1"/>
          <w:sz w:val="26"/>
          <w:szCs w:val="26"/>
        </w:rPr>
        <w:t xml:space="preserve"> </w:t>
      </w:r>
      <w:r w:rsidR="00185A16" w:rsidRPr="009E242C">
        <w:rPr>
          <w:rFonts w:ascii="Crimson Text" w:hAnsi="Crimson Text"/>
          <w:color w:val="000000" w:themeColor="text1"/>
          <w:sz w:val="26"/>
          <w:szCs w:val="26"/>
        </w:rPr>
        <w:t>pa</w:t>
      </w:r>
      <w:r w:rsidR="00C53747" w:rsidRPr="009E242C">
        <w:rPr>
          <w:rFonts w:ascii="Crimson Text" w:hAnsi="Crimson Text"/>
          <w:color w:val="000000" w:themeColor="text1"/>
          <w:sz w:val="26"/>
          <w:szCs w:val="26"/>
        </w:rPr>
        <w:t>i</w:t>
      </w:r>
      <w:r w:rsidR="00185A16" w:rsidRPr="009E242C">
        <w:rPr>
          <w:rFonts w:ascii="Crimson Text" w:hAnsi="Crimson Text"/>
          <w:color w:val="000000" w:themeColor="text1"/>
          <w:sz w:val="26"/>
          <w:szCs w:val="26"/>
        </w:rPr>
        <w:t>saje</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 xml:space="preserve">una </w:t>
      </w:r>
      <w:r w:rsidR="00CF4DD8" w:rsidRPr="009E242C">
        <w:rPr>
          <w:rFonts w:ascii="Crimson Text" w:hAnsi="Crimson Text"/>
          <w:color w:val="000000" w:themeColor="text1"/>
          <w:sz w:val="26"/>
          <w:szCs w:val="26"/>
        </w:rPr>
        <w:t xml:space="preserve">decisión </w:t>
      </w:r>
      <w:del w:id="25" w:author="Pauli-Chan" w:date="2025-07-23T16:53:00Z">
        <w:r w:rsidR="000C131A" w:rsidRPr="009E242C" w:rsidDel="006124D1">
          <w:rPr>
            <w:rFonts w:ascii="Crimson Text" w:hAnsi="Crimson Text"/>
            <w:color w:val="000000" w:themeColor="text1"/>
            <w:sz w:val="26"/>
            <w:szCs w:val="26"/>
          </w:rPr>
          <w:delText>audaz</w:delText>
        </w:r>
        <w:r w:rsidR="00CF4DD8" w:rsidRPr="009E242C" w:rsidDel="006124D1">
          <w:rPr>
            <w:rFonts w:ascii="Crimson Text" w:hAnsi="Crimson Text"/>
            <w:color w:val="000000" w:themeColor="text1"/>
            <w:sz w:val="26"/>
            <w:szCs w:val="26"/>
          </w:rPr>
          <w:delText xml:space="preserve"> y</w:delText>
        </w:r>
      </w:del>
      <w:ins w:id="26" w:author="Pauli-Chan" w:date="2025-07-23T16:53:00Z">
        <w:r w:rsidR="006124D1">
          <w:rPr>
            <w:rFonts w:ascii="Crimson Text" w:hAnsi="Crimson Text"/>
            <w:color w:val="000000" w:themeColor="text1"/>
            <w:sz w:val="26"/>
            <w:szCs w:val="26"/>
          </w:rPr>
          <w:t>bastante</w:t>
        </w:r>
      </w:ins>
      <w:r w:rsidR="00CF4DD8" w:rsidRPr="009E242C">
        <w:rPr>
          <w:rFonts w:ascii="Crimson Text" w:hAnsi="Crimson Text"/>
          <w:color w:val="000000" w:themeColor="text1"/>
          <w:sz w:val="26"/>
          <w:szCs w:val="26"/>
        </w:rPr>
        <w:t xml:space="preserve"> </w:t>
      </w:r>
      <w:r w:rsidR="009A6DA3" w:rsidRPr="009E242C">
        <w:rPr>
          <w:rFonts w:ascii="Crimson Text" w:hAnsi="Crimson Text"/>
          <w:color w:val="000000" w:themeColor="text1"/>
          <w:sz w:val="26"/>
          <w:szCs w:val="26"/>
        </w:rPr>
        <w:t>temeraria</w:t>
      </w:r>
      <w:del w:id="27" w:author="Pauli-Chan" w:date="2025-07-23T16:53:00Z">
        <w:r w:rsidR="00C53747" w:rsidRPr="009E242C" w:rsidDel="006124D1">
          <w:rPr>
            <w:rFonts w:ascii="Crimson Text" w:hAnsi="Crimson Text"/>
            <w:color w:val="000000" w:themeColor="text1"/>
            <w:sz w:val="26"/>
            <w:szCs w:val="26"/>
          </w:rPr>
          <w:delText>,</w:delText>
        </w:r>
      </w:del>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considerando</w:t>
      </w:r>
      <w:r w:rsidR="00EA4A74" w:rsidRPr="009E242C">
        <w:rPr>
          <w:rFonts w:ascii="Crimson Text" w:hAnsi="Crimson Text"/>
          <w:color w:val="000000" w:themeColor="text1"/>
          <w:sz w:val="26"/>
          <w:szCs w:val="26"/>
        </w:rPr>
        <w:t xml:space="preserve"> que montaba </w:t>
      </w:r>
      <w:r w:rsidR="00CF4DD8" w:rsidRPr="009E242C">
        <w:rPr>
          <w:rFonts w:ascii="Crimson Text" w:hAnsi="Crimson Text"/>
          <w:color w:val="000000" w:themeColor="text1"/>
          <w:sz w:val="26"/>
          <w:szCs w:val="26"/>
        </w:rPr>
        <w:t>un dragón.</w:t>
      </w:r>
    </w:p>
    <w:p w:rsidR="00CF4DD8" w:rsidRPr="009E242C" w:rsidRDefault="00CF4DD8" w:rsidP="000D1B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7E27A1" w:rsidRPr="009E242C">
        <w:rPr>
          <w:rFonts w:ascii="Crimson Text" w:hAnsi="Crimson Text"/>
          <w:color w:val="000000" w:themeColor="text1"/>
          <w:sz w:val="26"/>
          <w:szCs w:val="26"/>
        </w:rPr>
        <w:t>internó</w:t>
      </w:r>
      <w:r w:rsidR="00B35D14"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 xml:space="preserve">en </w:t>
      </w:r>
      <w:r w:rsidR="00B35D14" w:rsidRPr="009E242C">
        <w:rPr>
          <w:rFonts w:ascii="Crimson Text" w:hAnsi="Crimson Text"/>
          <w:color w:val="000000" w:themeColor="text1"/>
          <w:sz w:val="26"/>
          <w:szCs w:val="26"/>
        </w:rPr>
        <w:t xml:space="preserve">la ruta como una </w:t>
      </w:r>
      <w:r w:rsidR="007E27A1" w:rsidRPr="009E242C">
        <w:rPr>
          <w:rFonts w:ascii="Crimson Text" w:hAnsi="Crimson Text"/>
          <w:color w:val="000000" w:themeColor="text1"/>
          <w:sz w:val="26"/>
          <w:szCs w:val="26"/>
        </w:rPr>
        <w:t>saeta</w:t>
      </w:r>
      <w:r w:rsidR="00B35D14" w:rsidRPr="009E242C">
        <w:rPr>
          <w:rFonts w:ascii="Crimson Text" w:hAnsi="Crimson Text"/>
          <w:color w:val="000000" w:themeColor="text1"/>
          <w:sz w:val="26"/>
          <w:szCs w:val="26"/>
        </w:rPr>
        <w:t xml:space="preserve">. Las alas se acoplaban </w:t>
      </w:r>
      <w:r w:rsidR="000D1B5A" w:rsidRPr="009E242C">
        <w:rPr>
          <w:rFonts w:ascii="Crimson Text" w:hAnsi="Crimson Text"/>
          <w:color w:val="000000" w:themeColor="text1"/>
          <w:sz w:val="26"/>
          <w:szCs w:val="26"/>
        </w:rPr>
        <w:t>a</w:t>
      </w:r>
      <w:r w:rsidR="00B35D14" w:rsidRPr="009E242C">
        <w:rPr>
          <w:rFonts w:ascii="Crimson Text" w:hAnsi="Crimson Text"/>
          <w:color w:val="000000" w:themeColor="text1"/>
          <w:sz w:val="26"/>
          <w:szCs w:val="26"/>
        </w:rPr>
        <w:t>l viento</w:t>
      </w:r>
      <w:r w:rsidR="000D1B5A" w:rsidRPr="009E242C">
        <w:rPr>
          <w:rFonts w:ascii="Crimson Text" w:hAnsi="Crimson Text"/>
          <w:color w:val="000000" w:themeColor="text1"/>
          <w:sz w:val="26"/>
          <w:szCs w:val="26"/>
        </w:rPr>
        <w:t xml:space="preserve"> suave de la pradera</w:t>
      </w:r>
      <w:del w:id="28" w:author="Pauli-Chan" w:date="2025-07-23T16:53:00Z">
        <w:r w:rsidR="000D1B5A" w:rsidRPr="009E242C" w:rsidDel="006124D1">
          <w:rPr>
            <w:rFonts w:ascii="Crimson Text" w:hAnsi="Crimson Text"/>
            <w:color w:val="000000" w:themeColor="text1"/>
            <w:sz w:val="26"/>
            <w:szCs w:val="26"/>
          </w:rPr>
          <w:delText>,</w:delText>
        </w:r>
      </w:del>
      <w:r w:rsidR="000D1B5A" w:rsidRPr="009E242C">
        <w:rPr>
          <w:rFonts w:ascii="Crimson Text" w:hAnsi="Crimson Text"/>
          <w:color w:val="000000" w:themeColor="text1"/>
          <w:sz w:val="26"/>
          <w:szCs w:val="26"/>
        </w:rPr>
        <w:t xml:space="preserve"> y propiciaban un vuelo armonioso y rasante</w:t>
      </w:r>
      <w:r w:rsidR="00B35D14" w:rsidRPr="009E242C">
        <w:rPr>
          <w:rFonts w:ascii="Crimson Text" w:hAnsi="Crimson Text"/>
          <w:color w:val="000000" w:themeColor="text1"/>
          <w:sz w:val="26"/>
          <w:szCs w:val="26"/>
        </w:rPr>
        <w:t>.</w:t>
      </w:r>
      <w:r w:rsidR="0063229F" w:rsidRPr="009E242C">
        <w:rPr>
          <w:rFonts w:ascii="Crimson Text" w:hAnsi="Crimson Text"/>
          <w:color w:val="000000" w:themeColor="text1"/>
          <w:sz w:val="26"/>
          <w:szCs w:val="26"/>
        </w:rPr>
        <w:t xml:space="preserve"> Eros </w:t>
      </w:r>
      <w:r w:rsidR="000D1B5A" w:rsidRPr="009E242C">
        <w:rPr>
          <w:rFonts w:ascii="Crimson Text" w:hAnsi="Crimson Text"/>
          <w:color w:val="000000" w:themeColor="text1"/>
          <w:sz w:val="26"/>
          <w:szCs w:val="26"/>
        </w:rPr>
        <w:t>abrazaba a</w:t>
      </w:r>
      <w:r w:rsidR="0063229F" w:rsidRPr="009E242C">
        <w:rPr>
          <w:rFonts w:ascii="Crimson Text" w:hAnsi="Crimson Text"/>
          <w:color w:val="000000" w:themeColor="text1"/>
          <w:sz w:val="26"/>
          <w:szCs w:val="26"/>
        </w:rPr>
        <w:t xml:space="preserve"> la </w:t>
      </w:r>
      <w:r w:rsidR="000D1B5A" w:rsidRPr="009E242C">
        <w:rPr>
          <w:rFonts w:ascii="Crimson Text" w:hAnsi="Crimson Text"/>
          <w:color w:val="000000" w:themeColor="text1"/>
          <w:sz w:val="26"/>
          <w:szCs w:val="26"/>
        </w:rPr>
        <w:t>dragona con firmeza</w:t>
      </w:r>
      <w:del w:id="29" w:author="Pauli-Chan" w:date="2025-07-23T16:55:00Z">
        <w:r w:rsidR="000D1B5A" w:rsidRPr="009E242C" w:rsidDel="006124D1">
          <w:rPr>
            <w:rFonts w:ascii="Crimson Text" w:hAnsi="Crimson Text"/>
            <w:color w:val="000000" w:themeColor="text1"/>
            <w:sz w:val="26"/>
            <w:szCs w:val="26"/>
          </w:rPr>
          <w:delText>,</w:delText>
        </w:r>
      </w:del>
      <w:r w:rsidR="000D1B5A" w:rsidRPr="009E242C">
        <w:rPr>
          <w:rFonts w:ascii="Crimson Text" w:hAnsi="Crimson Text"/>
          <w:color w:val="000000" w:themeColor="text1"/>
          <w:sz w:val="26"/>
          <w:szCs w:val="26"/>
        </w:rPr>
        <w:t xml:space="preserve"> mientras </w:t>
      </w:r>
      <w:del w:id="30" w:author="Pauli-Chan" w:date="2025-07-23T16:55:00Z">
        <w:r w:rsidR="000D1B5A" w:rsidRPr="009E242C" w:rsidDel="006124D1">
          <w:rPr>
            <w:rFonts w:ascii="Crimson Text" w:hAnsi="Crimson Text"/>
            <w:color w:val="000000" w:themeColor="text1"/>
            <w:sz w:val="26"/>
            <w:szCs w:val="26"/>
          </w:rPr>
          <w:delText>los</w:delText>
        </w:r>
        <w:r w:rsidR="0063229F" w:rsidRPr="009E242C" w:rsidDel="006124D1">
          <w:rPr>
            <w:rFonts w:ascii="Crimson Text" w:hAnsi="Crimson Text"/>
            <w:color w:val="000000" w:themeColor="text1"/>
            <w:sz w:val="26"/>
            <w:szCs w:val="26"/>
          </w:rPr>
          <w:delText xml:space="preserve"> cuerpo</w:delText>
        </w:r>
        <w:r w:rsidR="000D1B5A" w:rsidRPr="009E242C" w:rsidDel="006124D1">
          <w:rPr>
            <w:rFonts w:ascii="Crimson Text" w:hAnsi="Crimson Text"/>
            <w:color w:val="000000" w:themeColor="text1"/>
            <w:sz w:val="26"/>
            <w:szCs w:val="26"/>
          </w:rPr>
          <w:delText>s</w:delText>
        </w:r>
        <w:r w:rsidR="0063229F" w:rsidRPr="009E242C" w:rsidDel="006124D1">
          <w:rPr>
            <w:rFonts w:ascii="Crimson Text" w:hAnsi="Crimson Text"/>
            <w:color w:val="000000" w:themeColor="text1"/>
            <w:sz w:val="26"/>
            <w:szCs w:val="26"/>
          </w:rPr>
          <w:delText xml:space="preserve"> </w:delText>
        </w:r>
      </w:del>
      <w:r w:rsidR="0063229F" w:rsidRPr="009E242C">
        <w:rPr>
          <w:rFonts w:ascii="Crimson Text" w:hAnsi="Crimson Text"/>
          <w:color w:val="000000" w:themeColor="text1"/>
          <w:sz w:val="26"/>
          <w:szCs w:val="26"/>
        </w:rPr>
        <w:t>atravesaba</w:t>
      </w:r>
      <w:r w:rsidR="000D1B5A" w:rsidRPr="009E242C">
        <w:rPr>
          <w:rFonts w:ascii="Crimson Text" w:hAnsi="Crimson Text"/>
          <w:color w:val="000000" w:themeColor="text1"/>
          <w:sz w:val="26"/>
          <w:szCs w:val="26"/>
        </w:rPr>
        <w:t>n</w:t>
      </w:r>
      <w:r w:rsidR="0063229F"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el aire espeso y</w:t>
      </w:r>
      <w:r w:rsidR="000D1B5A" w:rsidRPr="009E242C">
        <w:rPr>
          <w:rFonts w:ascii="Crimson Text" w:hAnsi="Crimson Text"/>
          <w:color w:val="000000" w:themeColor="text1"/>
          <w:sz w:val="26"/>
          <w:szCs w:val="26"/>
        </w:rPr>
        <w:t xml:space="preserve"> c</w:t>
      </w:r>
      <w:r w:rsidR="00FB74E0" w:rsidRPr="009E242C">
        <w:rPr>
          <w:rFonts w:ascii="Crimson Text" w:hAnsi="Crimson Text"/>
          <w:color w:val="000000" w:themeColor="text1"/>
          <w:sz w:val="26"/>
          <w:szCs w:val="26"/>
        </w:rPr>
        <w:t>álido</w:t>
      </w:r>
      <w:r w:rsidR="000D1B5A" w:rsidRPr="009E242C">
        <w:rPr>
          <w:rFonts w:ascii="Crimson Text" w:hAnsi="Crimson Text"/>
          <w:color w:val="000000" w:themeColor="text1"/>
          <w:sz w:val="26"/>
          <w:szCs w:val="26"/>
        </w:rPr>
        <w:t xml:space="preserve"> del </w:t>
      </w:r>
      <w:r w:rsidR="00AE5329" w:rsidRPr="009E242C">
        <w:rPr>
          <w:rFonts w:ascii="Crimson Text" w:hAnsi="Crimson Text"/>
          <w:color w:val="000000" w:themeColor="text1"/>
          <w:sz w:val="26"/>
          <w:szCs w:val="26"/>
        </w:rPr>
        <w:t>pasaje</w:t>
      </w:r>
      <w:r w:rsidR="0063229F" w:rsidRPr="009E242C">
        <w:rPr>
          <w:rFonts w:ascii="Crimson Text" w:hAnsi="Crimson Text"/>
          <w:color w:val="000000" w:themeColor="text1"/>
          <w:sz w:val="26"/>
          <w:szCs w:val="26"/>
        </w:rPr>
        <w:t>.</w:t>
      </w:r>
    </w:p>
    <w:p w:rsidR="0063229F" w:rsidRPr="009E242C" w:rsidRDefault="000303FA"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sinfín de emociones </w:t>
      </w:r>
      <w:r w:rsidR="00EA4A74" w:rsidRPr="009E242C">
        <w:rPr>
          <w:rFonts w:ascii="Crimson Text" w:hAnsi="Crimson Text"/>
          <w:color w:val="000000" w:themeColor="text1"/>
          <w:sz w:val="26"/>
          <w:szCs w:val="26"/>
        </w:rPr>
        <w:t>se abrían paso en su interior</w:t>
      </w:r>
      <w:r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El regreso a su tierra</w:t>
      </w:r>
      <w:r w:rsidR="00EA4A74" w:rsidRPr="009E242C">
        <w:rPr>
          <w:rFonts w:ascii="Crimson Text" w:hAnsi="Crimson Text"/>
          <w:color w:val="000000" w:themeColor="text1"/>
          <w:sz w:val="26"/>
          <w:szCs w:val="26"/>
        </w:rPr>
        <w:t xml:space="preserve"> lo estremecía</w:t>
      </w:r>
      <w:r w:rsidR="00BF64A5" w:rsidRPr="009E242C">
        <w:rPr>
          <w:rFonts w:ascii="Crimson Text" w:hAnsi="Crimson Text"/>
          <w:color w:val="000000" w:themeColor="text1"/>
          <w:sz w:val="26"/>
          <w:szCs w:val="26"/>
        </w:rPr>
        <w:t xml:space="preserve">, </w:t>
      </w:r>
      <w:ins w:id="31" w:author="Pauli-Chan" w:date="2025-07-23T17:04:00Z">
        <w:r w:rsidR="005E50F6">
          <w:rPr>
            <w:rFonts w:ascii="Crimson Text" w:hAnsi="Crimson Text"/>
            <w:color w:val="000000" w:themeColor="text1"/>
            <w:sz w:val="26"/>
            <w:szCs w:val="26"/>
          </w:rPr>
          <w:t xml:space="preserve">era el </w:t>
        </w:r>
      </w:ins>
      <w:r w:rsidR="00BF64A5" w:rsidRPr="009E242C">
        <w:rPr>
          <w:rFonts w:ascii="Crimson Text" w:hAnsi="Crimson Text"/>
          <w:color w:val="000000" w:themeColor="text1"/>
          <w:sz w:val="26"/>
          <w:szCs w:val="26"/>
        </w:rPr>
        <w:t xml:space="preserve">lugar </w:t>
      </w:r>
      <w:r w:rsidR="000D1B5A" w:rsidRPr="009E242C">
        <w:rPr>
          <w:rFonts w:ascii="Crimson Text" w:hAnsi="Crimson Text"/>
          <w:color w:val="000000" w:themeColor="text1"/>
          <w:sz w:val="26"/>
          <w:szCs w:val="26"/>
        </w:rPr>
        <w:t>q</w:t>
      </w:r>
      <w:r w:rsidR="00CF7E37" w:rsidRPr="009E242C">
        <w:rPr>
          <w:rFonts w:ascii="Crimson Text" w:hAnsi="Crimson Text"/>
          <w:color w:val="000000" w:themeColor="text1"/>
          <w:sz w:val="26"/>
          <w:szCs w:val="26"/>
        </w:rPr>
        <w:t>ue lo vio crecer, pero también</w:t>
      </w:r>
      <w:r w:rsidR="000D1B5A" w:rsidRPr="009E242C">
        <w:rPr>
          <w:rFonts w:ascii="Crimson Text" w:hAnsi="Crimson Text"/>
          <w:color w:val="000000" w:themeColor="text1"/>
          <w:sz w:val="26"/>
          <w:szCs w:val="26"/>
        </w:rPr>
        <w:t xml:space="preserve"> huir</w:t>
      </w:r>
      <w:r w:rsidR="00A43CA1" w:rsidRPr="009E242C">
        <w:rPr>
          <w:rFonts w:ascii="Crimson Text" w:hAnsi="Crimson Text"/>
          <w:color w:val="000000" w:themeColor="text1"/>
          <w:sz w:val="26"/>
          <w:szCs w:val="26"/>
        </w:rPr>
        <w:t>. El</w:t>
      </w:r>
      <w:r w:rsidR="00CF7E37" w:rsidRPr="009E242C">
        <w:rPr>
          <w:rFonts w:ascii="Crimson Text" w:hAnsi="Crimson Text"/>
          <w:color w:val="000000" w:themeColor="text1"/>
          <w:sz w:val="26"/>
          <w:szCs w:val="26"/>
        </w:rPr>
        <w:t xml:space="preserve"> camino real se convertía en una galería </w:t>
      </w:r>
      <w:r w:rsidR="00A43CA1" w:rsidRPr="009E242C">
        <w:rPr>
          <w:rFonts w:ascii="Crimson Text" w:hAnsi="Crimson Text"/>
          <w:color w:val="000000" w:themeColor="text1"/>
          <w:sz w:val="26"/>
          <w:szCs w:val="26"/>
        </w:rPr>
        <w:t xml:space="preserve">de </w:t>
      </w:r>
      <w:r w:rsidR="00CF7E37" w:rsidRPr="009E242C">
        <w:rPr>
          <w:rFonts w:ascii="Crimson Text" w:hAnsi="Crimson Text"/>
          <w:color w:val="000000" w:themeColor="text1"/>
          <w:sz w:val="26"/>
          <w:szCs w:val="26"/>
        </w:rPr>
        <w:t xml:space="preserve">memorias y </w:t>
      </w:r>
      <w:r w:rsidR="00A43CA1" w:rsidRPr="009E242C">
        <w:rPr>
          <w:rFonts w:ascii="Crimson Text" w:hAnsi="Crimson Text"/>
          <w:color w:val="000000" w:themeColor="text1"/>
          <w:sz w:val="26"/>
          <w:szCs w:val="26"/>
        </w:rPr>
        <w:t xml:space="preserve">recuerdos potenciados por </w:t>
      </w:r>
      <w:r w:rsidR="00D40432" w:rsidRPr="009E242C">
        <w:rPr>
          <w:rFonts w:ascii="Crimson Text" w:hAnsi="Crimson Text"/>
          <w:color w:val="000000" w:themeColor="text1"/>
          <w:sz w:val="26"/>
          <w:szCs w:val="26"/>
        </w:rPr>
        <w:t xml:space="preserve">la </w:t>
      </w:r>
      <w:r w:rsidR="00F61895" w:rsidRPr="009E242C">
        <w:rPr>
          <w:rFonts w:ascii="Crimson Text" w:hAnsi="Crimson Text"/>
          <w:color w:val="000000" w:themeColor="text1"/>
          <w:sz w:val="26"/>
          <w:szCs w:val="26"/>
        </w:rPr>
        <w:t>inspiración</w:t>
      </w:r>
      <w:r w:rsidR="00D40432" w:rsidRPr="009E242C">
        <w:rPr>
          <w:rFonts w:ascii="Crimson Text" w:hAnsi="Crimson Text"/>
          <w:color w:val="000000" w:themeColor="text1"/>
          <w:sz w:val="26"/>
          <w:szCs w:val="26"/>
        </w:rPr>
        <w:t xml:space="preserve"> </w:t>
      </w:r>
      <w:r w:rsidR="00D40432" w:rsidRPr="009E242C">
        <w:rPr>
          <w:rFonts w:ascii="Crimson Text" w:hAnsi="Crimson Text"/>
          <w:color w:val="000000" w:themeColor="text1"/>
          <w:sz w:val="26"/>
          <w:szCs w:val="26"/>
        </w:rPr>
        <w:lastRenderedPageBreak/>
        <w:t>que provocaba</w:t>
      </w:r>
      <w:r w:rsidR="001F5137" w:rsidRPr="009E242C">
        <w:rPr>
          <w:rFonts w:ascii="Crimson Text" w:hAnsi="Crimson Text"/>
          <w:color w:val="000000" w:themeColor="text1"/>
          <w:sz w:val="26"/>
          <w:szCs w:val="26"/>
        </w:rPr>
        <w:t xml:space="preserve"> su </w:t>
      </w:r>
      <w:r w:rsidR="00CF7E37" w:rsidRPr="009E242C">
        <w:rPr>
          <w:rFonts w:ascii="Crimson Text" w:hAnsi="Crimson Text"/>
          <w:color w:val="000000" w:themeColor="text1"/>
          <w:sz w:val="26"/>
          <w:szCs w:val="26"/>
        </w:rPr>
        <w:t>encanto</w:t>
      </w:r>
      <w:r w:rsidR="001F5137" w:rsidRPr="009E242C">
        <w:rPr>
          <w:rFonts w:ascii="Crimson Text" w:hAnsi="Crimson Text"/>
          <w:color w:val="000000" w:themeColor="text1"/>
          <w:sz w:val="26"/>
          <w:szCs w:val="26"/>
        </w:rPr>
        <w:t xml:space="preserve"> </w:t>
      </w:r>
      <w:r w:rsidR="00EA4A74" w:rsidRPr="009E242C">
        <w:rPr>
          <w:rFonts w:ascii="Crimson Text" w:hAnsi="Crimson Text"/>
          <w:color w:val="000000" w:themeColor="text1"/>
          <w:sz w:val="26"/>
          <w:szCs w:val="26"/>
        </w:rPr>
        <w:t>singular</w:t>
      </w:r>
      <w:r w:rsidR="001F5137" w:rsidRPr="009E242C">
        <w:rPr>
          <w:rFonts w:ascii="Crimson Text" w:hAnsi="Crimson Text"/>
          <w:color w:val="000000" w:themeColor="text1"/>
          <w:sz w:val="26"/>
          <w:szCs w:val="26"/>
        </w:rPr>
        <w:t>.</w:t>
      </w:r>
      <w:r w:rsidR="00A43CA1"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as </w:t>
      </w:r>
      <w:r w:rsidR="00BF64A5" w:rsidRPr="009E242C">
        <w:rPr>
          <w:rFonts w:ascii="Crimson Text" w:hAnsi="Crimson Text"/>
          <w:color w:val="000000" w:themeColor="text1"/>
          <w:sz w:val="26"/>
          <w:szCs w:val="26"/>
        </w:rPr>
        <w:t>copas</w:t>
      </w:r>
      <w:r w:rsidR="00FB74E0" w:rsidRPr="009E242C">
        <w:rPr>
          <w:rFonts w:ascii="Crimson Text" w:hAnsi="Crimson Text"/>
          <w:color w:val="000000" w:themeColor="text1"/>
          <w:sz w:val="26"/>
          <w:szCs w:val="26"/>
        </w:rPr>
        <w:t xml:space="preserve"> tornasoladas</w:t>
      </w:r>
      <w:r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filtraban</w:t>
      </w:r>
      <w:r w:rsidR="00BF64A5" w:rsidRPr="009E242C">
        <w:rPr>
          <w:rFonts w:ascii="Crimson Text" w:hAnsi="Crimson Text"/>
          <w:color w:val="000000" w:themeColor="text1"/>
          <w:sz w:val="26"/>
          <w:szCs w:val="26"/>
        </w:rPr>
        <w:t xml:space="preserve"> la luz solar</w:t>
      </w:r>
      <w:r w:rsidR="001F5137" w:rsidRPr="009E242C">
        <w:rPr>
          <w:rFonts w:ascii="Crimson Text" w:hAnsi="Crimson Text"/>
          <w:color w:val="000000" w:themeColor="text1"/>
          <w:sz w:val="26"/>
          <w:szCs w:val="26"/>
        </w:rPr>
        <w:t xml:space="preserve"> en tonos </w:t>
      </w:r>
      <w:r w:rsidR="00F61895" w:rsidRPr="009E242C">
        <w:rPr>
          <w:rFonts w:ascii="Crimson Text" w:hAnsi="Crimson Text"/>
          <w:color w:val="000000" w:themeColor="text1"/>
          <w:sz w:val="26"/>
          <w:szCs w:val="26"/>
        </w:rPr>
        <w:t>violetas</w:t>
      </w:r>
      <w:r w:rsidR="001F5137" w:rsidRPr="009E242C">
        <w:rPr>
          <w:rFonts w:ascii="Crimson Text" w:hAnsi="Crimson Text"/>
          <w:color w:val="000000" w:themeColor="text1"/>
          <w:sz w:val="26"/>
          <w:szCs w:val="26"/>
        </w:rPr>
        <w:t xml:space="preserve"> y rosados</w:t>
      </w:r>
      <w:r w:rsidR="00FB74E0" w:rsidRPr="009E242C">
        <w:rPr>
          <w:rFonts w:ascii="Crimson Text" w:hAnsi="Crimson Text"/>
          <w:color w:val="000000" w:themeColor="text1"/>
          <w:sz w:val="26"/>
          <w:szCs w:val="26"/>
        </w:rPr>
        <w:t>. Las hojas</w:t>
      </w:r>
      <w:r w:rsidR="001F5137"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vibraban al compás de la brisa</w:t>
      </w:r>
      <w:r w:rsidR="00BF64A5" w:rsidRPr="009E242C">
        <w:rPr>
          <w:rFonts w:ascii="Crimson Text" w:hAnsi="Crimson Text"/>
          <w:color w:val="000000" w:themeColor="text1"/>
          <w:sz w:val="26"/>
          <w:szCs w:val="26"/>
        </w:rPr>
        <w:t xml:space="preserve">, </w:t>
      </w:r>
      <w:r w:rsidR="000F5806" w:rsidRPr="009E242C">
        <w:rPr>
          <w:rFonts w:ascii="Crimson Text" w:hAnsi="Crimson Text"/>
          <w:color w:val="000000" w:themeColor="text1"/>
          <w:sz w:val="26"/>
          <w:szCs w:val="26"/>
        </w:rPr>
        <w:t>y</w:t>
      </w:r>
      <w:r w:rsidR="00FB74E0" w:rsidRPr="009E242C">
        <w:rPr>
          <w:rFonts w:ascii="Crimson Text" w:hAnsi="Crimson Text"/>
          <w:color w:val="000000" w:themeColor="text1"/>
          <w:sz w:val="26"/>
          <w:szCs w:val="26"/>
        </w:rPr>
        <w:t xml:space="preserve"> al caer</w:t>
      </w:r>
      <w:r w:rsidR="00D40432"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 xml:space="preserve">a las aceras del sendero </w:t>
      </w:r>
      <w:r w:rsidR="00D40432" w:rsidRPr="009E242C">
        <w:rPr>
          <w:rFonts w:ascii="Crimson Text" w:hAnsi="Crimson Text"/>
          <w:color w:val="000000" w:themeColor="text1"/>
          <w:sz w:val="26"/>
          <w:szCs w:val="26"/>
        </w:rPr>
        <w:t>desprendían un perfume</w:t>
      </w:r>
      <w:r w:rsidR="00EA4A74" w:rsidRPr="009E242C">
        <w:rPr>
          <w:rFonts w:ascii="Crimson Text" w:hAnsi="Crimson Text"/>
          <w:color w:val="000000" w:themeColor="text1"/>
          <w:sz w:val="26"/>
          <w:szCs w:val="26"/>
        </w:rPr>
        <w:t xml:space="preserve"> fresco y dulce,</w:t>
      </w:r>
      <w:r w:rsidR="00D40432" w:rsidRPr="009E242C">
        <w:rPr>
          <w:rFonts w:ascii="Crimson Text" w:hAnsi="Crimson Text"/>
          <w:color w:val="000000" w:themeColor="text1"/>
          <w:sz w:val="26"/>
          <w:szCs w:val="26"/>
        </w:rPr>
        <w:t xml:space="preserve"> característico de los </w:t>
      </w:r>
      <w:r w:rsidR="00EA4A74" w:rsidRPr="009E242C">
        <w:rPr>
          <w:rFonts w:ascii="Crimson Text" w:hAnsi="Crimson Text"/>
          <w:color w:val="000000" w:themeColor="text1"/>
          <w:sz w:val="26"/>
          <w:szCs w:val="26"/>
        </w:rPr>
        <w:t>árboles emperatriz.</w:t>
      </w:r>
    </w:p>
    <w:p w:rsidR="00EA4A74" w:rsidRPr="009E242C" w:rsidRDefault="00EA4A74"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paseo había sido mágico</w:t>
      </w:r>
      <w:del w:id="32" w:author="Pauli-Chan" w:date="2025-07-23T17:25:00Z">
        <w:r w:rsidRPr="009E242C" w:rsidDel="00C03ACD">
          <w:rPr>
            <w:rFonts w:ascii="Crimson Text" w:hAnsi="Crimson Text"/>
            <w:color w:val="000000" w:themeColor="text1"/>
            <w:sz w:val="26"/>
            <w:szCs w:val="26"/>
          </w:rPr>
          <w:delText xml:space="preserve"> y </w:delText>
        </w:r>
        <w:r w:rsidR="00D25DF3" w:rsidRPr="009E242C" w:rsidDel="00C03ACD">
          <w:rPr>
            <w:rFonts w:ascii="Crimson Text" w:hAnsi="Crimson Text"/>
            <w:color w:val="000000" w:themeColor="text1"/>
            <w:sz w:val="26"/>
            <w:szCs w:val="26"/>
          </w:rPr>
          <w:delText>sublime</w:delText>
        </w:r>
      </w:del>
      <w:r w:rsidR="00C42DEB" w:rsidRPr="009E242C">
        <w:rPr>
          <w:rFonts w:ascii="Crimson Text" w:hAnsi="Crimson Text"/>
          <w:color w:val="000000" w:themeColor="text1"/>
          <w:sz w:val="26"/>
          <w:szCs w:val="26"/>
        </w:rPr>
        <w:t xml:space="preserve">, y había </w:t>
      </w:r>
      <w:r w:rsidR="00515B11" w:rsidRPr="009E242C">
        <w:rPr>
          <w:rFonts w:ascii="Crimson Text" w:hAnsi="Crimson Text"/>
          <w:color w:val="000000" w:themeColor="text1"/>
          <w:sz w:val="26"/>
          <w:szCs w:val="26"/>
        </w:rPr>
        <w:t>sembrado</w:t>
      </w:r>
      <w:r w:rsidR="00C42DEB" w:rsidRPr="009E242C">
        <w:rPr>
          <w:rFonts w:ascii="Crimson Text" w:hAnsi="Crimson Text"/>
          <w:color w:val="000000" w:themeColor="text1"/>
          <w:sz w:val="26"/>
          <w:szCs w:val="26"/>
        </w:rPr>
        <w:t xml:space="preserve"> un dejo de nostalgia en el joven. Al finalizar el trayecto, Agatha detuvo su vuelo y permaneció </w:t>
      </w:r>
      <w:r w:rsidR="00D25DF3" w:rsidRPr="009E242C">
        <w:rPr>
          <w:rFonts w:ascii="Crimson Text" w:hAnsi="Crimson Text"/>
          <w:color w:val="000000" w:themeColor="text1"/>
          <w:sz w:val="26"/>
          <w:szCs w:val="26"/>
        </w:rPr>
        <w:t>reposando</w:t>
      </w:r>
      <w:r w:rsidR="00C42DEB" w:rsidRPr="009E242C">
        <w:rPr>
          <w:rFonts w:ascii="Crimson Text" w:hAnsi="Crimson Text"/>
          <w:color w:val="000000" w:themeColor="text1"/>
          <w:sz w:val="26"/>
          <w:szCs w:val="26"/>
        </w:rPr>
        <w:t xml:space="preserve"> </w:t>
      </w:r>
      <w:r w:rsidR="00D25DF3" w:rsidRPr="009E242C">
        <w:rPr>
          <w:rFonts w:ascii="Crimson Text" w:hAnsi="Crimson Text"/>
          <w:color w:val="000000" w:themeColor="text1"/>
          <w:sz w:val="26"/>
          <w:szCs w:val="26"/>
        </w:rPr>
        <w:t xml:space="preserve">sobre </w:t>
      </w:r>
      <w:r w:rsidR="00C42DEB" w:rsidRPr="009E242C">
        <w:rPr>
          <w:rFonts w:ascii="Crimson Text" w:hAnsi="Crimson Text"/>
          <w:color w:val="000000" w:themeColor="text1"/>
          <w:sz w:val="26"/>
          <w:szCs w:val="26"/>
        </w:rPr>
        <w:t>los pastos</w:t>
      </w:r>
      <w:r w:rsidR="00D25DF3" w:rsidRPr="009E242C">
        <w:rPr>
          <w:rFonts w:ascii="Crimson Text" w:hAnsi="Crimson Text"/>
          <w:color w:val="000000" w:themeColor="text1"/>
          <w:sz w:val="26"/>
          <w:szCs w:val="26"/>
        </w:rPr>
        <w:t xml:space="preserve"> tiernos</w:t>
      </w:r>
      <w:r w:rsidR="00C42DEB" w:rsidRPr="009E242C">
        <w:rPr>
          <w:rFonts w:ascii="Crimson Text" w:hAnsi="Crimson Text"/>
          <w:color w:val="000000" w:themeColor="text1"/>
          <w:sz w:val="26"/>
          <w:szCs w:val="26"/>
        </w:rPr>
        <w:t xml:space="preserve"> de la </w:t>
      </w:r>
      <w:r w:rsidR="00515B11" w:rsidRPr="009E242C">
        <w:rPr>
          <w:rFonts w:ascii="Crimson Text" w:hAnsi="Crimson Text"/>
          <w:color w:val="000000" w:themeColor="text1"/>
          <w:sz w:val="26"/>
          <w:szCs w:val="26"/>
        </w:rPr>
        <w:t>inmensa</w:t>
      </w:r>
      <w:r w:rsidR="00C42DEB" w:rsidRPr="009E242C">
        <w:rPr>
          <w:rFonts w:ascii="Crimson Text" w:hAnsi="Crimson Text"/>
          <w:color w:val="000000" w:themeColor="text1"/>
          <w:sz w:val="26"/>
          <w:szCs w:val="26"/>
        </w:rPr>
        <w:t xml:space="preserve"> estepa. A lo lejos se </w:t>
      </w:r>
      <w:r w:rsidR="0080155F" w:rsidRPr="009E242C">
        <w:rPr>
          <w:rFonts w:ascii="Crimson Text" w:hAnsi="Crimson Text"/>
          <w:color w:val="000000" w:themeColor="text1"/>
          <w:sz w:val="26"/>
          <w:szCs w:val="26"/>
        </w:rPr>
        <w:t>apreciaba</w:t>
      </w:r>
      <w:r w:rsidR="00C42DEB" w:rsidRPr="009E242C">
        <w:rPr>
          <w:rFonts w:ascii="Crimson Text" w:hAnsi="Crimson Text"/>
          <w:color w:val="000000" w:themeColor="text1"/>
          <w:sz w:val="26"/>
          <w:szCs w:val="26"/>
        </w:rPr>
        <w:t xml:space="preserve"> </w:t>
      </w:r>
      <w:r w:rsidR="00515B11" w:rsidRPr="009E242C">
        <w:rPr>
          <w:rFonts w:ascii="Crimson Text" w:hAnsi="Crimson Text"/>
          <w:color w:val="000000" w:themeColor="text1"/>
          <w:sz w:val="26"/>
          <w:szCs w:val="26"/>
        </w:rPr>
        <w:t>el</w:t>
      </w:r>
      <w:r w:rsidR="00C42DEB" w:rsidRPr="009E242C">
        <w:rPr>
          <w:rFonts w:ascii="Crimson Text" w:hAnsi="Crimson Text"/>
          <w:color w:val="000000" w:themeColor="text1"/>
          <w:sz w:val="26"/>
          <w:szCs w:val="26"/>
        </w:rPr>
        <w:t xml:space="preserve"> castillo </w:t>
      </w:r>
      <w:r w:rsidR="006F26C6" w:rsidRPr="009E242C">
        <w:rPr>
          <w:rFonts w:ascii="Crimson Text" w:hAnsi="Crimson Text"/>
          <w:color w:val="000000" w:themeColor="text1"/>
          <w:sz w:val="26"/>
          <w:szCs w:val="26"/>
        </w:rPr>
        <w:t xml:space="preserve">del sur, rodeado y protegido por </w:t>
      </w:r>
      <w:r w:rsidR="00D20483" w:rsidRPr="009E242C">
        <w:rPr>
          <w:rFonts w:ascii="Crimson Text" w:hAnsi="Crimson Text"/>
          <w:color w:val="000000" w:themeColor="text1"/>
          <w:sz w:val="26"/>
          <w:szCs w:val="26"/>
        </w:rPr>
        <w:t>el foso</w:t>
      </w:r>
      <w:r w:rsidR="006F26C6" w:rsidRPr="009E242C">
        <w:rPr>
          <w:rFonts w:ascii="Crimson Text" w:hAnsi="Crimson Text"/>
          <w:color w:val="000000" w:themeColor="text1"/>
          <w:sz w:val="26"/>
          <w:szCs w:val="26"/>
        </w:rPr>
        <w:t xml:space="preserve"> y su enorme puente levadizo.</w:t>
      </w:r>
    </w:p>
    <w:p w:rsidR="004C14F6" w:rsidRPr="009E242C" w:rsidRDefault="00831725"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F453E" w:rsidRPr="009E242C">
        <w:rPr>
          <w:rFonts w:ascii="Crimson Text" w:hAnsi="Crimson Text"/>
          <w:color w:val="000000" w:themeColor="text1"/>
          <w:sz w:val="26"/>
          <w:szCs w:val="26"/>
        </w:rPr>
        <w:t xml:space="preserve"> se paró en tierra firme, y</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observó con</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melancolía</w:t>
      </w:r>
      <w:r w:rsidRPr="009E242C">
        <w:rPr>
          <w:rFonts w:ascii="Crimson Text" w:hAnsi="Crimson Text"/>
          <w:color w:val="000000" w:themeColor="text1"/>
          <w:sz w:val="26"/>
          <w:szCs w:val="26"/>
        </w:rPr>
        <w:t xml:space="preserve"> el fuerte </w:t>
      </w:r>
      <w:r w:rsidR="0080155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la distancia. El </w:t>
      </w:r>
      <w:r w:rsidR="004D4D12" w:rsidRPr="009E242C">
        <w:rPr>
          <w:rFonts w:ascii="Crimson Text" w:hAnsi="Crimson Text"/>
          <w:color w:val="000000" w:themeColor="text1"/>
          <w:sz w:val="26"/>
          <w:szCs w:val="26"/>
        </w:rPr>
        <w:t>destino</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 xml:space="preserve">lo </w:t>
      </w:r>
      <w:r w:rsidR="00515B11" w:rsidRPr="009E242C">
        <w:rPr>
          <w:rFonts w:ascii="Crimson Text" w:hAnsi="Crimson Text"/>
          <w:color w:val="000000" w:themeColor="text1"/>
          <w:sz w:val="26"/>
          <w:szCs w:val="26"/>
        </w:rPr>
        <w:t>llamaba</w:t>
      </w:r>
      <w:r w:rsidR="0080155F" w:rsidRPr="009E242C">
        <w:rPr>
          <w:rFonts w:ascii="Crimson Text" w:hAnsi="Crimson Text"/>
          <w:color w:val="000000" w:themeColor="text1"/>
          <w:sz w:val="26"/>
          <w:szCs w:val="26"/>
        </w:rPr>
        <w:t>, debía</w:t>
      </w:r>
      <w:r w:rsidRPr="009E242C">
        <w:rPr>
          <w:rFonts w:ascii="Crimson Text" w:hAnsi="Crimson Text"/>
          <w:color w:val="000000" w:themeColor="text1"/>
          <w:sz w:val="26"/>
          <w:szCs w:val="26"/>
        </w:rPr>
        <w:t xml:space="preserve"> presentarse y </w:t>
      </w:r>
      <w:r w:rsidR="00BC118F" w:rsidRPr="009E242C">
        <w:rPr>
          <w:rFonts w:ascii="Crimson Text" w:hAnsi="Crimson Text"/>
          <w:color w:val="000000" w:themeColor="text1"/>
          <w:sz w:val="26"/>
          <w:szCs w:val="26"/>
        </w:rPr>
        <w:t xml:space="preserve">transmitir su visión altruista sobre el </w:t>
      </w:r>
      <w:r w:rsidR="004D4D12" w:rsidRPr="009E242C">
        <w:rPr>
          <w:rFonts w:ascii="Crimson Text" w:hAnsi="Crimson Text"/>
          <w:color w:val="000000" w:themeColor="text1"/>
          <w:sz w:val="26"/>
          <w:szCs w:val="26"/>
        </w:rPr>
        <w:t>futuro</w:t>
      </w:r>
      <w:r w:rsidR="00BC118F" w:rsidRPr="009E242C">
        <w:rPr>
          <w:rFonts w:ascii="Crimson Text" w:hAnsi="Crimson Text"/>
          <w:color w:val="000000" w:themeColor="text1"/>
          <w:sz w:val="26"/>
          <w:szCs w:val="26"/>
        </w:rPr>
        <w:t xml:space="preserve"> de los reinos</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esta vez</w:t>
      </w:r>
      <w:del w:id="33" w:author="Pauli-Chan" w:date="2025-07-23T17:28:00Z">
        <w:r w:rsidR="0080155F" w:rsidRPr="009E242C" w:rsidDel="00C03ACD">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desde una posición </w:t>
      </w:r>
      <w:r w:rsidR="00BC118F" w:rsidRPr="009E242C">
        <w:rPr>
          <w:rFonts w:ascii="Crimson Text" w:hAnsi="Crimson Text"/>
          <w:color w:val="000000" w:themeColor="text1"/>
          <w:sz w:val="26"/>
          <w:szCs w:val="26"/>
        </w:rPr>
        <w:t>experimentada</w:t>
      </w:r>
      <w:r w:rsidRPr="009E242C">
        <w:rPr>
          <w:rFonts w:ascii="Crimson Text" w:hAnsi="Crimson Text"/>
          <w:color w:val="000000" w:themeColor="text1"/>
          <w:sz w:val="26"/>
          <w:szCs w:val="26"/>
        </w:rPr>
        <w:t xml:space="preserve">. Ya no era </w:t>
      </w:r>
      <w:r w:rsidR="00D312CB"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joven </w:t>
      </w:r>
      <w:r w:rsidR="00BC118F" w:rsidRPr="009E242C">
        <w:rPr>
          <w:rFonts w:ascii="Crimson Text" w:hAnsi="Crimson Text"/>
          <w:color w:val="000000" w:themeColor="text1"/>
          <w:sz w:val="26"/>
          <w:szCs w:val="26"/>
        </w:rPr>
        <w:t>novato</w:t>
      </w:r>
      <w:r w:rsidRPr="009E242C">
        <w:rPr>
          <w:rFonts w:ascii="Crimson Text" w:hAnsi="Crimson Text"/>
          <w:color w:val="000000" w:themeColor="text1"/>
          <w:sz w:val="26"/>
          <w:szCs w:val="26"/>
        </w:rPr>
        <w:t xml:space="preserve"> haciendo su</w:t>
      </w:r>
      <w:r w:rsidR="00D312CB" w:rsidRPr="009E242C">
        <w:rPr>
          <w:rFonts w:ascii="Crimson Text" w:hAnsi="Crimson Text"/>
          <w:color w:val="000000" w:themeColor="text1"/>
          <w:sz w:val="26"/>
          <w:szCs w:val="26"/>
        </w:rPr>
        <w:t>s primeros pasos como guerrero</w:t>
      </w:r>
      <w:r w:rsidRPr="009E242C">
        <w:rPr>
          <w:rFonts w:ascii="Crimson Text" w:hAnsi="Crimson Text"/>
          <w:color w:val="000000" w:themeColor="text1"/>
          <w:sz w:val="26"/>
          <w:szCs w:val="26"/>
        </w:rPr>
        <w:t>, su reco</w:t>
      </w:r>
      <w:r w:rsidR="00D312CB" w:rsidRPr="009E242C">
        <w:rPr>
          <w:rFonts w:ascii="Crimson Text" w:hAnsi="Crimson Text"/>
          <w:color w:val="000000" w:themeColor="text1"/>
          <w:sz w:val="26"/>
          <w:szCs w:val="26"/>
        </w:rPr>
        <w:t xml:space="preserve">rrido lo colocaba en un lugar </w:t>
      </w:r>
      <w:del w:id="34" w:author="Pauli-Chan" w:date="2025-07-23T17:28:00Z">
        <w:r w:rsidR="00D312CB" w:rsidRPr="009E242C" w:rsidDel="00C03ACD">
          <w:rPr>
            <w:rFonts w:ascii="Crimson Text" w:hAnsi="Crimson Text"/>
            <w:color w:val="000000" w:themeColor="text1"/>
            <w:sz w:val="26"/>
            <w:szCs w:val="26"/>
          </w:rPr>
          <w:delText>preponderante</w:delText>
        </w:r>
      </w:del>
      <w:ins w:id="35" w:author="Pauli-Chan" w:date="2025-07-23T17:28:00Z">
        <w:r w:rsidR="00C03ACD">
          <w:rPr>
            <w:rFonts w:ascii="Crimson Text" w:hAnsi="Crimson Text"/>
            <w:color w:val="000000" w:themeColor="text1"/>
            <w:sz w:val="26"/>
            <w:szCs w:val="26"/>
          </w:rPr>
          <w:t>de conocimiento</w:t>
        </w:r>
      </w:ins>
      <w:r w:rsidRPr="009E242C">
        <w:rPr>
          <w:rFonts w:ascii="Crimson Text" w:hAnsi="Crimson Text"/>
          <w:color w:val="000000" w:themeColor="text1"/>
          <w:sz w:val="26"/>
          <w:szCs w:val="26"/>
        </w:rPr>
        <w:t xml:space="preserve">. A pesar de eso, </w:t>
      </w:r>
      <w:r w:rsidR="00D312CB" w:rsidRPr="009E242C">
        <w:rPr>
          <w:rFonts w:ascii="Crimson Text" w:hAnsi="Crimson Text"/>
          <w:color w:val="000000" w:themeColor="text1"/>
          <w:sz w:val="26"/>
          <w:szCs w:val="26"/>
        </w:rPr>
        <w:t xml:space="preserve">aquí </w:t>
      </w:r>
      <w:r w:rsidR="004D4D12" w:rsidRPr="009E242C">
        <w:rPr>
          <w:rFonts w:ascii="Crimson Text" w:hAnsi="Crimson Text"/>
          <w:color w:val="000000" w:themeColor="text1"/>
          <w:sz w:val="26"/>
          <w:szCs w:val="26"/>
        </w:rPr>
        <w:t xml:space="preserve">nadie </w:t>
      </w:r>
      <w:del w:id="36" w:author="Pauli-Chan" w:date="2025-07-23T17:29:00Z">
        <w:r w:rsidR="004D4D12" w:rsidRPr="009E242C" w:rsidDel="00C03ACD">
          <w:rPr>
            <w:rFonts w:ascii="Crimson Text" w:hAnsi="Crimson Text"/>
            <w:color w:val="000000" w:themeColor="text1"/>
            <w:sz w:val="26"/>
            <w:szCs w:val="26"/>
          </w:rPr>
          <w:delText xml:space="preserve">conocía </w:delText>
        </w:r>
      </w:del>
      <w:ins w:id="37" w:author="Pauli-Chan" w:date="2025-07-23T17:29:00Z">
        <w:r w:rsidR="00C03ACD">
          <w:rPr>
            <w:rFonts w:ascii="Crimson Text" w:hAnsi="Crimson Text"/>
            <w:color w:val="000000" w:themeColor="text1"/>
            <w:sz w:val="26"/>
            <w:szCs w:val="26"/>
          </w:rPr>
          <w:t>sabía de</w:t>
        </w:r>
        <w:r w:rsidR="00C03ACD" w:rsidRPr="009E242C">
          <w:rPr>
            <w:rFonts w:ascii="Crimson Text" w:hAnsi="Crimson Text"/>
            <w:color w:val="000000" w:themeColor="text1"/>
            <w:sz w:val="26"/>
            <w:szCs w:val="26"/>
          </w:rPr>
          <w:t xml:space="preserve"> </w:t>
        </w:r>
      </w:ins>
      <w:r w:rsidR="004D4D12" w:rsidRPr="009E242C">
        <w:rPr>
          <w:rFonts w:ascii="Crimson Text" w:hAnsi="Crimson Text"/>
          <w:color w:val="000000" w:themeColor="text1"/>
          <w:sz w:val="26"/>
          <w:szCs w:val="26"/>
        </w:rPr>
        <w:t>su evolución</w:t>
      </w:r>
      <w:r w:rsidRPr="009E242C">
        <w:rPr>
          <w:rFonts w:ascii="Crimson Text" w:hAnsi="Crimson Text"/>
          <w:color w:val="000000" w:themeColor="text1"/>
          <w:sz w:val="26"/>
          <w:szCs w:val="26"/>
        </w:rPr>
        <w:t xml:space="preserve">, </w:t>
      </w:r>
      <w:r w:rsidR="00D312C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no era más que un desertor.</w:t>
      </w:r>
    </w:p>
    <w:p w:rsidR="00831725" w:rsidRPr="009E242C" w:rsidRDefault="00D312CB" w:rsidP="00432CC7">
      <w:pPr>
        <w:tabs>
          <w:tab w:val="left" w:pos="2179"/>
        </w:tabs>
        <w:spacing w:after="0"/>
        <w:ind w:firstLine="284"/>
        <w:jc w:val="both"/>
        <w:rPr>
          <w:rFonts w:ascii="Crimson Text" w:hAnsi="Crimson Text"/>
          <w:color w:val="000000" w:themeColor="text1"/>
          <w:sz w:val="26"/>
          <w:szCs w:val="26"/>
        </w:rPr>
      </w:pPr>
      <w:del w:id="38" w:author="Pauli-Chan" w:date="2025-07-23T17:29:00Z">
        <w:r w:rsidRPr="009E242C" w:rsidDel="00C03ACD">
          <w:rPr>
            <w:rFonts w:ascii="Crimson Text" w:hAnsi="Crimson Text"/>
            <w:color w:val="000000" w:themeColor="text1"/>
            <w:sz w:val="26"/>
            <w:szCs w:val="26"/>
          </w:rPr>
          <w:delText>Embebido en</w:delText>
        </w:r>
        <w:r w:rsidR="00831725" w:rsidRPr="009E242C" w:rsidDel="00C03ACD">
          <w:rPr>
            <w:rFonts w:ascii="Crimson Text" w:hAnsi="Crimson Text"/>
            <w:color w:val="000000" w:themeColor="text1"/>
            <w:sz w:val="26"/>
            <w:szCs w:val="26"/>
          </w:rPr>
          <w:delText xml:space="preserve"> su reflexión, se</w:delText>
        </w:r>
      </w:del>
      <w:ins w:id="39" w:author="Pauli-Chan" w:date="2025-07-23T17:29:00Z">
        <w:r w:rsidR="00C03ACD">
          <w:rPr>
            <w:rFonts w:ascii="Crimson Text" w:hAnsi="Crimson Text"/>
            <w:color w:val="000000" w:themeColor="text1"/>
            <w:sz w:val="26"/>
            <w:szCs w:val="26"/>
          </w:rPr>
          <w:t>Se</w:t>
        </w:r>
      </w:ins>
      <w:r w:rsidR="00831725" w:rsidRPr="009E242C">
        <w:rPr>
          <w:rFonts w:ascii="Crimson Text" w:hAnsi="Crimson Text"/>
          <w:color w:val="000000" w:themeColor="text1"/>
          <w:sz w:val="26"/>
          <w:szCs w:val="26"/>
        </w:rPr>
        <w:t xml:space="preserve"> hizo</w:t>
      </w:r>
      <w:ins w:id="40" w:author="Pauli-Chan" w:date="2025-07-23T17:29:00Z">
        <w:r w:rsidR="00C03ACD">
          <w:rPr>
            <w:rFonts w:ascii="Crimson Text" w:hAnsi="Crimson Text"/>
            <w:color w:val="000000" w:themeColor="text1"/>
            <w:sz w:val="26"/>
            <w:szCs w:val="26"/>
          </w:rPr>
          <w:t xml:space="preserve"> también de</w:t>
        </w:r>
      </w:ins>
      <w:r w:rsidR="00831725" w:rsidRPr="009E242C">
        <w:rPr>
          <w:rFonts w:ascii="Crimson Text" w:hAnsi="Crimson Text"/>
          <w:color w:val="000000" w:themeColor="text1"/>
          <w:sz w:val="26"/>
          <w:szCs w:val="26"/>
        </w:rPr>
        <w:t xml:space="preserve"> un momento para pensar en Elena, y un sentimiento de incertidumbre lo invadió. La última vez que había visto</w:t>
      </w:r>
      <w:r w:rsidR="004D4D12" w:rsidRPr="009E242C">
        <w:rPr>
          <w:rFonts w:ascii="Crimson Text" w:hAnsi="Crimson Text"/>
          <w:color w:val="000000" w:themeColor="text1"/>
          <w:sz w:val="26"/>
          <w:szCs w:val="26"/>
        </w:rPr>
        <w:t xml:space="preserve"> su rostro</w:t>
      </w:r>
      <w:r w:rsidR="00831725" w:rsidRPr="009E242C">
        <w:rPr>
          <w:rFonts w:ascii="Crimson Text" w:hAnsi="Crimson Text"/>
          <w:color w:val="000000" w:themeColor="text1"/>
          <w:sz w:val="26"/>
          <w:szCs w:val="26"/>
        </w:rPr>
        <w:t xml:space="preserve">, habían acordado un plan para salvar a Agatha, pero </w:t>
      </w:r>
      <w:r w:rsidR="00403D4C" w:rsidRPr="009E242C">
        <w:rPr>
          <w:rFonts w:ascii="Crimson Text" w:hAnsi="Crimson Text"/>
          <w:color w:val="000000" w:themeColor="text1"/>
          <w:sz w:val="26"/>
          <w:szCs w:val="26"/>
        </w:rPr>
        <w:t xml:space="preserve">luego </w:t>
      </w:r>
      <w:r w:rsidR="00D7580C" w:rsidRPr="009E242C">
        <w:rPr>
          <w:rFonts w:ascii="Crimson Text" w:hAnsi="Crimson Text"/>
          <w:color w:val="000000" w:themeColor="text1"/>
          <w:sz w:val="26"/>
          <w:szCs w:val="26"/>
        </w:rPr>
        <w:t xml:space="preserve">su </w:t>
      </w:r>
      <w:r w:rsidR="00403D4C" w:rsidRPr="009E242C">
        <w:rPr>
          <w:rFonts w:ascii="Crimson Text" w:hAnsi="Crimson Text"/>
          <w:color w:val="000000" w:themeColor="text1"/>
          <w:sz w:val="26"/>
          <w:szCs w:val="26"/>
        </w:rPr>
        <w:t>ausencia dejó</w:t>
      </w:r>
      <w:r w:rsidR="00831725" w:rsidRPr="009E242C">
        <w:rPr>
          <w:rFonts w:ascii="Crimson Text" w:hAnsi="Crimson Text"/>
          <w:color w:val="000000" w:themeColor="text1"/>
          <w:sz w:val="26"/>
          <w:szCs w:val="26"/>
        </w:rPr>
        <w:t xml:space="preserve"> un mar de dudas. </w:t>
      </w:r>
      <w:r w:rsidR="00403D4C" w:rsidRPr="009E242C">
        <w:rPr>
          <w:rFonts w:ascii="Crimson Text" w:hAnsi="Crimson Text"/>
          <w:color w:val="000000" w:themeColor="text1"/>
          <w:sz w:val="26"/>
          <w:szCs w:val="26"/>
        </w:rPr>
        <w:t>Se preguntaba qué</w:t>
      </w:r>
      <w:r w:rsidR="00831725" w:rsidRPr="009E242C">
        <w:rPr>
          <w:rFonts w:ascii="Crimson Text" w:hAnsi="Crimson Text"/>
          <w:color w:val="000000" w:themeColor="text1"/>
          <w:sz w:val="26"/>
          <w:szCs w:val="26"/>
        </w:rPr>
        <w:t xml:space="preserve"> </w:t>
      </w:r>
      <w:r w:rsidR="004D4D12" w:rsidRPr="009E242C">
        <w:rPr>
          <w:rFonts w:ascii="Crimson Text" w:hAnsi="Crimson Text"/>
          <w:color w:val="000000" w:themeColor="text1"/>
          <w:sz w:val="26"/>
          <w:szCs w:val="26"/>
        </w:rPr>
        <w:t>pensaría al recordarlo</w:t>
      </w:r>
      <w:ins w:id="41" w:author="Pauli-Chan" w:date="2025-07-23T17:29:00Z">
        <w:r w:rsidR="00C03ACD">
          <w:rPr>
            <w:rFonts w:ascii="Crimson Text" w:hAnsi="Crimson Text"/>
            <w:color w:val="000000" w:themeColor="text1"/>
            <w:sz w:val="26"/>
            <w:szCs w:val="26"/>
          </w:rPr>
          <w:t xml:space="preserve"> o</w:t>
        </w:r>
      </w:ins>
      <w:r w:rsidR="00403D4C" w:rsidRPr="009E242C">
        <w:rPr>
          <w:rFonts w:ascii="Crimson Text" w:hAnsi="Crimson Text"/>
          <w:color w:val="000000" w:themeColor="text1"/>
          <w:sz w:val="26"/>
          <w:szCs w:val="26"/>
        </w:rPr>
        <w:t>, incluso</w:t>
      </w:r>
      <w:del w:id="42" w:author="Pauli-Chan" w:date="2025-07-23T17:29:00Z">
        <w:r w:rsidR="00403D4C" w:rsidRPr="009E242C" w:rsidDel="00C03ACD">
          <w:rPr>
            <w:rFonts w:ascii="Crimson Text" w:hAnsi="Crimson Text"/>
            <w:color w:val="000000" w:themeColor="text1"/>
            <w:sz w:val="26"/>
            <w:szCs w:val="26"/>
          </w:rPr>
          <w:delText>,</w:delText>
        </w:r>
      </w:del>
      <w:r w:rsidR="00403D4C" w:rsidRPr="009E242C">
        <w:rPr>
          <w:rFonts w:ascii="Crimson Text" w:hAnsi="Crimson Text"/>
          <w:color w:val="000000" w:themeColor="text1"/>
          <w:sz w:val="26"/>
          <w:szCs w:val="26"/>
        </w:rPr>
        <w:t xml:space="preserve"> si</w:t>
      </w:r>
      <w:del w:id="43" w:author="Pauli-Chan" w:date="2025-07-23T17:29:00Z">
        <w:r w:rsidR="00831725" w:rsidRPr="009E242C" w:rsidDel="00C03ACD">
          <w:rPr>
            <w:rFonts w:ascii="Crimson Text" w:hAnsi="Crimson Text"/>
            <w:color w:val="000000" w:themeColor="text1"/>
            <w:sz w:val="26"/>
            <w:szCs w:val="26"/>
          </w:rPr>
          <w:delText>, al menos,</w:delText>
        </w:r>
      </w:del>
      <w:r w:rsidR="00831725" w:rsidRPr="009E242C">
        <w:rPr>
          <w:rFonts w:ascii="Crimson Text" w:hAnsi="Crimson Text"/>
          <w:color w:val="000000" w:themeColor="text1"/>
          <w:sz w:val="26"/>
          <w:szCs w:val="26"/>
        </w:rPr>
        <w:t xml:space="preserve"> lo </w:t>
      </w:r>
      <w:r w:rsidR="007814C0" w:rsidRPr="009E242C">
        <w:rPr>
          <w:rFonts w:ascii="Crimson Text" w:hAnsi="Crimson Text"/>
          <w:color w:val="000000" w:themeColor="text1"/>
          <w:sz w:val="26"/>
          <w:szCs w:val="26"/>
        </w:rPr>
        <w:t>seguiría</w:t>
      </w:r>
      <w:r w:rsidR="00831725" w:rsidRPr="009E242C">
        <w:rPr>
          <w:rFonts w:ascii="Crimson Text" w:hAnsi="Crimson Text"/>
          <w:color w:val="000000" w:themeColor="text1"/>
          <w:sz w:val="26"/>
          <w:szCs w:val="26"/>
        </w:rPr>
        <w:t xml:space="preserve"> haciendo.</w:t>
      </w:r>
    </w:p>
    <w:p w:rsidR="00687E9F" w:rsidRPr="009E242C" w:rsidRDefault="0096612D" w:rsidP="009661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Toda</w:t>
      </w:r>
      <w:r w:rsidR="00B12918" w:rsidRPr="009E242C">
        <w:rPr>
          <w:rFonts w:ascii="Crimson Text" w:hAnsi="Crimson Text"/>
          <w:color w:val="000000" w:themeColor="text1"/>
          <w:sz w:val="26"/>
          <w:szCs w:val="26"/>
        </w:rPr>
        <w:t>s s</w:t>
      </w:r>
      <w:r w:rsidR="007A7C3D" w:rsidRPr="009E242C">
        <w:rPr>
          <w:rFonts w:ascii="Crimson Text" w:hAnsi="Crimson Text"/>
          <w:color w:val="000000" w:themeColor="text1"/>
          <w:sz w:val="26"/>
          <w:szCs w:val="26"/>
        </w:rPr>
        <w:t xml:space="preserve">us </w:t>
      </w:r>
      <w:r w:rsidRPr="009E242C">
        <w:rPr>
          <w:rFonts w:ascii="Crimson Text" w:hAnsi="Crimson Text"/>
          <w:color w:val="000000" w:themeColor="text1"/>
          <w:sz w:val="26"/>
          <w:szCs w:val="26"/>
        </w:rPr>
        <w:t>ideas</w:t>
      </w:r>
      <w:r w:rsidR="007A7C3D" w:rsidRPr="009E242C">
        <w:rPr>
          <w:rFonts w:ascii="Crimson Text" w:hAnsi="Crimson Text"/>
          <w:color w:val="000000" w:themeColor="text1"/>
          <w:sz w:val="26"/>
          <w:szCs w:val="26"/>
        </w:rPr>
        <w:t xml:space="preserve"> convergían en la </w:t>
      </w:r>
      <w:r w:rsidR="00B12918" w:rsidRPr="009E242C">
        <w:rPr>
          <w:rFonts w:ascii="Crimson Text" w:hAnsi="Crimson Text"/>
          <w:color w:val="000000" w:themeColor="text1"/>
          <w:sz w:val="26"/>
          <w:szCs w:val="26"/>
        </w:rPr>
        <w:t>necesidad</w:t>
      </w:r>
      <w:r w:rsidR="007A7C3D" w:rsidRPr="009E242C">
        <w:rPr>
          <w:rFonts w:ascii="Crimson Text" w:hAnsi="Crimson Text"/>
          <w:color w:val="000000" w:themeColor="text1"/>
          <w:sz w:val="26"/>
          <w:szCs w:val="26"/>
        </w:rPr>
        <w:t xml:space="preserve"> de </w:t>
      </w:r>
      <w:r w:rsidR="00831725" w:rsidRPr="009E242C">
        <w:rPr>
          <w:rFonts w:ascii="Crimson Text" w:hAnsi="Crimson Text"/>
          <w:color w:val="000000" w:themeColor="text1"/>
          <w:sz w:val="26"/>
          <w:szCs w:val="26"/>
        </w:rPr>
        <w:t>enfrentar las consecuencias</w:t>
      </w:r>
      <w:r w:rsidR="007A7C3D" w:rsidRPr="009E242C">
        <w:rPr>
          <w:rFonts w:ascii="Crimson Text" w:hAnsi="Crimson Text"/>
          <w:color w:val="000000" w:themeColor="text1"/>
          <w:sz w:val="26"/>
          <w:szCs w:val="26"/>
        </w:rPr>
        <w:t xml:space="preserve"> </w:t>
      </w:r>
      <w:r w:rsidR="00B12918" w:rsidRPr="009E242C">
        <w:rPr>
          <w:rFonts w:ascii="Crimson Text" w:hAnsi="Crimson Text"/>
          <w:color w:val="000000" w:themeColor="text1"/>
          <w:sz w:val="26"/>
          <w:szCs w:val="26"/>
        </w:rPr>
        <w:t xml:space="preserve">que su </w:t>
      </w:r>
      <w:commentRangeStart w:id="44"/>
      <w:del w:id="45" w:author="Pauli-Chan" w:date="2025-07-23T17:30:00Z">
        <w:r w:rsidR="004D4D12" w:rsidRPr="009E242C" w:rsidDel="00C03ACD">
          <w:rPr>
            <w:rFonts w:ascii="Crimson Text" w:hAnsi="Crimson Text"/>
            <w:color w:val="000000" w:themeColor="text1"/>
            <w:sz w:val="26"/>
            <w:szCs w:val="26"/>
          </w:rPr>
          <w:delText>exilio</w:delText>
        </w:r>
        <w:r w:rsidR="00B12918" w:rsidRPr="009E242C" w:rsidDel="00C03ACD">
          <w:rPr>
            <w:rFonts w:ascii="Crimson Text" w:hAnsi="Crimson Text"/>
            <w:color w:val="000000" w:themeColor="text1"/>
            <w:sz w:val="26"/>
            <w:szCs w:val="26"/>
          </w:rPr>
          <w:delText xml:space="preserve"> </w:delText>
        </w:r>
      </w:del>
      <w:commentRangeEnd w:id="44"/>
      <w:r w:rsidR="00C03ACD">
        <w:rPr>
          <w:rStyle w:val="Refdecomentario"/>
        </w:rPr>
        <w:commentReference w:id="44"/>
      </w:r>
      <w:ins w:id="46" w:author="Pauli-Chan" w:date="2025-07-23T17:30:00Z">
        <w:r w:rsidR="00C03ACD">
          <w:rPr>
            <w:rFonts w:ascii="Crimson Text" w:hAnsi="Crimson Text"/>
            <w:color w:val="000000" w:themeColor="text1"/>
            <w:sz w:val="26"/>
            <w:szCs w:val="26"/>
          </w:rPr>
          <w:t>huida</w:t>
        </w:r>
        <w:r w:rsidR="00C03ACD" w:rsidRPr="009E242C">
          <w:rPr>
            <w:rFonts w:ascii="Crimson Text" w:hAnsi="Crimson Text"/>
            <w:color w:val="000000" w:themeColor="text1"/>
            <w:sz w:val="26"/>
            <w:szCs w:val="26"/>
          </w:rPr>
          <w:t xml:space="preserve"> </w:t>
        </w:r>
      </w:ins>
      <w:r w:rsidR="00831725" w:rsidRPr="009E242C">
        <w:rPr>
          <w:rFonts w:ascii="Crimson Text" w:hAnsi="Crimson Text"/>
          <w:color w:val="000000" w:themeColor="text1"/>
          <w:sz w:val="26"/>
          <w:szCs w:val="26"/>
        </w:rPr>
        <w:t xml:space="preserve">había dejado </w:t>
      </w:r>
      <w:r w:rsidR="007A7C3D" w:rsidRPr="009E242C">
        <w:rPr>
          <w:rFonts w:ascii="Crimson Text" w:hAnsi="Crimson Text"/>
          <w:color w:val="000000" w:themeColor="text1"/>
          <w:sz w:val="26"/>
          <w:szCs w:val="26"/>
        </w:rPr>
        <w:t>en el sur</w:t>
      </w:r>
      <w:r w:rsidR="00B12918" w:rsidRPr="009E242C">
        <w:rPr>
          <w:rFonts w:ascii="Crimson Text" w:hAnsi="Crimson Text"/>
          <w:color w:val="000000" w:themeColor="text1"/>
          <w:sz w:val="26"/>
          <w:szCs w:val="26"/>
        </w:rPr>
        <w:t xml:space="preserve">. </w:t>
      </w:r>
      <w:r w:rsidR="00F00697" w:rsidRPr="009E242C">
        <w:rPr>
          <w:rFonts w:ascii="Crimson Text" w:hAnsi="Crimson Text"/>
          <w:color w:val="000000" w:themeColor="text1"/>
          <w:sz w:val="26"/>
          <w:szCs w:val="26"/>
        </w:rPr>
        <w:t>Y</w:t>
      </w:r>
      <w:r w:rsidR="007A7C3D" w:rsidRPr="009E242C">
        <w:rPr>
          <w:rFonts w:ascii="Crimson Text" w:hAnsi="Crimson Text"/>
          <w:color w:val="000000" w:themeColor="text1"/>
          <w:sz w:val="26"/>
          <w:szCs w:val="26"/>
        </w:rPr>
        <w:t xml:space="preserve">a no era el mismo </w:t>
      </w:r>
      <w:r w:rsidR="00F00697" w:rsidRPr="009E242C">
        <w:rPr>
          <w:rFonts w:ascii="Crimson Text" w:hAnsi="Crimson Text"/>
          <w:color w:val="000000" w:themeColor="text1"/>
          <w:sz w:val="26"/>
          <w:szCs w:val="26"/>
        </w:rPr>
        <w:t xml:space="preserve">hombre, </w:t>
      </w:r>
      <w:r w:rsidR="007A7C3D" w:rsidRPr="009E242C">
        <w:rPr>
          <w:rFonts w:ascii="Crimson Text" w:hAnsi="Crimson Text"/>
          <w:color w:val="000000" w:themeColor="text1"/>
          <w:sz w:val="26"/>
          <w:szCs w:val="26"/>
        </w:rPr>
        <w:t xml:space="preserve">y </w:t>
      </w:r>
      <w:del w:id="47" w:author="Pauli-Chan" w:date="2025-07-23T17:49:00Z">
        <w:r w:rsidR="007A7C3D" w:rsidRPr="009E242C" w:rsidDel="0089390B">
          <w:rPr>
            <w:rFonts w:ascii="Crimson Text" w:hAnsi="Crimson Text"/>
            <w:color w:val="000000" w:themeColor="text1"/>
            <w:sz w:val="26"/>
            <w:szCs w:val="26"/>
          </w:rPr>
          <w:delText>tenía argumentos para demostrarlo</w:delText>
        </w:r>
      </w:del>
      <w:ins w:id="48" w:author="Pauli-Chan" w:date="2025-07-23T17:49:00Z">
        <w:r w:rsidR="0089390B">
          <w:rPr>
            <w:rFonts w:ascii="Crimson Text" w:hAnsi="Crimson Text"/>
            <w:color w:val="000000" w:themeColor="text1"/>
            <w:sz w:val="26"/>
            <w:szCs w:val="26"/>
          </w:rPr>
          <w:t xml:space="preserve">podía probarlo. </w:t>
        </w:r>
      </w:ins>
      <w:del w:id="49" w:author="Pauli-Chan" w:date="2025-07-23T17:49:00Z">
        <w:r w:rsidR="007A7C3D" w:rsidRPr="009E242C" w:rsidDel="0089390B">
          <w:rPr>
            <w:rFonts w:ascii="Crimson Text" w:hAnsi="Crimson Text"/>
            <w:color w:val="000000" w:themeColor="text1"/>
            <w:sz w:val="26"/>
            <w:szCs w:val="26"/>
          </w:rPr>
          <w:delText xml:space="preserve">, pero aún debía </w:delText>
        </w:r>
        <w:r w:rsidR="004D4D12" w:rsidRPr="009E242C" w:rsidDel="0089390B">
          <w:rPr>
            <w:rFonts w:ascii="Crimson Text" w:hAnsi="Crimson Text"/>
            <w:color w:val="000000" w:themeColor="text1"/>
            <w:sz w:val="26"/>
            <w:szCs w:val="26"/>
          </w:rPr>
          <w:delText>llevarlo a cabo</w:delText>
        </w:r>
      </w:del>
      <w:ins w:id="50" w:author="Pauli-Chan" w:date="2025-07-23T17:49:00Z">
        <w:r w:rsidR="0089390B">
          <w:rPr>
            <w:rFonts w:ascii="Crimson Text" w:hAnsi="Crimson Text"/>
            <w:color w:val="000000" w:themeColor="text1"/>
            <w:sz w:val="26"/>
            <w:szCs w:val="26"/>
          </w:rPr>
          <w:t>Sólo debía actuar</w:t>
        </w:r>
      </w:ins>
      <w:r w:rsidR="007A7C3D" w:rsidRPr="009E242C">
        <w:rPr>
          <w:rFonts w:ascii="Crimson Text" w:hAnsi="Crimson Text"/>
          <w:color w:val="000000" w:themeColor="text1"/>
          <w:sz w:val="26"/>
          <w:szCs w:val="26"/>
        </w:rPr>
        <w:t>.</w:t>
      </w:r>
    </w:p>
    <w:p w:rsidR="007A7C3D" w:rsidRPr="009E242C" w:rsidRDefault="00687E9F" w:rsidP="007814C0">
      <w:pPr>
        <w:tabs>
          <w:tab w:val="left" w:pos="2179"/>
        </w:tabs>
        <w:spacing w:after="0"/>
        <w:ind w:firstLine="284"/>
        <w:jc w:val="both"/>
        <w:rPr>
          <w:rFonts w:ascii="Crimson Text" w:hAnsi="Crimson Text"/>
          <w:color w:val="000000" w:themeColor="text1"/>
          <w:sz w:val="26"/>
          <w:szCs w:val="26"/>
        </w:rPr>
      </w:pPr>
      <w:del w:id="51" w:author="Pauli-Chan" w:date="2025-07-23T18:08:00Z">
        <w:r w:rsidRPr="009E242C" w:rsidDel="00531013">
          <w:rPr>
            <w:rFonts w:ascii="Crimson Text" w:hAnsi="Crimson Text"/>
            <w:color w:val="000000" w:themeColor="text1"/>
            <w:sz w:val="26"/>
            <w:szCs w:val="26"/>
          </w:rPr>
          <w:delText>De pronto</w:delText>
        </w:r>
      </w:del>
      <w:ins w:id="52" w:author="Pauli-Chan" w:date="2025-07-23T18:08:00Z">
        <w:r w:rsidR="00531013">
          <w:rPr>
            <w:rFonts w:ascii="Crimson Text" w:hAnsi="Crimson Text"/>
            <w:color w:val="000000" w:themeColor="text1"/>
            <w:sz w:val="26"/>
            <w:szCs w:val="26"/>
          </w:rPr>
          <w:t>Sin previo aviso</w:t>
        </w:r>
      </w:ins>
      <w:r w:rsidR="0096612D" w:rsidRPr="009E242C">
        <w:rPr>
          <w:rFonts w:ascii="Crimson Text" w:hAnsi="Crimson Text"/>
          <w:color w:val="000000" w:themeColor="text1"/>
          <w:sz w:val="26"/>
          <w:szCs w:val="26"/>
        </w:rPr>
        <w:t xml:space="preserve">, oyó crujir </w:t>
      </w:r>
      <w:r w:rsidR="007A7C3D" w:rsidRPr="009E242C">
        <w:rPr>
          <w:rFonts w:ascii="Crimson Text" w:hAnsi="Crimson Text"/>
          <w:color w:val="000000" w:themeColor="text1"/>
          <w:sz w:val="26"/>
          <w:szCs w:val="26"/>
        </w:rPr>
        <w:t xml:space="preserve">las cadenas </w:t>
      </w:r>
      <w:r w:rsidR="0096612D" w:rsidRPr="009E242C">
        <w:rPr>
          <w:rFonts w:ascii="Crimson Text" w:hAnsi="Crimson Text"/>
          <w:color w:val="000000" w:themeColor="text1"/>
          <w:sz w:val="26"/>
          <w:szCs w:val="26"/>
        </w:rPr>
        <w:t>d</w:t>
      </w:r>
      <w:r w:rsidR="007A7C3D" w:rsidRPr="009E242C">
        <w:rPr>
          <w:rFonts w:ascii="Crimson Text" w:hAnsi="Crimson Text"/>
          <w:color w:val="000000" w:themeColor="text1"/>
          <w:sz w:val="26"/>
          <w:szCs w:val="26"/>
        </w:rPr>
        <w:t>el puente levadizo</w:t>
      </w:r>
      <w:r w:rsidR="0096612D"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y</w:t>
      </w:r>
      <w:r w:rsidR="0096612D" w:rsidRPr="009E242C">
        <w:rPr>
          <w:rFonts w:ascii="Crimson Text" w:hAnsi="Crimson Text"/>
          <w:color w:val="000000" w:themeColor="text1"/>
          <w:sz w:val="26"/>
          <w:szCs w:val="26"/>
        </w:rPr>
        <w:t xml:space="preserve"> su meditación</w:t>
      </w:r>
      <w:r w:rsidR="007814C0" w:rsidRPr="009E242C">
        <w:rPr>
          <w:rFonts w:ascii="Crimson Text" w:hAnsi="Crimson Text"/>
          <w:color w:val="000000" w:themeColor="text1"/>
          <w:sz w:val="26"/>
          <w:szCs w:val="26"/>
        </w:rPr>
        <w:t xml:space="preserve"> se interrumpió</w:t>
      </w:r>
      <w:r w:rsidR="007A7C3D" w:rsidRPr="009E242C">
        <w:rPr>
          <w:rFonts w:ascii="Crimson Text" w:hAnsi="Crimson Text"/>
          <w:color w:val="000000" w:themeColor="text1"/>
          <w:sz w:val="26"/>
          <w:szCs w:val="26"/>
        </w:rPr>
        <w:t xml:space="preserve">. </w:t>
      </w:r>
      <w:del w:id="53" w:author="Pauli-Chan" w:date="2025-07-23T18:08:00Z">
        <w:r w:rsidR="007A7C3D" w:rsidRPr="009E242C" w:rsidDel="00531013">
          <w:rPr>
            <w:rFonts w:ascii="Crimson Text" w:hAnsi="Crimson Text"/>
            <w:color w:val="000000" w:themeColor="text1"/>
            <w:sz w:val="26"/>
            <w:szCs w:val="26"/>
          </w:rPr>
          <w:delText>Luego se abrieron</w:delText>
        </w:r>
      </w:del>
      <w:ins w:id="54" w:author="Pauli-Chan" w:date="2025-07-23T18:08:00Z">
        <w:r w:rsidR="00531013">
          <w:rPr>
            <w:rFonts w:ascii="Crimson Text" w:hAnsi="Crimson Text"/>
            <w:color w:val="000000" w:themeColor="text1"/>
            <w:sz w:val="26"/>
            <w:szCs w:val="26"/>
          </w:rPr>
          <w:t>Al abrirse</w:t>
        </w:r>
      </w:ins>
      <w:r w:rsidR="007A7C3D" w:rsidRPr="009E242C">
        <w:rPr>
          <w:rFonts w:ascii="Crimson Text" w:hAnsi="Crimson Text"/>
          <w:color w:val="000000" w:themeColor="text1"/>
          <w:sz w:val="26"/>
          <w:szCs w:val="26"/>
        </w:rPr>
        <w:t xml:space="preserve"> las compuertas, </w:t>
      </w:r>
      <w:del w:id="55" w:author="Pauli-Chan" w:date="2025-07-23T18:08:00Z">
        <w:r w:rsidR="007A7C3D" w:rsidRPr="009E242C" w:rsidDel="00531013">
          <w:rPr>
            <w:rFonts w:ascii="Crimson Text" w:hAnsi="Crimson Text"/>
            <w:color w:val="000000" w:themeColor="text1"/>
            <w:sz w:val="26"/>
            <w:szCs w:val="26"/>
          </w:rPr>
          <w:delText xml:space="preserve">y </w:delText>
        </w:r>
      </w:del>
      <w:r w:rsidR="007A7C3D" w:rsidRPr="009E242C">
        <w:rPr>
          <w:rFonts w:ascii="Crimson Text" w:hAnsi="Crimson Text"/>
          <w:color w:val="000000" w:themeColor="text1"/>
          <w:sz w:val="26"/>
          <w:szCs w:val="26"/>
        </w:rPr>
        <w:t xml:space="preserve">una formación de soldados montados a caballo surgió del interior. La mayoría de </w:t>
      </w:r>
      <w:r w:rsidR="0096612D" w:rsidRPr="009E242C">
        <w:rPr>
          <w:rFonts w:ascii="Crimson Text" w:hAnsi="Crimson Text"/>
          <w:color w:val="000000" w:themeColor="text1"/>
          <w:sz w:val="26"/>
          <w:szCs w:val="26"/>
        </w:rPr>
        <w:t>los jinetes</w:t>
      </w:r>
      <w:ins w:id="56" w:author="Pauli-Chan" w:date="2025-07-23T18:08:00Z">
        <w:r w:rsidR="00531013">
          <w:rPr>
            <w:rFonts w:ascii="Crimson Text" w:hAnsi="Crimson Text"/>
            <w:color w:val="000000" w:themeColor="text1"/>
            <w:sz w:val="26"/>
            <w:szCs w:val="26"/>
          </w:rPr>
          <w:t>, quienes</w:t>
        </w:r>
      </w:ins>
      <w:r w:rsidR="007A7C3D" w:rsidRPr="009E242C">
        <w:rPr>
          <w:rFonts w:ascii="Crimson Text" w:hAnsi="Crimson Text"/>
          <w:color w:val="000000" w:themeColor="text1"/>
          <w:sz w:val="26"/>
          <w:szCs w:val="26"/>
        </w:rPr>
        <w:t xml:space="preserve"> lucía</w:t>
      </w:r>
      <w:ins w:id="57" w:author="Pauli-Chan" w:date="2025-07-23T18:08:00Z">
        <w:r w:rsidR="00531013">
          <w:rPr>
            <w:rFonts w:ascii="Crimson Text" w:hAnsi="Crimson Text"/>
            <w:color w:val="000000" w:themeColor="text1"/>
            <w:sz w:val="26"/>
            <w:szCs w:val="26"/>
          </w:rPr>
          <w:t>n</w:t>
        </w:r>
      </w:ins>
      <w:r w:rsidR="007A7C3D" w:rsidRPr="009E242C">
        <w:rPr>
          <w:rFonts w:ascii="Crimson Text" w:hAnsi="Crimson Text"/>
          <w:color w:val="000000" w:themeColor="text1"/>
          <w:sz w:val="26"/>
          <w:szCs w:val="26"/>
        </w:rPr>
        <w:t xml:space="preserve"> armaduras de la guardia real</w:t>
      </w:r>
      <w:r w:rsidR="007814C0" w:rsidRPr="009E242C">
        <w:rPr>
          <w:rFonts w:ascii="Crimson Text" w:hAnsi="Crimson Text"/>
          <w:color w:val="000000" w:themeColor="text1"/>
          <w:sz w:val="26"/>
          <w:szCs w:val="26"/>
        </w:rPr>
        <w:t xml:space="preserve">, </w:t>
      </w:r>
      <w:del w:id="58" w:author="Pauli-Chan" w:date="2025-07-23T18:09:00Z">
        <w:r w:rsidR="007814C0" w:rsidRPr="009E242C" w:rsidDel="00531013">
          <w:rPr>
            <w:rFonts w:ascii="Crimson Text" w:hAnsi="Crimson Text"/>
            <w:color w:val="000000" w:themeColor="text1"/>
            <w:sz w:val="26"/>
            <w:szCs w:val="26"/>
          </w:rPr>
          <w:delText>y</w:delText>
        </w:r>
        <w:r w:rsidR="007A7C3D" w:rsidRPr="009E242C" w:rsidDel="00531013">
          <w:rPr>
            <w:rFonts w:ascii="Crimson Text" w:hAnsi="Crimson Text"/>
            <w:color w:val="000000" w:themeColor="text1"/>
            <w:sz w:val="26"/>
            <w:szCs w:val="26"/>
          </w:rPr>
          <w:delText xml:space="preserve"> </w:delText>
        </w:r>
      </w:del>
      <w:r w:rsidR="00D20483" w:rsidRPr="009E242C">
        <w:rPr>
          <w:rFonts w:ascii="Crimson Text" w:hAnsi="Crimson Text"/>
          <w:color w:val="000000" w:themeColor="text1"/>
          <w:sz w:val="26"/>
          <w:szCs w:val="26"/>
        </w:rPr>
        <w:t xml:space="preserve">enfilaron hacia </w:t>
      </w:r>
      <w:r w:rsidR="007A7C3D" w:rsidRPr="009E242C">
        <w:rPr>
          <w:rFonts w:ascii="Crimson Text" w:hAnsi="Crimson Text"/>
          <w:color w:val="000000" w:themeColor="text1"/>
          <w:sz w:val="26"/>
          <w:szCs w:val="26"/>
        </w:rPr>
        <w:t>el c</w:t>
      </w:r>
      <w:r w:rsidR="007F453E" w:rsidRPr="009E242C">
        <w:rPr>
          <w:rFonts w:ascii="Crimson Text" w:hAnsi="Crimson Text"/>
          <w:color w:val="000000" w:themeColor="text1"/>
          <w:sz w:val="26"/>
          <w:szCs w:val="26"/>
        </w:rPr>
        <w:t>amino</w:t>
      </w:r>
      <w:del w:id="59" w:author="Pauli-Chan" w:date="2025-07-23T18:09:00Z">
        <w:r w:rsidR="007F453E" w:rsidRPr="009E242C" w:rsidDel="00531013">
          <w:rPr>
            <w:rFonts w:ascii="Crimson Text" w:hAnsi="Crimson Text"/>
            <w:color w:val="000000" w:themeColor="text1"/>
            <w:sz w:val="26"/>
            <w:szCs w:val="26"/>
          </w:rPr>
          <w:delText xml:space="preserve"> real</w:delText>
        </w:r>
      </w:del>
      <w:r w:rsidR="007A7C3D"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En ese </w:t>
      </w:r>
      <w:r w:rsidR="00D20483" w:rsidRPr="009E242C">
        <w:rPr>
          <w:rFonts w:ascii="Crimson Text" w:hAnsi="Crimson Text"/>
          <w:color w:val="000000" w:themeColor="text1"/>
          <w:sz w:val="26"/>
          <w:szCs w:val="26"/>
        </w:rPr>
        <w:t>instante</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comprendió</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que</w:t>
      </w:r>
      <w:r w:rsidR="00406CD1"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su presencia</w:t>
      </w:r>
      <w:r w:rsidR="00332CE9"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 xml:space="preserve">era </w:t>
      </w:r>
      <w:r w:rsidR="007F453E" w:rsidRPr="009E242C">
        <w:rPr>
          <w:rFonts w:ascii="Crimson Text" w:hAnsi="Crimson Text"/>
          <w:color w:val="000000" w:themeColor="text1"/>
          <w:sz w:val="26"/>
          <w:szCs w:val="26"/>
        </w:rPr>
        <w:t xml:space="preserve">el punto de interés, </w:t>
      </w:r>
      <w:r w:rsidR="00332CE9" w:rsidRPr="009E242C">
        <w:rPr>
          <w:rFonts w:ascii="Crimson Text" w:hAnsi="Crimson Text"/>
          <w:color w:val="000000" w:themeColor="text1"/>
          <w:sz w:val="26"/>
          <w:szCs w:val="26"/>
        </w:rPr>
        <w:t xml:space="preserve">algo </w:t>
      </w:r>
      <w:del w:id="60" w:author="Pauli-Chan" w:date="2025-07-23T18:09:00Z">
        <w:r w:rsidR="00332CE9" w:rsidRPr="009E242C" w:rsidDel="00531013">
          <w:rPr>
            <w:rFonts w:ascii="Crimson Text" w:hAnsi="Crimson Text"/>
            <w:color w:val="000000" w:themeColor="text1"/>
            <w:sz w:val="26"/>
            <w:szCs w:val="26"/>
          </w:rPr>
          <w:delText>esperado</w:delText>
        </w:r>
        <w:r w:rsidR="00D20483" w:rsidRPr="009E242C" w:rsidDel="00531013">
          <w:rPr>
            <w:rFonts w:ascii="Crimson Text" w:hAnsi="Crimson Text"/>
            <w:color w:val="000000" w:themeColor="text1"/>
            <w:sz w:val="26"/>
            <w:szCs w:val="26"/>
          </w:rPr>
          <w:delText>,</w:delText>
        </w:r>
      </w:del>
      <w:ins w:id="61" w:author="Pauli-Chan" w:date="2025-07-23T18:09:00Z">
        <w:r w:rsidR="00531013">
          <w:rPr>
            <w:rFonts w:ascii="Crimson Text" w:hAnsi="Crimson Text"/>
            <w:color w:val="000000" w:themeColor="text1"/>
            <w:sz w:val="26"/>
            <w:szCs w:val="26"/>
          </w:rPr>
          <w:t>esperable si se tenía en cuenta</w:t>
        </w:r>
      </w:ins>
      <w:del w:id="62" w:author="Pauli-Chan" w:date="2025-07-23T18:09:00Z">
        <w:r w:rsidR="00332CE9" w:rsidRPr="009E242C" w:rsidDel="00531013">
          <w:rPr>
            <w:rFonts w:ascii="Crimson Text" w:hAnsi="Crimson Text"/>
            <w:color w:val="000000" w:themeColor="text1"/>
            <w:sz w:val="26"/>
            <w:szCs w:val="26"/>
          </w:rPr>
          <w:delText xml:space="preserve"> conside</w:delText>
        </w:r>
      </w:del>
      <w:del w:id="63" w:author="Pauli-Chan" w:date="2025-07-23T18:10:00Z">
        <w:r w:rsidR="00332CE9" w:rsidRPr="009E242C" w:rsidDel="00531013">
          <w:rPr>
            <w:rFonts w:ascii="Crimson Text" w:hAnsi="Crimson Text"/>
            <w:color w:val="000000" w:themeColor="text1"/>
            <w:sz w:val="26"/>
            <w:szCs w:val="26"/>
          </w:rPr>
          <w:delText>rando</w:delText>
        </w:r>
      </w:del>
      <w:r w:rsidR="00332CE9" w:rsidRPr="009E242C">
        <w:rPr>
          <w:rFonts w:ascii="Crimson Text" w:hAnsi="Crimson Text"/>
          <w:color w:val="000000" w:themeColor="text1"/>
          <w:sz w:val="26"/>
          <w:szCs w:val="26"/>
        </w:rPr>
        <w:t xml:space="preserve"> que</w:t>
      </w:r>
      <w:r w:rsidR="00D20483" w:rsidRPr="009E242C">
        <w:rPr>
          <w:rFonts w:ascii="Crimson Text" w:hAnsi="Crimson Text"/>
          <w:color w:val="000000" w:themeColor="text1"/>
          <w:sz w:val="26"/>
          <w:szCs w:val="26"/>
        </w:rPr>
        <w:t xml:space="preserve"> ten</w:t>
      </w:r>
      <w:r w:rsidR="00332CE9" w:rsidRPr="009E242C">
        <w:rPr>
          <w:rFonts w:ascii="Crimson Text" w:hAnsi="Crimson Text"/>
          <w:color w:val="000000" w:themeColor="text1"/>
          <w:sz w:val="26"/>
          <w:szCs w:val="26"/>
        </w:rPr>
        <w:t xml:space="preserve">ía </w:t>
      </w:r>
      <w:r w:rsidR="007F453E" w:rsidRPr="009E242C">
        <w:rPr>
          <w:rFonts w:ascii="Crimson Text" w:hAnsi="Crimson Text"/>
          <w:color w:val="000000" w:themeColor="text1"/>
          <w:sz w:val="26"/>
          <w:szCs w:val="26"/>
        </w:rPr>
        <w:t>un dragón</w:t>
      </w:r>
      <w:r w:rsidR="00D20483" w:rsidRPr="009E242C">
        <w:rPr>
          <w:rFonts w:ascii="Crimson Text" w:hAnsi="Crimson Text"/>
          <w:color w:val="000000" w:themeColor="text1"/>
          <w:sz w:val="26"/>
          <w:szCs w:val="26"/>
        </w:rPr>
        <w:t xml:space="preserve"> blanco</w:t>
      </w:r>
      <w:r w:rsidR="007F453E" w:rsidRPr="009E242C">
        <w:rPr>
          <w:rFonts w:ascii="Crimson Text" w:hAnsi="Crimson Text"/>
          <w:color w:val="000000" w:themeColor="text1"/>
          <w:sz w:val="26"/>
          <w:szCs w:val="26"/>
        </w:rPr>
        <w:t xml:space="preserve"> a sus es</w:t>
      </w:r>
      <w:r w:rsidR="00332CE9" w:rsidRPr="009E242C">
        <w:rPr>
          <w:rFonts w:ascii="Crimson Text" w:hAnsi="Crimson Text"/>
          <w:color w:val="000000" w:themeColor="text1"/>
          <w:sz w:val="26"/>
          <w:szCs w:val="26"/>
        </w:rPr>
        <w:t xml:space="preserve">paldas. </w:t>
      </w:r>
      <w:ins w:id="64" w:author="Pauli-Chan" w:date="2025-07-23T18:10:00Z">
        <w:r w:rsidR="00531013">
          <w:rPr>
            <w:rFonts w:ascii="Crimson Text" w:hAnsi="Crimson Text"/>
            <w:color w:val="000000" w:themeColor="text1"/>
            <w:sz w:val="26"/>
            <w:szCs w:val="26"/>
          </w:rPr>
          <w:t>Todo se estaba dando antes de lo previsto</w:t>
        </w:r>
      </w:ins>
      <w:ins w:id="65" w:author="Pauli-Chan" w:date="2025-07-23T18:15:00Z">
        <w:r w:rsidR="00531013">
          <w:rPr>
            <w:rFonts w:ascii="Crimson Text" w:hAnsi="Crimson Text"/>
            <w:color w:val="000000" w:themeColor="text1"/>
            <w:sz w:val="26"/>
            <w:szCs w:val="26"/>
          </w:rPr>
          <w:t>.</w:t>
        </w:r>
      </w:ins>
      <w:del w:id="66" w:author="Pauli-Chan" w:date="2025-07-23T18:10:00Z">
        <w:r w:rsidR="00332CE9" w:rsidRPr="009E242C" w:rsidDel="00531013">
          <w:rPr>
            <w:rFonts w:ascii="Crimson Text" w:hAnsi="Crimson Text"/>
            <w:color w:val="000000" w:themeColor="text1"/>
            <w:sz w:val="26"/>
            <w:szCs w:val="26"/>
          </w:rPr>
          <w:delText>Sin más preámbulo, debió</w:delText>
        </w:r>
        <w:r w:rsidR="007F453E" w:rsidRPr="009E242C" w:rsidDel="00531013">
          <w:rPr>
            <w:rFonts w:ascii="Crimson Text" w:hAnsi="Crimson Text"/>
            <w:color w:val="000000" w:themeColor="text1"/>
            <w:sz w:val="26"/>
            <w:szCs w:val="26"/>
          </w:rPr>
          <w:delText xml:space="preserve"> </w:delText>
        </w:r>
        <w:r w:rsidR="007814C0" w:rsidRPr="009E242C" w:rsidDel="00531013">
          <w:rPr>
            <w:rFonts w:ascii="Crimson Text" w:hAnsi="Crimson Text"/>
            <w:color w:val="000000" w:themeColor="text1"/>
            <w:sz w:val="26"/>
            <w:szCs w:val="26"/>
          </w:rPr>
          <w:delText xml:space="preserve">confrontar la situación </w:delText>
        </w:r>
        <w:r w:rsidR="00D20483" w:rsidRPr="009E242C" w:rsidDel="00531013">
          <w:rPr>
            <w:rFonts w:ascii="Crimson Text" w:hAnsi="Crimson Text"/>
            <w:color w:val="000000" w:themeColor="text1"/>
            <w:sz w:val="26"/>
            <w:szCs w:val="26"/>
          </w:rPr>
          <w:delText>antes de lo</w:delText>
        </w:r>
        <w:r w:rsidR="007F453E" w:rsidRPr="009E242C" w:rsidDel="00531013">
          <w:rPr>
            <w:rFonts w:ascii="Crimson Text" w:hAnsi="Crimson Text"/>
            <w:color w:val="000000" w:themeColor="text1"/>
            <w:sz w:val="26"/>
            <w:szCs w:val="26"/>
          </w:rPr>
          <w:delText xml:space="preserve"> previsto.</w:delText>
        </w:r>
      </w:del>
    </w:p>
    <w:p w:rsidR="007F453E" w:rsidRPr="009E242C" w:rsidRDefault="007F453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cuestión de segundos, los caballeros </w:t>
      </w:r>
      <w:r w:rsidR="0020534B" w:rsidRPr="009E242C">
        <w:rPr>
          <w:rFonts w:ascii="Crimson Text" w:hAnsi="Crimson Text"/>
          <w:color w:val="000000" w:themeColor="text1"/>
          <w:sz w:val="26"/>
          <w:szCs w:val="26"/>
        </w:rPr>
        <w:t xml:space="preserve">lo rodearon en un medio círculo, con sus armaduras </w:t>
      </w:r>
      <w:r w:rsidR="00896873" w:rsidRPr="009E242C">
        <w:rPr>
          <w:rFonts w:ascii="Crimson Text" w:hAnsi="Crimson Text"/>
          <w:color w:val="000000" w:themeColor="text1"/>
          <w:sz w:val="26"/>
          <w:szCs w:val="26"/>
        </w:rPr>
        <w:t>gélidas y amenazantes</w:t>
      </w:r>
      <w:r w:rsidRPr="009E242C">
        <w:rPr>
          <w:rFonts w:ascii="Crimson Text" w:hAnsi="Crimson Text"/>
          <w:color w:val="000000" w:themeColor="text1"/>
          <w:sz w:val="26"/>
          <w:szCs w:val="26"/>
        </w:rPr>
        <w:t xml:space="preserve">. En el centro se </w:t>
      </w:r>
      <w:r w:rsidR="00896873"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896873" w:rsidRPr="009E242C">
        <w:rPr>
          <w:rFonts w:ascii="Crimson Text" w:hAnsi="Crimson Text"/>
          <w:color w:val="000000" w:themeColor="text1"/>
          <w:sz w:val="26"/>
          <w:szCs w:val="26"/>
        </w:rPr>
        <w:t xml:space="preserve">quien no </w:t>
      </w:r>
      <w:del w:id="67" w:author="Pauli-Chan" w:date="2025-07-23T18:16:00Z">
        <w:r w:rsidR="00896873" w:rsidRPr="009E242C" w:rsidDel="00531013">
          <w:rPr>
            <w:rFonts w:ascii="Crimson Text" w:hAnsi="Crimson Text"/>
            <w:color w:val="000000" w:themeColor="text1"/>
            <w:sz w:val="26"/>
            <w:szCs w:val="26"/>
          </w:rPr>
          <w:delText xml:space="preserve">poseía </w:delText>
        </w:r>
      </w:del>
      <w:ins w:id="68" w:author="Pauli-Chan" w:date="2025-07-23T18:16:00Z">
        <w:r w:rsidR="00531013">
          <w:rPr>
            <w:rFonts w:ascii="Crimson Text" w:hAnsi="Crimson Text"/>
            <w:color w:val="000000" w:themeColor="text1"/>
            <w:sz w:val="26"/>
            <w:szCs w:val="26"/>
          </w:rPr>
          <w:t>portaba</w:t>
        </w:r>
        <w:r w:rsidR="00531013" w:rsidRPr="009E242C">
          <w:rPr>
            <w:rFonts w:ascii="Crimson Text" w:hAnsi="Crimson Text"/>
            <w:color w:val="000000" w:themeColor="text1"/>
            <w:sz w:val="26"/>
            <w:szCs w:val="26"/>
          </w:rPr>
          <w:t xml:space="preserve"> </w:t>
        </w:r>
      </w:ins>
      <w:r w:rsidR="00896873" w:rsidRPr="009E242C">
        <w:rPr>
          <w:rFonts w:ascii="Crimson Text" w:hAnsi="Crimson Text"/>
          <w:color w:val="000000" w:themeColor="text1"/>
          <w:sz w:val="26"/>
          <w:szCs w:val="26"/>
        </w:rPr>
        <w:t>yelmo</w:t>
      </w:r>
      <w:del w:id="69" w:author="Pauli-Chan" w:date="2025-07-23T18:16:00Z">
        <w:r w:rsidR="00896873" w:rsidRPr="009E242C" w:rsidDel="00531013">
          <w:rPr>
            <w:rFonts w:ascii="Crimson Text" w:hAnsi="Crimson Text"/>
            <w:color w:val="000000" w:themeColor="text1"/>
            <w:sz w:val="26"/>
            <w:szCs w:val="26"/>
          </w:rPr>
          <w:delText>,</w:delText>
        </w:r>
      </w:del>
      <w:r w:rsidR="00896873" w:rsidRPr="009E242C">
        <w:rPr>
          <w:rFonts w:ascii="Crimson Text" w:hAnsi="Crimson Text"/>
          <w:color w:val="000000" w:themeColor="text1"/>
          <w:sz w:val="26"/>
          <w:szCs w:val="26"/>
        </w:rPr>
        <w:t xml:space="preserve"> pero su </w:t>
      </w:r>
      <w:r w:rsidRPr="009E242C">
        <w:rPr>
          <w:rFonts w:ascii="Crimson Text" w:hAnsi="Crimson Text"/>
          <w:color w:val="000000" w:themeColor="text1"/>
          <w:sz w:val="26"/>
          <w:szCs w:val="26"/>
        </w:rPr>
        <w:t>rostro</w:t>
      </w:r>
      <w:r w:rsidR="00896873" w:rsidRPr="009E242C">
        <w:rPr>
          <w:rFonts w:ascii="Crimson Text" w:hAnsi="Crimson Text"/>
          <w:color w:val="000000" w:themeColor="text1"/>
          <w:sz w:val="26"/>
          <w:szCs w:val="26"/>
        </w:rPr>
        <w:t xml:space="preserve"> implacable lucía como </w:t>
      </w:r>
      <w:del w:id="70" w:author="Pauli-Chan" w:date="2025-07-23T18:16:00Z">
        <w:r w:rsidR="00896873" w:rsidRPr="009E242C" w:rsidDel="00531013">
          <w:rPr>
            <w:rFonts w:ascii="Crimson Text" w:hAnsi="Crimson Text"/>
            <w:color w:val="000000" w:themeColor="text1"/>
            <w:sz w:val="26"/>
            <w:szCs w:val="26"/>
          </w:rPr>
          <w:delText>tal</w:delText>
        </w:r>
      </w:del>
      <w:ins w:id="71" w:author="Pauli-Chan" w:date="2025-07-23T18:16:00Z">
        <w:r w:rsidR="00531013">
          <w:rPr>
            <w:rFonts w:ascii="Crimson Text" w:hAnsi="Crimson Text"/>
            <w:color w:val="000000" w:themeColor="text1"/>
            <w:sz w:val="26"/>
            <w:szCs w:val="26"/>
          </w:rPr>
          <w:t>uno</w:t>
        </w:r>
      </w:ins>
      <w:r w:rsidR="00896873" w:rsidRPr="009E242C">
        <w:rPr>
          <w:rFonts w:ascii="Crimson Text" w:hAnsi="Crimson Text"/>
          <w:color w:val="000000" w:themeColor="text1"/>
          <w:sz w:val="26"/>
          <w:szCs w:val="26"/>
        </w:rPr>
        <w:t xml:space="preserve">. No tardó </w:t>
      </w:r>
      <w:r w:rsidR="003B39CF" w:rsidRPr="009E242C">
        <w:rPr>
          <w:rFonts w:ascii="Crimson Text" w:hAnsi="Crimson Text"/>
          <w:color w:val="000000" w:themeColor="text1"/>
          <w:sz w:val="26"/>
          <w:szCs w:val="26"/>
        </w:rPr>
        <w:t xml:space="preserve">en </w:t>
      </w:r>
      <w:del w:id="72" w:author="Pauli-Chan" w:date="2025-07-23T18:16:00Z">
        <w:r w:rsidR="003B39CF" w:rsidRPr="009E242C" w:rsidDel="00531013">
          <w:rPr>
            <w:rFonts w:ascii="Crimson Text" w:hAnsi="Crimson Text"/>
            <w:color w:val="000000" w:themeColor="text1"/>
            <w:sz w:val="26"/>
            <w:szCs w:val="26"/>
          </w:rPr>
          <w:delText>abrir la boca</w:delText>
        </w:r>
      </w:del>
      <w:ins w:id="73" w:author="Pauli-Chan" w:date="2025-07-23T18:16:00Z">
        <w:r w:rsidR="00531013">
          <w:rPr>
            <w:rFonts w:ascii="Crimson Text" w:hAnsi="Crimson Text"/>
            <w:color w:val="000000" w:themeColor="text1"/>
            <w:sz w:val="26"/>
            <w:szCs w:val="26"/>
          </w:rPr>
          <w:t>hablar</w:t>
        </w:r>
      </w:ins>
      <w:r w:rsidR="00896873" w:rsidRPr="009E242C">
        <w:rPr>
          <w:rFonts w:ascii="Crimson Text" w:hAnsi="Crimson Text"/>
          <w:color w:val="000000" w:themeColor="text1"/>
          <w:sz w:val="26"/>
          <w:szCs w:val="26"/>
        </w:rPr>
        <w:t>, aunque su atención estaba puesta en el animal.</w:t>
      </w:r>
    </w:p>
    <w:p w:rsidR="007F453E"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359DB" w:rsidRPr="009E242C">
        <w:rPr>
          <w:rFonts w:ascii="Crimson Text" w:hAnsi="Crimson Text"/>
          <w:color w:val="000000" w:themeColor="text1"/>
          <w:sz w:val="26"/>
          <w:szCs w:val="26"/>
        </w:rPr>
        <w:t>Camaradas, s</w:t>
      </w:r>
      <w:r w:rsidR="00FF5A1F" w:rsidRPr="009E242C">
        <w:rPr>
          <w:rFonts w:ascii="Crimson Text" w:hAnsi="Crimson Text"/>
          <w:color w:val="000000" w:themeColor="text1"/>
          <w:sz w:val="26"/>
          <w:szCs w:val="26"/>
        </w:rPr>
        <w:t xml:space="preserve">i no fuera porque </w:t>
      </w:r>
      <w:r w:rsidR="00E01890" w:rsidRPr="009E242C">
        <w:rPr>
          <w:rFonts w:ascii="Crimson Text" w:hAnsi="Crimson Text"/>
          <w:color w:val="000000" w:themeColor="text1"/>
          <w:sz w:val="26"/>
          <w:szCs w:val="26"/>
        </w:rPr>
        <w:t>permanezco</w:t>
      </w:r>
      <w:r w:rsidR="00FF5A1F" w:rsidRPr="009E242C">
        <w:rPr>
          <w:rFonts w:ascii="Crimson Text" w:hAnsi="Crimson Text"/>
          <w:color w:val="000000" w:themeColor="text1"/>
          <w:sz w:val="26"/>
          <w:szCs w:val="26"/>
        </w:rPr>
        <w:t xml:space="preserve"> sobrio</w:t>
      </w:r>
      <w:r w:rsidR="009F69BF" w:rsidRPr="009E242C">
        <w:rPr>
          <w:rFonts w:ascii="Crimson Text" w:hAnsi="Crimson Text"/>
          <w:color w:val="000000" w:themeColor="text1"/>
          <w:sz w:val="26"/>
          <w:szCs w:val="26"/>
        </w:rPr>
        <w:t xml:space="preserve"> en servicio</w:t>
      </w:r>
      <w:r w:rsidR="00FF5A1F"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diría</w:t>
      </w:r>
      <w:r w:rsidR="00FF5A1F" w:rsidRPr="009E242C">
        <w:rPr>
          <w:rFonts w:ascii="Crimson Text" w:hAnsi="Crimson Text"/>
          <w:color w:val="000000" w:themeColor="text1"/>
          <w:sz w:val="26"/>
          <w:szCs w:val="26"/>
        </w:rPr>
        <w:t xml:space="preserve"> que beber </w:t>
      </w:r>
      <w:r w:rsidR="00FF5A1F" w:rsidRPr="009E242C">
        <w:rPr>
          <w:rFonts w:ascii="Crimson Text" w:hAnsi="Crimson Text"/>
          <w:i/>
          <w:color w:val="000000" w:themeColor="text1"/>
          <w:sz w:val="26"/>
          <w:szCs w:val="26"/>
        </w:rPr>
        <w:t xml:space="preserve">corazón de </w:t>
      </w:r>
      <w:r w:rsidR="003B39CF" w:rsidRPr="009E242C">
        <w:rPr>
          <w:rFonts w:ascii="Crimson Text" w:hAnsi="Crimson Text"/>
          <w:i/>
          <w:color w:val="000000" w:themeColor="text1"/>
          <w:sz w:val="26"/>
          <w:szCs w:val="26"/>
        </w:rPr>
        <w:t>guerrero</w:t>
      </w:r>
      <w:r w:rsidR="00FF5A1F" w:rsidRPr="009E242C">
        <w:rPr>
          <w:rFonts w:ascii="Crimson Text" w:hAnsi="Crimson Text"/>
          <w:i/>
          <w:color w:val="000000" w:themeColor="text1"/>
          <w:sz w:val="26"/>
          <w:szCs w:val="26"/>
        </w:rPr>
        <w:t xml:space="preserve"> </w:t>
      </w:r>
      <w:r w:rsidR="00FF5A1F" w:rsidRPr="009E242C">
        <w:rPr>
          <w:rFonts w:ascii="Crimson Text" w:hAnsi="Crimson Text"/>
          <w:color w:val="000000" w:themeColor="text1"/>
          <w:sz w:val="26"/>
          <w:szCs w:val="26"/>
        </w:rPr>
        <w:t xml:space="preserve">es cada vez más </w:t>
      </w:r>
      <w:r w:rsidR="003B39CF" w:rsidRPr="009E242C">
        <w:rPr>
          <w:rFonts w:ascii="Crimson Text" w:hAnsi="Crimson Text"/>
          <w:color w:val="000000" w:themeColor="text1"/>
          <w:sz w:val="26"/>
          <w:szCs w:val="26"/>
        </w:rPr>
        <w:t xml:space="preserve">nocivo </w:t>
      </w:r>
      <w:r>
        <w:rPr>
          <w:rFonts w:ascii="Crimson Text" w:hAnsi="Crimson Text"/>
          <w:color w:val="000000" w:themeColor="text1"/>
          <w:sz w:val="26"/>
          <w:szCs w:val="26"/>
        </w:rPr>
        <w:t>—</w:t>
      </w:r>
      <w:r w:rsidR="002C61C9" w:rsidRPr="009E242C">
        <w:rPr>
          <w:rFonts w:ascii="Crimson Text" w:hAnsi="Crimson Text"/>
          <w:color w:val="000000" w:themeColor="text1"/>
          <w:sz w:val="26"/>
          <w:szCs w:val="26"/>
        </w:rPr>
        <w:t>dijo</w:t>
      </w:r>
      <w:r w:rsidR="00FF5A1F" w:rsidRPr="009E242C">
        <w:rPr>
          <w:rFonts w:ascii="Crimson Text" w:hAnsi="Crimson Text"/>
          <w:color w:val="000000" w:themeColor="text1"/>
          <w:sz w:val="26"/>
          <w:szCs w:val="26"/>
        </w:rPr>
        <w:t xml:space="preserve"> irónicamente, haciendo referencia a una de las bebidas más alucinógenas del reino. </w:t>
      </w:r>
      <w:del w:id="74" w:author="Pauli-Chan" w:date="2025-07-23T18:17:00Z">
        <w:r w:rsidR="002C61C9" w:rsidRPr="009E242C" w:rsidDel="00531013">
          <w:rPr>
            <w:rFonts w:ascii="Crimson Text" w:hAnsi="Crimson Text"/>
            <w:color w:val="000000" w:themeColor="text1"/>
            <w:sz w:val="26"/>
            <w:szCs w:val="26"/>
          </w:rPr>
          <w:delText>Lanzó</w:delText>
        </w:r>
        <w:r w:rsidR="00FF5A1F" w:rsidRPr="009E242C" w:rsidDel="00531013">
          <w:rPr>
            <w:rFonts w:ascii="Crimson Text" w:hAnsi="Crimson Text"/>
            <w:color w:val="000000" w:themeColor="text1"/>
            <w:sz w:val="26"/>
            <w:szCs w:val="26"/>
          </w:rPr>
          <w:delText xml:space="preserve"> la </w:delText>
        </w:r>
        <w:r w:rsidR="006359DB" w:rsidRPr="009E242C" w:rsidDel="00531013">
          <w:rPr>
            <w:rFonts w:ascii="Crimson Text" w:hAnsi="Crimson Text"/>
            <w:color w:val="000000" w:themeColor="text1"/>
            <w:sz w:val="26"/>
            <w:szCs w:val="26"/>
          </w:rPr>
          <w:delText>humorada</w:delText>
        </w:r>
      </w:del>
      <w:ins w:id="75" w:author="Pauli-Chan" w:date="2025-07-23T18:17:00Z">
        <w:r w:rsidR="00531013">
          <w:rPr>
            <w:rFonts w:ascii="Crimson Text" w:hAnsi="Crimson Text"/>
            <w:color w:val="000000" w:themeColor="text1"/>
            <w:sz w:val="26"/>
            <w:szCs w:val="26"/>
          </w:rPr>
          <w:t xml:space="preserve">El tono en que lo había dicho fue cargado de un humor </w:t>
        </w:r>
      </w:ins>
      <w:ins w:id="76" w:author="Pauli-Chan" w:date="2025-07-23T18:18:00Z">
        <w:r w:rsidR="00B34D05">
          <w:rPr>
            <w:rFonts w:ascii="Crimson Text" w:hAnsi="Crimson Text"/>
            <w:color w:val="000000" w:themeColor="text1"/>
            <w:sz w:val="26"/>
            <w:szCs w:val="26"/>
          </w:rPr>
          <w:t>extraño</w:t>
        </w:r>
      </w:ins>
      <w:r w:rsidR="006359DB" w:rsidRPr="009E242C">
        <w:rPr>
          <w:rFonts w:ascii="Crimson Text" w:hAnsi="Crimson Text"/>
          <w:color w:val="000000" w:themeColor="text1"/>
          <w:sz w:val="26"/>
          <w:szCs w:val="26"/>
        </w:rPr>
        <w:t xml:space="preserve">, </w:t>
      </w:r>
      <w:del w:id="77" w:author="Pauli-Chan" w:date="2025-07-23T18:18:00Z">
        <w:r w:rsidR="002C61C9" w:rsidRPr="009E242C" w:rsidDel="00B34D05">
          <w:rPr>
            <w:rFonts w:ascii="Crimson Text" w:hAnsi="Crimson Text"/>
            <w:color w:val="000000" w:themeColor="text1"/>
            <w:sz w:val="26"/>
            <w:szCs w:val="26"/>
          </w:rPr>
          <w:delText>pero</w:delText>
        </w:r>
      </w:del>
      <w:ins w:id="78" w:author="Pauli-Chan" w:date="2025-07-23T18:18:00Z">
        <w:r w:rsidR="00B34D05">
          <w:rPr>
            <w:rFonts w:ascii="Crimson Text" w:hAnsi="Crimson Text"/>
            <w:color w:val="000000" w:themeColor="text1"/>
            <w:sz w:val="26"/>
            <w:szCs w:val="26"/>
          </w:rPr>
          <w:t>y</w:t>
        </w:r>
      </w:ins>
      <w:r w:rsidR="002C61C9"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 xml:space="preserve">ninguno de los caballeros </w:t>
      </w:r>
      <w:r w:rsidR="003B39CF" w:rsidRPr="009E242C">
        <w:rPr>
          <w:rFonts w:ascii="Crimson Text" w:hAnsi="Crimson Text"/>
          <w:color w:val="000000" w:themeColor="text1"/>
          <w:sz w:val="26"/>
          <w:szCs w:val="26"/>
        </w:rPr>
        <w:t>dio calce a la broma</w:t>
      </w:r>
      <w:r w:rsidR="006359DB" w:rsidRPr="009E242C">
        <w:rPr>
          <w:rFonts w:ascii="Crimson Text" w:hAnsi="Crimson Text"/>
          <w:color w:val="000000" w:themeColor="text1"/>
          <w:sz w:val="26"/>
          <w:szCs w:val="26"/>
        </w:rPr>
        <w:t xml:space="preserve">, </w:t>
      </w:r>
      <w:del w:id="79" w:author="Pauli-Chan" w:date="2025-07-23T18:18:00Z">
        <w:r w:rsidR="009F69BF" w:rsidRPr="009E242C" w:rsidDel="00B34D05">
          <w:rPr>
            <w:rFonts w:ascii="Crimson Text" w:hAnsi="Crimson Text"/>
            <w:color w:val="000000" w:themeColor="text1"/>
            <w:sz w:val="26"/>
            <w:szCs w:val="26"/>
          </w:rPr>
          <w:delText xml:space="preserve">estaban </w:delText>
        </w:r>
      </w:del>
      <w:r w:rsidR="009F69BF" w:rsidRPr="009E242C">
        <w:rPr>
          <w:rFonts w:ascii="Crimson Text" w:hAnsi="Crimson Text"/>
          <w:color w:val="000000" w:themeColor="text1"/>
          <w:sz w:val="26"/>
          <w:szCs w:val="26"/>
        </w:rPr>
        <w:t>perplejos</w:t>
      </w:r>
      <w:r w:rsidR="006359DB" w:rsidRPr="009E242C">
        <w:rPr>
          <w:rFonts w:ascii="Crimson Text" w:hAnsi="Crimson Text"/>
          <w:color w:val="000000" w:themeColor="text1"/>
          <w:sz w:val="26"/>
          <w:szCs w:val="26"/>
        </w:rPr>
        <w:t xml:space="preserve"> ante la </w:t>
      </w:r>
      <w:r w:rsidR="007814C0" w:rsidRPr="009E242C">
        <w:rPr>
          <w:rFonts w:ascii="Crimson Text" w:hAnsi="Crimson Text"/>
          <w:color w:val="000000" w:themeColor="text1"/>
          <w:sz w:val="26"/>
          <w:szCs w:val="26"/>
        </w:rPr>
        <w:t>figura</w:t>
      </w:r>
      <w:r w:rsidR="006359DB" w:rsidRPr="009E242C">
        <w:rPr>
          <w:rFonts w:ascii="Crimson Text" w:hAnsi="Crimson Text"/>
          <w:color w:val="000000" w:themeColor="text1"/>
          <w:sz w:val="26"/>
          <w:szCs w:val="26"/>
        </w:rPr>
        <w:t xml:space="preserve"> del dragón</w:t>
      </w:r>
      <w:del w:id="80" w:author="Pauli-Chan" w:date="2025-07-23T18:19:00Z">
        <w:r w:rsidR="006359DB" w:rsidRPr="009E242C" w:rsidDel="00B34D05">
          <w:rPr>
            <w:rFonts w:ascii="Crimson Text" w:hAnsi="Crimson Text"/>
            <w:color w:val="000000" w:themeColor="text1"/>
            <w:sz w:val="26"/>
            <w:szCs w:val="26"/>
          </w:rPr>
          <w:delText xml:space="preserve">. </w:delText>
        </w:r>
      </w:del>
      <w:del w:id="81" w:author="Pauli-Chan" w:date="2025-07-23T18:18:00Z">
        <w:r w:rsidR="006359DB" w:rsidRPr="009E242C" w:rsidDel="00B34D05">
          <w:rPr>
            <w:rFonts w:ascii="Crimson Text" w:hAnsi="Crimson Text"/>
            <w:color w:val="000000" w:themeColor="text1"/>
            <w:sz w:val="26"/>
            <w:szCs w:val="26"/>
          </w:rPr>
          <w:delText xml:space="preserve">Luego, Sigurd </w:delText>
        </w:r>
        <w:r w:rsidR="00E01890" w:rsidRPr="009E242C" w:rsidDel="00B34D05">
          <w:rPr>
            <w:rFonts w:ascii="Crimson Text" w:hAnsi="Crimson Text"/>
            <w:color w:val="000000" w:themeColor="text1"/>
            <w:sz w:val="26"/>
            <w:szCs w:val="26"/>
          </w:rPr>
          <w:delText>continuó</w:delText>
        </w:r>
        <w:r w:rsidR="006359DB" w:rsidRPr="009E242C" w:rsidDel="00B34D05">
          <w:rPr>
            <w:rFonts w:ascii="Crimson Text" w:hAnsi="Crimson Text"/>
            <w:color w:val="000000" w:themeColor="text1"/>
            <w:sz w:val="26"/>
            <w:szCs w:val="26"/>
          </w:rPr>
          <w:delText xml:space="preserve"> el discurso, esta vez, </w:delText>
        </w:r>
        <w:r w:rsidR="002C61C9" w:rsidRPr="009E242C" w:rsidDel="00B34D05">
          <w:rPr>
            <w:rFonts w:ascii="Crimson Text" w:hAnsi="Crimson Text"/>
            <w:color w:val="000000" w:themeColor="text1"/>
            <w:sz w:val="26"/>
            <w:szCs w:val="26"/>
          </w:rPr>
          <w:delText>directo</w:delText>
        </w:r>
        <w:r w:rsidR="006359DB" w:rsidRPr="009E242C" w:rsidDel="00B34D05">
          <w:rPr>
            <w:rFonts w:ascii="Crimson Text" w:hAnsi="Crimson Text"/>
            <w:color w:val="000000" w:themeColor="text1"/>
            <w:sz w:val="26"/>
            <w:szCs w:val="26"/>
          </w:rPr>
          <w:delText xml:space="preserve"> al joven.</w:delText>
        </w:r>
      </w:del>
      <w:ins w:id="82" w:author="Pauli-Chan" w:date="2025-07-23T18:19:00Z">
        <w:r w:rsidR="00B34D05" w:rsidRPr="00B34D05">
          <w:rPr>
            <w:rFonts w:ascii="Crimson Text" w:hAnsi="Crimson Text"/>
            <w:color w:val="000000" w:themeColor="text1"/>
            <w:sz w:val="26"/>
            <w:szCs w:val="26"/>
          </w:rPr>
          <w:t xml:space="preserve"> </w:t>
        </w:r>
        <w:r w:rsidR="00B34D05">
          <w:rPr>
            <w:rFonts w:ascii="Crimson Text" w:hAnsi="Crimson Text"/>
            <w:color w:val="000000" w:themeColor="text1"/>
            <w:sz w:val="26"/>
            <w:szCs w:val="26"/>
          </w:rPr>
          <w:t xml:space="preserve">—. </w:t>
        </w:r>
      </w:ins>
      <w:r w:rsidR="007F453E" w:rsidRPr="009E242C">
        <w:rPr>
          <w:rFonts w:ascii="Crimson Text" w:hAnsi="Crimson Text"/>
          <w:color w:val="000000" w:themeColor="text1"/>
          <w:sz w:val="26"/>
          <w:szCs w:val="26"/>
        </w:rPr>
        <w:t xml:space="preserve">No dejas de </w:t>
      </w:r>
      <w:r w:rsidR="007F453E" w:rsidRPr="009E242C">
        <w:rPr>
          <w:rFonts w:ascii="Crimson Text" w:hAnsi="Crimson Text"/>
          <w:color w:val="000000" w:themeColor="text1"/>
          <w:sz w:val="26"/>
          <w:szCs w:val="26"/>
        </w:rPr>
        <w:lastRenderedPageBreak/>
        <w:t xml:space="preserve">sorprenderme muchacho, </w:t>
      </w:r>
      <w:r w:rsidR="006359DB" w:rsidRPr="009E242C">
        <w:rPr>
          <w:rFonts w:ascii="Crimson Text" w:hAnsi="Crimson Text"/>
          <w:color w:val="000000" w:themeColor="text1"/>
          <w:sz w:val="26"/>
          <w:szCs w:val="26"/>
        </w:rPr>
        <w:t>¿</w:t>
      </w:r>
      <w:r w:rsidR="00E01890" w:rsidRPr="009E242C">
        <w:rPr>
          <w:rFonts w:ascii="Crimson Text" w:hAnsi="Crimson Text"/>
          <w:color w:val="000000" w:themeColor="text1"/>
          <w:sz w:val="26"/>
          <w:szCs w:val="26"/>
        </w:rPr>
        <w:t xml:space="preserve">cómo conseguiste </w:t>
      </w:r>
      <w:ins w:id="83" w:author="Pauli-Chan" w:date="2025-07-23T18:19:00Z">
        <w:r w:rsidR="00B34D05">
          <w:rPr>
            <w:rFonts w:ascii="Crimson Text" w:hAnsi="Crimson Text"/>
            <w:color w:val="000000" w:themeColor="text1"/>
            <w:sz w:val="26"/>
            <w:szCs w:val="26"/>
          </w:rPr>
          <w:t xml:space="preserve">a </w:t>
        </w:r>
      </w:ins>
      <w:r w:rsidR="0039555C" w:rsidRPr="009E242C">
        <w:rPr>
          <w:rFonts w:ascii="Crimson Text" w:hAnsi="Crimson Text"/>
          <w:color w:val="000000" w:themeColor="text1"/>
          <w:sz w:val="26"/>
          <w:szCs w:val="26"/>
        </w:rPr>
        <w:t>tu</w:t>
      </w:r>
      <w:r w:rsidR="00E01890" w:rsidRPr="009E242C">
        <w:rPr>
          <w:rFonts w:ascii="Crimson Text" w:hAnsi="Crimson Text"/>
          <w:color w:val="000000" w:themeColor="text1"/>
          <w:sz w:val="26"/>
          <w:szCs w:val="26"/>
        </w:rPr>
        <w:t xml:space="preserve"> mascota</w:t>
      </w:r>
      <w:r w:rsidR="006359DB"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359DB" w:rsidRPr="009E242C">
        <w:rPr>
          <w:rFonts w:ascii="Crimson Text" w:hAnsi="Crimson Text"/>
          <w:color w:val="000000" w:themeColor="text1"/>
          <w:sz w:val="26"/>
          <w:szCs w:val="26"/>
        </w:rPr>
        <w:t>preguntó, mirando con recelo y confusión a la dragona.</w:t>
      </w:r>
    </w:p>
    <w:p w:rsidR="006359DB"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 xml:space="preserve">Es una larga historia que me gustaría compartir, </w:t>
      </w:r>
      <w:r w:rsidR="00E01890" w:rsidRPr="009E242C">
        <w:rPr>
          <w:rFonts w:ascii="Crimson Text" w:hAnsi="Crimson Text"/>
          <w:color w:val="000000" w:themeColor="text1"/>
          <w:sz w:val="26"/>
          <w:szCs w:val="26"/>
        </w:rPr>
        <w:t>pero</w:t>
      </w:r>
      <w:r w:rsidR="002C61C9" w:rsidRPr="009E242C">
        <w:rPr>
          <w:rFonts w:ascii="Crimson Text" w:hAnsi="Crimson Text"/>
          <w:color w:val="000000" w:themeColor="text1"/>
          <w:sz w:val="26"/>
          <w:szCs w:val="26"/>
        </w:rPr>
        <w:t xml:space="preserve"> </w:t>
      </w:r>
      <w:r w:rsidR="00EE71AB" w:rsidRPr="009E242C">
        <w:rPr>
          <w:rFonts w:ascii="Crimson Text" w:hAnsi="Crimson Text"/>
          <w:color w:val="000000" w:themeColor="text1"/>
          <w:sz w:val="26"/>
          <w:szCs w:val="26"/>
        </w:rPr>
        <w:t xml:space="preserve">sería </w:t>
      </w:r>
      <w:r w:rsidR="00E01890" w:rsidRPr="009E242C">
        <w:rPr>
          <w:rFonts w:ascii="Crimson Text" w:hAnsi="Crimson Text"/>
          <w:color w:val="000000" w:themeColor="text1"/>
          <w:sz w:val="26"/>
          <w:szCs w:val="26"/>
        </w:rPr>
        <w:t>mejor</w:t>
      </w:r>
      <w:r w:rsidR="00EE71AB" w:rsidRPr="009E242C">
        <w:rPr>
          <w:rFonts w:ascii="Crimson Text" w:hAnsi="Crimson Text"/>
          <w:color w:val="000000" w:themeColor="text1"/>
          <w:sz w:val="26"/>
          <w:szCs w:val="26"/>
        </w:rPr>
        <w:t xml:space="preserve"> que estuviera el rey presente</w:t>
      </w:r>
      <w:r w:rsidR="00E01890"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respondió, intentando imponer condic</w:t>
      </w:r>
      <w:r w:rsidR="00E01890" w:rsidRPr="009E242C">
        <w:rPr>
          <w:rFonts w:ascii="Crimson Text" w:hAnsi="Crimson Text"/>
          <w:color w:val="000000" w:themeColor="text1"/>
          <w:sz w:val="26"/>
          <w:szCs w:val="26"/>
        </w:rPr>
        <w:t>iones, pero el maestro guerrero</w:t>
      </w:r>
      <w:r w:rsidR="00EE71AB"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no se sintió a gusto con las formas</w:t>
      </w:r>
      <w:r w:rsidR="00EE71AB" w:rsidRPr="009E242C">
        <w:rPr>
          <w:rFonts w:ascii="Crimson Text" w:hAnsi="Crimson Text"/>
          <w:color w:val="000000" w:themeColor="text1"/>
          <w:sz w:val="26"/>
          <w:szCs w:val="26"/>
        </w:rPr>
        <w:t>.</w:t>
      </w:r>
    </w:p>
    <w:p w:rsidR="00EE71AB"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Ta</w:t>
      </w:r>
      <w:r w:rsidR="0039555C" w:rsidRPr="009E242C">
        <w:rPr>
          <w:rFonts w:ascii="Crimson Text" w:hAnsi="Crimson Text"/>
          <w:color w:val="000000" w:themeColor="text1"/>
          <w:sz w:val="26"/>
          <w:szCs w:val="26"/>
        </w:rPr>
        <w:t xml:space="preserve">l vez </w:t>
      </w:r>
      <w:r w:rsidR="002C61C9" w:rsidRPr="009E242C">
        <w:rPr>
          <w:rFonts w:ascii="Crimson Text" w:hAnsi="Crimson Text"/>
          <w:color w:val="000000" w:themeColor="text1"/>
          <w:sz w:val="26"/>
          <w:szCs w:val="26"/>
        </w:rPr>
        <w:t>podrías compartirlo</w:t>
      </w:r>
      <w:r w:rsidR="0039555C" w:rsidRPr="009E242C">
        <w:rPr>
          <w:rFonts w:ascii="Crimson Text" w:hAnsi="Crimson Text"/>
          <w:color w:val="000000" w:themeColor="text1"/>
          <w:sz w:val="26"/>
          <w:szCs w:val="26"/>
        </w:rPr>
        <w:t xml:space="preserve"> con el rey,</w:t>
      </w:r>
      <w:r w:rsidR="00EE71AB" w:rsidRPr="009E242C">
        <w:rPr>
          <w:rFonts w:ascii="Crimson Text" w:hAnsi="Crimson Text"/>
          <w:color w:val="000000" w:themeColor="text1"/>
          <w:sz w:val="26"/>
          <w:szCs w:val="26"/>
        </w:rPr>
        <w:t xml:space="preserve"> </w:t>
      </w:r>
      <w:r w:rsidR="002C61C9" w:rsidRPr="009E242C">
        <w:rPr>
          <w:rFonts w:ascii="Crimson Text" w:hAnsi="Crimson Text"/>
          <w:color w:val="000000" w:themeColor="text1"/>
          <w:sz w:val="26"/>
          <w:szCs w:val="26"/>
        </w:rPr>
        <w:t>mientras le imploras</w:t>
      </w:r>
      <w:r w:rsidR="00EE71AB" w:rsidRPr="009E242C">
        <w:rPr>
          <w:rFonts w:ascii="Crimson Text" w:hAnsi="Crimson Text"/>
          <w:color w:val="000000" w:themeColor="text1"/>
          <w:sz w:val="26"/>
          <w:szCs w:val="26"/>
        </w:rPr>
        <w:t xml:space="preserve"> piedad </w:t>
      </w:r>
      <w:r w:rsidR="002C61C9" w:rsidRPr="009E242C">
        <w:rPr>
          <w:rFonts w:ascii="Crimson Text" w:hAnsi="Crimson Text"/>
          <w:color w:val="000000" w:themeColor="text1"/>
          <w:sz w:val="26"/>
          <w:szCs w:val="26"/>
        </w:rPr>
        <w:t>por</w:t>
      </w:r>
      <w:r w:rsidR="0039555C" w:rsidRPr="009E242C">
        <w:rPr>
          <w:rFonts w:ascii="Crimson Text" w:hAnsi="Crimson Text"/>
          <w:color w:val="000000" w:themeColor="text1"/>
          <w:sz w:val="26"/>
          <w:szCs w:val="26"/>
        </w:rPr>
        <w:t xml:space="preserve"> de </w:t>
      </w:r>
      <w:r w:rsidR="00EE71AB" w:rsidRPr="009E242C">
        <w:rPr>
          <w:rFonts w:ascii="Crimson Text" w:hAnsi="Crimson Text"/>
          <w:color w:val="000000" w:themeColor="text1"/>
          <w:sz w:val="26"/>
          <w:szCs w:val="26"/>
        </w:rPr>
        <w:t xml:space="preserve">tu </w:t>
      </w:r>
      <w:r w:rsidR="0039555C" w:rsidRPr="009E242C">
        <w:rPr>
          <w:rFonts w:ascii="Crimson Text" w:hAnsi="Crimson Text"/>
          <w:color w:val="000000" w:themeColor="text1"/>
          <w:sz w:val="26"/>
          <w:szCs w:val="26"/>
        </w:rPr>
        <w:t>delito</w:t>
      </w:r>
      <w:r w:rsidR="00EE71AB" w:rsidRPr="009E242C">
        <w:rPr>
          <w:rFonts w:ascii="Crimson Text" w:hAnsi="Crimson Text"/>
          <w:color w:val="000000" w:themeColor="text1"/>
          <w:sz w:val="26"/>
          <w:szCs w:val="26"/>
        </w:rPr>
        <w:t xml:space="preserve"> de deserción </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arremetió, sin vueltas</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 xml:space="preserve">. </w:t>
      </w:r>
      <w:ins w:id="84" w:author="Pauli-Chan" w:date="2025-07-23T18:19:00Z">
        <w:r w:rsidR="00B34D05">
          <w:rPr>
            <w:rFonts w:ascii="Crimson Text" w:hAnsi="Crimson Text"/>
            <w:color w:val="000000" w:themeColor="text1"/>
            <w:sz w:val="26"/>
            <w:szCs w:val="26"/>
          </w:rPr>
          <w:t>¿</w:t>
        </w:r>
      </w:ins>
      <w:r w:rsidR="00EE71AB" w:rsidRPr="009E242C">
        <w:rPr>
          <w:rFonts w:ascii="Crimson Text" w:hAnsi="Crimson Text"/>
          <w:color w:val="000000" w:themeColor="text1"/>
          <w:sz w:val="26"/>
          <w:szCs w:val="26"/>
        </w:rPr>
        <w:t xml:space="preserve">A caso piensas que este reino </w:t>
      </w:r>
      <w:r w:rsidR="00B653F9" w:rsidRPr="009E242C">
        <w:rPr>
          <w:rFonts w:ascii="Crimson Text" w:hAnsi="Crimson Text"/>
          <w:color w:val="000000" w:themeColor="text1"/>
          <w:sz w:val="26"/>
          <w:szCs w:val="26"/>
        </w:rPr>
        <w:t>olvidó</w:t>
      </w:r>
      <w:r w:rsidR="00EE71AB" w:rsidRPr="009E242C">
        <w:rPr>
          <w:rFonts w:ascii="Crimson Text" w:hAnsi="Crimson Text"/>
          <w:color w:val="000000" w:themeColor="text1"/>
          <w:sz w:val="26"/>
          <w:szCs w:val="26"/>
        </w:rPr>
        <w:t xml:space="preserve"> lo que hiciste</w:t>
      </w:r>
      <w:ins w:id="85" w:author="Pauli-Chan" w:date="2025-07-23T18:19:00Z">
        <w:r w:rsidR="00B34D05">
          <w:rPr>
            <w:rFonts w:ascii="Crimson Text" w:hAnsi="Crimson Text"/>
            <w:color w:val="000000" w:themeColor="text1"/>
            <w:sz w:val="26"/>
            <w:szCs w:val="26"/>
          </w:rPr>
          <w:t>?</w:t>
        </w:r>
      </w:ins>
      <w:del w:id="86" w:author="Pauli-Chan" w:date="2025-07-23T18:19:00Z">
        <w:r w:rsidR="00EE71AB" w:rsidRPr="009E242C" w:rsidDel="00B34D05">
          <w:rPr>
            <w:rFonts w:ascii="Crimson Text" w:hAnsi="Crimson Text"/>
            <w:color w:val="000000" w:themeColor="text1"/>
            <w:sz w:val="26"/>
            <w:szCs w:val="26"/>
          </w:rPr>
          <w:delText>.</w:delText>
        </w:r>
      </w:del>
    </w:p>
    <w:p w:rsidR="00EE71AB"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Las cosas han cambiado</w:t>
      </w:r>
      <w:del w:id="87" w:author="Pauli-Chan" w:date="2025-07-23T18:19:00Z">
        <w:r w:rsidR="00EE71AB" w:rsidRPr="009E242C" w:rsidDel="00B34D05">
          <w:rPr>
            <w:rFonts w:ascii="Crimson Text" w:hAnsi="Crimson Text"/>
            <w:color w:val="000000" w:themeColor="text1"/>
            <w:sz w:val="26"/>
            <w:szCs w:val="26"/>
          </w:rPr>
          <w:delText>…</w:delText>
        </w:r>
      </w:del>
      <w:r w:rsidR="00EE71AB"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88" w:author="Pauli-Chan" w:date="2025-07-23T18:19:00Z">
        <w:r w:rsidR="00EE71AB" w:rsidRPr="009E242C" w:rsidDel="00B34D05">
          <w:rPr>
            <w:rFonts w:ascii="Crimson Text" w:hAnsi="Crimson Text"/>
            <w:color w:val="000000" w:themeColor="text1"/>
            <w:sz w:val="26"/>
            <w:szCs w:val="26"/>
          </w:rPr>
          <w:delText xml:space="preserve">agregó </w:delText>
        </w:r>
      </w:del>
      <w:ins w:id="89" w:author="Pauli-Chan" w:date="2025-07-23T18:20:00Z">
        <w:r w:rsidR="00B34D05">
          <w:rPr>
            <w:rFonts w:ascii="Crimson Text" w:hAnsi="Crimson Text"/>
            <w:color w:val="000000" w:themeColor="text1"/>
            <w:sz w:val="26"/>
            <w:szCs w:val="26"/>
          </w:rPr>
          <w:t>dijo</w:t>
        </w:r>
      </w:ins>
      <w:ins w:id="90" w:author="Pauli-Chan" w:date="2025-07-23T18:19:00Z">
        <w:r w:rsidR="00B34D05" w:rsidRPr="009E242C">
          <w:rPr>
            <w:rFonts w:ascii="Crimson Text" w:hAnsi="Crimson Text"/>
            <w:color w:val="000000" w:themeColor="text1"/>
            <w:sz w:val="26"/>
            <w:szCs w:val="26"/>
          </w:rPr>
          <w:t xml:space="preserve"> </w:t>
        </w:r>
      </w:ins>
      <w:r w:rsidR="00EE71AB" w:rsidRPr="009E242C">
        <w:rPr>
          <w:rFonts w:ascii="Crimson Text" w:hAnsi="Crimson Text"/>
          <w:color w:val="000000" w:themeColor="text1"/>
          <w:sz w:val="26"/>
          <w:szCs w:val="26"/>
        </w:rPr>
        <w:t>el joven</w:t>
      </w:r>
      <w:ins w:id="91" w:author="Pauli-Chan" w:date="2025-07-23T18:20:00Z">
        <w:r w:rsidR="00B34D05">
          <w:rPr>
            <w:rFonts w:ascii="Crimson Text" w:hAnsi="Crimson Text"/>
            <w:color w:val="000000" w:themeColor="text1"/>
            <w:sz w:val="26"/>
            <w:szCs w:val="26"/>
          </w:rPr>
          <w:t xml:space="preserve"> con firmeza</w:t>
        </w:r>
      </w:ins>
      <w:r w:rsidR="00EE71AB" w:rsidRPr="009E242C">
        <w:rPr>
          <w:rFonts w:ascii="Crimson Text" w:hAnsi="Crimson Text"/>
          <w:color w:val="000000" w:themeColor="text1"/>
          <w:sz w:val="26"/>
          <w:szCs w:val="26"/>
        </w:rPr>
        <w:t xml:space="preserve">, pero fue increpado por el veterano </w:t>
      </w:r>
      <w:r w:rsidR="0039555C" w:rsidRPr="009E242C">
        <w:rPr>
          <w:rFonts w:ascii="Crimson Text" w:hAnsi="Crimson Text"/>
          <w:color w:val="000000" w:themeColor="text1"/>
          <w:sz w:val="26"/>
          <w:szCs w:val="26"/>
        </w:rPr>
        <w:t>una vez más</w:t>
      </w:r>
      <w:r w:rsidR="00EE71AB" w:rsidRPr="009E242C">
        <w:rPr>
          <w:rFonts w:ascii="Crimson Text" w:hAnsi="Crimson Text"/>
          <w:color w:val="000000" w:themeColor="text1"/>
          <w:sz w:val="26"/>
          <w:szCs w:val="26"/>
        </w:rPr>
        <w:t>.</w:t>
      </w:r>
    </w:p>
    <w:p w:rsidR="00B34D05" w:rsidRDefault="007E22FD" w:rsidP="007A7C3D">
      <w:pPr>
        <w:tabs>
          <w:tab w:val="left" w:pos="2179"/>
        </w:tabs>
        <w:spacing w:after="0"/>
        <w:ind w:firstLine="284"/>
        <w:jc w:val="both"/>
        <w:rPr>
          <w:ins w:id="92" w:author="Pauli-Chan" w:date="2025-07-23T18:20: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EE71AB" w:rsidRPr="009E242C">
        <w:rPr>
          <w:rFonts w:ascii="Crimson Text" w:hAnsi="Crimson Text"/>
          <w:color w:val="000000" w:themeColor="text1"/>
          <w:sz w:val="26"/>
          <w:szCs w:val="26"/>
        </w:rPr>
        <w:t>¡</w:t>
      </w:r>
      <w:proofErr w:type="gramEnd"/>
      <w:r w:rsidR="00EE71AB" w:rsidRPr="009E242C">
        <w:rPr>
          <w:rFonts w:ascii="Crimson Text" w:hAnsi="Crimson Text"/>
          <w:color w:val="000000" w:themeColor="text1"/>
          <w:sz w:val="26"/>
          <w:szCs w:val="26"/>
        </w:rPr>
        <w:t>Yo digo cuando las cosas cambian! Y aquí lo único que ha cambiado es la presencia de est</w:t>
      </w:r>
      <w:r w:rsidR="002C61C9" w:rsidRPr="009E242C">
        <w:rPr>
          <w:rFonts w:ascii="Crimson Text" w:hAnsi="Crimson Text"/>
          <w:color w:val="000000" w:themeColor="text1"/>
          <w:sz w:val="26"/>
          <w:szCs w:val="26"/>
        </w:rPr>
        <w:t>a bestia alada</w:t>
      </w:r>
      <w:r w:rsidR="00EE71AB" w:rsidRPr="009E242C">
        <w:rPr>
          <w:rFonts w:ascii="Crimson Text" w:hAnsi="Crimson Text"/>
          <w:color w:val="000000" w:themeColor="text1"/>
          <w:sz w:val="26"/>
          <w:szCs w:val="26"/>
        </w:rPr>
        <w:t xml:space="preserve">, </w:t>
      </w:r>
      <w:ins w:id="93" w:author="Pauli-Chan" w:date="2025-07-23T18:20:00Z">
        <w:r w:rsidR="00B34D05">
          <w:rPr>
            <w:rFonts w:ascii="Crimson Text" w:hAnsi="Crimson Text"/>
            <w:color w:val="000000" w:themeColor="text1"/>
            <w:sz w:val="26"/>
            <w:szCs w:val="26"/>
          </w:rPr>
          <w:t xml:space="preserve">para </w:t>
        </w:r>
      </w:ins>
      <w:r w:rsidR="00EE71AB" w:rsidRPr="009E242C">
        <w:rPr>
          <w:rFonts w:ascii="Crimson Text" w:hAnsi="Crimson Text"/>
          <w:color w:val="000000" w:themeColor="text1"/>
          <w:sz w:val="26"/>
          <w:szCs w:val="26"/>
        </w:rPr>
        <w:t xml:space="preserve">eso sí tendrás que explicarnos </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aseveró, e hizo un gesto para que los guardias lo</w:t>
      </w:r>
      <w:r w:rsidR="0039555C" w:rsidRPr="009E242C">
        <w:rPr>
          <w:rFonts w:ascii="Crimson Text" w:hAnsi="Crimson Text"/>
          <w:color w:val="000000" w:themeColor="text1"/>
          <w:sz w:val="26"/>
          <w:szCs w:val="26"/>
        </w:rPr>
        <w:t xml:space="preserve"> redujeran. </w:t>
      </w:r>
    </w:p>
    <w:p w:rsidR="00EE71AB" w:rsidRPr="009E242C" w:rsidRDefault="0039555C"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Dos de los soldados</w:t>
      </w:r>
      <w:r w:rsidR="00EE71AB" w:rsidRPr="009E242C">
        <w:rPr>
          <w:rFonts w:ascii="Crimson Text" w:hAnsi="Crimson Text"/>
          <w:color w:val="000000" w:themeColor="text1"/>
          <w:sz w:val="26"/>
          <w:szCs w:val="26"/>
        </w:rPr>
        <w:t xml:space="preserve"> desmontaron</w:t>
      </w:r>
      <w:del w:id="94" w:author="Pauli-Chan" w:date="2025-07-23T18:20:00Z">
        <w:r w:rsidRPr="009E242C" w:rsidDel="00B34D05">
          <w:rPr>
            <w:rFonts w:ascii="Crimson Text" w:hAnsi="Crimson Text"/>
            <w:color w:val="000000" w:themeColor="text1"/>
            <w:sz w:val="26"/>
            <w:szCs w:val="26"/>
          </w:rPr>
          <w:delText>,</w:delText>
        </w:r>
      </w:del>
      <w:r w:rsidR="00EE71AB" w:rsidRPr="009E242C">
        <w:rPr>
          <w:rFonts w:ascii="Crimson Text" w:hAnsi="Crimson Text"/>
          <w:color w:val="000000" w:themeColor="text1"/>
          <w:sz w:val="26"/>
          <w:szCs w:val="26"/>
        </w:rPr>
        <w:t xml:space="preserve"> y se aproximaron a Eros. Cuando estaban </w:t>
      </w:r>
      <w:r w:rsidRPr="009E242C">
        <w:rPr>
          <w:rFonts w:ascii="Crimson Text" w:hAnsi="Crimson Text"/>
          <w:color w:val="000000" w:themeColor="text1"/>
          <w:sz w:val="26"/>
          <w:szCs w:val="26"/>
        </w:rPr>
        <w:t>a pasos de</w:t>
      </w:r>
      <w:r w:rsidR="00EE71AB" w:rsidRPr="009E242C">
        <w:rPr>
          <w:rFonts w:ascii="Crimson Text" w:hAnsi="Crimson Text"/>
          <w:color w:val="000000" w:themeColor="text1"/>
          <w:sz w:val="26"/>
          <w:szCs w:val="26"/>
        </w:rPr>
        <w:t xml:space="preserve">l joven, Agatha </w:t>
      </w:r>
      <w:r w:rsidR="008F3C8E" w:rsidRPr="009E242C">
        <w:rPr>
          <w:rFonts w:ascii="Crimson Text" w:hAnsi="Crimson Text"/>
          <w:color w:val="000000" w:themeColor="text1"/>
          <w:sz w:val="26"/>
          <w:szCs w:val="26"/>
        </w:rPr>
        <w:t xml:space="preserve">reaccionó </w:t>
      </w:r>
      <w:r w:rsidRPr="009E242C">
        <w:rPr>
          <w:rFonts w:ascii="Crimson Text" w:hAnsi="Crimson Text"/>
          <w:color w:val="000000" w:themeColor="text1"/>
          <w:sz w:val="26"/>
          <w:szCs w:val="26"/>
        </w:rPr>
        <w:t>violentamente</w:t>
      </w:r>
      <w:r w:rsidR="008F3C8E" w:rsidRPr="009E242C">
        <w:rPr>
          <w:rFonts w:ascii="Crimson Text" w:hAnsi="Crimson Text"/>
          <w:color w:val="000000" w:themeColor="text1"/>
          <w:sz w:val="26"/>
          <w:szCs w:val="26"/>
        </w:rPr>
        <w:t xml:space="preserve"> con una </w:t>
      </w:r>
      <w:del w:id="95" w:author="Pauli-Chan" w:date="2025-07-23T18:37:00Z">
        <w:r w:rsidR="008F3C8E" w:rsidRPr="009E242C" w:rsidDel="00755762">
          <w:rPr>
            <w:rFonts w:ascii="Crimson Text" w:hAnsi="Crimson Text"/>
            <w:color w:val="000000" w:themeColor="text1"/>
            <w:sz w:val="26"/>
            <w:szCs w:val="26"/>
          </w:rPr>
          <w:delText xml:space="preserve">estrepitosa </w:delText>
        </w:r>
      </w:del>
      <w:ins w:id="96" w:author="Pauli-Chan" w:date="2025-07-23T18:37:00Z">
        <w:r w:rsidR="00755762">
          <w:rPr>
            <w:rFonts w:ascii="Crimson Text" w:hAnsi="Crimson Text"/>
            <w:color w:val="000000" w:themeColor="text1"/>
            <w:sz w:val="26"/>
            <w:szCs w:val="26"/>
          </w:rPr>
          <w:t>gigantesca</w:t>
        </w:r>
        <w:r w:rsidR="00755762" w:rsidRPr="009E242C">
          <w:rPr>
            <w:rFonts w:ascii="Crimson Text" w:hAnsi="Crimson Text"/>
            <w:color w:val="000000" w:themeColor="text1"/>
            <w:sz w:val="26"/>
            <w:szCs w:val="26"/>
          </w:rPr>
          <w:t xml:space="preserve"> </w:t>
        </w:r>
      </w:ins>
      <w:r w:rsidR="008F3C8E" w:rsidRPr="009E242C">
        <w:rPr>
          <w:rFonts w:ascii="Crimson Text" w:hAnsi="Crimson Text"/>
          <w:color w:val="000000" w:themeColor="text1"/>
          <w:sz w:val="26"/>
          <w:szCs w:val="26"/>
        </w:rPr>
        <w:t xml:space="preserve">bocanada de fuego que expulsó </w:t>
      </w:r>
      <w:del w:id="97" w:author="Pauli-Chan" w:date="2025-07-23T18:37:00Z">
        <w:r w:rsidR="00B97131" w:rsidRPr="009E242C" w:rsidDel="00755762">
          <w:rPr>
            <w:rFonts w:ascii="Crimson Text" w:hAnsi="Crimson Text"/>
            <w:color w:val="000000" w:themeColor="text1"/>
            <w:sz w:val="26"/>
            <w:szCs w:val="26"/>
          </w:rPr>
          <w:delText>verticalmente</w:delText>
        </w:r>
      </w:del>
      <w:ins w:id="98" w:author="Pauli-Chan" w:date="2025-07-23T18:37:00Z">
        <w:r w:rsidR="00755762">
          <w:rPr>
            <w:rFonts w:ascii="Crimson Text" w:hAnsi="Crimson Text"/>
            <w:color w:val="000000" w:themeColor="text1"/>
            <w:sz w:val="26"/>
            <w:szCs w:val="26"/>
          </w:rPr>
          <w:t>hacia el cielo</w:t>
        </w:r>
      </w:ins>
      <w:r w:rsidR="008F3C8E" w:rsidRPr="009E242C">
        <w:rPr>
          <w:rFonts w:ascii="Crimson Text" w:hAnsi="Crimson Text"/>
          <w:color w:val="000000" w:themeColor="text1"/>
          <w:sz w:val="26"/>
          <w:szCs w:val="26"/>
        </w:rPr>
        <w:t xml:space="preserve">. </w:t>
      </w:r>
      <w:del w:id="99" w:author="Pauli-Chan" w:date="2025-07-23T18:37:00Z">
        <w:r w:rsidR="008F3C8E" w:rsidRPr="009E242C" w:rsidDel="00755762">
          <w:rPr>
            <w:rFonts w:ascii="Crimson Text" w:hAnsi="Crimson Text"/>
            <w:color w:val="000000" w:themeColor="text1"/>
            <w:sz w:val="26"/>
            <w:szCs w:val="26"/>
          </w:rPr>
          <w:delText>La acción</w:delText>
        </w:r>
      </w:del>
      <w:ins w:id="100" w:author="Pauli-Chan" w:date="2025-07-23T18:37:00Z">
        <w:r w:rsidR="00755762">
          <w:rPr>
            <w:rFonts w:ascii="Crimson Text" w:hAnsi="Crimson Text"/>
            <w:color w:val="000000" w:themeColor="text1"/>
            <w:sz w:val="26"/>
            <w:szCs w:val="26"/>
          </w:rPr>
          <w:t>El mensaje</w:t>
        </w:r>
      </w:ins>
      <w:r w:rsidR="008F3C8E" w:rsidRPr="009E242C">
        <w:rPr>
          <w:rFonts w:ascii="Crimson Text" w:hAnsi="Crimson Text"/>
          <w:color w:val="000000" w:themeColor="text1"/>
          <w:sz w:val="26"/>
          <w:szCs w:val="26"/>
        </w:rPr>
        <w:t xml:space="preserve"> fue </w:t>
      </w:r>
      <w:r w:rsidR="00B97131" w:rsidRPr="009E242C">
        <w:rPr>
          <w:rFonts w:ascii="Crimson Text" w:hAnsi="Crimson Text"/>
          <w:color w:val="000000" w:themeColor="text1"/>
          <w:sz w:val="26"/>
          <w:szCs w:val="26"/>
        </w:rPr>
        <w:t>contundente</w:t>
      </w:r>
      <w:r w:rsidR="008F3C8E" w:rsidRPr="009E242C">
        <w:rPr>
          <w:rFonts w:ascii="Crimson Text" w:hAnsi="Crimson Text"/>
          <w:color w:val="000000" w:themeColor="text1"/>
          <w:sz w:val="26"/>
          <w:szCs w:val="26"/>
        </w:rPr>
        <w:t>, aunque no daño a nadie.</w:t>
      </w:r>
      <w:r w:rsidR="00C07A84" w:rsidRPr="009E242C">
        <w:rPr>
          <w:rFonts w:ascii="Crimson Text" w:hAnsi="Crimson Text"/>
          <w:color w:val="000000" w:themeColor="text1"/>
          <w:sz w:val="26"/>
          <w:szCs w:val="26"/>
        </w:rPr>
        <w:t xml:space="preserve"> Los hombres retrocedieron y aguardaron expectantes en sus posiciones</w:t>
      </w:r>
      <w:del w:id="101" w:author="Pauli-Chan" w:date="2025-07-23T18:57:00Z">
        <w:r w:rsidR="00C07A84" w:rsidRPr="009E242C" w:rsidDel="00834D45">
          <w:rPr>
            <w:rFonts w:ascii="Crimson Text" w:hAnsi="Crimson Text"/>
            <w:color w:val="000000" w:themeColor="text1"/>
            <w:sz w:val="26"/>
            <w:szCs w:val="26"/>
          </w:rPr>
          <w:delText>, y</w:delText>
        </w:r>
      </w:del>
      <w:ins w:id="102" w:author="Pauli-Chan" w:date="2025-07-23T18:57:00Z">
        <w:r w:rsidR="00834D45">
          <w:rPr>
            <w:rFonts w:ascii="Crimson Text" w:hAnsi="Crimson Text"/>
            <w:color w:val="000000" w:themeColor="text1"/>
            <w:sz w:val="26"/>
            <w:szCs w:val="26"/>
          </w:rPr>
          <w:t>.</w:t>
        </w:r>
      </w:ins>
      <w:r w:rsidR="00C07A84" w:rsidRPr="009E242C">
        <w:rPr>
          <w:rFonts w:ascii="Crimson Text" w:hAnsi="Crimson Text"/>
          <w:color w:val="000000" w:themeColor="text1"/>
          <w:sz w:val="26"/>
          <w:szCs w:val="26"/>
        </w:rPr>
        <w:t xml:space="preserve">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desistió de</w:t>
      </w:r>
      <w:r w:rsidR="00C07A84" w:rsidRPr="009E242C">
        <w:rPr>
          <w:rFonts w:ascii="Crimson Text" w:hAnsi="Crimson Text"/>
          <w:color w:val="000000" w:themeColor="text1"/>
          <w:sz w:val="26"/>
          <w:szCs w:val="26"/>
        </w:rPr>
        <w:t>l arresto.</w:t>
      </w:r>
    </w:p>
    <w:p w:rsidR="00834D45" w:rsidRDefault="007E22FD" w:rsidP="007A7C3D">
      <w:pPr>
        <w:tabs>
          <w:tab w:val="left" w:pos="2179"/>
        </w:tabs>
        <w:spacing w:after="0"/>
        <w:ind w:firstLine="284"/>
        <w:jc w:val="both"/>
        <w:rPr>
          <w:ins w:id="103" w:author="Pauli-Chan" w:date="2025-07-23T18:58:00Z"/>
          <w:rFonts w:ascii="Crimson Text" w:hAnsi="Crimson Text"/>
          <w:color w:val="000000" w:themeColor="text1"/>
          <w:sz w:val="26"/>
          <w:szCs w:val="26"/>
        </w:rPr>
      </w:pPr>
      <w:r>
        <w:rPr>
          <w:rFonts w:ascii="Crimson Text" w:hAnsi="Crimson Text"/>
          <w:color w:val="000000" w:themeColor="text1"/>
          <w:sz w:val="26"/>
          <w:szCs w:val="26"/>
        </w:rPr>
        <w:t>—</w:t>
      </w:r>
      <w:r w:rsidR="008F3C8E" w:rsidRPr="009E242C">
        <w:rPr>
          <w:rFonts w:ascii="Crimson Text" w:hAnsi="Crimson Text"/>
          <w:color w:val="000000" w:themeColor="text1"/>
          <w:sz w:val="26"/>
          <w:szCs w:val="26"/>
        </w:rPr>
        <w:t xml:space="preserve">Insisto en que las cosas han cambiado </w:t>
      </w:r>
      <w:r>
        <w:rPr>
          <w:rFonts w:ascii="Crimson Text" w:hAnsi="Crimson Text"/>
          <w:color w:val="000000" w:themeColor="text1"/>
          <w:sz w:val="26"/>
          <w:szCs w:val="26"/>
        </w:rPr>
        <w:t>—</w:t>
      </w:r>
      <w:del w:id="104" w:author="Pauli-Chan" w:date="2025-07-23T18:57:00Z">
        <w:r w:rsidR="008F3C8E" w:rsidRPr="009E242C" w:rsidDel="00834D45">
          <w:rPr>
            <w:rFonts w:ascii="Crimson Text" w:hAnsi="Crimson Text"/>
            <w:color w:val="000000" w:themeColor="text1"/>
            <w:sz w:val="26"/>
            <w:szCs w:val="26"/>
          </w:rPr>
          <w:delText>retrucó</w:delText>
        </w:r>
      </w:del>
      <w:ins w:id="105" w:author="Pauli-Chan" w:date="2025-07-23T18:57:00Z">
        <w:r w:rsidR="00834D45">
          <w:rPr>
            <w:rFonts w:ascii="Crimson Text" w:hAnsi="Crimson Text"/>
            <w:color w:val="000000" w:themeColor="text1"/>
            <w:sz w:val="26"/>
            <w:szCs w:val="26"/>
          </w:rPr>
          <w:t>replicó</w:t>
        </w:r>
      </w:ins>
      <w:r w:rsidR="008F3C8E" w:rsidRPr="009E242C">
        <w:rPr>
          <w:rFonts w:ascii="Crimson Text" w:hAnsi="Crimson Text"/>
          <w:color w:val="000000" w:themeColor="text1"/>
          <w:sz w:val="26"/>
          <w:szCs w:val="26"/>
        </w:rPr>
        <w:t xml:space="preserve">, y </w:t>
      </w:r>
      <w:r w:rsidR="0039555C" w:rsidRPr="009E242C">
        <w:rPr>
          <w:rFonts w:ascii="Crimson Text" w:hAnsi="Crimson Text"/>
          <w:color w:val="000000" w:themeColor="text1"/>
          <w:sz w:val="26"/>
          <w:szCs w:val="26"/>
        </w:rPr>
        <w:t>mostró</w:t>
      </w:r>
      <w:r w:rsidR="008F3C8E" w:rsidRPr="009E242C">
        <w:rPr>
          <w:rFonts w:ascii="Crimson Text" w:hAnsi="Crimson Text"/>
          <w:color w:val="000000" w:themeColor="text1"/>
          <w:sz w:val="26"/>
          <w:szCs w:val="26"/>
        </w:rPr>
        <w:t xml:space="preserve"> la carta certificada del rey </w:t>
      </w:r>
      <w:proofErr w:type="spellStart"/>
      <w:r w:rsidR="008F3C8E" w:rsidRPr="009E242C">
        <w:rPr>
          <w:rFonts w:ascii="Crimson Text" w:hAnsi="Crimson Text"/>
          <w:color w:val="000000" w:themeColor="text1"/>
          <w:sz w:val="26"/>
          <w:szCs w:val="26"/>
        </w:rPr>
        <w:t>Kalevi</w:t>
      </w:r>
      <w:proofErr w:type="spellEnd"/>
      <w:r w:rsidR="008F3C8E" w:rsidRPr="009E242C">
        <w:rPr>
          <w:rFonts w:ascii="Crimson Text" w:hAnsi="Crimson Text"/>
          <w:color w:val="000000" w:themeColor="text1"/>
          <w:sz w:val="26"/>
          <w:szCs w:val="26"/>
        </w:rPr>
        <w:t xml:space="preserve">, </w:t>
      </w:r>
      <w:del w:id="106" w:author="Pauli-Chan" w:date="2025-07-23T18:57:00Z">
        <w:r w:rsidR="008F3C8E" w:rsidRPr="009E242C" w:rsidDel="00834D45">
          <w:rPr>
            <w:rFonts w:ascii="Crimson Text" w:hAnsi="Crimson Text"/>
            <w:color w:val="000000" w:themeColor="text1"/>
            <w:sz w:val="26"/>
            <w:szCs w:val="26"/>
          </w:rPr>
          <w:delText xml:space="preserve">luego </w:delText>
        </w:r>
      </w:del>
      <w:ins w:id="107" w:author="Pauli-Chan" w:date="2025-07-23T18:57:00Z">
        <w:r w:rsidR="00834D45">
          <w:rPr>
            <w:rFonts w:ascii="Crimson Text" w:hAnsi="Crimson Text"/>
            <w:color w:val="000000" w:themeColor="text1"/>
            <w:sz w:val="26"/>
            <w:szCs w:val="26"/>
          </w:rPr>
          <w:t>la cual</w:t>
        </w:r>
        <w:r w:rsidR="00834D45" w:rsidRPr="009E242C">
          <w:rPr>
            <w:rFonts w:ascii="Crimson Text" w:hAnsi="Crimson Text"/>
            <w:color w:val="000000" w:themeColor="text1"/>
            <w:sz w:val="26"/>
            <w:szCs w:val="26"/>
          </w:rPr>
          <w:t xml:space="preserve"> </w:t>
        </w:r>
      </w:ins>
      <w:r w:rsidR="008F3C8E" w:rsidRPr="009E242C">
        <w:rPr>
          <w:rFonts w:ascii="Crimson Text" w:hAnsi="Crimson Text"/>
          <w:color w:val="000000" w:themeColor="text1"/>
          <w:sz w:val="26"/>
          <w:szCs w:val="26"/>
        </w:rPr>
        <w:t>se la entregó a</w:t>
      </w:r>
      <w:r w:rsidR="0039555C" w:rsidRPr="009E242C">
        <w:rPr>
          <w:rFonts w:ascii="Crimson Text" w:hAnsi="Crimson Text"/>
          <w:color w:val="000000" w:themeColor="text1"/>
          <w:sz w:val="26"/>
          <w:szCs w:val="26"/>
        </w:rPr>
        <w:t xml:space="preserve"> </w:t>
      </w:r>
      <w:proofErr w:type="spellStart"/>
      <w:r w:rsidR="008F3C8E" w:rsidRPr="009E242C">
        <w:rPr>
          <w:rFonts w:ascii="Crimson Text" w:hAnsi="Crimson Text"/>
          <w:color w:val="000000" w:themeColor="text1"/>
          <w:sz w:val="26"/>
          <w:szCs w:val="26"/>
        </w:rPr>
        <w:t>Sigurd</w:t>
      </w:r>
      <w:proofErr w:type="spellEnd"/>
      <w:r w:rsidR="0039555C" w:rsidRPr="009E242C">
        <w:rPr>
          <w:rFonts w:ascii="Crimson Text" w:hAnsi="Crimson Text"/>
          <w:color w:val="000000" w:themeColor="text1"/>
          <w:sz w:val="26"/>
          <w:szCs w:val="26"/>
        </w:rPr>
        <w:t>, quien s</w:t>
      </w:r>
      <w:r w:rsidR="008F3C8E" w:rsidRPr="009E242C">
        <w:rPr>
          <w:rFonts w:ascii="Crimson Text" w:hAnsi="Crimson Text"/>
          <w:color w:val="000000" w:themeColor="text1"/>
          <w:sz w:val="26"/>
          <w:szCs w:val="26"/>
        </w:rPr>
        <w:t xml:space="preserve">e sorprendió al ver el sello del oeste. </w:t>
      </w:r>
    </w:p>
    <w:p w:rsidR="008F3C8E" w:rsidRPr="009E242C" w:rsidRDefault="00834D45" w:rsidP="007A7C3D">
      <w:pPr>
        <w:tabs>
          <w:tab w:val="left" w:pos="2179"/>
        </w:tabs>
        <w:spacing w:after="0"/>
        <w:ind w:firstLine="284"/>
        <w:jc w:val="both"/>
        <w:rPr>
          <w:rFonts w:ascii="Crimson Text" w:hAnsi="Crimson Text"/>
          <w:color w:val="000000" w:themeColor="text1"/>
          <w:sz w:val="26"/>
          <w:szCs w:val="26"/>
        </w:rPr>
      </w:pPr>
      <w:ins w:id="108" w:author="Pauli-Chan" w:date="2025-07-23T18:58:00Z">
        <w:r>
          <w:rPr>
            <w:rFonts w:ascii="Crimson Text" w:hAnsi="Crimson Text"/>
            <w:color w:val="000000" w:themeColor="text1"/>
            <w:sz w:val="26"/>
            <w:szCs w:val="26"/>
          </w:rPr>
          <w:t xml:space="preserve">El maestro guerrero se mantuvo en silencio unos segundos, observándola, y luego </w:t>
        </w:r>
      </w:ins>
      <w:del w:id="109" w:author="Pauli-Chan" w:date="2025-07-23T18:58:00Z">
        <w:r w:rsidR="008F3C8E" w:rsidRPr="009E242C" w:rsidDel="00834D45">
          <w:rPr>
            <w:rFonts w:ascii="Crimson Text" w:hAnsi="Crimson Text"/>
            <w:color w:val="000000" w:themeColor="text1"/>
            <w:sz w:val="26"/>
            <w:szCs w:val="26"/>
          </w:rPr>
          <w:delText>L</w:delText>
        </w:r>
      </w:del>
      <w:ins w:id="110" w:author="Pauli-Chan" w:date="2025-07-23T18:58:00Z">
        <w:r>
          <w:rPr>
            <w:rFonts w:ascii="Crimson Text" w:hAnsi="Crimson Text"/>
            <w:color w:val="000000" w:themeColor="text1"/>
            <w:sz w:val="26"/>
            <w:szCs w:val="26"/>
          </w:rPr>
          <w:t>l</w:t>
        </w:r>
      </w:ins>
      <w:r w:rsidR="008F3C8E" w:rsidRPr="009E242C">
        <w:rPr>
          <w:rFonts w:ascii="Crimson Text" w:hAnsi="Crimson Text"/>
          <w:color w:val="000000" w:themeColor="text1"/>
          <w:sz w:val="26"/>
          <w:szCs w:val="26"/>
        </w:rPr>
        <w:t xml:space="preserve">evantó la vista, y lo miró con suspicacia, </w:t>
      </w:r>
      <w:del w:id="111" w:author="Pauli-Chan" w:date="2025-07-23T18:58:00Z">
        <w:r w:rsidR="008F3C8E" w:rsidRPr="009E242C" w:rsidDel="00834D45">
          <w:rPr>
            <w:rFonts w:ascii="Crimson Text" w:hAnsi="Crimson Text"/>
            <w:color w:val="000000" w:themeColor="text1"/>
            <w:sz w:val="26"/>
            <w:szCs w:val="26"/>
          </w:rPr>
          <w:delText>le</w:delText>
        </w:r>
      </w:del>
      <w:ins w:id="112" w:author="Pauli-Chan" w:date="2025-07-23T18:58:00Z">
        <w:r>
          <w:rPr>
            <w:rFonts w:ascii="Crimson Text" w:hAnsi="Crimson Text"/>
            <w:color w:val="000000" w:themeColor="text1"/>
            <w:sz w:val="26"/>
            <w:szCs w:val="26"/>
          </w:rPr>
          <w:t>indicando que le</w:t>
        </w:r>
      </w:ins>
      <w:r w:rsidR="008F3C8E" w:rsidRPr="009E242C">
        <w:rPr>
          <w:rFonts w:ascii="Crimson Text" w:hAnsi="Crimson Text"/>
          <w:color w:val="000000" w:themeColor="text1"/>
          <w:sz w:val="26"/>
          <w:szCs w:val="26"/>
        </w:rPr>
        <w:t xml:space="preserve"> costaba creer que fuera cierto.</w:t>
      </w:r>
    </w:p>
    <w:p w:rsidR="002C27A9" w:rsidRPr="009E242C" w:rsidRDefault="008F3C8E" w:rsidP="007A7C3D">
      <w:pPr>
        <w:tabs>
          <w:tab w:val="left" w:pos="2179"/>
        </w:tabs>
        <w:spacing w:after="0"/>
        <w:ind w:firstLine="284"/>
        <w:jc w:val="both"/>
        <w:rPr>
          <w:rFonts w:ascii="Crimson Text" w:hAnsi="Crimson Text"/>
          <w:color w:val="000000" w:themeColor="text1"/>
          <w:sz w:val="26"/>
          <w:szCs w:val="26"/>
        </w:rPr>
      </w:pPr>
      <w:del w:id="113" w:author="Pauli-Chan" w:date="2025-07-23T18:58:00Z">
        <w:r w:rsidRPr="009E242C" w:rsidDel="00834D45">
          <w:rPr>
            <w:rFonts w:ascii="Crimson Text" w:hAnsi="Crimson Text"/>
            <w:color w:val="000000" w:themeColor="text1"/>
            <w:sz w:val="26"/>
            <w:szCs w:val="26"/>
          </w:rPr>
          <w:delText>»</w:delText>
        </w:r>
        <w:r w:rsidR="00B964F2" w:rsidRPr="009E242C" w:rsidDel="00834D45">
          <w:rPr>
            <w:rFonts w:ascii="Crimson Text" w:hAnsi="Crimson Text"/>
            <w:color w:val="000000" w:themeColor="text1"/>
            <w:sz w:val="26"/>
            <w:szCs w:val="26"/>
          </w:rPr>
          <w:delText xml:space="preserve"> </w:delText>
        </w:r>
        <w:r w:rsidRPr="009E242C" w:rsidDel="00834D45">
          <w:rPr>
            <w:rFonts w:ascii="Crimson Text" w:hAnsi="Crimson Text"/>
            <w:color w:val="000000" w:themeColor="text1"/>
            <w:sz w:val="26"/>
            <w:szCs w:val="26"/>
          </w:rPr>
          <w:delText>!</w:delText>
        </w:r>
      </w:del>
      <w:ins w:id="114" w:author="Pauli-Chan" w:date="2025-07-23T18:58:00Z">
        <w:r w:rsidR="00834D45" w:rsidRPr="00834D45">
          <w:rPr>
            <w:rFonts w:ascii="Crimson Text" w:hAnsi="Crimson Text"/>
            <w:color w:val="000000" w:themeColor="text1"/>
            <w:sz w:val="26"/>
            <w:szCs w:val="26"/>
          </w:rPr>
          <w:t xml:space="preserve"> </w:t>
        </w:r>
        <w:proofErr w:type="gramStart"/>
        <w:r w:rsidR="00834D45">
          <w:rPr>
            <w:rFonts w:ascii="Crimson Text" w:hAnsi="Crimson Text"/>
            <w:color w:val="000000" w:themeColor="text1"/>
            <w:sz w:val="26"/>
            <w:szCs w:val="26"/>
          </w:rPr>
          <w:t>—¡</w:t>
        </w:r>
      </w:ins>
      <w:proofErr w:type="gramEnd"/>
      <w:r w:rsidRPr="009E242C">
        <w:rPr>
          <w:rFonts w:ascii="Crimson Text" w:hAnsi="Crimson Text"/>
          <w:color w:val="000000" w:themeColor="text1"/>
          <w:sz w:val="26"/>
          <w:szCs w:val="26"/>
        </w:rPr>
        <w:t xml:space="preserve">Es </w:t>
      </w:r>
      <w:r w:rsidR="00B97131" w:rsidRPr="009E242C">
        <w:rPr>
          <w:rFonts w:ascii="Crimson Text" w:hAnsi="Crimson Text"/>
          <w:color w:val="000000" w:themeColor="text1"/>
          <w:sz w:val="26"/>
          <w:szCs w:val="26"/>
        </w:rPr>
        <w:t>verdadera</w:t>
      </w:r>
      <w:r w:rsidRPr="009E242C">
        <w:rPr>
          <w:rFonts w:ascii="Crimson Text" w:hAnsi="Crimson Text"/>
          <w:color w:val="000000" w:themeColor="text1"/>
          <w:sz w:val="26"/>
          <w:szCs w:val="26"/>
        </w:rPr>
        <w:t xml:space="preserve">! </w:t>
      </w:r>
      <w:r w:rsidR="007E22FD">
        <w:rPr>
          <w:rFonts w:ascii="Crimson Text" w:hAnsi="Crimson Text"/>
          <w:color w:val="000000" w:themeColor="text1"/>
          <w:sz w:val="26"/>
          <w:szCs w:val="26"/>
        </w:rPr>
        <w:t>—</w:t>
      </w:r>
      <w:del w:id="115" w:author="Pauli-Chan" w:date="2025-07-23T18:59:00Z">
        <w:r w:rsidR="002C27A9" w:rsidRPr="009E242C" w:rsidDel="00834D45">
          <w:rPr>
            <w:rFonts w:ascii="Crimson Text" w:hAnsi="Crimson Text"/>
            <w:color w:val="000000" w:themeColor="text1"/>
            <w:sz w:val="26"/>
            <w:szCs w:val="26"/>
          </w:rPr>
          <w:delText>dijo</w:delText>
        </w:r>
        <w:r w:rsidRPr="009E242C" w:rsidDel="00834D45">
          <w:rPr>
            <w:rFonts w:ascii="Crimson Text" w:hAnsi="Crimson Text"/>
            <w:color w:val="000000" w:themeColor="text1"/>
            <w:sz w:val="26"/>
            <w:szCs w:val="26"/>
          </w:rPr>
          <w:delText xml:space="preserve"> </w:delText>
        </w:r>
      </w:del>
      <w:proofErr w:type="gramStart"/>
      <w:ins w:id="116" w:author="Pauli-Chan" w:date="2025-07-23T18:59:00Z">
        <w:r w:rsidR="00834D45">
          <w:rPr>
            <w:rFonts w:ascii="Crimson Text" w:hAnsi="Crimson Text"/>
            <w:color w:val="000000" w:themeColor="text1"/>
            <w:sz w:val="26"/>
            <w:szCs w:val="26"/>
          </w:rPr>
          <w:t>exclamó</w:t>
        </w:r>
        <w:proofErr w:type="gramEnd"/>
        <w:r w:rsidR="00834D45" w:rsidRPr="009E242C">
          <w:rPr>
            <w:rFonts w:ascii="Crimson Text" w:hAnsi="Crimson Text"/>
            <w:color w:val="000000" w:themeColor="text1"/>
            <w:sz w:val="26"/>
            <w:szCs w:val="26"/>
          </w:rPr>
          <w:t xml:space="preserve"> </w:t>
        </w:r>
      </w:ins>
      <w:r w:rsidRPr="009E242C">
        <w:rPr>
          <w:rFonts w:ascii="Crimson Text" w:hAnsi="Crimson Text"/>
          <w:color w:val="000000" w:themeColor="text1"/>
          <w:sz w:val="26"/>
          <w:szCs w:val="26"/>
        </w:rPr>
        <w:t>con bronca</w:t>
      </w:r>
      <w:r w:rsidR="0039555C" w:rsidRPr="009E242C">
        <w:rPr>
          <w:rFonts w:ascii="Crimson Text" w:hAnsi="Crimson Text"/>
          <w:color w:val="000000" w:themeColor="text1"/>
          <w:sz w:val="26"/>
          <w:szCs w:val="26"/>
        </w:rPr>
        <w:t xml:space="preserve"> el joven</w:t>
      </w:r>
      <w:r w:rsidRPr="009E242C">
        <w:rPr>
          <w:rFonts w:ascii="Crimson Text" w:hAnsi="Crimson Text"/>
          <w:color w:val="000000" w:themeColor="text1"/>
          <w:sz w:val="26"/>
          <w:szCs w:val="26"/>
        </w:rPr>
        <w:t>, mientras comenz</w:t>
      </w:r>
      <w:r w:rsidR="005316E3" w:rsidRPr="009E242C">
        <w:rPr>
          <w:rFonts w:ascii="Crimson Text" w:hAnsi="Crimson Text"/>
          <w:color w:val="000000" w:themeColor="text1"/>
          <w:sz w:val="26"/>
          <w:szCs w:val="26"/>
        </w:rPr>
        <w:t>aba a perder la paciencia</w:t>
      </w:r>
      <w:r w:rsidR="007E22FD">
        <w:rPr>
          <w:rFonts w:ascii="Crimson Text" w:hAnsi="Crimson Text"/>
          <w:color w:val="000000" w:themeColor="text1"/>
          <w:sz w:val="26"/>
          <w:szCs w:val="26"/>
        </w:rPr>
        <w:t>—</w:t>
      </w:r>
      <w:r w:rsidRPr="009E242C">
        <w:rPr>
          <w:rFonts w:ascii="Crimson Text" w:hAnsi="Crimson Text"/>
          <w:color w:val="000000" w:themeColor="text1"/>
          <w:sz w:val="26"/>
          <w:szCs w:val="26"/>
        </w:rPr>
        <w:t xml:space="preserve">. Tiene el código real, sería </w:t>
      </w:r>
      <w:r w:rsidR="00B97131" w:rsidRPr="009E242C">
        <w:rPr>
          <w:rFonts w:ascii="Crimson Text" w:hAnsi="Crimson Text"/>
          <w:color w:val="000000" w:themeColor="text1"/>
          <w:sz w:val="26"/>
          <w:szCs w:val="26"/>
        </w:rPr>
        <w:t>conveniente</w:t>
      </w:r>
      <w:r w:rsidRPr="009E242C">
        <w:rPr>
          <w:rFonts w:ascii="Crimson Text" w:hAnsi="Crimson Text"/>
          <w:color w:val="000000" w:themeColor="text1"/>
          <w:sz w:val="26"/>
          <w:szCs w:val="26"/>
        </w:rPr>
        <w:t xml:space="preserve"> que lo verifiquen </w:t>
      </w:r>
      <w:r w:rsidR="002C27A9" w:rsidRPr="009E242C">
        <w:rPr>
          <w:rFonts w:ascii="Crimson Text" w:hAnsi="Crimson Text"/>
          <w:color w:val="000000" w:themeColor="text1"/>
          <w:sz w:val="26"/>
          <w:szCs w:val="26"/>
        </w:rPr>
        <w:t>primero</w:t>
      </w:r>
      <w:del w:id="117" w:author="Pauli-Chan" w:date="2025-07-23T18:59:00Z">
        <w:r w:rsidR="002C27A9" w:rsidRPr="009E242C" w:rsidDel="00834D45">
          <w:rPr>
            <w:rFonts w:ascii="Crimson Text" w:hAnsi="Crimson Text"/>
            <w:color w:val="000000" w:themeColor="text1"/>
            <w:sz w:val="26"/>
            <w:szCs w:val="26"/>
          </w:rPr>
          <w:delText>,</w:delText>
        </w:r>
      </w:del>
      <w:r w:rsidR="002C27A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y luego continuamos con la </w:t>
      </w:r>
      <w:r w:rsidR="00B97131" w:rsidRPr="009E242C">
        <w:rPr>
          <w:rFonts w:ascii="Crimson Text" w:hAnsi="Crimson Text"/>
          <w:color w:val="000000" w:themeColor="text1"/>
          <w:sz w:val="26"/>
          <w:szCs w:val="26"/>
        </w:rPr>
        <w:t>charla</w:t>
      </w:r>
      <w:r w:rsidR="00BD01AF" w:rsidRPr="009E242C">
        <w:rPr>
          <w:rFonts w:ascii="Crimson Text" w:hAnsi="Crimson Text"/>
          <w:color w:val="000000" w:themeColor="text1"/>
          <w:sz w:val="26"/>
          <w:szCs w:val="26"/>
        </w:rPr>
        <w:t xml:space="preserve"> </w:t>
      </w:r>
      <w:r w:rsidR="007E22FD">
        <w:rPr>
          <w:rFonts w:ascii="Crimson Text" w:hAnsi="Crimson Text"/>
          <w:color w:val="000000" w:themeColor="text1"/>
          <w:sz w:val="26"/>
          <w:szCs w:val="26"/>
        </w:rPr>
        <w:t>—</w:t>
      </w:r>
      <w:r w:rsidR="00BD01AF" w:rsidRPr="009E242C">
        <w:rPr>
          <w:rFonts w:ascii="Crimson Text" w:hAnsi="Crimson Text"/>
          <w:color w:val="000000" w:themeColor="text1"/>
          <w:sz w:val="26"/>
          <w:szCs w:val="26"/>
        </w:rPr>
        <w:t>concluyó, categóricamente</w:t>
      </w:r>
      <w:r w:rsidRPr="009E242C">
        <w:rPr>
          <w:rFonts w:ascii="Crimson Text" w:hAnsi="Crimson Text"/>
          <w:color w:val="000000" w:themeColor="text1"/>
          <w:sz w:val="26"/>
          <w:szCs w:val="26"/>
        </w:rPr>
        <w:t>.</w:t>
      </w:r>
      <w:r w:rsidR="00BD01AF" w:rsidRPr="009E242C">
        <w:rPr>
          <w:rFonts w:ascii="Crimson Text" w:hAnsi="Crimson Text"/>
          <w:color w:val="000000" w:themeColor="text1"/>
          <w:sz w:val="26"/>
          <w:szCs w:val="26"/>
        </w:rPr>
        <w:t xml:space="preserve"> Eros había </w:t>
      </w:r>
      <w:r w:rsidR="00C07A84" w:rsidRPr="009E242C">
        <w:rPr>
          <w:rFonts w:ascii="Crimson Text" w:hAnsi="Crimson Text"/>
          <w:color w:val="000000" w:themeColor="text1"/>
          <w:sz w:val="26"/>
          <w:szCs w:val="26"/>
        </w:rPr>
        <w:t>a</w:t>
      </w:r>
      <w:r w:rsidR="00BD01AF" w:rsidRPr="009E242C">
        <w:rPr>
          <w:rFonts w:ascii="Crimson Text" w:hAnsi="Crimson Text"/>
          <w:color w:val="000000" w:themeColor="text1"/>
          <w:sz w:val="26"/>
          <w:szCs w:val="26"/>
        </w:rPr>
        <w:t>prendido</w:t>
      </w:r>
      <w:r w:rsidR="00B97131" w:rsidRPr="009E242C">
        <w:rPr>
          <w:rFonts w:ascii="Crimson Text" w:hAnsi="Crimson Text"/>
          <w:color w:val="000000" w:themeColor="text1"/>
          <w:sz w:val="26"/>
          <w:szCs w:val="26"/>
        </w:rPr>
        <w:t xml:space="preserve"> muy bien</w:t>
      </w:r>
      <w:r w:rsidR="00BD01AF" w:rsidRPr="009E242C">
        <w:rPr>
          <w:rFonts w:ascii="Crimson Text" w:hAnsi="Crimson Text"/>
          <w:color w:val="000000" w:themeColor="text1"/>
          <w:sz w:val="26"/>
          <w:szCs w:val="26"/>
        </w:rPr>
        <w:t xml:space="preserve"> el valor </w:t>
      </w:r>
      <w:r w:rsidR="00B97131" w:rsidRPr="009E242C">
        <w:rPr>
          <w:rFonts w:ascii="Crimson Text" w:hAnsi="Crimson Text"/>
          <w:color w:val="000000" w:themeColor="text1"/>
          <w:sz w:val="26"/>
          <w:szCs w:val="26"/>
        </w:rPr>
        <w:t>que tenía</w:t>
      </w:r>
      <w:r w:rsidR="00BD01AF"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ese elemento</w:t>
      </w:r>
      <w:r w:rsidR="00BD01AF" w:rsidRPr="009E242C">
        <w:rPr>
          <w:rFonts w:ascii="Crimson Text" w:hAnsi="Crimson Text"/>
          <w:color w:val="000000" w:themeColor="text1"/>
          <w:sz w:val="26"/>
          <w:szCs w:val="26"/>
        </w:rPr>
        <w:t xml:space="preserve"> en un mensaje.</w:t>
      </w:r>
    </w:p>
    <w:p w:rsidR="00B76B0E" w:rsidRPr="009E242C" w:rsidRDefault="00BD01AF" w:rsidP="007A7C3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ordenó a uno de sus discípulos que fuera hasta el castillo a corroborar la </w:t>
      </w:r>
      <w:r w:rsidR="00B97131" w:rsidRPr="009E242C">
        <w:rPr>
          <w:rFonts w:ascii="Crimson Text" w:hAnsi="Crimson Text"/>
          <w:color w:val="000000" w:themeColor="text1"/>
          <w:sz w:val="26"/>
          <w:szCs w:val="26"/>
        </w:rPr>
        <w:t>autenticidad</w:t>
      </w:r>
      <w:r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del manuscrito</w:t>
      </w:r>
      <w:r w:rsidR="00460AC8" w:rsidRPr="009E242C">
        <w:rPr>
          <w:rFonts w:ascii="Crimson Text" w:hAnsi="Crimson Text"/>
          <w:color w:val="000000" w:themeColor="text1"/>
          <w:sz w:val="26"/>
          <w:szCs w:val="26"/>
        </w:rPr>
        <w:t xml:space="preserve">. Mientras tanto, optó por </w:t>
      </w:r>
      <w:del w:id="118" w:author="Pauli-Chan" w:date="2025-07-23T19:06:00Z">
        <w:r w:rsidR="00460AC8" w:rsidRPr="009E242C" w:rsidDel="00834D45">
          <w:rPr>
            <w:rFonts w:ascii="Crimson Text" w:hAnsi="Crimson Text"/>
            <w:color w:val="000000" w:themeColor="text1"/>
            <w:sz w:val="26"/>
            <w:szCs w:val="26"/>
          </w:rPr>
          <w:delText>mantener la boca cerrada</w:delText>
        </w:r>
      </w:del>
      <w:ins w:id="119" w:author="Pauli-Chan" w:date="2025-07-23T19:06:00Z">
        <w:r w:rsidR="00834D45">
          <w:rPr>
            <w:rFonts w:ascii="Crimson Text" w:hAnsi="Crimson Text"/>
            <w:color w:val="000000" w:themeColor="text1"/>
            <w:sz w:val="26"/>
            <w:szCs w:val="26"/>
          </w:rPr>
          <w:t>callar</w:t>
        </w:r>
      </w:ins>
      <w:del w:id="120" w:author="Pauli-Chan" w:date="2025-07-23T19:00:00Z">
        <w:r w:rsidRPr="009E242C" w:rsidDel="00834D45">
          <w:rPr>
            <w:rFonts w:ascii="Crimson Text" w:hAnsi="Crimson Text"/>
            <w:color w:val="000000" w:themeColor="text1"/>
            <w:sz w:val="26"/>
            <w:szCs w:val="26"/>
          </w:rPr>
          <w:delText>.</w:delText>
        </w:r>
        <w:r w:rsidR="00C07A84" w:rsidRPr="009E242C" w:rsidDel="00834D45">
          <w:rPr>
            <w:rFonts w:ascii="Crimson Text" w:hAnsi="Crimson Text"/>
            <w:color w:val="000000" w:themeColor="text1"/>
            <w:sz w:val="26"/>
            <w:szCs w:val="26"/>
          </w:rPr>
          <w:delText xml:space="preserve"> La</w:delText>
        </w:r>
      </w:del>
      <w:ins w:id="121" w:author="Pauli-Chan" w:date="2025-07-23T19:00:00Z">
        <w:r w:rsidR="00834D45">
          <w:rPr>
            <w:rFonts w:ascii="Crimson Text" w:hAnsi="Crimson Text"/>
            <w:color w:val="000000" w:themeColor="text1"/>
            <w:sz w:val="26"/>
            <w:szCs w:val="26"/>
          </w:rPr>
          <w:t>: la</w:t>
        </w:r>
      </w:ins>
      <w:r w:rsidR="00C07A84" w:rsidRPr="009E242C">
        <w:rPr>
          <w:rFonts w:ascii="Crimson Text" w:hAnsi="Crimson Text"/>
          <w:color w:val="000000" w:themeColor="text1"/>
          <w:sz w:val="26"/>
          <w:szCs w:val="26"/>
        </w:rPr>
        <w:t xml:space="preserve"> situación era extraña</w:t>
      </w:r>
      <w:del w:id="122" w:author="Pauli-Chan" w:date="2025-07-23T19:00:00Z">
        <w:r w:rsidR="00C07A84" w:rsidRPr="009E242C" w:rsidDel="00834D45">
          <w:rPr>
            <w:rFonts w:ascii="Crimson Text" w:hAnsi="Crimson Text"/>
            <w:color w:val="000000" w:themeColor="text1"/>
            <w:sz w:val="26"/>
            <w:szCs w:val="26"/>
          </w:rPr>
          <w:delText>,</w:delText>
        </w:r>
      </w:del>
      <w:r w:rsidR="00C07A84"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y nadie quería dar un paso en falso.</w:t>
      </w:r>
      <w:r w:rsidR="00C07A84" w:rsidRPr="009E242C">
        <w:rPr>
          <w:rFonts w:ascii="Crimson Text" w:hAnsi="Crimson Text"/>
          <w:color w:val="000000" w:themeColor="text1"/>
          <w:sz w:val="26"/>
          <w:szCs w:val="26"/>
        </w:rPr>
        <w:t xml:space="preserve"> Eros</w:t>
      </w:r>
      <w:del w:id="123" w:author="Pauli-Chan" w:date="2025-07-23T19:00:00Z">
        <w:r w:rsidR="002C27A9" w:rsidRPr="009E242C" w:rsidDel="00834D45">
          <w:rPr>
            <w:rFonts w:ascii="Crimson Text" w:hAnsi="Crimson Text"/>
            <w:color w:val="000000" w:themeColor="text1"/>
            <w:sz w:val="26"/>
            <w:szCs w:val="26"/>
          </w:rPr>
          <w:delText>,</w:delText>
        </w:r>
      </w:del>
      <w:r w:rsidR="002C27A9" w:rsidRPr="009E242C">
        <w:rPr>
          <w:rFonts w:ascii="Crimson Text" w:hAnsi="Crimson Text"/>
          <w:color w:val="000000" w:themeColor="text1"/>
          <w:sz w:val="26"/>
          <w:szCs w:val="26"/>
        </w:rPr>
        <w:t xml:space="preserve"> también</w:t>
      </w:r>
      <w:del w:id="124" w:author="Pauli-Chan" w:date="2025-07-23T19:01:00Z">
        <w:r w:rsidR="002C27A9" w:rsidRPr="009E242C" w:rsidDel="00834D45">
          <w:rPr>
            <w:rFonts w:ascii="Crimson Text" w:hAnsi="Crimson Text"/>
            <w:color w:val="000000" w:themeColor="text1"/>
            <w:sz w:val="26"/>
            <w:szCs w:val="26"/>
          </w:rPr>
          <w:delText>,</w:delText>
        </w:r>
      </w:del>
      <w:r w:rsidR="002C27A9" w:rsidRPr="009E242C">
        <w:rPr>
          <w:rFonts w:ascii="Crimson Text" w:hAnsi="Crimson Text"/>
          <w:color w:val="000000" w:themeColor="text1"/>
          <w:sz w:val="26"/>
          <w:szCs w:val="26"/>
        </w:rPr>
        <w:t xml:space="preserve"> prefirió</w:t>
      </w:r>
      <w:r w:rsidR="00C07A84"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a</w:t>
      </w:r>
      <w:r w:rsidR="00C07A84" w:rsidRPr="009E242C">
        <w:rPr>
          <w:rFonts w:ascii="Crimson Text" w:hAnsi="Crimson Text"/>
          <w:color w:val="000000" w:themeColor="text1"/>
          <w:sz w:val="26"/>
          <w:szCs w:val="26"/>
        </w:rPr>
        <w:t xml:space="preserve">guardar </w:t>
      </w:r>
      <w:r w:rsidR="002C27A9" w:rsidRPr="009E242C">
        <w:rPr>
          <w:rFonts w:ascii="Crimson Text" w:hAnsi="Crimson Text"/>
          <w:color w:val="000000" w:themeColor="text1"/>
          <w:sz w:val="26"/>
          <w:szCs w:val="26"/>
        </w:rPr>
        <w:t xml:space="preserve">en </w:t>
      </w:r>
      <w:r w:rsidR="00C07A84" w:rsidRPr="009E242C">
        <w:rPr>
          <w:rFonts w:ascii="Crimson Text" w:hAnsi="Crimson Text"/>
          <w:color w:val="000000" w:themeColor="text1"/>
          <w:sz w:val="26"/>
          <w:szCs w:val="26"/>
        </w:rPr>
        <w:t>silen</w:t>
      </w:r>
      <w:r w:rsidR="00F00B79" w:rsidRPr="009E242C">
        <w:rPr>
          <w:rFonts w:ascii="Crimson Text" w:hAnsi="Crimson Text"/>
          <w:color w:val="000000" w:themeColor="text1"/>
          <w:sz w:val="26"/>
          <w:szCs w:val="26"/>
        </w:rPr>
        <w:t>cio.</w:t>
      </w:r>
      <w:r w:rsidR="00C07A84"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S</w:t>
      </w:r>
      <w:r w:rsidR="00C07A84" w:rsidRPr="009E242C">
        <w:rPr>
          <w:rFonts w:ascii="Crimson Text" w:hAnsi="Crimson Text"/>
          <w:color w:val="000000" w:themeColor="text1"/>
          <w:sz w:val="26"/>
          <w:szCs w:val="26"/>
        </w:rPr>
        <w:t>abía</w:t>
      </w:r>
      <w:r w:rsidR="002C27A9" w:rsidRPr="009E242C">
        <w:rPr>
          <w:rFonts w:ascii="Crimson Text" w:hAnsi="Crimson Text"/>
          <w:color w:val="000000" w:themeColor="text1"/>
          <w:sz w:val="26"/>
          <w:szCs w:val="26"/>
        </w:rPr>
        <w:t xml:space="preserve"> que, tras la verificación de la</w:t>
      </w:r>
      <w:r w:rsidR="00C07A84" w:rsidRPr="009E242C">
        <w:rPr>
          <w:rFonts w:ascii="Crimson Text" w:hAnsi="Crimson Text"/>
          <w:color w:val="000000" w:themeColor="text1"/>
          <w:sz w:val="26"/>
          <w:szCs w:val="26"/>
        </w:rPr>
        <w:t xml:space="preserve"> carta</w:t>
      </w:r>
      <w:r w:rsidR="002C27A9" w:rsidRPr="009E242C">
        <w:rPr>
          <w:rFonts w:ascii="Crimson Text" w:hAnsi="Crimson Text"/>
          <w:color w:val="000000" w:themeColor="text1"/>
          <w:sz w:val="26"/>
          <w:szCs w:val="26"/>
        </w:rPr>
        <w:t xml:space="preserve">, </w:t>
      </w:r>
      <w:del w:id="125" w:author="Pauli-Chan" w:date="2025-07-23T19:01:00Z">
        <w:r w:rsidR="002C27A9" w:rsidRPr="009E242C" w:rsidDel="00834D45">
          <w:rPr>
            <w:rFonts w:ascii="Crimson Text" w:hAnsi="Crimson Text"/>
            <w:color w:val="000000" w:themeColor="text1"/>
            <w:sz w:val="26"/>
            <w:szCs w:val="26"/>
          </w:rPr>
          <w:delText>su opinión</w:delText>
        </w:r>
      </w:del>
      <w:ins w:id="126" w:author="Pauli-Chan" w:date="2025-07-23T19:01:00Z">
        <w:r w:rsidR="00834D45">
          <w:rPr>
            <w:rFonts w:ascii="Crimson Text" w:hAnsi="Crimson Text"/>
            <w:color w:val="000000" w:themeColor="text1"/>
            <w:sz w:val="26"/>
            <w:szCs w:val="26"/>
          </w:rPr>
          <w:t>sus palabras</w:t>
        </w:r>
      </w:ins>
      <w:r w:rsidR="002C27A9" w:rsidRPr="009E242C">
        <w:rPr>
          <w:rFonts w:ascii="Crimson Text" w:hAnsi="Crimson Text"/>
          <w:color w:val="000000" w:themeColor="text1"/>
          <w:sz w:val="26"/>
          <w:szCs w:val="26"/>
        </w:rPr>
        <w:t xml:space="preserve"> </w:t>
      </w:r>
      <w:r w:rsidR="00460AC8" w:rsidRPr="009E242C">
        <w:rPr>
          <w:rFonts w:ascii="Crimson Text" w:hAnsi="Crimson Text"/>
          <w:color w:val="000000" w:themeColor="text1"/>
          <w:sz w:val="26"/>
          <w:szCs w:val="26"/>
        </w:rPr>
        <w:t>cobraría</w:t>
      </w:r>
      <w:ins w:id="127" w:author="Pauli-Chan" w:date="2025-07-23T19:01:00Z">
        <w:r w:rsidR="00834D45">
          <w:rPr>
            <w:rFonts w:ascii="Crimson Text" w:hAnsi="Crimson Text"/>
            <w:color w:val="000000" w:themeColor="text1"/>
            <w:sz w:val="26"/>
            <w:szCs w:val="26"/>
          </w:rPr>
          <w:t>n</w:t>
        </w:r>
      </w:ins>
      <w:r w:rsidR="00460AC8" w:rsidRPr="009E242C">
        <w:rPr>
          <w:rFonts w:ascii="Crimson Text" w:hAnsi="Crimson Text"/>
          <w:color w:val="000000" w:themeColor="text1"/>
          <w:sz w:val="26"/>
          <w:szCs w:val="26"/>
        </w:rPr>
        <w:t xml:space="preserve"> mayor sentido</w:t>
      </w:r>
      <w:r w:rsidR="00C07A84" w:rsidRPr="009E242C">
        <w:rPr>
          <w:rFonts w:ascii="Crimson Text" w:hAnsi="Crimson Text"/>
          <w:color w:val="000000" w:themeColor="text1"/>
          <w:sz w:val="26"/>
          <w:szCs w:val="26"/>
        </w:rPr>
        <w:t xml:space="preserve">. Por su parte,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8C1185" w:rsidRPr="009E242C">
        <w:rPr>
          <w:rFonts w:ascii="Crimson Text" w:hAnsi="Crimson Text"/>
          <w:color w:val="000000" w:themeColor="text1"/>
          <w:sz w:val="26"/>
          <w:szCs w:val="26"/>
        </w:rPr>
        <w:t>se encontraba</w:t>
      </w:r>
      <w:r w:rsidR="00C07A84" w:rsidRPr="009E242C">
        <w:rPr>
          <w:rFonts w:ascii="Crimson Text" w:hAnsi="Crimson Text"/>
          <w:color w:val="000000" w:themeColor="text1"/>
          <w:sz w:val="26"/>
          <w:szCs w:val="26"/>
        </w:rPr>
        <w:t xml:space="preserve"> contrariado, le sorprendía la </w:t>
      </w:r>
      <w:r w:rsidR="008C1185" w:rsidRPr="009E242C">
        <w:rPr>
          <w:rFonts w:ascii="Crimson Text" w:hAnsi="Crimson Text"/>
          <w:color w:val="000000" w:themeColor="text1"/>
          <w:sz w:val="26"/>
          <w:szCs w:val="26"/>
        </w:rPr>
        <w:t>firmeza</w:t>
      </w:r>
      <w:r w:rsidR="00C07A84" w:rsidRPr="009E242C">
        <w:rPr>
          <w:rFonts w:ascii="Crimson Text" w:hAnsi="Crimson Text"/>
          <w:color w:val="000000" w:themeColor="text1"/>
          <w:sz w:val="26"/>
          <w:szCs w:val="26"/>
        </w:rPr>
        <w:t xml:space="preserve"> del joven,</w:t>
      </w:r>
      <w:del w:id="128" w:author="Pauli-Chan" w:date="2025-07-23T19:09:00Z">
        <w:r w:rsidR="00C07A84" w:rsidRPr="009E242C" w:rsidDel="00D94A1B">
          <w:rPr>
            <w:rFonts w:ascii="Crimson Text" w:hAnsi="Crimson Text"/>
            <w:color w:val="000000" w:themeColor="text1"/>
            <w:sz w:val="26"/>
            <w:szCs w:val="26"/>
          </w:rPr>
          <w:delText xml:space="preserve"> y</w:delText>
        </w:r>
      </w:del>
      <w:r w:rsidR="00C07A84" w:rsidRPr="009E242C">
        <w:rPr>
          <w:rFonts w:ascii="Crimson Text" w:hAnsi="Crimson Text"/>
          <w:color w:val="000000" w:themeColor="text1"/>
          <w:sz w:val="26"/>
          <w:szCs w:val="26"/>
        </w:rPr>
        <w:t xml:space="preserve"> sentía </w:t>
      </w:r>
      <w:r w:rsidR="008C1185" w:rsidRPr="009E242C">
        <w:rPr>
          <w:rFonts w:ascii="Crimson Text" w:hAnsi="Crimson Text"/>
          <w:color w:val="000000" w:themeColor="text1"/>
          <w:sz w:val="26"/>
          <w:szCs w:val="26"/>
        </w:rPr>
        <w:t>herido</w:t>
      </w:r>
      <w:r w:rsidR="00C07A84" w:rsidRPr="009E242C">
        <w:rPr>
          <w:rFonts w:ascii="Crimson Text" w:hAnsi="Crimson Text"/>
          <w:color w:val="000000" w:themeColor="text1"/>
          <w:sz w:val="26"/>
          <w:szCs w:val="26"/>
        </w:rPr>
        <w:t xml:space="preserve"> su orgullo ante </w:t>
      </w:r>
      <w:del w:id="129" w:author="Pauli-Chan" w:date="2025-07-23T19:09:00Z">
        <w:r w:rsidR="00C07A84" w:rsidRPr="009E242C" w:rsidDel="00D94A1B">
          <w:rPr>
            <w:rFonts w:ascii="Crimson Text" w:hAnsi="Crimson Text"/>
            <w:color w:val="000000" w:themeColor="text1"/>
            <w:sz w:val="26"/>
            <w:szCs w:val="26"/>
          </w:rPr>
          <w:delText>la amenaza de la</w:delText>
        </w:r>
        <w:r w:rsidR="008C1185" w:rsidRPr="009E242C" w:rsidDel="00D94A1B">
          <w:rPr>
            <w:rFonts w:ascii="Crimson Text" w:hAnsi="Crimson Text"/>
            <w:color w:val="000000" w:themeColor="text1"/>
            <w:sz w:val="26"/>
            <w:szCs w:val="26"/>
          </w:rPr>
          <w:delText xml:space="preserve"> dragona y su </w:delText>
        </w:r>
      </w:del>
      <w:r w:rsidR="008C1185" w:rsidRPr="009E242C">
        <w:rPr>
          <w:rFonts w:ascii="Crimson Text" w:hAnsi="Crimson Text"/>
          <w:color w:val="000000" w:themeColor="text1"/>
          <w:sz w:val="26"/>
          <w:szCs w:val="26"/>
        </w:rPr>
        <w:t>arresto frustrado</w:t>
      </w:r>
      <w:ins w:id="130" w:author="Pauli-Chan" w:date="2025-07-23T19:09:00Z">
        <w:r w:rsidR="00D94A1B">
          <w:rPr>
            <w:rFonts w:ascii="Crimson Text" w:hAnsi="Crimson Text"/>
            <w:color w:val="000000" w:themeColor="text1"/>
            <w:sz w:val="26"/>
            <w:szCs w:val="26"/>
          </w:rPr>
          <w:t xml:space="preserve"> y, aunque no lo dejaba traslucir,</w:t>
        </w:r>
      </w:ins>
      <w:ins w:id="131" w:author="Pauli-Chan" w:date="2025-07-23T19:10:00Z">
        <w:r w:rsidR="00D94A1B">
          <w:rPr>
            <w:rFonts w:ascii="Crimson Text" w:hAnsi="Crimson Text"/>
            <w:color w:val="000000" w:themeColor="text1"/>
            <w:sz w:val="26"/>
            <w:szCs w:val="26"/>
          </w:rPr>
          <w:t xml:space="preserve"> </w:t>
        </w:r>
      </w:ins>
      <w:ins w:id="132" w:author="Pauli-Chan" w:date="2025-07-23T19:09:00Z">
        <w:r w:rsidR="00D94A1B">
          <w:rPr>
            <w:rFonts w:ascii="Crimson Text" w:hAnsi="Crimson Text"/>
            <w:color w:val="000000" w:themeColor="text1"/>
            <w:sz w:val="26"/>
            <w:szCs w:val="26"/>
          </w:rPr>
          <w:t>temor por la amenaza que representaba la dragona</w:t>
        </w:r>
      </w:ins>
      <w:r w:rsidR="008C1185" w:rsidRPr="009E242C">
        <w:rPr>
          <w:rFonts w:ascii="Crimson Text" w:hAnsi="Crimson Text"/>
          <w:color w:val="000000" w:themeColor="text1"/>
          <w:sz w:val="26"/>
          <w:szCs w:val="26"/>
        </w:rPr>
        <w:t>.</w:t>
      </w:r>
      <w:r w:rsidR="00C07A84" w:rsidRPr="009E242C">
        <w:rPr>
          <w:rFonts w:ascii="Crimson Text" w:hAnsi="Crimson Text"/>
          <w:color w:val="000000" w:themeColor="text1"/>
          <w:sz w:val="26"/>
          <w:szCs w:val="26"/>
        </w:rPr>
        <w:t xml:space="preserve"> Mientras </w:t>
      </w:r>
      <w:r w:rsidR="008C1185" w:rsidRPr="009E242C">
        <w:rPr>
          <w:rFonts w:ascii="Crimson Text" w:hAnsi="Crimson Text"/>
          <w:color w:val="000000" w:themeColor="text1"/>
          <w:sz w:val="26"/>
          <w:szCs w:val="26"/>
        </w:rPr>
        <w:t>esperaba</w:t>
      </w:r>
      <w:r w:rsidR="00C07A84" w:rsidRPr="009E242C">
        <w:rPr>
          <w:rFonts w:ascii="Crimson Text" w:hAnsi="Crimson Text"/>
          <w:color w:val="000000" w:themeColor="text1"/>
          <w:sz w:val="26"/>
          <w:szCs w:val="26"/>
        </w:rPr>
        <w:t>, no podía quitarle la mirada de encima, jamás había visto un ejemplar</w:t>
      </w:r>
      <w:r w:rsidR="00460AC8" w:rsidRPr="009E242C">
        <w:rPr>
          <w:rFonts w:ascii="Crimson Text" w:hAnsi="Crimson Text"/>
          <w:color w:val="000000" w:themeColor="text1"/>
          <w:sz w:val="26"/>
          <w:szCs w:val="26"/>
        </w:rPr>
        <w:t xml:space="preserve"> como ese</w:t>
      </w:r>
      <w:r w:rsidR="00C07A84" w:rsidRPr="009E242C">
        <w:rPr>
          <w:rFonts w:ascii="Crimson Text" w:hAnsi="Crimson Text"/>
          <w:color w:val="000000" w:themeColor="text1"/>
          <w:sz w:val="26"/>
          <w:szCs w:val="26"/>
        </w:rPr>
        <w:t>.</w:t>
      </w:r>
    </w:p>
    <w:p w:rsidR="008F3C8E" w:rsidRPr="009E242C" w:rsidRDefault="00E363A5"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w:t>
      </w:r>
      <w:r w:rsidR="002F103D" w:rsidRPr="009E242C">
        <w:rPr>
          <w:rFonts w:ascii="Crimson Text" w:hAnsi="Crimson Text"/>
          <w:color w:val="000000" w:themeColor="text1"/>
          <w:sz w:val="26"/>
          <w:szCs w:val="26"/>
        </w:rPr>
        <w:t>buscarlo</w:t>
      </w:r>
      <w:r w:rsidR="00B76B0E" w:rsidRPr="009E242C">
        <w:rPr>
          <w:rFonts w:ascii="Crimson Text" w:hAnsi="Crimson Text"/>
          <w:color w:val="000000" w:themeColor="text1"/>
          <w:sz w:val="26"/>
          <w:szCs w:val="26"/>
        </w:rPr>
        <w:t xml:space="preserve">, su atención </w:t>
      </w:r>
      <w:r w:rsidRPr="009E242C">
        <w:rPr>
          <w:rFonts w:ascii="Crimson Text" w:hAnsi="Crimson Text"/>
          <w:color w:val="000000" w:themeColor="text1"/>
          <w:sz w:val="26"/>
          <w:szCs w:val="26"/>
        </w:rPr>
        <w:t>derivó en un</w:t>
      </w:r>
      <w:r w:rsidR="00B76B0E" w:rsidRPr="009E242C">
        <w:rPr>
          <w:rFonts w:ascii="Crimson Text" w:hAnsi="Crimson Text"/>
          <w:color w:val="000000" w:themeColor="text1"/>
          <w:sz w:val="26"/>
          <w:szCs w:val="26"/>
        </w:rPr>
        <w:t>a cicatriz que tenía el animal en una de sus patas. L</w:t>
      </w:r>
      <w:commentRangeStart w:id="133"/>
      <w:r w:rsidR="00B76B0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extensa</w:t>
      </w:r>
      <w:r w:rsidR="00B76B0E" w:rsidRPr="009E242C">
        <w:rPr>
          <w:rFonts w:ascii="Crimson Text" w:hAnsi="Crimson Text"/>
          <w:color w:val="000000" w:themeColor="text1"/>
          <w:sz w:val="26"/>
          <w:szCs w:val="26"/>
        </w:rPr>
        <w:t xml:space="preserve"> marca </w:t>
      </w:r>
      <w:r w:rsidRPr="009E242C">
        <w:rPr>
          <w:rFonts w:ascii="Crimson Text" w:hAnsi="Crimson Text"/>
          <w:color w:val="000000" w:themeColor="text1"/>
          <w:sz w:val="26"/>
          <w:szCs w:val="26"/>
        </w:rPr>
        <w:t>cubría casi todo el largo del muslo. Estaba formada por</w:t>
      </w:r>
      <w:r w:rsidR="00B76B0E" w:rsidRPr="009E242C">
        <w:rPr>
          <w:rFonts w:ascii="Crimson Text" w:hAnsi="Crimson Text"/>
          <w:color w:val="000000" w:themeColor="text1"/>
          <w:sz w:val="26"/>
          <w:szCs w:val="26"/>
        </w:rPr>
        <w:t xml:space="preserve"> una línea gruesa irregular</w:t>
      </w:r>
      <w:del w:id="134" w:author="Pauli-Chan" w:date="2025-07-23T19:11:00Z">
        <w:r w:rsidR="00B76B0E" w:rsidRPr="009E242C" w:rsidDel="00126745">
          <w:rPr>
            <w:rFonts w:ascii="Crimson Text" w:hAnsi="Crimson Text"/>
            <w:color w:val="000000" w:themeColor="text1"/>
            <w:sz w:val="26"/>
            <w:szCs w:val="26"/>
          </w:rPr>
          <w:delText>,</w:delText>
        </w:r>
      </w:del>
      <w:r w:rsidR="00B76B0E" w:rsidRPr="009E242C">
        <w:rPr>
          <w:rFonts w:ascii="Crimson Text" w:hAnsi="Crimson Text"/>
          <w:color w:val="000000" w:themeColor="text1"/>
          <w:sz w:val="26"/>
          <w:szCs w:val="26"/>
        </w:rPr>
        <w:t xml:space="preserve"> y otra</w:t>
      </w:r>
      <w:r w:rsidR="00B97131" w:rsidRPr="009E242C">
        <w:rPr>
          <w:rFonts w:ascii="Crimson Text" w:hAnsi="Crimson Text"/>
          <w:color w:val="000000" w:themeColor="text1"/>
          <w:sz w:val="26"/>
          <w:szCs w:val="26"/>
        </w:rPr>
        <w:t>s dos más finas</w:t>
      </w:r>
      <w:r w:rsidR="00DF05D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que</w:t>
      </w:r>
      <w:r w:rsidR="00B97131" w:rsidRPr="009E242C">
        <w:rPr>
          <w:rFonts w:ascii="Crimson Text" w:hAnsi="Crimson Text"/>
          <w:color w:val="000000" w:themeColor="text1"/>
          <w:sz w:val="26"/>
          <w:szCs w:val="26"/>
        </w:rPr>
        <w:t xml:space="preserve"> la</w:t>
      </w:r>
      <w:r w:rsidRPr="009E242C">
        <w:rPr>
          <w:rFonts w:ascii="Crimson Text" w:hAnsi="Crimson Text"/>
          <w:color w:val="000000" w:themeColor="text1"/>
          <w:sz w:val="26"/>
          <w:szCs w:val="26"/>
        </w:rPr>
        <w:t xml:space="preserve"> atravesaban</w:t>
      </w:r>
      <w:r w:rsidR="00DF05DA"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idénticas</w:t>
      </w:r>
      <w:r w:rsidR="00DF05DA"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alineadas</w:t>
      </w:r>
      <w:commentRangeEnd w:id="133"/>
      <w:r w:rsidR="00D94A1B">
        <w:rPr>
          <w:rStyle w:val="Refdecomentario"/>
        </w:rPr>
        <w:commentReference w:id="133"/>
      </w:r>
      <w:r w:rsidR="00B76B0E" w:rsidRPr="009E242C">
        <w:rPr>
          <w:rFonts w:ascii="Crimson Text" w:hAnsi="Crimson Text"/>
          <w:color w:val="000000" w:themeColor="text1"/>
          <w:sz w:val="26"/>
          <w:szCs w:val="26"/>
        </w:rPr>
        <w:t xml:space="preserve">. La herida era </w:t>
      </w:r>
      <w:r w:rsidRPr="009E242C">
        <w:rPr>
          <w:rFonts w:ascii="Crimson Text" w:hAnsi="Crimson Text"/>
          <w:color w:val="000000" w:themeColor="text1"/>
          <w:sz w:val="26"/>
          <w:szCs w:val="26"/>
        </w:rPr>
        <w:t>similar</w:t>
      </w:r>
      <w:r w:rsidR="00B76B0E" w:rsidRPr="009E242C">
        <w:rPr>
          <w:rFonts w:ascii="Crimson Text" w:hAnsi="Crimson Text"/>
          <w:color w:val="000000" w:themeColor="text1"/>
          <w:sz w:val="26"/>
          <w:szCs w:val="26"/>
        </w:rPr>
        <w:t xml:space="preserve"> a las </w:t>
      </w:r>
      <w:r w:rsidR="00B65EA8" w:rsidRPr="009E242C">
        <w:rPr>
          <w:rFonts w:ascii="Crimson Text" w:hAnsi="Crimson Text"/>
          <w:color w:val="000000" w:themeColor="text1"/>
          <w:sz w:val="26"/>
          <w:szCs w:val="26"/>
        </w:rPr>
        <w:t>que poseían</w:t>
      </w:r>
      <w:r w:rsidR="002F103D"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B76B0E" w:rsidRPr="009E242C">
        <w:rPr>
          <w:rFonts w:ascii="Crimson Text" w:hAnsi="Crimson Text"/>
          <w:color w:val="000000" w:themeColor="text1"/>
          <w:sz w:val="26"/>
          <w:szCs w:val="26"/>
        </w:rPr>
        <w:t>caballos</w:t>
      </w:r>
      <w:r w:rsidR="00B65EA8" w:rsidRPr="009E242C">
        <w:rPr>
          <w:rFonts w:ascii="Crimson Text" w:hAnsi="Crimson Text"/>
          <w:color w:val="000000" w:themeColor="text1"/>
          <w:sz w:val="26"/>
          <w:szCs w:val="26"/>
        </w:rPr>
        <w:t xml:space="preserve"> tras graves </w:t>
      </w:r>
      <w:r w:rsidR="00B65EA8" w:rsidRPr="009E242C">
        <w:rPr>
          <w:rFonts w:ascii="Crimson Text" w:hAnsi="Crimson Text"/>
          <w:color w:val="000000" w:themeColor="text1"/>
          <w:sz w:val="26"/>
          <w:szCs w:val="26"/>
        </w:rPr>
        <w:lastRenderedPageBreak/>
        <w:t>lesiones</w:t>
      </w:r>
      <w:r w:rsidR="00B76B0E" w:rsidRPr="009E242C">
        <w:rPr>
          <w:rFonts w:ascii="Crimson Text" w:hAnsi="Crimson Text"/>
          <w:color w:val="000000" w:themeColor="text1"/>
          <w:sz w:val="26"/>
          <w:szCs w:val="26"/>
        </w:rPr>
        <w:t>. En esos casos</w:t>
      </w:r>
      <w:r w:rsidR="002F103D"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2F103D" w:rsidRPr="009E242C">
        <w:rPr>
          <w:rFonts w:ascii="Crimson Text" w:hAnsi="Crimson Text"/>
          <w:color w:val="000000" w:themeColor="text1"/>
          <w:sz w:val="26"/>
          <w:szCs w:val="26"/>
        </w:rPr>
        <w:t>la mayoría de los</w:t>
      </w:r>
      <w:r w:rsidR="00B76B0E" w:rsidRPr="009E242C">
        <w:rPr>
          <w:rFonts w:ascii="Crimson Text" w:hAnsi="Crimson Text"/>
          <w:color w:val="000000" w:themeColor="text1"/>
          <w:sz w:val="26"/>
          <w:szCs w:val="26"/>
        </w:rPr>
        <w:t xml:space="preserve"> animales </w:t>
      </w:r>
      <w:r w:rsidR="00C814C5" w:rsidRPr="009E242C">
        <w:rPr>
          <w:rFonts w:ascii="Crimson Text" w:hAnsi="Crimson Text"/>
          <w:color w:val="000000" w:themeColor="text1"/>
          <w:sz w:val="26"/>
          <w:szCs w:val="26"/>
        </w:rPr>
        <w:t>eran</w:t>
      </w:r>
      <w:r w:rsidR="002F103D" w:rsidRPr="009E242C">
        <w:rPr>
          <w:rFonts w:ascii="Crimson Text" w:hAnsi="Crimson Text"/>
          <w:color w:val="000000" w:themeColor="text1"/>
          <w:sz w:val="26"/>
          <w:szCs w:val="26"/>
        </w:rPr>
        <w:t xml:space="preserve"> sacrificados, pero otros </w:t>
      </w:r>
      <w:r w:rsidR="009D2A55" w:rsidRPr="009E242C">
        <w:rPr>
          <w:rFonts w:ascii="Crimson Text" w:hAnsi="Crimson Text"/>
          <w:color w:val="000000" w:themeColor="text1"/>
          <w:sz w:val="26"/>
          <w:szCs w:val="26"/>
        </w:rPr>
        <w:t>tenían una segunda oportunidad</w:t>
      </w:r>
      <w:r w:rsidR="00C814C5" w:rsidRPr="009E242C">
        <w:rPr>
          <w:rFonts w:ascii="Crimson Text" w:hAnsi="Crimson Text"/>
          <w:color w:val="000000" w:themeColor="text1"/>
          <w:sz w:val="26"/>
          <w:szCs w:val="26"/>
        </w:rPr>
        <w:t>. El procedimiento consistía</w:t>
      </w:r>
      <w:r w:rsidR="00B76B0E" w:rsidRPr="009E242C">
        <w:rPr>
          <w:rFonts w:ascii="Crimson Text" w:hAnsi="Crimson Text"/>
          <w:color w:val="000000" w:themeColor="text1"/>
          <w:sz w:val="26"/>
          <w:szCs w:val="26"/>
        </w:rPr>
        <w:t xml:space="preserve"> en entablillar el miembro con una estructura de hierro</w:t>
      </w:r>
      <w:del w:id="135" w:author="Pauli-Chan" w:date="2025-07-23T19:12:00Z">
        <w:r w:rsidR="0036685E" w:rsidRPr="009E242C" w:rsidDel="00126745">
          <w:rPr>
            <w:rFonts w:ascii="Crimson Text" w:hAnsi="Crimson Text"/>
            <w:color w:val="000000" w:themeColor="text1"/>
            <w:sz w:val="26"/>
            <w:szCs w:val="26"/>
          </w:rPr>
          <w:delText>,</w:delText>
        </w:r>
      </w:del>
      <w:r w:rsidR="00B76B0E" w:rsidRPr="009E242C">
        <w:rPr>
          <w:rFonts w:ascii="Crimson Text" w:hAnsi="Crimson Text"/>
          <w:color w:val="000000" w:themeColor="text1"/>
          <w:sz w:val="26"/>
          <w:szCs w:val="26"/>
        </w:rPr>
        <w:t xml:space="preserve"> </w:t>
      </w:r>
      <w:r w:rsidR="0036685E" w:rsidRPr="009E242C">
        <w:rPr>
          <w:rFonts w:ascii="Crimson Text" w:hAnsi="Crimson Text"/>
          <w:color w:val="000000" w:themeColor="text1"/>
          <w:sz w:val="26"/>
          <w:szCs w:val="26"/>
        </w:rPr>
        <w:t>para</w:t>
      </w:r>
      <w:r w:rsidR="00B76B0E" w:rsidRPr="009E242C">
        <w:rPr>
          <w:rFonts w:ascii="Crimson Text" w:hAnsi="Crimson Text"/>
          <w:color w:val="000000" w:themeColor="text1"/>
          <w:sz w:val="26"/>
          <w:szCs w:val="26"/>
        </w:rPr>
        <w:t xml:space="preserve"> inmovilizar la zona hasta su </w:t>
      </w:r>
      <w:r w:rsidR="009D2A55" w:rsidRPr="009E242C">
        <w:rPr>
          <w:rFonts w:ascii="Crimson Text" w:hAnsi="Crimson Text"/>
          <w:color w:val="000000" w:themeColor="text1"/>
          <w:sz w:val="26"/>
          <w:szCs w:val="26"/>
        </w:rPr>
        <w:t>recuperación. A</w:t>
      </w:r>
      <w:r w:rsidR="00B76B0E" w:rsidRPr="009E242C">
        <w:rPr>
          <w:rFonts w:ascii="Crimson Text" w:hAnsi="Crimson Text"/>
          <w:color w:val="000000" w:themeColor="text1"/>
          <w:sz w:val="26"/>
          <w:szCs w:val="26"/>
        </w:rPr>
        <w:t>l quitar el artefacto</w:t>
      </w:r>
      <w:r w:rsidR="00C814C5"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4C776F" w:rsidRPr="009E242C">
        <w:rPr>
          <w:rFonts w:ascii="Crimson Text" w:hAnsi="Crimson Text"/>
          <w:color w:val="000000" w:themeColor="text1"/>
          <w:sz w:val="26"/>
          <w:szCs w:val="26"/>
        </w:rPr>
        <w:t xml:space="preserve">el caballo </w:t>
      </w:r>
      <w:r w:rsidR="0036685E" w:rsidRPr="009E242C">
        <w:rPr>
          <w:rFonts w:ascii="Crimson Text" w:hAnsi="Crimson Text"/>
          <w:color w:val="000000" w:themeColor="text1"/>
          <w:sz w:val="26"/>
          <w:szCs w:val="26"/>
        </w:rPr>
        <w:t>continuaba</w:t>
      </w:r>
      <w:r w:rsidR="004C776F" w:rsidRPr="009E242C">
        <w:rPr>
          <w:rFonts w:ascii="Crimson Text" w:hAnsi="Crimson Text"/>
          <w:color w:val="000000" w:themeColor="text1"/>
          <w:sz w:val="26"/>
          <w:szCs w:val="26"/>
        </w:rPr>
        <w:t xml:space="preserve"> su vida</w:t>
      </w:r>
      <w:r w:rsidR="0036685E" w:rsidRPr="009E242C">
        <w:rPr>
          <w:rFonts w:ascii="Crimson Text" w:hAnsi="Crimson Text"/>
          <w:color w:val="000000" w:themeColor="text1"/>
          <w:sz w:val="26"/>
          <w:szCs w:val="26"/>
        </w:rPr>
        <w:t xml:space="preserve"> con cierta normalidad</w:t>
      </w:r>
      <w:r w:rsidR="004C776F" w:rsidRPr="009E242C">
        <w:rPr>
          <w:rFonts w:ascii="Crimson Text" w:hAnsi="Crimson Text"/>
          <w:color w:val="000000" w:themeColor="text1"/>
          <w:sz w:val="26"/>
          <w:szCs w:val="26"/>
        </w:rPr>
        <w:t xml:space="preserve">, aunque </w:t>
      </w:r>
      <w:r w:rsidR="00CC624C" w:rsidRPr="009E242C">
        <w:rPr>
          <w:rFonts w:ascii="Crimson Text" w:hAnsi="Crimson Text"/>
          <w:color w:val="000000" w:themeColor="text1"/>
          <w:sz w:val="26"/>
          <w:szCs w:val="26"/>
        </w:rPr>
        <w:t>excluido</w:t>
      </w:r>
      <w:r w:rsidR="004C776F" w:rsidRPr="009E242C">
        <w:rPr>
          <w:rFonts w:ascii="Crimson Text" w:hAnsi="Crimson Text"/>
          <w:color w:val="000000" w:themeColor="text1"/>
          <w:sz w:val="26"/>
          <w:szCs w:val="26"/>
        </w:rPr>
        <w:t xml:space="preserve"> de trabajos </w:t>
      </w:r>
      <w:r w:rsidR="00CC624C" w:rsidRPr="009E242C">
        <w:rPr>
          <w:rFonts w:ascii="Crimson Text" w:hAnsi="Crimson Text"/>
          <w:color w:val="000000" w:themeColor="text1"/>
          <w:sz w:val="26"/>
          <w:szCs w:val="26"/>
        </w:rPr>
        <w:t>forzosos</w:t>
      </w:r>
      <w:r w:rsidR="004C776F" w:rsidRPr="009E242C">
        <w:rPr>
          <w:rFonts w:ascii="Crimson Text" w:hAnsi="Crimson Text"/>
          <w:color w:val="000000" w:themeColor="text1"/>
          <w:sz w:val="26"/>
          <w:szCs w:val="26"/>
        </w:rPr>
        <w:t>. El amarre provoca</w:t>
      </w:r>
      <w:r w:rsidR="00C814C5" w:rsidRPr="009E242C">
        <w:rPr>
          <w:rFonts w:ascii="Crimson Text" w:hAnsi="Crimson Text"/>
          <w:color w:val="000000" w:themeColor="text1"/>
          <w:sz w:val="26"/>
          <w:szCs w:val="26"/>
        </w:rPr>
        <w:t>ba</w:t>
      </w:r>
      <w:r w:rsidR="004C776F" w:rsidRPr="009E242C">
        <w:rPr>
          <w:rFonts w:ascii="Crimson Text" w:hAnsi="Crimson Text"/>
          <w:color w:val="000000" w:themeColor="text1"/>
          <w:sz w:val="26"/>
          <w:szCs w:val="26"/>
        </w:rPr>
        <w:t xml:space="preserve"> </w:t>
      </w:r>
      <w:ins w:id="136" w:author="Pauli-Chan" w:date="2025-07-23T19:12:00Z">
        <w:r w:rsidR="00126745">
          <w:rPr>
            <w:rFonts w:ascii="Crimson Text" w:hAnsi="Crimson Text"/>
            <w:color w:val="000000" w:themeColor="text1"/>
            <w:sz w:val="26"/>
            <w:szCs w:val="26"/>
          </w:rPr>
          <w:t xml:space="preserve">marcas muy peculiares: </w:t>
        </w:r>
      </w:ins>
      <w:r w:rsidR="004C776F" w:rsidRPr="009E242C">
        <w:rPr>
          <w:rFonts w:ascii="Crimson Text" w:hAnsi="Crimson Text"/>
          <w:color w:val="000000" w:themeColor="text1"/>
          <w:sz w:val="26"/>
          <w:szCs w:val="26"/>
        </w:rPr>
        <w:t xml:space="preserve">un par de cicatrices extra debido a la presión </w:t>
      </w:r>
      <w:r w:rsidR="0036685E" w:rsidRPr="009E242C">
        <w:rPr>
          <w:rFonts w:ascii="Crimson Text" w:hAnsi="Crimson Text"/>
          <w:color w:val="000000" w:themeColor="text1"/>
          <w:sz w:val="26"/>
          <w:szCs w:val="26"/>
        </w:rPr>
        <w:t>que ejercía en la piel</w:t>
      </w:r>
      <w:r w:rsidR="004C776F" w:rsidRPr="009E242C">
        <w:rPr>
          <w:rFonts w:ascii="Crimson Text" w:hAnsi="Crimson Text"/>
          <w:color w:val="000000" w:themeColor="text1"/>
          <w:sz w:val="26"/>
          <w:szCs w:val="26"/>
        </w:rPr>
        <w:t xml:space="preserve">. </w:t>
      </w:r>
      <w:ins w:id="137" w:author="Pauli-Chan" w:date="2025-07-23T19:12:00Z">
        <w:r w:rsidR="00126745">
          <w:rPr>
            <w:rFonts w:ascii="Crimson Text" w:hAnsi="Crimson Text"/>
            <w:color w:val="000000" w:themeColor="text1"/>
            <w:sz w:val="26"/>
            <w:szCs w:val="26"/>
          </w:rPr>
          <w:t xml:space="preserve">Marcas como las que </w:t>
        </w:r>
      </w:ins>
      <w:del w:id="138" w:author="Pauli-Chan" w:date="2025-07-23T19:12:00Z">
        <w:r w:rsidR="004C776F" w:rsidRPr="009E242C" w:rsidDel="00126745">
          <w:rPr>
            <w:rFonts w:ascii="Crimson Text" w:hAnsi="Crimson Text"/>
            <w:color w:val="000000" w:themeColor="text1"/>
            <w:sz w:val="26"/>
            <w:szCs w:val="26"/>
          </w:rPr>
          <w:delText>El</w:delText>
        </w:r>
      </w:del>
      <w:ins w:id="139" w:author="Pauli-Chan" w:date="2025-07-23T19:12:00Z">
        <w:r w:rsidR="00126745">
          <w:rPr>
            <w:rFonts w:ascii="Crimson Text" w:hAnsi="Crimson Text"/>
            <w:color w:val="000000" w:themeColor="text1"/>
            <w:sz w:val="26"/>
            <w:szCs w:val="26"/>
          </w:rPr>
          <w:t>el</w:t>
        </w:r>
      </w:ins>
      <w:r w:rsidR="004C776F" w:rsidRPr="009E242C">
        <w:rPr>
          <w:rFonts w:ascii="Crimson Text" w:hAnsi="Crimson Text"/>
          <w:color w:val="000000" w:themeColor="text1"/>
          <w:sz w:val="26"/>
          <w:szCs w:val="26"/>
        </w:rPr>
        <w:t xml:space="preserve"> dragón presentaba </w:t>
      </w:r>
      <w:del w:id="140" w:author="Pauli-Chan" w:date="2025-07-23T19:13:00Z">
        <w:r w:rsidR="004C776F" w:rsidRPr="009E242C" w:rsidDel="00126745">
          <w:rPr>
            <w:rFonts w:ascii="Crimson Text" w:hAnsi="Crimson Text"/>
            <w:color w:val="000000" w:themeColor="text1"/>
            <w:sz w:val="26"/>
            <w:szCs w:val="26"/>
          </w:rPr>
          <w:delText>esa marca</w:delText>
        </w:r>
        <w:r w:rsidR="009E78BE" w:rsidRPr="009E242C" w:rsidDel="00126745">
          <w:rPr>
            <w:rFonts w:ascii="Crimson Text" w:hAnsi="Crimson Text"/>
            <w:color w:val="000000" w:themeColor="text1"/>
            <w:sz w:val="26"/>
            <w:szCs w:val="26"/>
          </w:rPr>
          <w:delText xml:space="preserve"> </w:delText>
        </w:r>
      </w:del>
      <w:r w:rsidR="009E78BE" w:rsidRPr="009E242C">
        <w:rPr>
          <w:rFonts w:ascii="Crimson Text" w:hAnsi="Crimson Text"/>
          <w:color w:val="000000" w:themeColor="text1"/>
          <w:sz w:val="26"/>
          <w:szCs w:val="26"/>
        </w:rPr>
        <w:t>como un estigma del pasado</w:t>
      </w:r>
      <w:r w:rsidR="004C776F" w:rsidRPr="009E242C">
        <w:rPr>
          <w:rFonts w:ascii="Crimson Text" w:hAnsi="Crimson Text"/>
          <w:color w:val="000000" w:themeColor="text1"/>
          <w:sz w:val="26"/>
          <w:szCs w:val="26"/>
        </w:rPr>
        <w:t>,</w:t>
      </w:r>
      <w:r w:rsidR="009E78BE" w:rsidRPr="009E242C">
        <w:rPr>
          <w:rFonts w:ascii="Crimson Text" w:hAnsi="Crimson Text"/>
          <w:color w:val="000000" w:themeColor="text1"/>
          <w:sz w:val="26"/>
          <w:szCs w:val="26"/>
        </w:rPr>
        <w:t xml:space="preserve"> ya que</w:t>
      </w:r>
      <w:r w:rsidR="004C776F" w:rsidRPr="009E242C">
        <w:rPr>
          <w:rFonts w:ascii="Crimson Text" w:hAnsi="Crimson Text"/>
          <w:color w:val="000000" w:themeColor="text1"/>
          <w:sz w:val="26"/>
          <w:szCs w:val="26"/>
        </w:rPr>
        <w:t xml:space="preserve"> nadie aplicaría esa técnica en una bestia de </w:t>
      </w:r>
      <w:r w:rsidR="009E78BE" w:rsidRPr="009E242C">
        <w:rPr>
          <w:rFonts w:ascii="Crimson Text" w:hAnsi="Crimson Text"/>
          <w:color w:val="000000" w:themeColor="text1"/>
          <w:sz w:val="26"/>
          <w:szCs w:val="26"/>
        </w:rPr>
        <w:t>tal</w:t>
      </w:r>
      <w:r w:rsidR="004C776F" w:rsidRPr="009E242C">
        <w:rPr>
          <w:rFonts w:ascii="Crimson Text" w:hAnsi="Crimson Text"/>
          <w:color w:val="000000" w:themeColor="text1"/>
          <w:sz w:val="26"/>
          <w:szCs w:val="26"/>
        </w:rPr>
        <w:t xml:space="preserve"> porte. No había dudas para </w:t>
      </w:r>
      <w:proofErr w:type="spellStart"/>
      <w:r w:rsidR="009E78BE" w:rsidRPr="009E242C">
        <w:rPr>
          <w:rFonts w:ascii="Crimson Text" w:hAnsi="Crimson Text"/>
          <w:color w:val="000000" w:themeColor="text1"/>
          <w:sz w:val="26"/>
          <w:szCs w:val="26"/>
        </w:rPr>
        <w:t>Sigurd</w:t>
      </w:r>
      <w:proofErr w:type="spellEnd"/>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el animal habría </w:t>
      </w:r>
      <w:r w:rsidR="00832F96" w:rsidRPr="009E242C">
        <w:rPr>
          <w:rFonts w:ascii="Crimson Text" w:hAnsi="Crimson Text"/>
          <w:color w:val="000000" w:themeColor="text1"/>
          <w:sz w:val="26"/>
          <w:szCs w:val="26"/>
        </w:rPr>
        <w:t xml:space="preserve">sufrido </w:t>
      </w:r>
      <w:r w:rsidR="00CC624C" w:rsidRPr="009E242C">
        <w:rPr>
          <w:rFonts w:ascii="Crimson Text" w:hAnsi="Crimson Text"/>
          <w:color w:val="000000" w:themeColor="text1"/>
          <w:sz w:val="26"/>
          <w:szCs w:val="26"/>
        </w:rPr>
        <w:t>la</w:t>
      </w:r>
      <w:r w:rsidR="009E78BE" w:rsidRPr="009E242C">
        <w:rPr>
          <w:rFonts w:ascii="Crimson Text" w:hAnsi="Crimson Text"/>
          <w:color w:val="000000" w:themeColor="text1"/>
          <w:sz w:val="26"/>
          <w:szCs w:val="26"/>
        </w:rPr>
        <w:t xml:space="preserve"> metamorfosis</w:t>
      </w:r>
      <w:r w:rsidR="00CC624C" w:rsidRPr="009E242C">
        <w:rPr>
          <w:rFonts w:ascii="Crimson Text" w:hAnsi="Crimson Text"/>
          <w:color w:val="000000" w:themeColor="text1"/>
          <w:sz w:val="26"/>
          <w:szCs w:val="26"/>
        </w:rPr>
        <w:t xml:space="preserve"> del dragón</w:t>
      </w:r>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w:t>
      </w:r>
      <w:commentRangeStart w:id="141"/>
      <w:r w:rsidR="00B97131" w:rsidRPr="009E242C">
        <w:rPr>
          <w:rFonts w:ascii="Crimson Text" w:hAnsi="Crimson Text"/>
          <w:color w:val="000000" w:themeColor="text1"/>
          <w:sz w:val="26"/>
          <w:szCs w:val="26"/>
        </w:rPr>
        <w:t>P</w:t>
      </w:r>
      <w:r w:rsidR="00CC624C" w:rsidRPr="009E242C">
        <w:rPr>
          <w:rFonts w:ascii="Crimson Text" w:hAnsi="Crimson Text"/>
          <w:color w:val="000000" w:themeColor="text1"/>
          <w:sz w:val="26"/>
          <w:szCs w:val="26"/>
        </w:rPr>
        <w:t>ocos en el reino disponían del conocimiento para arribar a esas conclusiones</w:t>
      </w:r>
      <w:r w:rsidR="004C776F" w:rsidRPr="009E242C">
        <w:rPr>
          <w:rFonts w:ascii="Crimson Text" w:hAnsi="Crimson Text"/>
          <w:color w:val="000000" w:themeColor="text1"/>
          <w:sz w:val="26"/>
          <w:szCs w:val="26"/>
        </w:rPr>
        <w:t xml:space="preserve">. </w:t>
      </w:r>
      <w:commentRangeEnd w:id="141"/>
      <w:r w:rsidR="00126745">
        <w:rPr>
          <w:rStyle w:val="Refdecomentario"/>
        </w:rPr>
        <w:commentReference w:id="141"/>
      </w:r>
      <w:r w:rsidR="00832F96" w:rsidRPr="009E242C">
        <w:rPr>
          <w:rFonts w:ascii="Crimson Text" w:hAnsi="Crimson Text"/>
          <w:color w:val="000000" w:themeColor="text1"/>
          <w:sz w:val="26"/>
          <w:szCs w:val="26"/>
        </w:rPr>
        <w:t>El hallazgo</w:t>
      </w:r>
      <w:r w:rsidR="004C776F" w:rsidRPr="009E242C">
        <w:rPr>
          <w:rFonts w:ascii="Crimson Text" w:hAnsi="Crimson Text"/>
          <w:color w:val="000000" w:themeColor="text1"/>
          <w:sz w:val="26"/>
          <w:szCs w:val="26"/>
        </w:rPr>
        <w:t xml:space="preserve"> le aportaba tantas respuestas como nuevos interrogantes.</w:t>
      </w:r>
    </w:p>
    <w:p w:rsidR="00C07A84" w:rsidRPr="009E242C" w:rsidRDefault="004C776F" w:rsidP="004C776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r w:rsidR="00275D99" w:rsidRPr="009E242C">
        <w:rPr>
          <w:rFonts w:ascii="Crimson Text" w:hAnsi="Crimson Text"/>
          <w:color w:val="000000" w:themeColor="text1"/>
          <w:sz w:val="26"/>
          <w:szCs w:val="26"/>
        </w:rPr>
        <w:t>hilvanaba</w:t>
      </w:r>
      <w:r w:rsidRPr="009E242C">
        <w:rPr>
          <w:rFonts w:ascii="Crimson Text" w:hAnsi="Crimson Text"/>
          <w:color w:val="000000" w:themeColor="text1"/>
          <w:sz w:val="26"/>
          <w:szCs w:val="26"/>
        </w:rPr>
        <w:t xml:space="preserve"> </w:t>
      </w:r>
      <w:del w:id="142" w:author="Pauli-Chan" w:date="2025-07-23T19:14:00Z">
        <w:r w:rsidR="0075098F" w:rsidRPr="009E242C" w:rsidDel="009513BF">
          <w:rPr>
            <w:rFonts w:ascii="Crimson Text" w:hAnsi="Crimson Text"/>
            <w:color w:val="000000" w:themeColor="text1"/>
            <w:sz w:val="26"/>
            <w:szCs w:val="26"/>
          </w:rPr>
          <w:delText>conjeturas</w:delText>
        </w:r>
      </w:del>
      <w:ins w:id="143" w:author="Pauli-Chan" w:date="2025-07-23T19:14:00Z">
        <w:r w:rsidR="009513BF">
          <w:rPr>
            <w:rFonts w:ascii="Crimson Text" w:hAnsi="Crimson Text"/>
            <w:color w:val="000000" w:themeColor="text1"/>
            <w:sz w:val="26"/>
            <w:szCs w:val="26"/>
          </w:rPr>
          <w:t>datos</w:t>
        </w:r>
      </w:ins>
      <w:r w:rsidRPr="009E242C">
        <w:rPr>
          <w:rFonts w:ascii="Crimson Text" w:hAnsi="Crimson Text"/>
          <w:color w:val="000000" w:themeColor="text1"/>
          <w:sz w:val="26"/>
          <w:szCs w:val="26"/>
        </w:rPr>
        <w:t>, el soldado regresó con el resultado de la verificación</w:t>
      </w:r>
      <w:del w:id="144" w:author="Pauli-Chan" w:date="2025-07-23T19:15:00Z">
        <w:r w:rsidRPr="009E242C" w:rsidDel="009513BF">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y </w:t>
      </w:r>
      <w:r w:rsidR="0075098F" w:rsidRPr="009E242C">
        <w:rPr>
          <w:rFonts w:ascii="Crimson Text" w:hAnsi="Crimson Text"/>
          <w:color w:val="000000" w:themeColor="text1"/>
          <w:sz w:val="26"/>
          <w:szCs w:val="26"/>
        </w:rPr>
        <w:t>se lo</w:t>
      </w:r>
      <w:r w:rsidRPr="009E242C">
        <w:rPr>
          <w:rFonts w:ascii="Crimson Text" w:hAnsi="Crimson Text"/>
          <w:color w:val="000000" w:themeColor="text1"/>
          <w:sz w:val="26"/>
          <w:szCs w:val="26"/>
        </w:rPr>
        <w:t xml:space="preserve"> susurró al oído. </w:t>
      </w:r>
      <w:del w:id="145" w:author="Pauli-Chan" w:date="2025-07-23T19:15:00Z">
        <w:r w:rsidRPr="009E242C" w:rsidDel="009513BF">
          <w:rPr>
            <w:rFonts w:ascii="Crimson Text" w:hAnsi="Crimson Text"/>
            <w:color w:val="000000" w:themeColor="text1"/>
            <w:sz w:val="26"/>
            <w:szCs w:val="26"/>
          </w:rPr>
          <w:delText>Luego</w:delText>
        </w:r>
        <w:r w:rsidR="00CC624C" w:rsidRPr="009E242C" w:rsidDel="009513BF">
          <w:rPr>
            <w:rFonts w:ascii="Crimson Text" w:hAnsi="Crimson Text"/>
            <w:color w:val="000000" w:themeColor="text1"/>
            <w:sz w:val="26"/>
            <w:szCs w:val="26"/>
          </w:rPr>
          <w:delText>,</w:delText>
        </w:r>
        <w:r w:rsidR="00275D99" w:rsidRPr="009E242C" w:rsidDel="009513BF">
          <w:rPr>
            <w:rFonts w:ascii="Crimson Text" w:hAnsi="Crimson Text"/>
            <w:color w:val="000000" w:themeColor="text1"/>
            <w:sz w:val="26"/>
            <w:szCs w:val="26"/>
          </w:rPr>
          <w:delText xml:space="preserve"> el</w:delText>
        </w:r>
      </w:del>
      <w:ins w:id="146" w:author="Pauli-Chan" w:date="2025-07-23T19:15:00Z">
        <w:r w:rsidR="009513BF">
          <w:rPr>
            <w:rFonts w:ascii="Crimson Text" w:hAnsi="Crimson Text"/>
            <w:color w:val="000000" w:themeColor="text1"/>
            <w:sz w:val="26"/>
            <w:szCs w:val="26"/>
          </w:rPr>
          <w:t>El</w:t>
        </w:r>
      </w:ins>
      <w:r w:rsidR="00275D99" w:rsidRPr="009E242C">
        <w:rPr>
          <w:rFonts w:ascii="Crimson Text" w:hAnsi="Crimson Text"/>
          <w:color w:val="000000" w:themeColor="text1"/>
          <w:sz w:val="26"/>
          <w:szCs w:val="26"/>
        </w:rPr>
        <w:t xml:space="preserve"> maestro guerrero se tomó unos segundos </w:t>
      </w:r>
      <w:r w:rsidRPr="009E242C">
        <w:rPr>
          <w:rFonts w:ascii="Crimson Text" w:hAnsi="Crimson Text"/>
          <w:color w:val="000000" w:themeColor="text1"/>
          <w:sz w:val="26"/>
          <w:szCs w:val="26"/>
        </w:rPr>
        <w:t>para</w:t>
      </w:r>
      <w:ins w:id="147" w:author="Pauli-Chan" w:date="2025-07-23T19:15:00Z">
        <w:r w:rsidR="009513BF">
          <w:rPr>
            <w:rFonts w:ascii="Crimson Text" w:hAnsi="Crimson Text"/>
            <w:color w:val="000000" w:themeColor="text1"/>
            <w:sz w:val="26"/>
            <w:szCs w:val="26"/>
          </w:rPr>
          <w:t xml:space="preserve"> volver a</w:t>
        </w:r>
      </w:ins>
      <w:r w:rsidRPr="009E242C">
        <w:rPr>
          <w:rFonts w:ascii="Crimson Text" w:hAnsi="Crimson Text"/>
          <w:color w:val="000000" w:themeColor="text1"/>
          <w:sz w:val="26"/>
          <w:szCs w:val="26"/>
        </w:rPr>
        <w:t xml:space="preserve"> leer la carta</w:t>
      </w:r>
      <w:r w:rsidR="001C23E1" w:rsidRPr="009E242C">
        <w:rPr>
          <w:rFonts w:ascii="Crimson Text" w:hAnsi="Crimson Text"/>
          <w:color w:val="000000" w:themeColor="text1"/>
          <w:sz w:val="26"/>
          <w:szCs w:val="26"/>
        </w:rPr>
        <w:t xml:space="preserve"> detenidamente</w:t>
      </w:r>
      <w:r w:rsidRPr="009E242C">
        <w:rPr>
          <w:rFonts w:ascii="Crimson Text" w:hAnsi="Crimson Text"/>
          <w:color w:val="000000" w:themeColor="text1"/>
          <w:sz w:val="26"/>
          <w:szCs w:val="26"/>
        </w:rPr>
        <w:t xml:space="preserve">, y </w:t>
      </w:r>
      <w:r w:rsidR="0075098F" w:rsidRPr="009E242C">
        <w:rPr>
          <w:rFonts w:ascii="Crimson Text" w:hAnsi="Crimson Text"/>
          <w:color w:val="000000" w:themeColor="text1"/>
          <w:sz w:val="26"/>
          <w:szCs w:val="26"/>
        </w:rPr>
        <w:t>se despojó de todo prejuicio hacia el joven.</w:t>
      </w:r>
    </w:p>
    <w:p w:rsidR="00270642" w:rsidRPr="009E242C" w:rsidRDefault="007E22FD" w:rsidP="001C794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C776F" w:rsidRPr="009E242C">
        <w:rPr>
          <w:rFonts w:ascii="Crimson Text" w:hAnsi="Crimson Text"/>
          <w:color w:val="000000" w:themeColor="text1"/>
          <w:sz w:val="26"/>
          <w:szCs w:val="26"/>
        </w:rPr>
        <w:t>La carta es legítima, es un mensaje</w:t>
      </w:r>
      <w:r w:rsidR="0075098F" w:rsidRPr="009E242C">
        <w:rPr>
          <w:rFonts w:ascii="Crimson Text" w:hAnsi="Crimson Text"/>
          <w:color w:val="000000" w:themeColor="text1"/>
          <w:sz w:val="26"/>
          <w:szCs w:val="26"/>
        </w:rPr>
        <w:t xml:space="preserve"> verdadero</w:t>
      </w:r>
      <w:r w:rsidR="004C776F" w:rsidRPr="009E242C">
        <w:rPr>
          <w:rFonts w:ascii="Crimson Text" w:hAnsi="Crimson Text"/>
          <w:color w:val="000000" w:themeColor="text1"/>
          <w:sz w:val="26"/>
          <w:szCs w:val="26"/>
        </w:rPr>
        <w:t xml:space="preserve"> del rey </w:t>
      </w:r>
      <w:proofErr w:type="spellStart"/>
      <w:r w:rsidR="00275D99" w:rsidRPr="009E242C">
        <w:rPr>
          <w:rFonts w:ascii="Crimson Text" w:hAnsi="Crimson Text"/>
          <w:color w:val="000000" w:themeColor="text1"/>
          <w:sz w:val="26"/>
          <w:szCs w:val="26"/>
        </w:rPr>
        <w:t>Kalevi</w:t>
      </w:r>
      <w:proofErr w:type="spellEnd"/>
      <w:ins w:id="148" w:author="Pauli-Chan" w:date="2025-07-23T19:15:00Z">
        <w:r w:rsidR="009513BF">
          <w:rPr>
            <w:rFonts w:ascii="Crimson Text" w:hAnsi="Crimson Text"/>
            <w:color w:val="000000" w:themeColor="text1"/>
            <w:sz w:val="26"/>
            <w:szCs w:val="26"/>
          </w:rPr>
          <w:t xml:space="preserve"> —anunció para que todos los soldados escucharan y no cometieran el error de atacar</w:t>
        </w:r>
      </w:ins>
      <w:ins w:id="149" w:author="Pauli-Chan" w:date="2025-07-23T19:16:00Z">
        <w:r w:rsidR="009513BF">
          <w:rPr>
            <w:rFonts w:ascii="Crimson Text" w:hAnsi="Crimson Text"/>
            <w:color w:val="000000" w:themeColor="text1"/>
            <w:sz w:val="26"/>
            <w:szCs w:val="26"/>
          </w:rPr>
          <w:t>. Luego se giró hacia Eros con el ceño fruncido y le habló—</w:t>
        </w:r>
      </w:ins>
      <w:r w:rsidR="004C776F" w:rsidRPr="009E242C">
        <w:rPr>
          <w:rFonts w:ascii="Crimson Text" w:hAnsi="Crimson Text"/>
          <w:color w:val="000000" w:themeColor="text1"/>
          <w:sz w:val="26"/>
          <w:szCs w:val="26"/>
        </w:rPr>
        <w:t>. Tal vez</w:t>
      </w:r>
      <w:del w:id="150" w:author="Pauli-Chan" w:date="2025-07-23T19:16:00Z">
        <w:r w:rsidR="004C776F" w:rsidRPr="009E242C" w:rsidDel="009513BF">
          <w:rPr>
            <w:rFonts w:ascii="Crimson Text" w:hAnsi="Crimson Text"/>
            <w:color w:val="000000" w:themeColor="text1"/>
            <w:sz w:val="26"/>
            <w:szCs w:val="26"/>
          </w:rPr>
          <w:delText>,</w:delText>
        </w:r>
      </w:del>
      <w:r w:rsidR="004C776F" w:rsidRPr="009E242C">
        <w:rPr>
          <w:rFonts w:ascii="Crimson Text" w:hAnsi="Crimson Text"/>
          <w:color w:val="000000" w:themeColor="text1"/>
          <w:sz w:val="26"/>
          <w:szCs w:val="26"/>
        </w:rPr>
        <w:t xml:space="preserve"> debamos continuar esta charla </w:t>
      </w:r>
      <w:r w:rsidR="00496A48" w:rsidRPr="009E242C">
        <w:rPr>
          <w:rFonts w:ascii="Crimson Text" w:hAnsi="Crimson Text"/>
          <w:color w:val="000000" w:themeColor="text1"/>
          <w:sz w:val="26"/>
          <w:szCs w:val="26"/>
        </w:rPr>
        <w:t>en el salón principal</w:t>
      </w:r>
      <w:r w:rsidR="004C776F" w:rsidRPr="009E242C">
        <w:rPr>
          <w:rFonts w:ascii="Crimson Text" w:hAnsi="Crimson Text"/>
          <w:color w:val="000000" w:themeColor="text1"/>
          <w:sz w:val="26"/>
          <w:szCs w:val="26"/>
        </w:rPr>
        <w:t xml:space="preserve">. Te llevaré con </w:t>
      </w:r>
      <w:proofErr w:type="spellStart"/>
      <w:r w:rsidR="004C776F" w:rsidRPr="009E242C">
        <w:rPr>
          <w:rFonts w:ascii="Crimson Text" w:hAnsi="Crimson Text"/>
          <w:color w:val="000000" w:themeColor="text1"/>
          <w:sz w:val="26"/>
          <w:szCs w:val="26"/>
        </w:rPr>
        <w:t>Gregor</w:t>
      </w:r>
      <w:proofErr w:type="spellEnd"/>
      <w:r w:rsidR="004C776F" w:rsidRPr="009E242C">
        <w:rPr>
          <w:rFonts w:ascii="Crimson Text" w:hAnsi="Crimson Text"/>
          <w:color w:val="000000" w:themeColor="text1"/>
          <w:sz w:val="26"/>
          <w:szCs w:val="26"/>
        </w:rPr>
        <w:t xml:space="preserve">, </w:t>
      </w:r>
      <w:r w:rsidR="004539CC" w:rsidRPr="009E242C">
        <w:rPr>
          <w:rFonts w:ascii="Crimson Text" w:hAnsi="Crimson Text"/>
          <w:color w:val="000000" w:themeColor="text1"/>
          <w:sz w:val="26"/>
          <w:szCs w:val="26"/>
        </w:rPr>
        <w:t>pero dile a tu</w:t>
      </w:r>
      <w:r w:rsidR="0024403E" w:rsidRPr="009E242C">
        <w:rPr>
          <w:rFonts w:ascii="Crimson Text" w:hAnsi="Crimson Text"/>
          <w:color w:val="000000" w:themeColor="text1"/>
          <w:sz w:val="26"/>
          <w:szCs w:val="26"/>
        </w:rPr>
        <w:t xml:space="preserve"> nuevo</w:t>
      </w:r>
      <w:r w:rsidR="004539CC" w:rsidRPr="009E242C">
        <w:rPr>
          <w:rFonts w:ascii="Crimson Text" w:hAnsi="Crimson Text"/>
          <w:color w:val="000000" w:themeColor="text1"/>
          <w:sz w:val="26"/>
          <w:szCs w:val="26"/>
        </w:rPr>
        <w:t xml:space="preserve"> amigo que espere aquí afuera </w:t>
      </w:r>
      <w:r>
        <w:rPr>
          <w:rFonts w:ascii="Crimson Text" w:hAnsi="Crimson Text"/>
          <w:color w:val="000000" w:themeColor="text1"/>
          <w:sz w:val="26"/>
          <w:szCs w:val="26"/>
        </w:rPr>
        <w:t>—</w:t>
      </w:r>
      <w:r w:rsidR="0075098F" w:rsidRPr="009E242C">
        <w:rPr>
          <w:rFonts w:ascii="Crimson Text" w:hAnsi="Crimson Text"/>
          <w:color w:val="000000" w:themeColor="text1"/>
          <w:sz w:val="26"/>
          <w:szCs w:val="26"/>
        </w:rPr>
        <w:t>exigió</w:t>
      </w:r>
      <w:del w:id="151" w:author="Pauli-Chan" w:date="2025-07-23T19:17:00Z">
        <w:r w:rsidR="0075098F" w:rsidRPr="009E242C" w:rsidDel="009513BF">
          <w:rPr>
            <w:rFonts w:ascii="Crimson Text" w:hAnsi="Crimson Text"/>
            <w:color w:val="000000" w:themeColor="text1"/>
            <w:sz w:val="26"/>
            <w:szCs w:val="26"/>
          </w:rPr>
          <w:delText xml:space="preserve"> con gracia</w:delText>
        </w:r>
      </w:del>
      <w:r w:rsidR="004539CC" w:rsidRPr="009E242C">
        <w:rPr>
          <w:rFonts w:ascii="Crimson Text" w:hAnsi="Crimson Text"/>
          <w:color w:val="000000" w:themeColor="text1"/>
          <w:sz w:val="26"/>
          <w:szCs w:val="26"/>
        </w:rPr>
        <w:t>,</w:t>
      </w:r>
      <w:ins w:id="152" w:author="Pauli-Chan" w:date="2025-07-23T19:17:00Z">
        <w:r w:rsidR="009513BF">
          <w:rPr>
            <w:rFonts w:ascii="Crimson Text" w:hAnsi="Crimson Text"/>
            <w:color w:val="000000" w:themeColor="text1"/>
            <w:sz w:val="26"/>
            <w:szCs w:val="26"/>
          </w:rPr>
          <w:t xml:space="preserve"> aunque lo hizo en un tono más tranquilo,</w:t>
        </w:r>
      </w:ins>
      <w:r w:rsidR="004539CC"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relajando</w:t>
      </w:r>
      <w:r w:rsidR="003728B4" w:rsidRPr="009E242C">
        <w:rPr>
          <w:rFonts w:ascii="Crimson Text" w:hAnsi="Crimson Text"/>
          <w:color w:val="000000" w:themeColor="text1"/>
          <w:sz w:val="26"/>
          <w:szCs w:val="26"/>
        </w:rPr>
        <w:t xml:space="preserve"> un poco</w:t>
      </w:r>
      <w:r w:rsidR="0024403E" w:rsidRPr="009E242C">
        <w:rPr>
          <w:rFonts w:ascii="Crimson Text" w:hAnsi="Crimson Text"/>
          <w:color w:val="000000" w:themeColor="text1"/>
          <w:sz w:val="26"/>
          <w:szCs w:val="26"/>
        </w:rPr>
        <w:t xml:space="preserve"> el ambiente</w:t>
      </w:r>
      <w:r w:rsidR="0075098F" w:rsidRPr="009E242C">
        <w:rPr>
          <w:rFonts w:ascii="Crimson Text" w:hAnsi="Crimson Text"/>
          <w:color w:val="000000" w:themeColor="text1"/>
          <w:sz w:val="26"/>
          <w:szCs w:val="26"/>
        </w:rPr>
        <w:t>.</w:t>
      </w:r>
      <w:r w:rsidR="004539CC" w:rsidRPr="009E242C">
        <w:rPr>
          <w:rFonts w:ascii="Crimson Text" w:hAnsi="Crimson Text"/>
          <w:color w:val="000000" w:themeColor="text1"/>
          <w:sz w:val="26"/>
          <w:szCs w:val="26"/>
        </w:rPr>
        <w:t xml:space="preserve"> Eros respondió con una leve sonrisa.</w:t>
      </w:r>
      <w:r w:rsidR="009569A5"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Después s</w:t>
      </w:r>
      <w:r w:rsidR="009569A5" w:rsidRPr="009E242C">
        <w:rPr>
          <w:rFonts w:ascii="Crimson Text" w:hAnsi="Crimson Text"/>
          <w:color w:val="000000" w:themeColor="text1"/>
          <w:sz w:val="26"/>
          <w:szCs w:val="26"/>
        </w:rPr>
        <w:t xml:space="preserve">e </w:t>
      </w:r>
      <w:r w:rsidR="0075098F" w:rsidRPr="009E242C">
        <w:rPr>
          <w:rFonts w:ascii="Crimson Text" w:hAnsi="Crimson Text"/>
          <w:color w:val="000000" w:themeColor="text1"/>
          <w:sz w:val="26"/>
          <w:szCs w:val="26"/>
        </w:rPr>
        <w:t>arrimó</w:t>
      </w:r>
      <w:r w:rsidR="009569A5" w:rsidRPr="009E242C">
        <w:rPr>
          <w:rFonts w:ascii="Crimson Text" w:hAnsi="Crimson Text"/>
          <w:color w:val="000000" w:themeColor="text1"/>
          <w:sz w:val="26"/>
          <w:szCs w:val="26"/>
        </w:rPr>
        <w:t xml:space="preserve"> a </w:t>
      </w:r>
      <w:r w:rsidR="0075098F" w:rsidRPr="009E242C">
        <w:rPr>
          <w:rFonts w:ascii="Crimson Text" w:hAnsi="Crimson Text"/>
          <w:color w:val="000000" w:themeColor="text1"/>
          <w:sz w:val="26"/>
          <w:szCs w:val="26"/>
        </w:rPr>
        <w:t xml:space="preserve">la dragona </w:t>
      </w:r>
      <w:r w:rsidR="009569A5" w:rsidRPr="009E242C">
        <w:rPr>
          <w:rFonts w:ascii="Crimson Text" w:hAnsi="Crimson Text"/>
          <w:color w:val="000000" w:themeColor="text1"/>
          <w:sz w:val="26"/>
          <w:szCs w:val="26"/>
        </w:rPr>
        <w:t>y</w:t>
      </w:r>
      <w:r w:rsidR="0024403E" w:rsidRPr="009E242C">
        <w:rPr>
          <w:rFonts w:ascii="Crimson Text" w:hAnsi="Crimson Text"/>
          <w:color w:val="000000" w:themeColor="text1"/>
          <w:sz w:val="26"/>
          <w:szCs w:val="26"/>
        </w:rPr>
        <w:t xml:space="preserve"> </w:t>
      </w:r>
      <w:r w:rsidR="00067EBB" w:rsidRPr="009E242C">
        <w:rPr>
          <w:rFonts w:ascii="Crimson Text" w:hAnsi="Crimson Text"/>
          <w:color w:val="000000" w:themeColor="text1"/>
          <w:sz w:val="26"/>
          <w:szCs w:val="26"/>
        </w:rPr>
        <w:t xml:space="preserve">le </w:t>
      </w:r>
      <w:r w:rsidR="0024403E" w:rsidRPr="009E242C">
        <w:rPr>
          <w:rFonts w:ascii="Crimson Text" w:hAnsi="Crimson Text"/>
          <w:color w:val="000000" w:themeColor="text1"/>
          <w:sz w:val="26"/>
          <w:szCs w:val="26"/>
        </w:rPr>
        <w:t>indicó</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que </w:t>
      </w:r>
      <w:r w:rsidR="0075098F" w:rsidRPr="009E242C">
        <w:rPr>
          <w:rFonts w:ascii="Crimson Text" w:hAnsi="Crimson Text"/>
          <w:color w:val="000000" w:themeColor="text1"/>
          <w:sz w:val="26"/>
          <w:szCs w:val="26"/>
        </w:rPr>
        <w:t>debía alejarse por el momento</w:t>
      </w:r>
      <w:r w:rsidR="00275D99"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Agatha acató la orden</w:t>
      </w:r>
      <w:r w:rsidR="00275D99" w:rsidRPr="009E242C">
        <w:rPr>
          <w:rFonts w:ascii="Crimson Text" w:hAnsi="Crimson Text"/>
          <w:color w:val="000000" w:themeColor="text1"/>
          <w:sz w:val="26"/>
          <w:szCs w:val="26"/>
        </w:rPr>
        <w:t>,</w:t>
      </w:r>
      <w:r w:rsidR="0024403E" w:rsidRPr="009E242C">
        <w:rPr>
          <w:rFonts w:ascii="Crimson Text" w:hAnsi="Crimson Text"/>
          <w:color w:val="000000" w:themeColor="text1"/>
          <w:sz w:val="26"/>
          <w:szCs w:val="26"/>
        </w:rPr>
        <w:t xml:space="preserve"> </w:t>
      </w:r>
      <w:r w:rsidR="00275D99" w:rsidRPr="009E242C">
        <w:rPr>
          <w:rFonts w:ascii="Crimson Text" w:hAnsi="Crimson Text"/>
          <w:color w:val="000000" w:themeColor="text1"/>
          <w:sz w:val="26"/>
          <w:szCs w:val="26"/>
        </w:rPr>
        <w:t>a</w:t>
      </w:r>
      <w:r w:rsidR="0024403E" w:rsidRPr="009E242C">
        <w:rPr>
          <w:rFonts w:ascii="Crimson Text" w:hAnsi="Crimson Text"/>
          <w:color w:val="000000" w:themeColor="text1"/>
          <w:sz w:val="26"/>
          <w:szCs w:val="26"/>
        </w:rPr>
        <w:t>brió sus enormes alas</w:t>
      </w:r>
      <w:r w:rsidR="00275D99" w:rsidRPr="009E242C">
        <w:rPr>
          <w:rFonts w:ascii="Crimson Text" w:hAnsi="Crimson Text"/>
          <w:color w:val="000000" w:themeColor="text1"/>
          <w:sz w:val="26"/>
          <w:szCs w:val="26"/>
        </w:rPr>
        <w:t xml:space="preserve"> y</w:t>
      </w:r>
      <w:r w:rsidR="0024403E" w:rsidRPr="009E242C">
        <w:rPr>
          <w:rFonts w:ascii="Crimson Text" w:hAnsi="Crimson Text"/>
          <w:color w:val="000000" w:themeColor="text1"/>
          <w:sz w:val="26"/>
          <w:szCs w:val="26"/>
        </w:rPr>
        <w:t xml:space="preserve"> las agitó con </w:t>
      </w:r>
      <w:r w:rsidR="0075098F" w:rsidRPr="009E242C">
        <w:rPr>
          <w:rFonts w:ascii="Crimson Text" w:hAnsi="Crimson Text"/>
          <w:color w:val="000000" w:themeColor="text1"/>
          <w:sz w:val="26"/>
          <w:szCs w:val="26"/>
        </w:rPr>
        <w:t>potencia</w:t>
      </w:r>
      <w:r w:rsidR="00275D99" w:rsidRPr="009E242C">
        <w:rPr>
          <w:rFonts w:ascii="Crimson Text" w:hAnsi="Crimson Text"/>
          <w:color w:val="000000" w:themeColor="text1"/>
          <w:sz w:val="26"/>
          <w:szCs w:val="26"/>
        </w:rPr>
        <w:t>. U</w:t>
      </w:r>
      <w:r w:rsidR="0075098F" w:rsidRPr="009E242C">
        <w:rPr>
          <w:rFonts w:ascii="Crimson Text" w:hAnsi="Crimson Text"/>
          <w:color w:val="000000" w:themeColor="text1"/>
          <w:sz w:val="26"/>
          <w:szCs w:val="26"/>
        </w:rPr>
        <w:t xml:space="preserve">n remolino de tierra y hojas </w:t>
      </w:r>
      <w:r w:rsidR="00275D99" w:rsidRPr="009E242C">
        <w:rPr>
          <w:rFonts w:ascii="Crimson Text" w:hAnsi="Crimson Text"/>
          <w:color w:val="000000" w:themeColor="text1"/>
          <w:sz w:val="26"/>
          <w:szCs w:val="26"/>
        </w:rPr>
        <w:t xml:space="preserve">secas giró por un instante, </w:t>
      </w:r>
      <w:r w:rsidR="0024403E" w:rsidRPr="009E242C">
        <w:rPr>
          <w:rFonts w:ascii="Crimson Text" w:hAnsi="Crimson Text"/>
          <w:color w:val="000000" w:themeColor="text1"/>
          <w:sz w:val="26"/>
          <w:szCs w:val="26"/>
        </w:rPr>
        <w:t>ante la mirada atónita de los soldados</w:t>
      </w:r>
      <w:r w:rsidR="00AD4C0F"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El animal n</w:t>
      </w:r>
      <w:r w:rsidR="00AD4C0F" w:rsidRPr="009E242C">
        <w:rPr>
          <w:rFonts w:ascii="Crimson Text" w:hAnsi="Crimson Text"/>
          <w:color w:val="000000" w:themeColor="text1"/>
          <w:sz w:val="26"/>
          <w:szCs w:val="26"/>
        </w:rPr>
        <w:t xml:space="preserve">o tardo en alcanzar gran altura </w:t>
      </w:r>
      <w:r w:rsidR="0024403E" w:rsidRPr="009E242C">
        <w:rPr>
          <w:rFonts w:ascii="Crimson Text" w:hAnsi="Crimson Text"/>
          <w:color w:val="000000" w:themeColor="text1"/>
          <w:sz w:val="26"/>
          <w:szCs w:val="26"/>
        </w:rPr>
        <w:t>y</w:t>
      </w:r>
      <w:r w:rsidR="004539CC"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se esfumó</w:t>
      </w:r>
      <w:r w:rsidR="00AD4C0F" w:rsidRPr="009E242C">
        <w:rPr>
          <w:rFonts w:ascii="Crimson Text" w:hAnsi="Crimson Text"/>
          <w:color w:val="000000" w:themeColor="text1"/>
          <w:sz w:val="26"/>
          <w:szCs w:val="26"/>
        </w:rPr>
        <w:t xml:space="preserve"> entre las nubes</w:t>
      </w:r>
      <w:r w:rsidR="004539CC"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Acto seguido</w:t>
      </w:r>
      <w:r w:rsidR="00067EBB" w:rsidRPr="009E242C">
        <w:rPr>
          <w:rFonts w:ascii="Crimson Text" w:hAnsi="Crimson Text"/>
          <w:color w:val="000000" w:themeColor="text1"/>
          <w:sz w:val="26"/>
          <w:szCs w:val="26"/>
        </w:rPr>
        <w:t xml:space="preserve">, el joven </w:t>
      </w:r>
      <w:r w:rsidR="00AD4C0F" w:rsidRPr="009E242C">
        <w:rPr>
          <w:rFonts w:ascii="Crimson Text" w:hAnsi="Crimson Text"/>
          <w:color w:val="000000" w:themeColor="text1"/>
          <w:sz w:val="26"/>
          <w:szCs w:val="26"/>
        </w:rPr>
        <w:t xml:space="preserve">guerrero </w:t>
      </w:r>
      <w:r w:rsidR="00EE24BD" w:rsidRPr="009E242C">
        <w:rPr>
          <w:rFonts w:ascii="Crimson Text" w:hAnsi="Crimson Text"/>
          <w:color w:val="000000" w:themeColor="text1"/>
          <w:sz w:val="26"/>
          <w:szCs w:val="26"/>
        </w:rPr>
        <w:t>fue escoltado hacia</w:t>
      </w:r>
      <w:r w:rsidR="00067EBB" w:rsidRPr="009E242C">
        <w:rPr>
          <w:rFonts w:ascii="Crimson Text" w:hAnsi="Crimson Text"/>
          <w:color w:val="000000" w:themeColor="text1"/>
          <w:sz w:val="26"/>
          <w:szCs w:val="26"/>
        </w:rPr>
        <w:t xml:space="preserve"> el interior del castillo.</w:t>
      </w:r>
    </w:p>
    <w:p w:rsidR="00496A48" w:rsidRPr="009E242C" w:rsidRDefault="009569A5"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w:t>
      </w:r>
      <w:r w:rsidR="00EE24BD" w:rsidRPr="009E242C">
        <w:rPr>
          <w:rFonts w:ascii="Crimson Text" w:hAnsi="Crimson Text"/>
          <w:color w:val="000000" w:themeColor="text1"/>
          <w:sz w:val="26"/>
          <w:szCs w:val="26"/>
        </w:rPr>
        <w:t>más tarde</w:t>
      </w:r>
      <w:r w:rsidRPr="009E242C">
        <w:rPr>
          <w:rFonts w:ascii="Crimson Text" w:hAnsi="Crimson Text"/>
          <w:color w:val="000000" w:themeColor="text1"/>
          <w:sz w:val="26"/>
          <w:szCs w:val="26"/>
        </w:rPr>
        <w:t>, Eros volvía</w:t>
      </w:r>
      <w:r w:rsidR="00F46E36" w:rsidRPr="009E242C">
        <w:rPr>
          <w:rFonts w:ascii="Crimson Text" w:hAnsi="Crimson Text"/>
          <w:color w:val="000000" w:themeColor="text1"/>
          <w:sz w:val="26"/>
          <w:szCs w:val="26"/>
        </w:rPr>
        <w:t xml:space="preserve"> a ingresar al </w:t>
      </w:r>
      <w:r w:rsidR="00362E81" w:rsidRPr="009E242C">
        <w:rPr>
          <w:rFonts w:ascii="Crimson Text" w:hAnsi="Crimson Text"/>
          <w:color w:val="000000" w:themeColor="text1"/>
          <w:sz w:val="26"/>
          <w:szCs w:val="26"/>
        </w:rPr>
        <w:t>gran</w:t>
      </w:r>
      <w:r w:rsidR="00F46E36" w:rsidRPr="009E242C">
        <w:rPr>
          <w:rFonts w:ascii="Crimson Text" w:hAnsi="Crimson Text"/>
          <w:color w:val="000000" w:themeColor="text1"/>
          <w:sz w:val="26"/>
          <w:szCs w:val="26"/>
        </w:rPr>
        <w:t xml:space="preserve"> </w:t>
      </w:r>
      <w:r w:rsidR="00362E81" w:rsidRPr="009E242C">
        <w:rPr>
          <w:rFonts w:ascii="Crimson Text" w:hAnsi="Crimson Text"/>
          <w:color w:val="000000" w:themeColor="text1"/>
          <w:sz w:val="26"/>
          <w:szCs w:val="26"/>
        </w:rPr>
        <w:t xml:space="preserve">salón, el mismo donde habían celebrado su </w:t>
      </w:r>
      <w:r w:rsidRPr="009E242C">
        <w:rPr>
          <w:rFonts w:ascii="Crimson Text" w:hAnsi="Crimson Text"/>
          <w:color w:val="000000" w:themeColor="text1"/>
          <w:sz w:val="26"/>
          <w:szCs w:val="26"/>
        </w:rPr>
        <w:t>éxito</w:t>
      </w:r>
      <w:r w:rsidR="00362E81" w:rsidRPr="009E242C">
        <w:rPr>
          <w:rFonts w:ascii="Crimson Text" w:hAnsi="Crimson Text"/>
          <w:color w:val="000000" w:themeColor="text1"/>
          <w:sz w:val="26"/>
          <w:szCs w:val="26"/>
        </w:rPr>
        <w:t xml:space="preserve"> en la prueba de valentía. Había pasado u</w:t>
      </w:r>
      <w:r w:rsidR="00EE24BD" w:rsidRPr="009E242C">
        <w:rPr>
          <w:rFonts w:ascii="Crimson Text" w:hAnsi="Crimson Text"/>
          <w:color w:val="000000" w:themeColor="text1"/>
          <w:sz w:val="26"/>
          <w:szCs w:val="26"/>
        </w:rPr>
        <w:t xml:space="preserve">n </w:t>
      </w:r>
      <w:del w:id="153" w:author="Pauli-Chan" w:date="2025-07-23T19:22:00Z">
        <w:r w:rsidR="00EE24BD" w:rsidRPr="009E242C" w:rsidDel="00EB6ED0">
          <w:rPr>
            <w:rFonts w:ascii="Crimson Text" w:hAnsi="Crimson Text"/>
            <w:color w:val="000000" w:themeColor="text1"/>
            <w:sz w:val="26"/>
            <w:szCs w:val="26"/>
          </w:rPr>
          <w:delText xml:space="preserve">largo </w:delText>
        </w:r>
      </w:del>
      <w:r w:rsidR="00EE24BD" w:rsidRPr="009E242C">
        <w:rPr>
          <w:rFonts w:ascii="Crimson Text" w:hAnsi="Crimson Text"/>
          <w:color w:val="000000" w:themeColor="text1"/>
          <w:sz w:val="26"/>
          <w:szCs w:val="26"/>
        </w:rPr>
        <w:t>tiempo de ese día, y su actual</w:t>
      </w:r>
      <w:r w:rsidR="00362E81" w:rsidRPr="009E242C">
        <w:rPr>
          <w:rFonts w:ascii="Crimson Text" w:hAnsi="Crimson Text"/>
          <w:color w:val="000000" w:themeColor="text1"/>
          <w:sz w:val="26"/>
          <w:szCs w:val="26"/>
        </w:rPr>
        <w:t xml:space="preserve"> visita aparejaba circunstancias </w:t>
      </w:r>
      <w:r w:rsidRPr="009E242C">
        <w:rPr>
          <w:rFonts w:ascii="Crimson Text" w:hAnsi="Crimson Text"/>
          <w:color w:val="000000" w:themeColor="text1"/>
          <w:sz w:val="26"/>
          <w:szCs w:val="26"/>
        </w:rPr>
        <w:t>diferentes</w:t>
      </w:r>
      <w:r w:rsidR="00362E81"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dentro, se </w:t>
      </w:r>
      <w:r w:rsidR="009569A5" w:rsidRPr="009E242C">
        <w:rPr>
          <w:rFonts w:ascii="Crimson Text" w:hAnsi="Crimson Text"/>
          <w:color w:val="000000" w:themeColor="text1"/>
          <w:sz w:val="26"/>
          <w:szCs w:val="26"/>
        </w:rPr>
        <w:t>dirigió</w:t>
      </w:r>
      <w:r w:rsidRPr="009E242C">
        <w:rPr>
          <w:rFonts w:ascii="Crimson Text" w:hAnsi="Crimson Text"/>
          <w:color w:val="000000" w:themeColor="text1"/>
          <w:sz w:val="26"/>
          <w:szCs w:val="26"/>
        </w:rPr>
        <w:t xml:space="preserve"> a la mesa principal </w:t>
      </w:r>
      <w:r w:rsidR="00EE24BD" w:rsidRPr="009E242C">
        <w:rPr>
          <w:rFonts w:ascii="Crimson Text" w:hAnsi="Crimson Text"/>
          <w:color w:val="000000" w:themeColor="text1"/>
          <w:sz w:val="26"/>
          <w:szCs w:val="26"/>
        </w:rPr>
        <w:t>a la par de</w:t>
      </w:r>
      <w:r w:rsidR="009569A5" w:rsidRPr="009E242C">
        <w:rPr>
          <w:rFonts w:ascii="Crimson Text" w:hAnsi="Crimson Text"/>
          <w:color w:val="000000" w:themeColor="text1"/>
          <w:sz w:val="26"/>
          <w:szCs w:val="26"/>
        </w:rPr>
        <w:t xml:space="preserve"> </w:t>
      </w:r>
      <w:proofErr w:type="spellStart"/>
      <w:r w:rsidR="009569A5" w:rsidRPr="009E242C">
        <w:rPr>
          <w:rFonts w:ascii="Crimson Text" w:hAnsi="Crimson Text"/>
          <w:color w:val="000000" w:themeColor="text1"/>
          <w:sz w:val="26"/>
          <w:szCs w:val="26"/>
        </w:rPr>
        <w:t>Sigurd</w:t>
      </w:r>
      <w:proofErr w:type="spellEnd"/>
      <w:del w:id="154" w:author="Pauli-Chan" w:date="2025-07-23T19:22:00Z">
        <w:r w:rsidR="009569A5" w:rsidRPr="009E242C" w:rsidDel="00EB6ED0">
          <w:rPr>
            <w:rFonts w:ascii="Crimson Text" w:hAnsi="Crimson Text"/>
            <w:color w:val="000000" w:themeColor="text1"/>
            <w:sz w:val="26"/>
            <w:szCs w:val="26"/>
          </w:rPr>
          <w:delText>, allí</w:delText>
        </w:r>
      </w:del>
      <w:ins w:id="155" w:author="Pauli-Chan" w:date="2025-07-23T19:22:00Z">
        <w:r w:rsidR="00EB6ED0">
          <w:rPr>
            <w:rFonts w:ascii="Crimson Text" w:hAnsi="Crimson Text"/>
            <w:color w:val="000000" w:themeColor="text1"/>
            <w:sz w:val="26"/>
            <w:szCs w:val="26"/>
          </w:rPr>
          <w:t>. Allí</w:t>
        </w:r>
      </w:ins>
      <w:r w:rsidR="009569A5" w:rsidRPr="009E242C">
        <w:rPr>
          <w:rFonts w:ascii="Crimson Text" w:hAnsi="Crimson Text"/>
          <w:color w:val="000000" w:themeColor="text1"/>
          <w:sz w:val="26"/>
          <w:szCs w:val="26"/>
        </w:rPr>
        <w:t xml:space="preserve"> ya </w:t>
      </w:r>
      <w:r w:rsidR="00847055" w:rsidRPr="009E242C">
        <w:rPr>
          <w:rFonts w:ascii="Crimson Text" w:hAnsi="Crimson Text"/>
          <w:color w:val="000000" w:themeColor="text1"/>
          <w:sz w:val="26"/>
          <w:szCs w:val="26"/>
        </w:rPr>
        <w:t>se encontraba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compartiendo unos tragos con su amigo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el clima parecía ameno.</w:t>
      </w:r>
      <w:r w:rsidRPr="009E242C">
        <w:rPr>
          <w:rFonts w:ascii="Crimson Text" w:hAnsi="Crimson Text"/>
          <w:color w:val="000000" w:themeColor="text1"/>
          <w:sz w:val="26"/>
          <w:szCs w:val="26"/>
        </w:rPr>
        <w:t xml:space="preserve"> A un </w:t>
      </w:r>
      <w:r w:rsidR="009569A5" w:rsidRPr="009E242C">
        <w:rPr>
          <w:rFonts w:ascii="Crimson Text" w:hAnsi="Crimson Text"/>
          <w:color w:val="000000" w:themeColor="text1"/>
          <w:sz w:val="26"/>
          <w:szCs w:val="26"/>
        </w:rPr>
        <w:t>lado</w:t>
      </w:r>
      <w:del w:id="156" w:author="Pauli-Chan" w:date="2025-07-23T19:23:00Z">
        <w:r w:rsidR="00EE24BD" w:rsidRPr="009E242C" w:rsidDel="00EB6ED0">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estaba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Aron</w:t>
      </w:r>
      <w:r w:rsidR="00EE24BD" w:rsidRPr="009E242C">
        <w:rPr>
          <w:rFonts w:ascii="Crimson Text" w:hAnsi="Crimson Text"/>
          <w:color w:val="000000" w:themeColor="text1"/>
          <w:sz w:val="26"/>
          <w:szCs w:val="26"/>
        </w:rPr>
        <w:t xml:space="preserve"> sentado</w:t>
      </w:r>
      <w:r w:rsidR="009569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y </w:t>
      </w:r>
      <w:del w:id="157" w:author="Pauli-Chan" w:date="2025-07-23T19:23:00Z">
        <w:r w:rsidRPr="009E242C" w:rsidDel="00EB6ED0">
          <w:rPr>
            <w:rFonts w:ascii="Crimson Text" w:hAnsi="Crimson Text"/>
            <w:color w:val="000000" w:themeColor="text1"/>
            <w:sz w:val="26"/>
            <w:szCs w:val="26"/>
          </w:rPr>
          <w:delText>entre dormido</w:delText>
        </w:r>
      </w:del>
      <w:ins w:id="158" w:author="Pauli-Chan" w:date="2025-07-23T19:23:00Z">
        <w:r w:rsidR="00EB6ED0">
          <w:rPr>
            <w:rFonts w:ascii="Crimson Text" w:hAnsi="Crimson Text"/>
            <w:color w:val="000000" w:themeColor="text1"/>
            <w:sz w:val="26"/>
            <w:szCs w:val="26"/>
          </w:rPr>
          <w:t>adormilado</w:t>
        </w:r>
      </w:ins>
      <w:r w:rsidRPr="009E242C">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 Al advertir la presencia de su </w:t>
      </w:r>
      <w:ins w:id="159" w:author="Pauli-Chan" w:date="2025-07-23T19:23:00Z">
        <w:r w:rsidR="00EB6ED0">
          <w:rPr>
            <w:rFonts w:ascii="Crimson Text" w:hAnsi="Crimson Text"/>
            <w:color w:val="000000" w:themeColor="text1"/>
            <w:sz w:val="26"/>
            <w:szCs w:val="26"/>
          </w:rPr>
          <w:t xml:space="preserve">antiguo </w:t>
        </w:r>
      </w:ins>
      <w:r w:rsidR="00C96E45" w:rsidRPr="009E242C">
        <w:rPr>
          <w:rFonts w:ascii="Crimson Text" w:hAnsi="Crimson Text"/>
          <w:color w:val="000000" w:themeColor="text1"/>
          <w:sz w:val="26"/>
          <w:szCs w:val="26"/>
        </w:rPr>
        <w:t xml:space="preserve">amigo, se despabiló </w:t>
      </w:r>
      <w:del w:id="160" w:author="Pauli-Chan" w:date="2025-07-23T19:23:00Z">
        <w:r w:rsidR="00847055" w:rsidRPr="009E242C" w:rsidDel="00EB6ED0">
          <w:rPr>
            <w:rFonts w:ascii="Crimson Text" w:hAnsi="Crimson Text"/>
            <w:color w:val="000000" w:themeColor="text1"/>
            <w:sz w:val="26"/>
            <w:szCs w:val="26"/>
          </w:rPr>
          <w:delText>estrepitosamente</w:delText>
        </w:r>
      </w:del>
      <w:ins w:id="161" w:author="Pauli-Chan" w:date="2025-07-23T19:23:00Z">
        <w:r w:rsidR="00EB6ED0">
          <w:rPr>
            <w:rFonts w:ascii="Crimson Text" w:hAnsi="Crimson Text"/>
            <w:color w:val="000000" w:themeColor="text1"/>
            <w:sz w:val="26"/>
            <w:szCs w:val="26"/>
          </w:rPr>
          <w:t>como si le hubieran tirado un balde de agua fría</w:t>
        </w:r>
      </w:ins>
      <w:r w:rsidR="003D4CF2" w:rsidRPr="009E242C">
        <w:rPr>
          <w:rFonts w:ascii="Crimson Text" w:hAnsi="Crimson Text"/>
          <w:color w:val="000000" w:themeColor="text1"/>
          <w:sz w:val="26"/>
          <w:szCs w:val="26"/>
        </w:rPr>
        <w:t xml:space="preserve">. Su primera </w:t>
      </w:r>
      <w:r w:rsidR="00847055" w:rsidRPr="009E242C">
        <w:rPr>
          <w:rFonts w:ascii="Crimson Text" w:hAnsi="Crimson Text"/>
          <w:color w:val="000000" w:themeColor="text1"/>
          <w:sz w:val="26"/>
          <w:szCs w:val="26"/>
        </w:rPr>
        <w:t>reacción</w:t>
      </w:r>
      <w:r w:rsidR="003D4CF2" w:rsidRPr="009E242C">
        <w:rPr>
          <w:rFonts w:ascii="Crimson Text" w:hAnsi="Crimson Text"/>
          <w:color w:val="000000" w:themeColor="text1"/>
          <w:sz w:val="26"/>
          <w:szCs w:val="26"/>
        </w:rPr>
        <w:t xml:space="preserve"> fue </w:t>
      </w:r>
      <w:r w:rsidR="00847055" w:rsidRPr="009E242C">
        <w:rPr>
          <w:rFonts w:ascii="Crimson Text" w:hAnsi="Crimson Text"/>
          <w:color w:val="000000" w:themeColor="text1"/>
          <w:sz w:val="26"/>
          <w:szCs w:val="26"/>
        </w:rPr>
        <w:t>de espanto</w:t>
      </w:r>
      <w:r w:rsidR="007156F9" w:rsidRPr="009E242C">
        <w:rPr>
          <w:rFonts w:ascii="Crimson Text" w:hAnsi="Crimson Text"/>
          <w:color w:val="000000" w:themeColor="text1"/>
          <w:sz w:val="26"/>
          <w:szCs w:val="26"/>
        </w:rPr>
        <w:t>,</w:t>
      </w:r>
      <w:r w:rsidR="00847055" w:rsidRPr="009E242C">
        <w:rPr>
          <w:rFonts w:ascii="Crimson Text" w:hAnsi="Crimson Text"/>
          <w:color w:val="000000" w:themeColor="text1"/>
          <w:sz w:val="26"/>
          <w:szCs w:val="26"/>
        </w:rPr>
        <w:t xml:space="preserve"> como si hubiera visto a un fantasma. E</w:t>
      </w:r>
      <w:r w:rsidR="007156F9" w:rsidRPr="009E242C">
        <w:rPr>
          <w:rFonts w:ascii="Crimson Text" w:hAnsi="Crimson Text"/>
          <w:color w:val="000000" w:themeColor="text1"/>
          <w:sz w:val="26"/>
          <w:szCs w:val="26"/>
        </w:rPr>
        <w:t xml:space="preserve">n </w:t>
      </w:r>
      <w:r w:rsidR="00847055" w:rsidRPr="009E242C">
        <w:rPr>
          <w:rFonts w:ascii="Crimson Text" w:hAnsi="Crimson Text"/>
          <w:color w:val="000000" w:themeColor="text1"/>
          <w:sz w:val="26"/>
          <w:szCs w:val="26"/>
        </w:rPr>
        <w:t xml:space="preserve">ese </w:t>
      </w:r>
      <w:r w:rsidR="00EE24BD" w:rsidRPr="009E242C">
        <w:rPr>
          <w:rFonts w:ascii="Crimson Text" w:hAnsi="Crimson Text"/>
          <w:color w:val="000000" w:themeColor="text1"/>
          <w:sz w:val="26"/>
          <w:szCs w:val="26"/>
        </w:rPr>
        <w:t>lapso</w:t>
      </w:r>
      <w:r w:rsidR="007156F9" w:rsidRPr="009E242C">
        <w:rPr>
          <w:rFonts w:ascii="Crimson Text" w:hAnsi="Crimson Text"/>
          <w:color w:val="000000" w:themeColor="text1"/>
          <w:sz w:val="26"/>
          <w:szCs w:val="26"/>
        </w:rPr>
        <w:t xml:space="preserve"> se llenó de temor y vergüenza</w:t>
      </w:r>
      <w:r w:rsidR="003D4CF2" w:rsidRPr="009E242C">
        <w:rPr>
          <w:rFonts w:ascii="Crimson Text" w:hAnsi="Crimson Text"/>
          <w:color w:val="000000" w:themeColor="text1"/>
          <w:sz w:val="26"/>
          <w:szCs w:val="26"/>
        </w:rPr>
        <w:t xml:space="preserve">, todo lo que había </w:t>
      </w:r>
      <w:r w:rsidR="00847055" w:rsidRPr="009E242C">
        <w:rPr>
          <w:rFonts w:ascii="Crimson Text" w:hAnsi="Crimson Text"/>
          <w:color w:val="000000" w:themeColor="text1"/>
          <w:sz w:val="26"/>
          <w:szCs w:val="26"/>
        </w:rPr>
        <w:t>expuesto y argumentado sobre Eros, se le volvía en contra</w:t>
      </w:r>
      <w:r w:rsidR="003D4CF2" w:rsidRPr="009E242C">
        <w:rPr>
          <w:rFonts w:ascii="Crimson Text" w:hAnsi="Crimson Text"/>
          <w:color w:val="000000" w:themeColor="text1"/>
          <w:sz w:val="26"/>
          <w:szCs w:val="26"/>
        </w:rPr>
        <w:t xml:space="preserve">. Al </w:t>
      </w:r>
      <w:del w:id="162" w:author="Pauli-Chan" w:date="2025-07-23T19:24:00Z">
        <w:r w:rsidR="003728B4" w:rsidRPr="009E242C" w:rsidDel="00EB6ED0">
          <w:rPr>
            <w:rFonts w:ascii="Crimson Text" w:hAnsi="Crimson Text"/>
            <w:color w:val="000000" w:themeColor="text1"/>
            <w:sz w:val="26"/>
            <w:szCs w:val="26"/>
          </w:rPr>
          <w:delText>intersectar</w:delText>
        </w:r>
        <w:r w:rsidR="003D4CF2" w:rsidRPr="009E242C" w:rsidDel="00EB6ED0">
          <w:rPr>
            <w:rFonts w:ascii="Crimson Text" w:hAnsi="Crimson Text"/>
            <w:color w:val="000000" w:themeColor="text1"/>
            <w:sz w:val="26"/>
            <w:szCs w:val="26"/>
          </w:rPr>
          <w:delText xml:space="preserve"> </w:delText>
        </w:r>
      </w:del>
      <w:ins w:id="163" w:author="Pauli-Chan" w:date="2025-07-23T19:34:00Z">
        <w:r w:rsidR="003E41F3">
          <w:rPr>
            <w:rFonts w:ascii="Crimson Text" w:hAnsi="Crimson Text"/>
            <w:color w:val="000000" w:themeColor="text1"/>
            <w:sz w:val="26"/>
            <w:szCs w:val="26"/>
          </w:rPr>
          <w:t xml:space="preserve">encontrar </w:t>
        </w:r>
      </w:ins>
      <w:del w:id="164" w:author="Pauli-Chan" w:date="2025-07-23T19:35:00Z">
        <w:r w:rsidR="003D4CF2" w:rsidRPr="009E242C" w:rsidDel="003E41F3">
          <w:rPr>
            <w:rFonts w:ascii="Crimson Text" w:hAnsi="Crimson Text"/>
            <w:color w:val="000000" w:themeColor="text1"/>
            <w:sz w:val="26"/>
            <w:szCs w:val="26"/>
          </w:rPr>
          <w:delText>la</w:delText>
        </w:r>
      </w:del>
      <w:ins w:id="165" w:author="Pauli-Chan" w:date="2025-07-23T19:35:00Z">
        <w:r w:rsidR="003E41F3">
          <w:rPr>
            <w:rFonts w:ascii="Crimson Text" w:hAnsi="Crimson Text"/>
            <w:color w:val="000000" w:themeColor="text1"/>
            <w:sz w:val="26"/>
            <w:szCs w:val="26"/>
          </w:rPr>
          <w:t>su</w:t>
        </w:r>
      </w:ins>
      <w:r w:rsidR="003D4CF2"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mirada</w:t>
      </w:r>
      <w:r w:rsidR="003D4CF2" w:rsidRPr="009E242C">
        <w:rPr>
          <w:rFonts w:ascii="Crimson Text" w:hAnsi="Crimson Text"/>
          <w:color w:val="000000" w:themeColor="text1"/>
          <w:sz w:val="26"/>
          <w:szCs w:val="26"/>
        </w:rPr>
        <w:t xml:space="preserve"> con </w:t>
      </w:r>
      <w:ins w:id="166" w:author="Pauli-Chan" w:date="2025-07-23T19:35:00Z">
        <w:r w:rsidR="003E41F3">
          <w:rPr>
            <w:rFonts w:ascii="Crimson Text" w:hAnsi="Crimson Text"/>
            <w:color w:val="000000" w:themeColor="text1"/>
            <w:sz w:val="26"/>
            <w:szCs w:val="26"/>
          </w:rPr>
          <w:t xml:space="preserve">la de </w:t>
        </w:r>
      </w:ins>
      <w:r w:rsidR="00847055" w:rsidRPr="009E242C">
        <w:rPr>
          <w:rFonts w:ascii="Crimson Text" w:hAnsi="Crimson Text"/>
          <w:color w:val="000000" w:themeColor="text1"/>
          <w:sz w:val="26"/>
          <w:szCs w:val="26"/>
        </w:rPr>
        <w:t xml:space="preserve">él, cambio el gesto raudamente, </w:t>
      </w:r>
      <w:del w:id="167" w:author="Pauli-Chan" w:date="2025-07-23T19:35:00Z">
        <w:r w:rsidR="00847055" w:rsidRPr="009E242C" w:rsidDel="003E41F3">
          <w:rPr>
            <w:rFonts w:ascii="Crimson Text" w:hAnsi="Crimson Text"/>
            <w:color w:val="000000" w:themeColor="text1"/>
            <w:sz w:val="26"/>
            <w:szCs w:val="26"/>
          </w:rPr>
          <w:delText xml:space="preserve">simulando </w:delText>
        </w:r>
      </w:del>
      <w:ins w:id="168" w:author="Pauli-Chan" w:date="2025-07-23T19:35:00Z">
        <w:r w:rsidR="003E41F3">
          <w:rPr>
            <w:rFonts w:ascii="Crimson Text" w:hAnsi="Crimson Text"/>
            <w:color w:val="000000" w:themeColor="text1"/>
            <w:sz w:val="26"/>
            <w:szCs w:val="26"/>
          </w:rPr>
          <w:t>poniendo</w:t>
        </w:r>
        <w:r w:rsidR="003E41F3" w:rsidRPr="009E242C">
          <w:rPr>
            <w:rFonts w:ascii="Crimson Text" w:hAnsi="Crimson Text"/>
            <w:color w:val="000000" w:themeColor="text1"/>
            <w:sz w:val="26"/>
            <w:szCs w:val="26"/>
          </w:rPr>
          <w:t xml:space="preserve"> </w:t>
        </w:r>
      </w:ins>
      <w:r w:rsidR="00847055" w:rsidRPr="009E242C">
        <w:rPr>
          <w:rFonts w:ascii="Crimson Text" w:hAnsi="Crimson Text"/>
          <w:color w:val="000000" w:themeColor="text1"/>
          <w:sz w:val="26"/>
          <w:szCs w:val="26"/>
        </w:rPr>
        <w:t>una falsa sonrisa</w:t>
      </w:r>
      <w:r w:rsidR="003D4CF2" w:rsidRPr="009E242C">
        <w:rPr>
          <w:rFonts w:ascii="Crimson Text" w:hAnsi="Crimson Text"/>
          <w:color w:val="000000" w:themeColor="text1"/>
          <w:sz w:val="26"/>
          <w:szCs w:val="26"/>
        </w:rPr>
        <w:t xml:space="preserve">. No </w:t>
      </w:r>
      <w:del w:id="169" w:author="Pauli-Chan" w:date="2025-07-23T19:35:00Z">
        <w:r w:rsidR="00847055" w:rsidRPr="009E242C" w:rsidDel="003E41F3">
          <w:rPr>
            <w:rFonts w:ascii="Crimson Text" w:hAnsi="Crimson Text"/>
            <w:color w:val="000000" w:themeColor="text1"/>
            <w:sz w:val="26"/>
            <w:szCs w:val="26"/>
          </w:rPr>
          <w:delText xml:space="preserve">pudieron </w:delText>
        </w:r>
      </w:del>
      <w:ins w:id="170" w:author="Pauli-Chan" w:date="2025-07-23T19:35:00Z">
        <w:r w:rsidR="003E41F3">
          <w:rPr>
            <w:rFonts w:ascii="Crimson Text" w:hAnsi="Crimson Text"/>
            <w:color w:val="000000" w:themeColor="text1"/>
            <w:sz w:val="26"/>
            <w:szCs w:val="26"/>
          </w:rPr>
          <w:t>tuvieron tiempo de</w:t>
        </w:r>
        <w:r w:rsidR="003E41F3" w:rsidRPr="009E242C">
          <w:rPr>
            <w:rFonts w:ascii="Crimson Text" w:hAnsi="Crimson Text"/>
            <w:color w:val="000000" w:themeColor="text1"/>
            <w:sz w:val="26"/>
            <w:szCs w:val="26"/>
          </w:rPr>
          <w:t xml:space="preserve"> </w:t>
        </w:r>
      </w:ins>
      <w:r w:rsidR="003D4CF2" w:rsidRPr="009E242C">
        <w:rPr>
          <w:rFonts w:ascii="Crimson Text" w:hAnsi="Crimson Text"/>
          <w:color w:val="000000" w:themeColor="text1"/>
          <w:sz w:val="26"/>
          <w:szCs w:val="26"/>
        </w:rPr>
        <w:t>cruzar palabra</w:t>
      </w:r>
      <w:r w:rsidR="00847055" w:rsidRPr="009E242C">
        <w:rPr>
          <w:rFonts w:ascii="Crimson Text" w:hAnsi="Crimson Text"/>
          <w:color w:val="000000" w:themeColor="text1"/>
          <w:sz w:val="26"/>
          <w:szCs w:val="26"/>
        </w:rPr>
        <w:t>s</w:t>
      </w:r>
      <w:r w:rsidR="003D4CF2" w:rsidRPr="009E242C">
        <w:rPr>
          <w:rFonts w:ascii="Crimson Text" w:hAnsi="Crimson Text"/>
          <w:color w:val="000000" w:themeColor="text1"/>
          <w:sz w:val="26"/>
          <w:szCs w:val="26"/>
        </w:rPr>
        <w:t xml:space="preserve">, </w:t>
      </w:r>
      <w:r w:rsidR="00E05355" w:rsidRPr="009E242C">
        <w:rPr>
          <w:rFonts w:ascii="Crimson Text" w:hAnsi="Crimson Text"/>
          <w:color w:val="000000" w:themeColor="text1"/>
          <w:sz w:val="26"/>
          <w:szCs w:val="26"/>
        </w:rPr>
        <w:t>dado</w:t>
      </w:r>
      <w:r w:rsidR="003D4CF2" w:rsidRPr="009E242C">
        <w:rPr>
          <w:rFonts w:ascii="Crimson Text" w:hAnsi="Crimson Text"/>
          <w:color w:val="000000" w:themeColor="text1"/>
          <w:sz w:val="26"/>
          <w:szCs w:val="26"/>
        </w:rPr>
        <w:t xml:space="preserve"> que </w:t>
      </w:r>
      <w:r w:rsidRPr="009E242C">
        <w:rPr>
          <w:rFonts w:ascii="Crimson Text" w:hAnsi="Crimson Text"/>
          <w:color w:val="000000" w:themeColor="text1"/>
          <w:sz w:val="26"/>
          <w:szCs w:val="26"/>
        </w:rPr>
        <w:t xml:space="preserve">el rey explotó </w:t>
      </w:r>
      <w:r w:rsidR="00D17AD5" w:rsidRPr="009E242C">
        <w:rPr>
          <w:rFonts w:ascii="Crimson Text" w:hAnsi="Crimson Text"/>
          <w:color w:val="000000" w:themeColor="text1"/>
          <w:sz w:val="26"/>
          <w:szCs w:val="26"/>
        </w:rPr>
        <w:t>apenas pudo advertirlo</w:t>
      </w:r>
      <w:r w:rsidRPr="009E242C">
        <w:rPr>
          <w:rFonts w:ascii="Crimson Text" w:hAnsi="Crimson Text"/>
          <w:color w:val="000000" w:themeColor="text1"/>
          <w:sz w:val="26"/>
          <w:szCs w:val="26"/>
        </w:rPr>
        <w:t>.</w:t>
      </w:r>
    </w:p>
    <w:p w:rsidR="00362E81" w:rsidRPr="009E242C" w:rsidRDefault="007E22FD" w:rsidP="00496A4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62E81" w:rsidRPr="009E242C">
        <w:rPr>
          <w:rFonts w:ascii="Crimson Text" w:hAnsi="Crimson Text"/>
          <w:color w:val="000000" w:themeColor="text1"/>
          <w:sz w:val="26"/>
          <w:szCs w:val="26"/>
        </w:rPr>
        <w:t>¡</w:t>
      </w:r>
      <w:proofErr w:type="gramEnd"/>
      <w:r w:rsidR="00362E81" w:rsidRPr="009E242C">
        <w:rPr>
          <w:rFonts w:ascii="Crimson Text" w:hAnsi="Crimson Text"/>
          <w:color w:val="000000" w:themeColor="text1"/>
          <w:sz w:val="26"/>
          <w:szCs w:val="26"/>
        </w:rPr>
        <w:t xml:space="preserve">Desertor! </w:t>
      </w:r>
      <w:r>
        <w:rPr>
          <w:rFonts w:ascii="Crimson Text" w:hAnsi="Crimson Text"/>
          <w:color w:val="000000" w:themeColor="text1"/>
          <w:sz w:val="26"/>
          <w:szCs w:val="26"/>
        </w:rPr>
        <w:t>—</w:t>
      </w:r>
      <w:r w:rsidR="00362E81" w:rsidRPr="009E242C">
        <w:rPr>
          <w:rFonts w:ascii="Crimson Text" w:hAnsi="Crimson Text"/>
          <w:color w:val="000000" w:themeColor="text1"/>
          <w:sz w:val="26"/>
          <w:szCs w:val="26"/>
        </w:rPr>
        <w:t>gritó enérgicamente</w:t>
      </w:r>
      <w:del w:id="171" w:author="Paula Castrilli" w:date="2025-07-23T21:04:00Z">
        <w:r w:rsidR="00362E81" w:rsidRPr="009E242C" w:rsidDel="00BF75ED">
          <w:rPr>
            <w:rFonts w:ascii="Crimson Text" w:hAnsi="Crimson Text"/>
            <w:color w:val="000000" w:themeColor="text1"/>
            <w:sz w:val="26"/>
            <w:szCs w:val="26"/>
          </w:rPr>
          <w:delText>, y señaló</w:delText>
        </w:r>
      </w:del>
      <w:ins w:id="172" w:author="Paula Castrilli" w:date="2025-07-23T21:04:00Z">
        <w:r w:rsidR="00BF75ED">
          <w:rPr>
            <w:rFonts w:ascii="Crimson Text" w:hAnsi="Crimson Text"/>
            <w:color w:val="000000" w:themeColor="text1"/>
            <w:sz w:val="26"/>
            <w:szCs w:val="26"/>
          </w:rPr>
          <w:t xml:space="preserve"> mientras señalaba</w:t>
        </w:r>
      </w:ins>
      <w:r w:rsidR="00362E81" w:rsidRPr="009E242C">
        <w:rPr>
          <w:rFonts w:ascii="Crimson Text" w:hAnsi="Crimson Text"/>
          <w:color w:val="000000" w:themeColor="text1"/>
          <w:sz w:val="26"/>
          <w:szCs w:val="26"/>
        </w:rPr>
        <w:t xml:space="preserve"> con su</w:t>
      </w:r>
      <w:r w:rsidR="005D0966" w:rsidRPr="009E242C">
        <w:rPr>
          <w:rFonts w:ascii="Crimson Text" w:hAnsi="Crimson Text"/>
          <w:color w:val="000000" w:themeColor="text1"/>
          <w:sz w:val="26"/>
          <w:szCs w:val="26"/>
        </w:rPr>
        <w:t xml:space="preserve"> dedo</w:t>
      </w:r>
      <w:r w:rsidR="00362E81" w:rsidRPr="009E242C">
        <w:rPr>
          <w:rFonts w:ascii="Crimson Text" w:hAnsi="Crimson Text"/>
          <w:color w:val="000000" w:themeColor="text1"/>
          <w:sz w:val="26"/>
          <w:szCs w:val="26"/>
        </w:rPr>
        <w:t xml:space="preserve"> </w:t>
      </w:r>
      <w:r w:rsidR="00C71201" w:rsidRPr="009E242C">
        <w:rPr>
          <w:rFonts w:ascii="Crimson Text" w:hAnsi="Crimson Text"/>
          <w:color w:val="000000" w:themeColor="text1"/>
          <w:sz w:val="26"/>
          <w:szCs w:val="26"/>
        </w:rPr>
        <w:t>al joven guerrero</w:t>
      </w:r>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suponiendo</w:t>
      </w:r>
      <w:r w:rsidR="00783D34" w:rsidRPr="009E242C">
        <w:rPr>
          <w:rFonts w:ascii="Crimson Text" w:hAnsi="Crimson Text"/>
          <w:color w:val="000000" w:themeColor="text1"/>
          <w:sz w:val="26"/>
          <w:szCs w:val="26"/>
        </w:rPr>
        <w:t xml:space="preserve"> que había</w:t>
      </w:r>
      <w:r w:rsidR="00D17AD5" w:rsidRPr="009E242C">
        <w:rPr>
          <w:rFonts w:ascii="Crimson Text" w:hAnsi="Crimson Text"/>
          <w:color w:val="000000" w:themeColor="text1"/>
          <w:sz w:val="26"/>
          <w:szCs w:val="26"/>
        </w:rPr>
        <w:t xml:space="preserve"> sido</w:t>
      </w:r>
      <w:r w:rsidR="00783D34" w:rsidRPr="009E242C">
        <w:rPr>
          <w:rFonts w:ascii="Crimson Text" w:hAnsi="Crimson Text"/>
          <w:color w:val="000000" w:themeColor="text1"/>
          <w:sz w:val="26"/>
          <w:szCs w:val="26"/>
        </w:rPr>
        <w:t xml:space="preserve"> capturado</w:t>
      </w:r>
      <w:del w:id="173" w:author="Pauli-Chan" w:date="2025-07-23T19:35:00Z">
        <w:r w:rsidR="00783D34" w:rsidRPr="009E242C" w:rsidDel="003E41F3">
          <w:rPr>
            <w:rFonts w:ascii="Crimson Text" w:hAnsi="Crimson Text"/>
            <w:color w:val="000000" w:themeColor="text1"/>
            <w:sz w:val="26"/>
            <w:szCs w:val="26"/>
          </w:rPr>
          <w:delText>,</w:delText>
        </w:r>
      </w:del>
      <w:r w:rsidR="00783D34" w:rsidRPr="009E242C">
        <w:rPr>
          <w:rFonts w:ascii="Crimson Text" w:hAnsi="Crimson Text"/>
          <w:color w:val="000000" w:themeColor="text1"/>
          <w:sz w:val="26"/>
          <w:szCs w:val="26"/>
        </w:rPr>
        <w:t xml:space="preserve"> y traído</w:t>
      </w:r>
      <w:ins w:id="174" w:author="Paula Castrilli" w:date="2025-07-23T21:04:00Z">
        <w:r w:rsidR="00BF75ED">
          <w:rPr>
            <w:rFonts w:ascii="Crimson Text" w:hAnsi="Crimson Text"/>
            <w:color w:val="000000" w:themeColor="text1"/>
            <w:sz w:val="26"/>
            <w:szCs w:val="26"/>
          </w:rPr>
          <w:t xml:space="preserve"> ante su presencia</w:t>
        </w:r>
      </w:ins>
      <w:r w:rsidR="00783D34" w:rsidRPr="009E242C">
        <w:rPr>
          <w:rFonts w:ascii="Crimson Text" w:hAnsi="Crimson Text"/>
          <w:color w:val="000000" w:themeColor="text1"/>
          <w:sz w:val="26"/>
          <w:szCs w:val="26"/>
        </w:rPr>
        <w:t xml:space="preserve"> </w:t>
      </w:r>
      <w:r w:rsidR="00783D34" w:rsidRPr="009E242C">
        <w:rPr>
          <w:rFonts w:ascii="Crimson Text" w:hAnsi="Crimson Text"/>
          <w:color w:val="000000" w:themeColor="text1"/>
          <w:sz w:val="26"/>
          <w:szCs w:val="26"/>
        </w:rPr>
        <w:lastRenderedPageBreak/>
        <w:t xml:space="preserve">para </w:t>
      </w:r>
      <w:commentRangeStart w:id="175"/>
      <w:del w:id="176" w:author="Paula Castrilli" w:date="2025-07-23T21:04:00Z">
        <w:r w:rsidR="00783D34" w:rsidRPr="009E242C" w:rsidDel="00BF75ED">
          <w:rPr>
            <w:rFonts w:ascii="Crimson Text" w:hAnsi="Crimson Text"/>
            <w:color w:val="000000" w:themeColor="text1"/>
            <w:sz w:val="26"/>
            <w:szCs w:val="26"/>
          </w:rPr>
          <w:delText>una reprimenda</w:delText>
        </w:r>
      </w:del>
      <w:commentRangeEnd w:id="175"/>
      <w:r w:rsidR="00BF75ED">
        <w:rPr>
          <w:rStyle w:val="Refdecomentario"/>
        </w:rPr>
        <w:commentReference w:id="175"/>
      </w:r>
      <w:ins w:id="177" w:author="Paula Castrilli" w:date="2025-07-23T21:04:00Z">
        <w:r w:rsidR="00BF75ED">
          <w:rPr>
            <w:rFonts w:ascii="Crimson Text" w:hAnsi="Crimson Text"/>
            <w:color w:val="000000" w:themeColor="text1"/>
            <w:sz w:val="26"/>
            <w:szCs w:val="26"/>
          </w:rPr>
          <w:t>decidir su castigo</w:t>
        </w:r>
      </w:ins>
      <w:r w:rsidR="00362E81" w:rsidRPr="009E242C">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w:t>
      </w:r>
      <w:ins w:id="178" w:author="Paula Castrilli" w:date="2025-07-23T21:05:00Z">
        <w:r w:rsidR="0038568E">
          <w:rPr>
            <w:rFonts w:ascii="Crimson Text" w:hAnsi="Crimson Text"/>
            <w:color w:val="000000" w:themeColor="text1"/>
            <w:sz w:val="26"/>
            <w:szCs w:val="26"/>
          </w:rPr>
          <w:t xml:space="preserve">Pero </w:t>
        </w:r>
      </w:ins>
      <w:del w:id="179" w:author="Paula Castrilli" w:date="2025-07-23T21:05:00Z">
        <w:r w:rsidR="00C71201" w:rsidRPr="009E242C" w:rsidDel="0038568E">
          <w:rPr>
            <w:rFonts w:ascii="Crimson Text" w:hAnsi="Crimson Text"/>
            <w:color w:val="000000" w:themeColor="text1"/>
            <w:sz w:val="26"/>
            <w:szCs w:val="26"/>
          </w:rPr>
          <w:delText xml:space="preserve">Antes </w:delText>
        </w:r>
      </w:del>
      <w:ins w:id="180" w:author="Paula Castrilli" w:date="2025-07-23T21:05:00Z">
        <w:r w:rsidR="0038568E">
          <w:rPr>
            <w:rFonts w:ascii="Crimson Text" w:hAnsi="Crimson Text"/>
            <w:color w:val="000000" w:themeColor="text1"/>
            <w:sz w:val="26"/>
            <w:szCs w:val="26"/>
          </w:rPr>
          <w:t>antes</w:t>
        </w:r>
        <w:r w:rsidR="0038568E" w:rsidRPr="009E242C">
          <w:rPr>
            <w:rFonts w:ascii="Crimson Text" w:hAnsi="Crimson Text"/>
            <w:color w:val="000000" w:themeColor="text1"/>
            <w:sz w:val="26"/>
            <w:szCs w:val="26"/>
          </w:rPr>
          <w:t xml:space="preserve"> </w:t>
        </w:r>
      </w:ins>
      <w:r w:rsidR="00C71201" w:rsidRPr="009E242C">
        <w:rPr>
          <w:rFonts w:ascii="Crimson Text" w:hAnsi="Crimson Text"/>
          <w:color w:val="000000" w:themeColor="text1"/>
          <w:sz w:val="26"/>
          <w:szCs w:val="26"/>
        </w:rPr>
        <w:t xml:space="preserve">de que el rey </w:t>
      </w:r>
      <w:del w:id="181" w:author="Paula Castrilli" w:date="2025-07-23T21:07:00Z">
        <w:r w:rsidR="00C71201" w:rsidRPr="009E242C" w:rsidDel="0038568E">
          <w:rPr>
            <w:rFonts w:ascii="Crimson Text" w:hAnsi="Crimson Text"/>
            <w:color w:val="000000" w:themeColor="text1"/>
            <w:sz w:val="26"/>
            <w:szCs w:val="26"/>
          </w:rPr>
          <w:delText xml:space="preserve">ahondara en </w:delText>
        </w:r>
        <w:r w:rsidR="008F1769" w:rsidRPr="009E242C" w:rsidDel="0038568E">
          <w:rPr>
            <w:rFonts w:ascii="Crimson Text" w:hAnsi="Crimson Text"/>
            <w:color w:val="000000" w:themeColor="text1"/>
            <w:sz w:val="26"/>
            <w:szCs w:val="26"/>
          </w:rPr>
          <w:delText>mayores</w:delText>
        </w:r>
        <w:r w:rsidR="00783D34" w:rsidRPr="009E242C" w:rsidDel="0038568E">
          <w:rPr>
            <w:rFonts w:ascii="Crimson Text" w:hAnsi="Crimson Text"/>
            <w:color w:val="000000" w:themeColor="text1"/>
            <w:sz w:val="26"/>
            <w:szCs w:val="26"/>
          </w:rPr>
          <w:delText xml:space="preserve"> agravios</w:delText>
        </w:r>
      </w:del>
      <w:ins w:id="182" w:author="Paula Castrilli" w:date="2025-07-23T21:07:00Z">
        <w:r w:rsidR="0038568E">
          <w:rPr>
            <w:rFonts w:ascii="Crimson Text" w:hAnsi="Crimson Text"/>
            <w:color w:val="000000" w:themeColor="text1"/>
            <w:sz w:val="26"/>
            <w:szCs w:val="26"/>
          </w:rPr>
          <w:t xml:space="preserve">pudiera </w:t>
        </w:r>
      </w:ins>
      <w:ins w:id="183" w:author="Paula Castrilli" w:date="2025-07-23T21:08:00Z">
        <w:r w:rsidR="0038568E">
          <w:rPr>
            <w:rFonts w:ascii="Crimson Text" w:hAnsi="Crimson Text"/>
            <w:color w:val="000000" w:themeColor="text1"/>
            <w:sz w:val="26"/>
            <w:szCs w:val="26"/>
          </w:rPr>
          <w:t>continuar</w:t>
        </w:r>
      </w:ins>
      <w:r w:rsidR="00D17AD5" w:rsidRPr="009E242C">
        <w:rPr>
          <w:rFonts w:ascii="Crimson Text" w:hAnsi="Crimson Text"/>
          <w:color w:val="000000" w:themeColor="text1"/>
          <w:sz w:val="26"/>
          <w:szCs w:val="26"/>
        </w:rPr>
        <w:t>, i</w:t>
      </w:r>
      <w:r w:rsidR="00783D34" w:rsidRPr="009E242C">
        <w:rPr>
          <w:rFonts w:ascii="Crimson Text" w:hAnsi="Crimson Text"/>
          <w:color w:val="000000" w:themeColor="text1"/>
          <w:sz w:val="26"/>
          <w:szCs w:val="26"/>
        </w:rPr>
        <w:t xml:space="preserve">rrumpió </w:t>
      </w:r>
      <w:proofErr w:type="spellStart"/>
      <w:r w:rsidR="00783D34" w:rsidRPr="009E242C">
        <w:rPr>
          <w:rFonts w:ascii="Crimson Text" w:hAnsi="Crimson Text"/>
          <w:color w:val="000000" w:themeColor="text1"/>
          <w:sz w:val="26"/>
          <w:szCs w:val="26"/>
        </w:rPr>
        <w:t>Sigurd</w:t>
      </w:r>
      <w:proofErr w:type="spellEnd"/>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tratando de aclarar la situación</w:t>
      </w:r>
      <w:r w:rsidR="00783D34" w:rsidRPr="009E242C">
        <w:rPr>
          <w:rFonts w:ascii="Crimson Text" w:hAnsi="Crimson Text"/>
          <w:color w:val="000000" w:themeColor="text1"/>
          <w:sz w:val="26"/>
          <w:szCs w:val="26"/>
        </w:rPr>
        <w:t>.</w:t>
      </w:r>
    </w:p>
    <w:p w:rsidR="00C71201" w:rsidRPr="009E242C" w:rsidRDefault="007E22FD" w:rsidP="00496A4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Discúlpeme</w:t>
      </w:r>
      <w:ins w:id="184" w:author="Pauli-Chan" w:date="2025-07-23T19:35:00Z">
        <w:r w:rsidR="003E41F3">
          <w:rPr>
            <w:rFonts w:ascii="Crimson Text" w:hAnsi="Crimson Text"/>
            <w:color w:val="000000" w:themeColor="text1"/>
            <w:sz w:val="26"/>
            <w:szCs w:val="26"/>
          </w:rPr>
          <w:t>,</w:t>
        </w:r>
      </w:ins>
      <w:r w:rsidR="00C71201" w:rsidRPr="009E242C">
        <w:rPr>
          <w:rFonts w:ascii="Crimson Text" w:hAnsi="Crimson Text"/>
          <w:color w:val="000000" w:themeColor="text1"/>
          <w:sz w:val="26"/>
          <w:szCs w:val="26"/>
        </w:rPr>
        <w:t xml:space="preserve"> Majestad, </w:t>
      </w:r>
      <w:r w:rsidR="00783D34" w:rsidRPr="009E242C">
        <w:rPr>
          <w:rFonts w:ascii="Crimson Text" w:hAnsi="Crimson Text"/>
          <w:color w:val="000000" w:themeColor="text1"/>
          <w:sz w:val="26"/>
          <w:szCs w:val="26"/>
        </w:rPr>
        <w:t xml:space="preserve">no debería </w:t>
      </w:r>
      <w:r w:rsidR="003A5F5E" w:rsidRPr="009E242C">
        <w:rPr>
          <w:rFonts w:ascii="Crimson Text" w:hAnsi="Crimson Text"/>
          <w:color w:val="000000" w:themeColor="text1"/>
          <w:sz w:val="26"/>
          <w:szCs w:val="26"/>
        </w:rPr>
        <w:t>precipitarse</w:t>
      </w:r>
      <w:del w:id="185" w:author="Paula Castrilli" w:date="2025-07-23T21:09:00Z">
        <w:r w:rsidR="00783D34" w:rsidRPr="009E242C" w:rsidDel="0038568E">
          <w:rPr>
            <w:rFonts w:ascii="Crimson Text" w:hAnsi="Crimson Text"/>
            <w:color w:val="000000" w:themeColor="text1"/>
            <w:sz w:val="26"/>
            <w:szCs w:val="26"/>
          </w:rPr>
          <w:delText xml:space="preserve">, </w:delText>
        </w:r>
        <w:r w:rsidR="00C71201" w:rsidRPr="009E242C" w:rsidDel="0038568E">
          <w:rPr>
            <w:rFonts w:ascii="Crimson Text" w:hAnsi="Crimson Text"/>
            <w:color w:val="000000" w:themeColor="text1"/>
            <w:sz w:val="26"/>
            <w:szCs w:val="26"/>
          </w:rPr>
          <w:delText>existen</w:delText>
        </w:r>
      </w:del>
      <w:ins w:id="186" w:author="Paula Castrilli" w:date="2025-07-23T21:09:00Z">
        <w:r w:rsidR="0038568E">
          <w:rPr>
            <w:rFonts w:ascii="Crimson Text" w:hAnsi="Crimson Text"/>
            <w:color w:val="000000" w:themeColor="text1"/>
            <w:sz w:val="26"/>
            <w:szCs w:val="26"/>
          </w:rPr>
          <w:t>, Existen</w:t>
        </w:r>
      </w:ins>
      <w:r w:rsidR="00C71201" w:rsidRPr="009E242C">
        <w:rPr>
          <w:rFonts w:ascii="Crimson Text" w:hAnsi="Crimson Text"/>
          <w:color w:val="000000" w:themeColor="text1"/>
          <w:sz w:val="26"/>
          <w:szCs w:val="26"/>
        </w:rPr>
        <w:t xml:space="preserve"> hechos que debe conocer antes de tomar cualquier acción </w:t>
      </w:r>
      <w:r>
        <w:rPr>
          <w:rFonts w:ascii="Crimson Text" w:hAnsi="Crimson Text"/>
          <w:color w:val="000000" w:themeColor="text1"/>
          <w:sz w:val="26"/>
          <w:szCs w:val="26"/>
        </w:rPr>
        <w:t>—</w:t>
      </w:r>
      <w:del w:id="187" w:author="Paula Castrilli" w:date="2025-07-23T21:09:00Z">
        <w:r w:rsidR="00C71201" w:rsidRPr="009E242C" w:rsidDel="0038568E">
          <w:rPr>
            <w:rFonts w:ascii="Crimson Text" w:hAnsi="Crimson Text"/>
            <w:color w:val="000000" w:themeColor="text1"/>
            <w:sz w:val="26"/>
            <w:szCs w:val="26"/>
          </w:rPr>
          <w:delText xml:space="preserve">aseveró, </w:delText>
        </w:r>
      </w:del>
      <w:r w:rsidR="00C71201" w:rsidRPr="009E242C">
        <w:rPr>
          <w:rFonts w:ascii="Crimson Text" w:hAnsi="Crimson Text"/>
          <w:color w:val="000000" w:themeColor="text1"/>
          <w:sz w:val="26"/>
          <w:szCs w:val="26"/>
        </w:rPr>
        <w:t xml:space="preserve">y le entregó la carta certificada. El rey leyó atentamente </w:t>
      </w:r>
      <w:r w:rsidR="00D17AD5" w:rsidRPr="009E242C">
        <w:rPr>
          <w:rFonts w:ascii="Crimson Text" w:hAnsi="Crimson Text"/>
          <w:color w:val="000000" w:themeColor="text1"/>
          <w:sz w:val="26"/>
          <w:szCs w:val="26"/>
        </w:rPr>
        <w:t>las líneas, y luego observó al militar con cierto recelo</w:t>
      </w:r>
      <w:r w:rsidR="00C71201" w:rsidRPr="009E242C">
        <w:rPr>
          <w:rFonts w:ascii="Crimson Text" w:hAnsi="Crimson Text"/>
          <w:color w:val="000000" w:themeColor="text1"/>
          <w:sz w:val="26"/>
          <w:szCs w:val="26"/>
        </w:rPr>
        <w:t xml:space="preserve">, buscando </w:t>
      </w:r>
      <w:del w:id="188" w:author="Paula Castrilli" w:date="2025-07-23T21:09:00Z">
        <w:r w:rsidR="00C71201" w:rsidRPr="009E242C" w:rsidDel="0038568E">
          <w:rPr>
            <w:rFonts w:ascii="Crimson Text" w:hAnsi="Crimson Text"/>
            <w:color w:val="000000" w:themeColor="text1"/>
            <w:sz w:val="26"/>
            <w:szCs w:val="26"/>
          </w:rPr>
          <w:delText xml:space="preserve">una </w:delText>
        </w:r>
        <w:r w:rsidR="008F1769" w:rsidRPr="009E242C" w:rsidDel="0038568E">
          <w:rPr>
            <w:rFonts w:ascii="Crimson Text" w:hAnsi="Crimson Text"/>
            <w:color w:val="000000" w:themeColor="text1"/>
            <w:sz w:val="26"/>
            <w:szCs w:val="26"/>
          </w:rPr>
          <w:delText>aprobación</w:delText>
        </w:r>
      </w:del>
      <w:ins w:id="189" w:author="Paula Castrilli" w:date="2025-07-23T21:09:00Z">
        <w:r w:rsidR="0038568E">
          <w:rPr>
            <w:rFonts w:ascii="Crimson Text" w:hAnsi="Crimson Text"/>
            <w:color w:val="000000" w:themeColor="text1"/>
            <w:sz w:val="26"/>
            <w:szCs w:val="26"/>
          </w:rPr>
          <w:t>alguna confirmación del contenido</w:t>
        </w:r>
      </w:ins>
      <w:r w:rsidR="00C71201" w:rsidRPr="009E242C">
        <w:rPr>
          <w:rFonts w:ascii="Crimson Text" w:hAnsi="Crimson Text"/>
          <w:color w:val="000000" w:themeColor="text1"/>
          <w:sz w:val="26"/>
          <w:szCs w:val="26"/>
        </w:rPr>
        <w:t xml:space="preserve">. </w:t>
      </w:r>
      <w:proofErr w:type="spellStart"/>
      <w:r w:rsidR="00C71201" w:rsidRPr="009E242C">
        <w:rPr>
          <w:rFonts w:ascii="Crimson Text" w:hAnsi="Crimson Text"/>
          <w:color w:val="000000" w:themeColor="text1"/>
          <w:sz w:val="26"/>
          <w:szCs w:val="26"/>
        </w:rPr>
        <w:t>Sigurd</w:t>
      </w:r>
      <w:proofErr w:type="spellEnd"/>
      <w:r w:rsidR="00C71201" w:rsidRPr="009E242C">
        <w:rPr>
          <w:rFonts w:ascii="Crimson Text" w:hAnsi="Crimson Text"/>
          <w:color w:val="000000" w:themeColor="text1"/>
          <w:sz w:val="26"/>
          <w:szCs w:val="26"/>
        </w:rPr>
        <w:t xml:space="preserve"> asintió con la </w:t>
      </w:r>
      <w:r w:rsidR="00D17AD5" w:rsidRPr="009E242C">
        <w:rPr>
          <w:rFonts w:ascii="Crimson Text" w:hAnsi="Crimson Text"/>
          <w:color w:val="000000" w:themeColor="text1"/>
          <w:sz w:val="26"/>
          <w:szCs w:val="26"/>
        </w:rPr>
        <w:t>cabeza</w:t>
      </w:r>
      <w:r w:rsidR="00C71201" w:rsidRPr="009E242C">
        <w:rPr>
          <w:rFonts w:ascii="Crimson Text" w:hAnsi="Crimson Text"/>
          <w:color w:val="000000" w:themeColor="text1"/>
          <w:sz w:val="26"/>
          <w:szCs w:val="26"/>
        </w:rPr>
        <w:t xml:space="preserve">, dando a entender que el mensaje era legítimo. </w:t>
      </w:r>
      <w:commentRangeStart w:id="190"/>
      <w:del w:id="191" w:author="Paula Castrilli" w:date="2025-07-23T21:10:00Z">
        <w:r w:rsidR="00C71201" w:rsidRPr="009E242C" w:rsidDel="00AF7923">
          <w:rPr>
            <w:rFonts w:ascii="Crimson Text" w:hAnsi="Crimson Text"/>
            <w:color w:val="000000" w:themeColor="text1"/>
            <w:sz w:val="26"/>
            <w:szCs w:val="26"/>
          </w:rPr>
          <w:delText xml:space="preserve">Ambos se conocían </w:delText>
        </w:r>
        <w:r w:rsidR="00D17AD5" w:rsidRPr="009E242C" w:rsidDel="00AF7923">
          <w:rPr>
            <w:rFonts w:ascii="Crimson Text" w:hAnsi="Crimson Text"/>
            <w:color w:val="000000" w:themeColor="text1"/>
            <w:sz w:val="26"/>
            <w:szCs w:val="26"/>
          </w:rPr>
          <w:delText>desde hacía</w:delText>
        </w:r>
        <w:r w:rsidR="00C71201" w:rsidRPr="009E242C" w:rsidDel="00AF7923">
          <w:rPr>
            <w:rFonts w:ascii="Crimson Text" w:hAnsi="Crimson Text"/>
            <w:color w:val="000000" w:themeColor="text1"/>
            <w:sz w:val="26"/>
            <w:szCs w:val="26"/>
          </w:rPr>
          <w:delText xml:space="preserve"> muchos años, y </w:delText>
        </w:r>
        <w:r w:rsidR="00D17AD5" w:rsidRPr="009E242C" w:rsidDel="00AF7923">
          <w:rPr>
            <w:rFonts w:ascii="Crimson Text" w:hAnsi="Crimson Text"/>
            <w:color w:val="000000" w:themeColor="text1"/>
            <w:sz w:val="26"/>
            <w:szCs w:val="26"/>
          </w:rPr>
          <w:delText>la confianza era plena</w:delText>
        </w:r>
        <w:r w:rsidR="00C71201" w:rsidRPr="009E242C" w:rsidDel="00AF7923">
          <w:rPr>
            <w:rFonts w:ascii="Crimson Text" w:hAnsi="Crimson Text"/>
            <w:color w:val="000000" w:themeColor="text1"/>
            <w:sz w:val="26"/>
            <w:szCs w:val="26"/>
          </w:rPr>
          <w:delText xml:space="preserve">. </w:delText>
        </w:r>
      </w:del>
      <w:commentRangeEnd w:id="190"/>
      <w:r w:rsidR="00AF7923">
        <w:rPr>
          <w:rStyle w:val="Refdecomentario"/>
        </w:rPr>
        <w:commentReference w:id="190"/>
      </w:r>
      <w:r w:rsidR="00C71201" w:rsidRPr="009E242C">
        <w:rPr>
          <w:rFonts w:ascii="Crimson Text" w:hAnsi="Crimson Text"/>
          <w:color w:val="000000" w:themeColor="text1"/>
          <w:sz w:val="26"/>
          <w:szCs w:val="26"/>
        </w:rPr>
        <w:t>El rey se dirigió nuevamente al joven</w:t>
      </w:r>
      <w:r w:rsidR="00D17AD5" w:rsidRPr="009E242C">
        <w:rPr>
          <w:rFonts w:ascii="Crimson Text" w:hAnsi="Crimson Text"/>
          <w:color w:val="000000" w:themeColor="text1"/>
          <w:sz w:val="26"/>
          <w:szCs w:val="26"/>
        </w:rPr>
        <w:t>, esta vez</w:t>
      </w:r>
      <w:del w:id="192" w:author="Paula Castrilli" w:date="2025-07-23T21:11:00Z">
        <w:r w:rsidR="00D17AD5" w:rsidRPr="009E242C" w:rsidDel="00AF7923">
          <w:rPr>
            <w:rFonts w:ascii="Crimson Text" w:hAnsi="Crimson Text"/>
            <w:color w:val="000000" w:themeColor="text1"/>
            <w:sz w:val="26"/>
            <w:szCs w:val="26"/>
          </w:rPr>
          <w:delText>,</w:delText>
        </w:r>
      </w:del>
      <w:r w:rsidR="00D17AD5" w:rsidRPr="009E242C">
        <w:rPr>
          <w:rFonts w:ascii="Crimson Text" w:hAnsi="Crimson Text"/>
          <w:color w:val="000000" w:themeColor="text1"/>
          <w:sz w:val="26"/>
          <w:szCs w:val="26"/>
        </w:rPr>
        <w:t xml:space="preserve"> más tranquilo, aunque confundido por la noticia</w:t>
      </w:r>
      <w:r w:rsidR="00C71201" w:rsidRPr="009E242C">
        <w:rPr>
          <w:rFonts w:ascii="Crimson Text" w:hAnsi="Crimson Text"/>
          <w:color w:val="000000" w:themeColor="text1"/>
          <w:sz w:val="26"/>
          <w:szCs w:val="26"/>
        </w:rPr>
        <w:t>.</w:t>
      </w:r>
    </w:p>
    <w:p w:rsidR="00C71201" w:rsidRPr="009E242C" w:rsidRDefault="007E22FD" w:rsidP="00496A4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Huiste como un cobarde de nuestro reino, pero te convertiste en héroe en </w:t>
      </w:r>
      <w:del w:id="193" w:author="Paula Castrilli" w:date="2025-07-23T21:11:00Z">
        <w:r w:rsidR="00C71201" w:rsidRPr="009E242C" w:rsidDel="00AF7923">
          <w:rPr>
            <w:rFonts w:ascii="Crimson Text" w:hAnsi="Crimson Text"/>
            <w:color w:val="000000" w:themeColor="text1"/>
            <w:sz w:val="26"/>
            <w:szCs w:val="26"/>
          </w:rPr>
          <w:delText>el oeste</w:delText>
        </w:r>
      </w:del>
      <w:ins w:id="194" w:author="Paula Castrilli" w:date="2025-07-23T21:11:00Z">
        <w:r w:rsidR="00AF7923">
          <w:rPr>
            <w:rFonts w:ascii="Crimson Text" w:hAnsi="Crimson Text"/>
            <w:color w:val="000000" w:themeColor="text1"/>
            <w:sz w:val="26"/>
            <w:szCs w:val="26"/>
          </w:rPr>
          <w:t>otro</w:t>
        </w:r>
      </w:ins>
      <w:r w:rsidR="001C794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195" w:author="Paula Castrilli" w:date="2025-07-23T21:11:00Z">
        <w:r w:rsidR="001C7942" w:rsidRPr="009E242C" w:rsidDel="00AF7923">
          <w:rPr>
            <w:rFonts w:ascii="Crimson Text" w:hAnsi="Crimson Text"/>
            <w:color w:val="000000" w:themeColor="text1"/>
            <w:sz w:val="26"/>
            <w:szCs w:val="26"/>
          </w:rPr>
          <w:delText>ironizó</w:delText>
        </w:r>
      </w:del>
      <w:ins w:id="196" w:author="Paula Castrilli" w:date="2025-07-23T21:11:00Z">
        <w:r w:rsidR="00AF7923">
          <w:rPr>
            <w:rFonts w:ascii="Crimson Text" w:hAnsi="Crimson Text"/>
            <w:color w:val="000000" w:themeColor="text1"/>
            <w:sz w:val="26"/>
            <w:szCs w:val="26"/>
          </w:rPr>
          <w:t xml:space="preserve">dijo con lentitud, cada palabra rezumando ironía </w:t>
        </w:r>
      </w:ins>
      <w:del w:id="197" w:author="Paula Castrilli" w:date="2025-07-23T21:12:00Z">
        <w:r w:rsidR="001C7942" w:rsidRPr="009E242C" w:rsidDel="00AF7923">
          <w:rPr>
            <w:rFonts w:ascii="Crimson Text" w:hAnsi="Crimson Text"/>
            <w:color w:val="000000" w:themeColor="text1"/>
            <w:sz w:val="26"/>
            <w:szCs w:val="26"/>
          </w:rPr>
          <w:delText>, y emitió</w:delText>
        </w:r>
      </w:del>
      <w:ins w:id="198" w:author="Paula Castrilli" w:date="2025-07-23T21:12:00Z">
        <w:r w:rsidR="00AF7923">
          <w:rPr>
            <w:rFonts w:ascii="Crimson Text" w:hAnsi="Crimson Text"/>
            <w:color w:val="000000" w:themeColor="text1"/>
            <w:sz w:val="26"/>
            <w:szCs w:val="26"/>
          </w:rPr>
          <w:t>mientras soltaba</w:t>
        </w:r>
      </w:ins>
      <w:r w:rsidR="001C7942" w:rsidRPr="009E242C">
        <w:rPr>
          <w:rFonts w:ascii="Crimson Text" w:hAnsi="Crimson Text"/>
          <w:color w:val="000000" w:themeColor="text1"/>
          <w:sz w:val="26"/>
          <w:szCs w:val="26"/>
        </w:rPr>
        <w:t xml:space="preserve"> una risa </w:t>
      </w:r>
      <w:del w:id="199" w:author="Paula Castrilli" w:date="2025-07-23T21:12:00Z">
        <w:r w:rsidR="001C7942" w:rsidRPr="009E242C" w:rsidDel="00AF7923">
          <w:rPr>
            <w:rFonts w:ascii="Crimson Text" w:hAnsi="Crimson Text"/>
            <w:color w:val="000000" w:themeColor="text1"/>
            <w:sz w:val="26"/>
            <w:szCs w:val="26"/>
          </w:rPr>
          <w:delText>forzada</w:delText>
        </w:r>
      </w:del>
      <w:ins w:id="200" w:author="Paula Castrilli" w:date="2025-07-23T21:17:00Z">
        <w:r w:rsidR="00AF7923">
          <w:rPr>
            <w:rFonts w:ascii="Crimson Text" w:hAnsi="Crimson Text"/>
            <w:color w:val="000000" w:themeColor="text1"/>
            <w:sz w:val="26"/>
            <w:szCs w:val="26"/>
          </w:rPr>
          <w:t>sarcástica</w:t>
        </w:r>
      </w:ins>
      <w:r>
        <w:rPr>
          <w:rFonts w:ascii="Crimson Text" w:hAnsi="Crimson Text"/>
          <w:color w:val="000000" w:themeColor="text1"/>
          <w:sz w:val="26"/>
          <w:szCs w:val="26"/>
        </w:rPr>
        <w:t>—</w:t>
      </w:r>
      <w:r w:rsidR="00C71201" w:rsidRPr="009E242C">
        <w:rPr>
          <w:rFonts w:ascii="Crimson Text" w:hAnsi="Crimson Text"/>
          <w:color w:val="000000" w:themeColor="text1"/>
          <w:sz w:val="26"/>
          <w:szCs w:val="26"/>
        </w:rPr>
        <w:t>. ¿Cómo puedes explicar</w:t>
      </w:r>
      <w:r w:rsidR="001C7942" w:rsidRPr="009E242C">
        <w:rPr>
          <w:rFonts w:ascii="Crimson Text" w:hAnsi="Crimson Text"/>
          <w:color w:val="000000" w:themeColor="text1"/>
          <w:sz w:val="26"/>
          <w:szCs w:val="26"/>
        </w:rPr>
        <w:t>lo</w:t>
      </w:r>
      <w:r w:rsidR="00C71201"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indagó, confundido, pero despojado de la ira que lo había abordado en un primer momento.</w:t>
      </w:r>
    </w:p>
    <w:p w:rsidR="00BD01AF" w:rsidRPr="009E242C" w:rsidRDefault="007E22FD" w:rsidP="00C96E4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201" w:author="Paula Castrilli" w:date="2025-07-23T21:13:00Z">
        <w:r w:rsidR="00E05355" w:rsidRPr="009E242C" w:rsidDel="00AF7923">
          <w:rPr>
            <w:rFonts w:ascii="Crimson Text" w:hAnsi="Crimson Text"/>
            <w:color w:val="000000" w:themeColor="text1"/>
            <w:sz w:val="26"/>
            <w:szCs w:val="26"/>
          </w:rPr>
          <w:delText>E</w:delText>
        </w:r>
        <w:r w:rsidR="00C71201" w:rsidRPr="009E242C" w:rsidDel="00AF7923">
          <w:rPr>
            <w:rFonts w:ascii="Crimson Text" w:hAnsi="Crimson Text"/>
            <w:color w:val="000000" w:themeColor="text1"/>
            <w:sz w:val="26"/>
            <w:szCs w:val="26"/>
          </w:rPr>
          <w:delText xml:space="preserve">s difícil de </w:delText>
        </w:r>
        <w:r w:rsidR="00E05355" w:rsidRPr="009E242C" w:rsidDel="00AF7923">
          <w:rPr>
            <w:rFonts w:ascii="Crimson Text" w:hAnsi="Crimson Text"/>
            <w:color w:val="000000" w:themeColor="text1"/>
            <w:sz w:val="26"/>
            <w:szCs w:val="26"/>
          </w:rPr>
          <w:delText>explicar</w:delText>
        </w:r>
        <w:r w:rsidR="00C71201" w:rsidRPr="009E242C" w:rsidDel="00AF7923">
          <w:rPr>
            <w:rFonts w:ascii="Crimson Text" w:hAnsi="Crimson Text"/>
            <w:color w:val="000000" w:themeColor="text1"/>
            <w:sz w:val="26"/>
            <w:szCs w:val="26"/>
          </w:rPr>
          <w:delText xml:space="preserve">. </w:delText>
        </w:r>
      </w:del>
      <w:r w:rsidR="00C71201" w:rsidRPr="009E242C">
        <w:rPr>
          <w:rFonts w:ascii="Crimson Text" w:hAnsi="Crimson Text"/>
          <w:color w:val="000000" w:themeColor="text1"/>
          <w:sz w:val="26"/>
          <w:szCs w:val="26"/>
        </w:rPr>
        <w:t xml:space="preserve">Lamento el modo en el que me fui del reino, creo </w:t>
      </w:r>
      <w:r w:rsidR="00E05355" w:rsidRPr="009E242C">
        <w:rPr>
          <w:rFonts w:ascii="Crimson Text" w:hAnsi="Crimson Text"/>
          <w:color w:val="000000" w:themeColor="text1"/>
          <w:sz w:val="26"/>
          <w:szCs w:val="26"/>
        </w:rPr>
        <w:t>que tuve los</w:t>
      </w:r>
      <w:r w:rsidR="00C71201" w:rsidRPr="009E242C">
        <w:rPr>
          <w:rFonts w:ascii="Crimson Text" w:hAnsi="Crimson Text"/>
          <w:color w:val="000000" w:themeColor="text1"/>
          <w:sz w:val="26"/>
          <w:szCs w:val="26"/>
        </w:rPr>
        <w:t xml:space="preserve"> motivos</w:t>
      </w:r>
      <w:del w:id="202" w:author="Paula Castrilli" w:date="2025-07-23T21:17:00Z">
        <w:r w:rsidR="00C71201" w:rsidRPr="009E242C" w:rsidDel="00AF7923">
          <w:rPr>
            <w:rFonts w:ascii="Crimson Text" w:hAnsi="Crimson Text"/>
            <w:color w:val="000000" w:themeColor="text1"/>
            <w:sz w:val="26"/>
            <w:szCs w:val="26"/>
          </w:rPr>
          <w:delText>,</w:delText>
        </w:r>
      </w:del>
      <w:r w:rsidR="00C71201" w:rsidRPr="009E242C">
        <w:rPr>
          <w:rFonts w:ascii="Crimson Text" w:hAnsi="Crimson Text"/>
          <w:color w:val="000000" w:themeColor="text1"/>
          <w:sz w:val="26"/>
          <w:szCs w:val="26"/>
        </w:rPr>
        <w:t xml:space="preserve"> </w:t>
      </w:r>
      <w:ins w:id="203" w:author="Paula Castrilli" w:date="2025-07-23T21:17:00Z">
        <w:r w:rsidR="00AF7923">
          <w:rPr>
            <w:rFonts w:ascii="Crimson Text" w:hAnsi="Crimson Text"/>
            <w:color w:val="000000" w:themeColor="text1"/>
            <w:sz w:val="26"/>
            <w:szCs w:val="26"/>
          </w:rPr>
          <w:t xml:space="preserve">y, </w:t>
        </w:r>
      </w:ins>
      <w:r w:rsidR="00C71201" w:rsidRPr="009E242C">
        <w:rPr>
          <w:rFonts w:ascii="Crimson Text" w:hAnsi="Crimson Text"/>
          <w:color w:val="000000" w:themeColor="text1"/>
          <w:sz w:val="26"/>
          <w:szCs w:val="26"/>
        </w:rPr>
        <w:t xml:space="preserve">aunque sé que no justifica mi </w:t>
      </w:r>
      <w:del w:id="204" w:author="Paula Castrilli" w:date="2025-07-23T21:17:00Z">
        <w:r w:rsidR="00C71201" w:rsidRPr="009E242C" w:rsidDel="00AF7923">
          <w:rPr>
            <w:rFonts w:ascii="Crimson Text" w:hAnsi="Crimson Text"/>
            <w:color w:val="000000" w:themeColor="text1"/>
            <w:sz w:val="26"/>
            <w:szCs w:val="26"/>
          </w:rPr>
          <w:delText>pecado</w:delText>
        </w:r>
      </w:del>
      <w:ins w:id="205" w:author="Paula Castrilli" w:date="2025-07-23T21:17:00Z">
        <w:r w:rsidR="00AF7923">
          <w:rPr>
            <w:rFonts w:ascii="Crimson Text" w:hAnsi="Crimson Text"/>
            <w:color w:val="000000" w:themeColor="text1"/>
            <w:sz w:val="26"/>
            <w:szCs w:val="26"/>
          </w:rPr>
          <w:t>error</w:t>
        </w:r>
      </w:ins>
      <w:del w:id="206" w:author="Paula Castrilli" w:date="2025-07-23T21:17:00Z">
        <w:r w:rsidR="00C71201" w:rsidRPr="009E242C" w:rsidDel="00AF7923">
          <w:rPr>
            <w:rFonts w:ascii="Crimson Text" w:hAnsi="Crimson Text"/>
            <w:color w:val="000000" w:themeColor="text1"/>
            <w:sz w:val="26"/>
            <w:szCs w:val="26"/>
          </w:rPr>
          <w:delText>. Pero</w:delText>
        </w:r>
      </w:del>
      <w:ins w:id="207" w:author="Paula Castrilli" w:date="2025-07-23T21:17:00Z">
        <w:r w:rsidR="00AF7923">
          <w:rPr>
            <w:rFonts w:ascii="Crimson Text" w:hAnsi="Crimson Text"/>
            <w:color w:val="000000" w:themeColor="text1"/>
            <w:sz w:val="26"/>
            <w:szCs w:val="26"/>
          </w:rPr>
          <w:t>,</w:t>
        </w:r>
      </w:ins>
      <w:r w:rsidR="00C71201" w:rsidRPr="009E242C">
        <w:rPr>
          <w:rFonts w:ascii="Crimson Text" w:hAnsi="Crimson Text"/>
          <w:color w:val="000000" w:themeColor="text1"/>
          <w:sz w:val="26"/>
          <w:szCs w:val="26"/>
        </w:rPr>
        <w:t xml:space="preserve"> puedo asegurarle que val</w:t>
      </w:r>
      <w:r w:rsidR="00E05355" w:rsidRPr="009E242C">
        <w:rPr>
          <w:rFonts w:ascii="Crimson Text" w:hAnsi="Crimson Text"/>
          <w:color w:val="000000" w:themeColor="text1"/>
          <w:sz w:val="26"/>
          <w:szCs w:val="26"/>
        </w:rPr>
        <w:t xml:space="preserve">ió la pena. </w:t>
      </w:r>
      <w:ins w:id="208" w:author="Paula Castrilli" w:date="2025-07-23T21:18:00Z">
        <w:r w:rsidR="00AF7923">
          <w:rPr>
            <w:rFonts w:ascii="Crimson Text" w:hAnsi="Crimson Text"/>
            <w:color w:val="000000" w:themeColor="text1"/>
            <w:sz w:val="26"/>
            <w:szCs w:val="26"/>
          </w:rPr>
          <w:t>Sé que voy a sonar pretensioso al decir esto, pero mi</w:t>
        </w:r>
      </w:ins>
      <w:del w:id="209" w:author="Paula Castrilli" w:date="2025-07-23T21:18:00Z">
        <w:r w:rsidR="00E05355" w:rsidRPr="009E242C" w:rsidDel="00AF7923">
          <w:rPr>
            <w:rFonts w:ascii="Crimson Text" w:hAnsi="Crimson Text"/>
            <w:color w:val="000000" w:themeColor="text1"/>
            <w:sz w:val="26"/>
            <w:szCs w:val="26"/>
          </w:rPr>
          <w:delText>M</w:delText>
        </w:r>
        <w:r w:rsidR="00C71201" w:rsidRPr="009E242C" w:rsidDel="00AF7923">
          <w:rPr>
            <w:rFonts w:ascii="Crimson Text" w:hAnsi="Crimson Text"/>
            <w:color w:val="000000" w:themeColor="text1"/>
            <w:sz w:val="26"/>
            <w:szCs w:val="26"/>
          </w:rPr>
          <w:delText>i</w:delText>
        </w:r>
      </w:del>
      <w:r w:rsidR="00C71201" w:rsidRPr="009E242C">
        <w:rPr>
          <w:rFonts w:ascii="Crimson Text" w:hAnsi="Crimson Text"/>
          <w:color w:val="000000" w:themeColor="text1"/>
          <w:sz w:val="26"/>
          <w:szCs w:val="26"/>
        </w:rPr>
        <w:t xml:space="preserve"> ayuda fue </w:t>
      </w:r>
      <w:r w:rsidR="00C96E45" w:rsidRPr="009E242C">
        <w:rPr>
          <w:rFonts w:ascii="Crimson Text" w:hAnsi="Crimson Text"/>
          <w:color w:val="000000" w:themeColor="text1"/>
          <w:sz w:val="26"/>
          <w:szCs w:val="26"/>
        </w:rPr>
        <w:t>vital</w:t>
      </w:r>
      <w:r w:rsidR="00C71201" w:rsidRPr="009E242C">
        <w:rPr>
          <w:rFonts w:ascii="Crimson Text" w:hAnsi="Crimson Text"/>
          <w:color w:val="000000" w:themeColor="text1"/>
          <w:sz w:val="26"/>
          <w:szCs w:val="26"/>
        </w:rPr>
        <w:t xml:space="preserve"> para que el oeste pudiera replegar </w:t>
      </w:r>
      <w:r w:rsidR="001C7942" w:rsidRPr="009E242C">
        <w:rPr>
          <w:rFonts w:ascii="Crimson Text" w:hAnsi="Crimson Text"/>
          <w:color w:val="000000" w:themeColor="text1"/>
          <w:sz w:val="26"/>
          <w:szCs w:val="26"/>
        </w:rPr>
        <w:t>el</w:t>
      </w:r>
      <w:r w:rsidR="00C71201" w:rsidRPr="009E242C">
        <w:rPr>
          <w:rFonts w:ascii="Crimson Text" w:hAnsi="Crimson Text"/>
          <w:color w:val="000000" w:themeColor="text1"/>
          <w:sz w:val="26"/>
          <w:szCs w:val="26"/>
        </w:rPr>
        <w:t xml:space="preserve"> ataque del norte</w:t>
      </w:r>
      <w:del w:id="210" w:author="Paula Castrilli" w:date="2025-07-23T21:19:00Z">
        <w:r w:rsidR="00C71201" w:rsidRPr="009E242C" w:rsidDel="00AF7923">
          <w:rPr>
            <w:rFonts w:ascii="Crimson Text" w:hAnsi="Crimson Text"/>
            <w:color w:val="000000" w:themeColor="text1"/>
            <w:sz w:val="26"/>
            <w:szCs w:val="26"/>
          </w:rPr>
          <w:delText>,</w:delText>
        </w:r>
        <w:r w:rsidR="007B6BCD" w:rsidRPr="009E242C" w:rsidDel="00AF7923">
          <w:rPr>
            <w:rFonts w:ascii="Crimson Text" w:hAnsi="Crimson Text"/>
            <w:color w:val="000000" w:themeColor="text1"/>
            <w:sz w:val="26"/>
            <w:szCs w:val="26"/>
          </w:rPr>
          <w:delText xml:space="preserve"> fue </w:delText>
        </w:r>
        <w:r w:rsidR="001C7942" w:rsidRPr="009E242C" w:rsidDel="00AF7923">
          <w:rPr>
            <w:rFonts w:ascii="Crimson Text" w:hAnsi="Crimson Text"/>
            <w:color w:val="000000" w:themeColor="text1"/>
            <w:sz w:val="26"/>
            <w:szCs w:val="26"/>
          </w:rPr>
          <w:delText>una batalla</w:delText>
        </w:r>
        <w:r w:rsidR="00C71201" w:rsidRPr="009E242C" w:rsidDel="00AF7923">
          <w:rPr>
            <w:rFonts w:ascii="Crimson Text" w:hAnsi="Crimson Text"/>
            <w:color w:val="000000" w:themeColor="text1"/>
            <w:sz w:val="26"/>
            <w:szCs w:val="26"/>
          </w:rPr>
          <w:delText xml:space="preserve"> sin precedentes</w:delText>
        </w:r>
      </w:del>
      <w:r w:rsidR="00C71201"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211" w:author="Paula Castrilli" w:date="2025-07-23T21:19:00Z">
        <w:r w:rsidR="001C7942" w:rsidRPr="009E242C" w:rsidDel="00AF7923">
          <w:rPr>
            <w:rFonts w:ascii="Crimson Text" w:hAnsi="Crimson Text"/>
            <w:color w:val="000000" w:themeColor="text1"/>
            <w:sz w:val="26"/>
            <w:szCs w:val="26"/>
          </w:rPr>
          <w:delText>argumentó</w:delText>
        </w:r>
        <w:r w:rsidR="00C71201" w:rsidRPr="009E242C" w:rsidDel="00AF7923">
          <w:rPr>
            <w:rFonts w:ascii="Crimson Text" w:hAnsi="Crimson Text"/>
            <w:color w:val="000000" w:themeColor="text1"/>
            <w:sz w:val="26"/>
            <w:szCs w:val="26"/>
          </w:rPr>
          <w:delText>, hizo una breve pausa y arremetió más enérgico</w:delText>
        </w:r>
      </w:del>
      <w:ins w:id="212" w:author="Paula Castrilli" w:date="2025-07-23T21:19:00Z">
        <w:r w:rsidR="00AF7923">
          <w:rPr>
            <w:rFonts w:ascii="Crimson Text" w:hAnsi="Crimson Text"/>
            <w:color w:val="000000" w:themeColor="text1"/>
            <w:sz w:val="26"/>
            <w:szCs w:val="26"/>
          </w:rPr>
          <w:t>comenzó, su voz clara escuchándose en una habitación repentinamente silenciosa</w:t>
        </w:r>
      </w:ins>
      <w:r>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w:t>
      </w:r>
      <w:r w:rsidR="00C96E45" w:rsidRPr="009E242C">
        <w:rPr>
          <w:rFonts w:ascii="Crimson Text" w:hAnsi="Crimson Text"/>
          <w:color w:val="000000" w:themeColor="text1"/>
          <w:sz w:val="26"/>
          <w:szCs w:val="26"/>
        </w:rPr>
        <w:t xml:space="preserve">Las formas </w:t>
      </w:r>
      <w:r w:rsidR="007B6BCD" w:rsidRPr="009E242C">
        <w:rPr>
          <w:rFonts w:ascii="Crimson Text" w:hAnsi="Crimson Text"/>
          <w:color w:val="000000" w:themeColor="text1"/>
          <w:sz w:val="26"/>
          <w:szCs w:val="26"/>
        </w:rPr>
        <w:t>no fueron las mejores</w:t>
      </w:r>
      <w:ins w:id="213" w:author="Paula Castrilli" w:date="2025-07-23T21:20:00Z">
        <w:r w:rsidR="00AF7923">
          <w:rPr>
            <w:rFonts w:ascii="Crimson Text" w:hAnsi="Crimson Text"/>
            <w:color w:val="000000" w:themeColor="text1"/>
            <w:sz w:val="26"/>
            <w:szCs w:val="26"/>
          </w:rPr>
          <w:t xml:space="preserve"> y lo reconozco</w:t>
        </w:r>
      </w:ins>
      <w:r w:rsidR="007B6BCD" w:rsidRPr="009E242C">
        <w:rPr>
          <w:rFonts w:ascii="Crimson Text" w:hAnsi="Crimson Text"/>
          <w:color w:val="000000" w:themeColor="text1"/>
          <w:sz w:val="26"/>
          <w:szCs w:val="26"/>
        </w:rPr>
        <w:t xml:space="preserve">, pero los resultados </w:t>
      </w:r>
      <w:r w:rsidR="00C96E45" w:rsidRPr="009E242C">
        <w:rPr>
          <w:rFonts w:ascii="Crimson Text" w:hAnsi="Crimson Text"/>
          <w:color w:val="000000" w:themeColor="text1"/>
          <w:sz w:val="26"/>
          <w:szCs w:val="26"/>
        </w:rPr>
        <w:t>fueron muy favorables</w:t>
      </w:r>
      <w:del w:id="214" w:author="Paula Castrilli" w:date="2025-07-23T21:20:00Z">
        <w:r w:rsidR="00C96E45" w:rsidRPr="009E242C" w:rsidDel="00241ACD">
          <w:rPr>
            <w:rFonts w:ascii="Crimson Text" w:hAnsi="Crimson Text"/>
            <w:color w:val="000000" w:themeColor="text1"/>
            <w:sz w:val="26"/>
            <w:szCs w:val="26"/>
          </w:rPr>
          <w:delText>,</w:delText>
        </w:r>
      </w:del>
      <w:r w:rsidR="00C96E45" w:rsidRPr="009E242C">
        <w:rPr>
          <w:rFonts w:ascii="Crimson Text" w:hAnsi="Crimson Text"/>
          <w:color w:val="000000" w:themeColor="text1"/>
          <w:sz w:val="26"/>
          <w:szCs w:val="26"/>
        </w:rPr>
        <w:t xml:space="preserve"> y no me arrepiento de mis decisiones</w:t>
      </w:r>
      <w:del w:id="215" w:author="Paula Castrilli" w:date="2025-07-23T21:21:00Z">
        <w:r w:rsidR="00C96E45" w:rsidRPr="009E242C" w:rsidDel="00241ACD">
          <w:rPr>
            <w:rFonts w:ascii="Crimson Text" w:hAnsi="Crimson Text"/>
            <w:color w:val="000000" w:themeColor="text1"/>
            <w:sz w:val="26"/>
            <w:szCs w:val="26"/>
          </w:rPr>
          <w:delText xml:space="preserve"> </w:delText>
        </w:r>
        <w:r w:rsidDel="00241ACD">
          <w:rPr>
            <w:rFonts w:ascii="Crimson Text" w:hAnsi="Crimson Text"/>
            <w:color w:val="000000" w:themeColor="text1"/>
            <w:sz w:val="26"/>
            <w:szCs w:val="26"/>
          </w:rPr>
          <w:delText>—</w:delText>
        </w:r>
        <w:r w:rsidR="00C96E45" w:rsidRPr="009E242C" w:rsidDel="00241ACD">
          <w:rPr>
            <w:rFonts w:ascii="Crimson Text" w:hAnsi="Crimson Text"/>
            <w:color w:val="000000" w:themeColor="text1"/>
            <w:sz w:val="26"/>
            <w:szCs w:val="26"/>
          </w:rPr>
          <w:delText>concluyó, categóricamente</w:delText>
        </w:r>
      </w:del>
      <w:r w:rsidR="00C96E45" w:rsidRPr="009E242C">
        <w:rPr>
          <w:rFonts w:ascii="Crimson Text" w:hAnsi="Crimson Text"/>
          <w:color w:val="000000" w:themeColor="text1"/>
          <w:sz w:val="26"/>
          <w:szCs w:val="26"/>
        </w:rPr>
        <w:t>.</w:t>
      </w:r>
    </w:p>
    <w:p w:rsidR="00241ACD" w:rsidRDefault="007E22FD" w:rsidP="00C96E45">
      <w:pPr>
        <w:tabs>
          <w:tab w:val="left" w:pos="2179"/>
        </w:tabs>
        <w:spacing w:after="0"/>
        <w:ind w:firstLine="284"/>
        <w:jc w:val="both"/>
        <w:rPr>
          <w:ins w:id="216" w:author="Paula Castrilli" w:date="2025-07-23T21:24:00Z"/>
          <w:rFonts w:ascii="Crimson Text" w:hAnsi="Crimson Text"/>
          <w:color w:val="000000" w:themeColor="text1"/>
          <w:sz w:val="26"/>
          <w:szCs w:val="26"/>
        </w:rPr>
      </w:pPr>
      <w:r>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Está claro que tienes al reino del oeste en un puño, pero yo no soy </w:t>
      </w:r>
      <w:proofErr w:type="spellStart"/>
      <w:r w:rsidR="00C96E45" w:rsidRPr="009E242C">
        <w:rPr>
          <w:rFonts w:ascii="Crimson Text" w:hAnsi="Crimson Text"/>
          <w:color w:val="000000" w:themeColor="text1"/>
          <w:sz w:val="26"/>
          <w:szCs w:val="26"/>
        </w:rPr>
        <w:t>Kalevi</w:t>
      </w:r>
      <w:proofErr w:type="spellEnd"/>
      <w:r w:rsidR="00C96E45" w:rsidRPr="009E242C">
        <w:rPr>
          <w:rFonts w:ascii="Crimson Text" w:hAnsi="Crimson Text"/>
          <w:color w:val="000000" w:themeColor="text1"/>
          <w:sz w:val="26"/>
          <w:szCs w:val="26"/>
        </w:rPr>
        <w:t xml:space="preserve">, </w:t>
      </w:r>
      <w:ins w:id="217" w:author="Paula Castrilli" w:date="2025-07-23T21:23:00Z">
        <w:r w:rsidR="00241ACD">
          <w:rPr>
            <w:rFonts w:ascii="Crimson Text" w:hAnsi="Crimson Text"/>
            <w:color w:val="000000" w:themeColor="text1"/>
            <w:sz w:val="26"/>
            <w:szCs w:val="26"/>
          </w:rPr>
          <w:t xml:space="preserve">dime </w:t>
        </w:r>
      </w:ins>
      <w:r w:rsidR="00C96E45" w:rsidRPr="009E242C">
        <w:rPr>
          <w:rFonts w:ascii="Crimson Text" w:hAnsi="Crimson Text"/>
          <w:color w:val="000000" w:themeColor="text1"/>
          <w:sz w:val="26"/>
          <w:szCs w:val="26"/>
        </w:rPr>
        <w:t>qué hay de valor en ti para que</w:t>
      </w:r>
      <w:ins w:id="218" w:author="Paula Castrilli" w:date="2025-07-23T21:23:00Z">
        <w:r w:rsidR="00241ACD">
          <w:rPr>
            <w:rFonts w:ascii="Crimson Text" w:hAnsi="Crimson Text"/>
            <w:color w:val="000000" w:themeColor="text1"/>
            <w:sz w:val="26"/>
            <w:szCs w:val="26"/>
          </w:rPr>
          <w:t xml:space="preserve"> te</w:t>
        </w:r>
      </w:ins>
      <w:r w:rsidR="00C96E45" w:rsidRPr="009E242C">
        <w:rPr>
          <w:rFonts w:ascii="Crimson Text" w:hAnsi="Crimson Text"/>
          <w:color w:val="000000" w:themeColor="text1"/>
          <w:sz w:val="26"/>
          <w:szCs w:val="26"/>
        </w:rPr>
        <w:t xml:space="preserve"> tenga </w:t>
      </w:r>
      <w:r w:rsidR="001C7942" w:rsidRPr="009E242C">
        <w:rPr>
          <w:rFonts w:ascii="Crimson Text" w:hAnsi="Crimson Text"/>
          <w:color w:val="000000" w:themeColor="text1"/>
          <w:sz w:val="26"/>
          <w:szCs w:val="26"/>
        </w:rPr>
        <w:t>la misma</w:t>
      </w:r>
      <w:r w:rsidR="00C96E45" w:rsidRPr="009E242C">
        <w:rPr>
          <w:rFonts w:ascii="Crimson Text" w:hAnsi="Crimson Text"/>
          <w:color w:val="000000" w:themeColor="text1"/>
          <w:sz w:val="26"/>
          <w:szCs w:val="26"/>
        </w:rPr>
        <w:t xml:space="preserve"> consideración. </w:t>
      </w:r>
      <w:ins w:id="219" w:author="Paula Castrilli" w:date="2025-07-23T21:24:00Z">
        <w:r w:rsidR="00241ACD">
          <w:rPr>
            <w:rFonts w:ascii="Crimson Text" w:hAnsi="Crimson Text"/>
            <w:color w:val="000000" w:themeColor="text1"/>
            <w:sz w:val="26"/>
            <w:szCs w:val="26"/>
          </w:rPr>
          <w:t>¿</w:t>
        </w:r>
      </w:ins>
      <w:r w:rsidR="00C96E45" w:rsidRPr="009E242C">
        <w:rPr>
          <w:rFonts w:ascii="Crimson Text" w:hAnsi="Crimson Text"/>
          <w:color w:val="000000" w:themeColor="text1"/>
          <w:sz w:val="26"/>
          <w:szCs w:val="26"/>
        </w:rPr>
        <w:t>Acaso</w:t>
      </w:r>
      <w:del w:id="220" w:author="Paula Castrilli" w:date="2025-07-23T21:24:00Z">
        <w:r w:rsidR="00C96E45" w:rsidRPr="009E242C" w:rsidDel="00241ACD">
          <w:rPr>
            <w:rFonts w:ascii="Crimson Text" w:hAnsi="Crimson Text"/>
            <w:color w:val="000000" w:themeColor="text1"/>
            <w:sz w:val="26"/>
            <w:szCs w:val="26"/>
          </w:rPr>
          <w:delText>,</w:delText>
        </w:r>
      </w:del>
      <w:r w:rsidR="00C96E45" w:rsidRPr="009E242C">
        <w:rPr>
          <w:rFonts w:ascii="Crimson Text" w:hAnsi="Crimson Text"/>
          <w:color w:val="000000" w:themeColor="text1"/>
          <w:sz w:val="26"/>
          <w:szCs w:val="26"/>
        </w:rPr>
        <w:t xml:space="preserve"> tan rápido te convertiste en un gran guerrero, si ni siquiera pudiste sacrificar a un caballo</w:t>
      </w:r>
      <w:ins w:id="221" w:author="Paula Castrilli" w:date="2025-07-23T21:24:00Z">
        <w:r w:rsidR="00241ACD">
          <w:rPr>
            <w:rFonts w:ascii="Crimson Text" w:hAnsi="Crimson Text"/>
            <w:color w:val="000000" w:themeColor="text1"/>
            <w:sz w:val="26"/>
            <w:szCs w:val="26"/>
          </w:rPr>
          <w:t>?</w:t>
        </w:r>
      </w:ins>
      <w:del w:id="222" w:author="Paula Castrilli" w:date="2025-07-23T21:24:00Z">
        <w:r w:rsidR="00C96E45" w:rsidRPr="009E242C" w:rsidDel="00241ACD">
          <w:rPr>
            <w:rFonts w:ascii="Crimson Text" w:hAnsi="Crimson Text"/>
            <w:color w:val="000000" w:themeColor="text1"/>
            <w:sz w:val="26"/>
            <w:szCs w:val="26"/>
          </w:rPr>
          <w:delText>.</w:delText>
        </w:r>
      </w:del>
      <w:r w:rsidR="00C96E45" w:rsidRPr="009E242C">
        <w:rPr>
          <w:rFonts w:ascii="Crimson Text" w:hAnsi="Crimson Text"/>
          <w:color w:val="000000" w:themeColor="text1"/>
          <w:sz w:val="26"/>
          <w:szCs w:val="26"/>
        </w:rPr>
        <w:t xml:space="preserve"> ¿Qué tienes de especial? </w:t>
      </w:r>
      <w:r>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preguntó, aún distante. </w:t>
      </w:r>
    </w:p>
    <w:p w:rsidR="007F453E"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balbuceo un poco</w:t>
      </w:r>
      <w:ins w:id="223" w:author="Paula Castrilli" w:date="2025-07-23T21:20:00Z">
        <w:r w:rsidR="00241ACD">
          <w:rPr>
            <w:rFonts w:ascii="Crimson Text" w:hAnsi="Crimson Text"/>
            <w:color w:val="000000" w:themeColor="text1"/>
            <w:sz w:val="26"/>
            <w:szCs w:val="26"/>
          </w:rPr>
          <w:t xml:space="preserve">, no queriendo realmente revelar la existencia y nueva forma de Agatha ante el </w:t>
        </w:r>
      </w:ins>
      <w:ins w:id="224" w:author="Paula Castrilli" w:date="2025-07-23T21:24:00Z">
        <w:r w:rsidR="00241ACD">
          <w:rPr>
            <w:rFonts w:ascii="Crimson Text" w:hAnsi="Crimson Text"/>
            <w:color w:val="000000" w:themeColor="text1"/>
            <w:sz w:val="26"/>
            <w:szCs w:val="26"/>
          </w:rPr>
          <w:t>monarca</w:t>
        </w:r>
      </w:ins>
      <w:r w:rsidRPr="009E242C">
        <w:rPr>
          <w:rFonts w:ascii="Crimson Text" w:hAnsi="Crimson Text"/>
          <w:color w:val="000000" w:themeColor="text1"/>
          <w:sz w:val="26"/>
          <w:szCs w:val="26"/>
        </w:rPr>
        <w:t xml:space="preserve">, pero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respondió </w:t>
      </w:r>
      <w:r w:rsidR="00E05355" w:rsidRPr="009E242C">
        <w:rPr>
          <w:rFonts w:ascii="Crimson Text" w:hAnsi="Crimson Text"/>
          <w:color w:val="000000" w:themeColor="text1"/>
          <w:sz w:val="26"/>
          <w:szCs w:val="26"/>
        </w:rPr>
        <w:t>en su lugar</w:t>
      </w:r>
      <w:ins w:id="225" w:author="Paula Castrilli" w:date="2025-07-23T21:24:00Z">
        <w:r w:rsidR="00241ACD">
          <w:rPr>
            <w:rFonts w:ascii="Crimson Text" w:hAnsi="Crimson Text"/>
            <w:color w:val="000000" w:themeColor="text1"/>
            <w:sz w:val="26"/>
            <w:szCs w:val="26"/>
          </w:rPr>
          <w:t>:</w:t>
        </w:r>
      </w:ins>
      <w:del w:id="226" w:author="Paula Castrilli" w:date="2025-07-23T21:24:00Z">
        <w:r w:rsidRPr="009E242C" w:rsidDel="00241ACD">
          <w:rPr>
            <w:rFonts w:ascii="Crimson Text" w:hAnsi="Crimson Text"/>
            <w:color w:val="000000" w:themeColor="text1"/>
            <w:sz w:val="26"/>
            <w:szCs w:val="26"/>
          </w:rPr>
          <w:delText>.</w:delText>
        </w:r>
      </w:del>
    </w:p>
    <w:p w:rsidR="00C96E45" w:rsidRPr="009E242C" w:rsidRDefault="00241ACD" w:rsidP="00C96E45">
      <w:pPr>
        <w:tabs>
          <w:tab w:val="left" w:pos="2179"/>
        </w:tabs>
        <w:spacing w:after="0"/>
        <w:ind w:firstLine="284"/>
        <w:jc w:val="both"/>
        <w:rPr>
          <w:rFonts w:ascii="Crimson Text" w:hAnsi="Crimson Text"/>
          <w:color w:val="000000" w:themeColor="text1"/>
          <w:sz w:val="26"/>
          <w:szCs w:val="26"/>
        </w:rPr>
      </w:pPr>
      <w:proofErr w:type="gramStart"/>
      <w:ins w:id="227" w:author="Paula Castrilli" w:date="2025-07-23T21:20:00Z">
        <w:r>
          <w:rPr>
            <w:rFonts w:ascii="Crimson Text" w:hAnsi="Crimson Text"/>
            <w:color w:val="000000" w:themeColor="text1"/>
            <w:sz w:val="26"/>
            <w:szCs w:val="26"/>
          </w:rPr>
          <w:t>—</w:t>
        </w:r>
      </w:ins>
      <w:r w:rsidR="00C96E45" w:rsidRPr="009E242C">
        <w:rPr>
          <w:rFonts w:ascii="Crimson Text" w:hAnsi="Crimson Text"/>
          <w:color w:val="000000" w:themeColor="text1"/>
          <w:sz w:val="26"/>
          <w:szCs w:val="26"/>
        </w:rPr>
        <w:t>¡</w:t>
      </w:r>
      <w:proofErr w:type="gramEnd"/>
      <w:r w:rsidR="00C96E45" w:rsidRPr="009E242C">
        <w:rPr>
          <w:rFonts w:ascii="Crimson Text" w:hAnsi="Crimson Text"/>
          <w:color w:val="000000" w:themeColor="text1"/>
          <w:sz w:val="26"/>
          <w:szCs w:val="26"/>
        </w:rPr>
        <w:t xml:space="preserve">Un dragón! El muchacho tiene un dragón, </w:t>
      </w:r>
      <w:ins w:id="228" w:author="Paula Castrilli" w:date="2025-07-23T21:24:00Z">
        <w:r>
          <w:rPr>
            <w:rFonts w:ascii="Crimson Text" w:hAnsi="Crimson Text"/>
            <w:color w:val="000000" w:themeColor="text1"/>
            <w:sz w:val="26"/>
            <w:szCs w:val="26"/>
          </w:rPr>
          <w:t>¡</w:t>
        </w:r>
      </w:ins>
      <w:r w:rsidR="00C96E45" w:rsidRPr="009E242C">
        <w:rPr>
          <w:rFonts w:ascii="Crimson Text" w:hAnsi="Crimson Text"/>
          <w:color w:val="000000" w:themeColor="text1"/>
          <w:sz w:val="26"/>
          <w:szCs w:val="26"/>
        </w:rPr>
        <w:t>eso lo hace diferente</w:t>
      </w:r>
      <w:ins w:id="229" w:author="Paula Castrilli" w:date="2025-07-23T21:24:00Z">
        <w:r>
          <w:rPr>
            <w:rFonts w:ascii="Crimson Text" w:hAnsi="Crimson Text"/>
            <w:color w:val="000000" w:themeColor="text1"/>
            <w:sz w:val="26"/>
            <w:szCs w:val="26"/>
          </w:rPr>
          <w:t>!</w:t>
        </w:r>
      </w:ins>
      <w:r w:rsidR="00C96E45" w:rsidRPr="009E242C">
        <w:rPr>
          <w:rFonts w:ascii="Crimson Text" w:hAnsi="Crimson Text"/>
          <w:color w:val="000000" w:themeColor="text1"/>
          <w:sz w:val="26"/>
          <w:szCs w:val="26"/>
        </w:rPr>
        <w:t xml:space="preserve"> </w:t>
      </w:r>
      <w:r w:rsidR="007E22FD">
        <w:rPr>
          <w:rFonts w:ascii="Crimson Text" w:hAnsi="Crimson Text"/>
          <w:color w:val="000000" w:themeColor="text1"/>
          <w:sz w:val="26"/>
          <w:szCs w:val="26"/>
        </w:rPr>
        <w:t>—</w:t>
      </w:r>
      <w:r w:rsidR="00C96E45" w:rsidRPr="009E242C">
        <w:rPr>
          <w:rFonts w:ascii="Crimson Text" w:hAnsi="Crimson Text"/>
          <w:color w:val="000000" w:themeColor="text1"/>
          <w:sz w:val="26"/>
          <w:szCs w:val="26"/>
        </w:rPr>
        <w:t>lanzó, y los ojos del rey se abrieron de par en par</w:t>
      </w:r>
      <w:r w:rsidR="007E22FD">
        <w:rPr>
          <w:rFonts w:ascii="Crimson Text" w:hAnsi="Crimson Text"/>
          <w:color w:val="000000" w:themeColor="text1"/>
          <w:sz w:val="26"/>
          <w:szCs w:val="26"/>
        </w:rPr>
        <w:t>—</w:t>
      </w:r>
      <w:r w:rsidR="00C96E45" w:rsidRPr="009E242C">
        <w:rPr>
          <w:rFonts w:ascii="Crimson Text" w:hAnsi="Crimson Text"/>
          <w:color w:val="000000" w:themeColor="text1"/>
          <w:sz w:val="26"/>
          <w:szCs w:val="26"/>
        </w:rPr>
        <w:t>. No sé cómo lo hizo, pero domó un dragón.</w:t>
      </w:r>
    </w:p>
    <w:p w:rsidR="00C96E45" w:rsidRPr="009E242C" w:rsidRDefault="007E22FD" w:rsidP="00C96E45">
      <w:pPr>
        <w:tabs>
          <w:tab w:val="left" w:pos="2179"/>
        </w:tabs>
        <w:spacing w:after="0"/>
        <w:ind w:firstLine="284"/>
        <w:jc w:val="both"/>
        <w:rPr>
          <w:rFonts w:ascii="Crimson Text" w:hAnsi="Crimson Text"/>
          <w:color w:val="000000" w:themeColor="text1"/>
          <w:sz w:val="26"/>
          <w:szCs w:val="26"/>
        </w:rPr>
      </w:pPr>
      <w:commentRangeStart w:id="230"/>
      <w:proofErr w:type="gramStart"/>
      <w:r>
        <w:rPr>
          <w:rFonts w:ascii="Crimson Text" w:hAnsi="Crimson Text"/>
          <w:color w:val="000000" w:themeColor="text1"/>
          <w:sz w:val="26"/>
          <w:szCs w:val="26"/>
        </w:rPr>
        <w:t>—</w:t>
      </w:r>
      <w:r w:rsidR="003D4CF2" w:rsidRPr="009E242C">
        <w:rPr>
          <w:rFonts w:ascii="Crimson Text" w:hAnsi="Crimson Text"/>
          <w:color w:val="000000" w:themeColor="text1"/>
          <w:sz w:val="26"/>
          <w:szCs w:val="26"/>
        </w:rPr>
        <w:t>¡</w:t>
      </w:r>
      <w:proofErr w:type="gramEnd"/>
      <w:r w:rsidR="003D4CF2" w:rsidRPr="009E242C">
        <w:rPr>
          <w:rFonts w:ascii="Crimson Text" w:hAnsi="Crimson Text"/>
          <w:color w:val="000000" w:themeColor="text1"/>
          <w:sz w:val="26"/>
          <w:szCs w:val="26"/>
        </w:rPr>
        <w:t xml:space="preserve">Es un poder inigualable! Pero también una </w:t>
      </w:r>
      <w:r w:rsidR="00E86903" w:rsidRPr="009E242C">
        <w:rPr>
          <w:rFonts w:ascii="Crimson Text" w:hAnsi="Crimson Text"/>
          <w:color w:val="000000" w:themeColor="text1"/>
          <w:sz w:val="26"/>
          <w:szCs w:val="26"/>
        </w:rPr>
        <w:t>gran</w:t>
      </w:r>
      <w:r w:rsidR="003D4CF2" w:rsidRPr="009E242C">
        <w:rPr>
          <w:rFonts w:ascii="Crimson Text" w:hAnsi="Crimson Text"/>
          <w:color w:val="000000" w:themeColor="text1"/>
          <w:sz w:val="26"/>
          <w:szCs w:val="26"/>
        </w:rPr>
        <w:t xml:space="preserve"> responsabilidad </w:t>
      </w:r>
      <w:commentRangeEnd w:id="230"/>
      <w:r w:rsidR="00241ACD">
        <w:rPr>
          <w:rStyle w:val="Refdecomentario"/>
        </w:rPr>
        <w:commentReference w:id="230"/>
      </w:r>
      <w:r>
        <w:rPr>
          <w:rFonts w:ascii="Crimson Text" w:hAnsi="Crimson Text"/>
          <w:color w:val="000000" w:themeColor="text1"/>
          <w:sz w:val="26"/>
          <w:szCs w:val="26"/>
        </w:rPr>
        <w:t>—</w:t>
      </w:r>
      <w:del w:id="231" w:author="Paula Castrilli" w:date="2025-07-23T22:33:00Z">
        <w:r w:rsidR="003D4CF2" w:rsidRPr="009E242C" w:rsidDel="008C79C7">
          <w:rPr>
            <w:rFonts w:ascii="Crimson Text" w:hAnsi="Crimson Text"/>
            <w:color w:val="000000" w:themeColor="text1"/>
            <w:sz w:val="26"/>
            <w:szCs w:val="26"/>
          </w:rPr>
          <w:delText xml:space="preserve">agregó </w:delText>
        </w:r>
      </w:del>
      <w:ins w:id="232" w:author="Paula Castrilli" w:date="2025-07-23T22:33:00Z">
        <w:r w:rsidR="008C79C7">
          <w:rPr>
            <w:rFonts w:ascii="Crimson Text" w:hAnsi="Crimson Text"/>
            <w:color w:val="000000" w:themeColor="text1"/>
            <w:sz w:val="26"/>
            <w:szCs w:val="26"/>
          </w:rPr>
          <w:t>respondió rápidamente</w:t>
        </w:r>
        <w:r w:rsidR="008C79C7" w:rsidRPr="009E242C">
          <w:rPr>
            <w:rFonts w:ascii="Crimson Text" w:hAnsi="Crimson Text"/>
            <w:color w:val="000000" w:themeColor="text1"/>
            <w:sz w:val="26"/>
            <w:szCs w:val="26"/>
          </w:rPr>
          <w:t xml:space="preserve"> </w:t>
        </w:r>
      </w:ins>
      <w:r w:rsidR="003D4CF2" w:rsidRPr="009E242C">
        <w:rPr>
          <w:rFonts w:ascii="Crimson Text" w:hAnsi="Crimson Text"/>
          <w:color w:val="000000" w:themeColor="text1"/>
          <w:sz w:val="26"/>
          <w:szCs w:val="26"/>
        </w:rPr>
        <w:t>Eros, atajándose</w:t>
      </w:r>
      <w:del w:id="233" w:author="Paula Castrilli" w:date="2025-07-23T21:45:00Z">
        <w:r w:rsidR="003D4CF2" w:rsidRPr="009E242C" w:rsidDel="002709A5">
          <w:rPr>
            <w:rFonts w:ascii="Crimson Text" w:hAnsi="Crimson Text"/>
            <w:color w:val="000000" w:themeColor="text1"/>
            <w:sz w:val="26"/>
            <w:szCs w:val="26"/>
          </w:rPr>
          <w:delText>, sabía</w:delText>
        </w:r>
      </w:del>
      <w:ins w:id="234" w:author="Paula Castrilli" w:date="2025-07-23T21:45:00Z">
        <w:r w:rsidR="002709A5">
          <w:rPr>
            <w:rFonts w:ascii="Crimson Text" w:hAnsi="Crimson Text"/>
            <w:color w:val="000000" w:themeColor="text1"/>
            <w:sz w:val="26"/>
            <w:szCs w:val="26"/>
          </w:rPr>
          <w:t>. Sabía</w:t>
        </w:r>
      </w:ins>
      <w:r w:rsidR="003D4CF2" w:rsidRPr="009E242C">
        <w:rPr>
          <w:rFonts w:ascii="Crimson Text" w:hAnsi="Crimson Text"/>
          <w:color w:val="000000" w:themeColor="text1"/>
          <w:sz w:val="26"/>
          <w:szCs w:val="26"/>
        </w:rPr>
        <w:t xml:space="preserve"> que el rey podía reaccionar de cualquier manera.</w:t>
      </w:r>
    </w:p>
    <w:p w:rsidR="006D1CDD" w:rsidRPr="009E242C" w:rsidRDefault="007E22FD" w:rsidP="00C96E4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235" w:author="Paula Castrilli" w:date="2025-07-23T21:25:00Z">
        <w:r w:rsidR="003D4CF2" w:rsidRPr="009E242C" w:rsidDel="00337E21">
          <w:rPr>
            <w:rFonts w:ascii="Crimson Text" w:hAnsi="Crimson Text"/>
            <w:color w:val="000000" w:themeColor="text1"/>
            <w:sz w:val="26"/>
            <w:szCs w:val="26"/>
          </w:rPr>
          <w:delText>¡</w:delText>
        </w:r>
      </w:del>
      <w:r w:rsidR="003D4CF2" w:rsidRPr="009E242C">
        <w:rPr>
          <w:rFonts w:ascii="Crimson Text" w:hAnsi="Crimson Text"/>
          <w:color w:val="000000" w:themeColor="text1"/>
          <w:sz w:val="26"/>
          <w:szCs w:val="26"/>
        </w:rPr>
        <w:t>Tú</w:t>
      </w:r>
      <w:del w:id="236" w:author="Paula Castrilli" w:date="2025-07-23T21:25:00Z">
        <w:r w:rsidR="003D4CF2" w:rsidRPr="009E242C" w:rsidDel="00337E21">
          <w:rPr>
            <w:rFonts w:ascii="Crimson Text" w:hAnsi="Crimson Text"/>
            <w:color w:val="000000" w:themeColor="text1"/>
            <w:sz w:val="26"/>
            <w:szCs w:val="26"/>
          </w:rPr>
          <w:delText>!</w:delText>
        </w:r>
      </w:del>
      <w:ins w:id="237" w:author="Paula Castrilli" w:date="2025-07-23T21:25:00Z">
        <w:r w:rsidR="00337E21">
          <w:rPr>
            <w:rFonts w:ascii="Crimson Text" w:hAnsi="Crimson Text"/>
            <w:color w:val="000000" w:themeColor="text1"/>
            <w:sz w:val="26"/>
            <w:szCs w:val="26"/>
          </w:rPr>
          <w:t>...</w:t>
        </w:r>
      </w:ins>
      <w:r w:rsidR="003D4CF2" w:rsidRPr="009E242C">
        <w:rPr>
          <w:rFonts w:ascii="Crimson Text" w:hAnsi="Crimson Text"/>
          <w:color w:val="000000" w:themeColor="text1"/>
          <w:sz w:val="26"/>
          <w:szCs w:val="26"/>
        </w:rPr>
        <w:t xml:space="preserve"> </w:t>
      </w:r>
      <w:ins w:id="238" w:author="Paula Castrilli" w:date="2025-07-23T21:25:00Z">
        <w:r w:rsidR="00337E21">
          <w:rPr>
            <w:rFonts w:ascii="Crimson Text" w:hAnsi="Crimson Text"/>
            <w:color w:val="000000" w:themeColor="text1"/>
            <w:sz w:val="26"/>
            <w:szCs w:val="26"/>
          </w:rPr>
          <w:t xml:space="preserve">¡tú </w:t>
        </w:r>
      </w:ins>
      <w:del w:id="239" w:author="Paula Castrilli" w:date="2025-07-23T21:25:00Z">
        <w:r w:rsidR="003D4CF2" w:rsidRPr="009E242C" w:rsidDel="00337E21">
          <w:rPr>
            <w:rFonts w:ascii="Crimson Text" w:hAnsi="Crimson Text"/>
            <w:color w:val="000000" w:themeColor="text1"/>
            <w:sz w:val="26"/>
            <w:szCs w:val="26"/>
          </w:rPr>
          <w:delText>Tienes</w:delText>
        </w:r>
      </w:del>
      <w:ins w:id="240" w:author="Paula Castrilli" w:date="2025-07-23T21:25:00Z">
        <w:r w:rsidR="00337E21">
          <w:rPr>
            <w:rFonts w:ascii="Crimson Text" w:hAnsi="Crimson Text"/>
            <w:color w:val="000000" w:themeColor="text1"/>
            <w:sz w:val="26"/>
            <w:szCs w:val="26"/>
          </w:rPr>
          <w:t>tienes</w:t>
        </w:r>
      </w:ins>
      <w:r w:rsidR="003D4CF2" w:rsidRPr="009E242C">
        <w:rPr>
          <w:rFonts w:ascii="Crimson Text" w:hAnsi="Crimson Text"/>
          <w:color w:val="000000" w:themeColor="text1"/>
          <w:sz w:val="26"/>
          <w:szCs w:val="26"/>
        </w:rPr>
        <w:t xml:space="preserve"> un dragón</w:t>
      </w:r>
      <w:ins w:id="241" w:author="Paula Castrilli" w:date="2025-07-23T21:25:00Z">
        <w:r w:rsidR="00337E21">
          <w:rPr>
            <w:rFonts w:ascii="Crimson Text" w:hAnsi="Crimson Text"/>
            <w:color w:val="000000" w:themeColor="text1"/>
            <w:sz w:val="26"/>
            <w:szCs w:val="26"/>
          </w:rPr>
          <w:t>!</w:t>
        </w:r>
      </w:ins>
      <w:del w:id="242" w:author="Paula Castrilli" w:date="2025-07-23T21:25:00Z">
        <w:r w:rsidR="003D4CF2" w:rsidRPr="009E242C" w:rsidDel="00337E21">
          <w:rPr>
            <w:rFonts w:ascii="Crimson Text" w:hAnsi="Crimson Text"/>
            <w:color w:val="000000" w:themeColor="text1"/>
            <w:sz w:val="26"/>
            <w:szCs w:val="26"/>
          </w:rPr>
          <w:delText>…</w:delText>
        </w:r>
      </w:del>
      <w:r w:rsidR="003D4CF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D4CF2" w:rsidRPr="009E242C">
        <w:rPr>
          <w:rFonts w:ascii="Crimson Text" w:hAnsi="Crimson Text"/>
          <w:color w:val="000000" w:themeColor="text1"/>
          <w:sz w:val="26"/>
          <w:szCs w:val="26"/>
        </w:rPr>
        <w:t>dijo, y explotó en carcajadas.</w:t>
      </w:r>
    </w:p>
    <w:p w:rsidR="00CE0111" w:rsidRDefault="007E22FD" w:rsidP="006D1CDD">
      <w:pPr>
        <w:tabs>
          <w:tab w:val="left" w:pos="2179"/>
        </w:tabs>
        <w:spacing w:after="0"/>
        <w:ind w:firstLine="284"/>
        <w:jc w:val="both"/>
        <w:rPr>
          <w:ins w:id="243" w:author="Paula Castrilli" w:date="2025-07-23T22:26:00Z"/>
          <w:rFonts w:ascii="Crimson Text" w:hAnsi="Crimson Text"/>
          <w:color w:val="000000" w:themeColor="text1"/>
          <w:sz w:val="26"/>
          <w:szCs w:val="26"/>
        </w:rPr>
      </w:pPr>
      <w:r>
        <w:rPr>
          <w:rFonts w:ascii="Crimson Text" w:hAnsi="Crimson Text"/>
          <w:color w:val="000000" w:themeColor="text1"/>
          <w:sz w:val="26"/>
          <w:szCs w:val="26"/>
        </w:rPr>
        <w:t>—</w:t>
      </w:r>
      <w:r w:rsidR="006D1CDD" w:rsidRPr="009E242C">
        <w:rPr>
          <w:rFonts w:ascii="Crimson Text" w:hAnsi="Crimson Text"/>
          <w:color w:val="000000" w:themeColor="text1"/>
          <w:sz w:val="26"/>
          <w:szCs w:val="26"/>
        </w:rPr>
        <w:t>No es broma</w:t>
      </w:r>
      <w:del w:id="244" w:author="Paula Castrilli" w:date="2025-07-23T21:25:00Z">
        <w:r w:rsidR="006D1CDD" w:rsidRPr="009E242C" w:rsidDel="00337E21">
          <w:rPr>
            <w:rFonts w:ascii="Crimson Text" w:hAnsi="Crimson Text"/>
            <w:color w:val="000000" w:themeColor="text1"/>
            <w:sz w:val="26"/>
            <w:szCs w:val="26"/>
          </w:rPr>
          <w:delText>. El</w:delText>
        </w:r>
      </w:del>
      <w:ins w:id="245" w:author="Paula Castrilli" w:date="2025-07-23T21:25:00Z">
        <w:r w:rsidR="00337E21">
          <w:rPr>
            <w:rFonts w:ascii="Crimson Text" w:hAnsi="Crimson Text"/>
            <w:color w:val="000000" w:themeColor="text1"/>
            <w:sz w:val="26"/>
            <w:szCs w:val="26"/>
          </w:rPr>
          <w:t>, el</w:t>
        </w:r>
      </w:ins>
      <w:r w:rsidR="006D1CDD" w:rsidRPr="009E242C">
        <w:rPr>
          <w:rFonts w:ascii="Crimson Text" w:hAnsi="Crimson Text"/>
          <w:color w:val="000000" w:themeColor="text1"/>
          <w:sz w:val="26"/>
          <w:szCs w:val="26"/>
        </w:rPr>
        <w:t xml:space="preserve"> muchacho </w:t>
      </w:r>
      <w:commentRangeStart w:id="246"/>
      <w:del w:id="247" w:author="Paula Castrilli" w:date="2025-07-23T21:26:00Z">
        <w:r w:rsidR="006D1CDD" w:rsidRPr="009E242C" w:rsidDel="00337E21">
          <w:rPr>
            <w:rFonts w:ascii="Crimson Text" w:hAnsi="Crimson Text"/>
            <w:color w:val="000000" w:themeColor="text1"/>
            <w:sz w:val="26"/>
            <w:szCs w:val="26"/>
          </w:rPr>
          <w:delText>es jinete</w:delText>
        </w:r>
      </w:del>
      <w:ins w:id="248" w:author="Paula Castrilli" w:date="2025-07-23T21:26:00Z">
        <w:r w:rsidR="00337E21">
          <w:rPr>
            <w:rFonts w:ascii="Crimson Text" w:hAnsi="Crimson Text"/>
            <w:color w:val="000000" w:themeColor="text1"/>
            <w:sz w:val="26"/>
            <w:szCs w:val="26"/>
          </w:rPr>
          <w:t xml:space="preserve">estaba </w:t>
        </w:r>
        <w:commentRangeEnd w:id="246"/>
        <w:r w:rsidR="00337E21">
          <w:rPr>
            <w:rStyle w:val="Refdecomentario"/>
          </w:rPr>
          <w:commentReference w:id="246"/>
        </w:r>
        <w:r w:rsidR="00337E21">
          <w:rPr>
            <w:rFonts w:ascii="Crimson Text" w:hAnsi="Crimson Text"/>
            <w:color w:val="000000" w:themeColor="text1"/>
            <w:sz w:val="26"/>
            <w:szCs w:val="26"/>
          </w:rPr>
          <w:t>montando</w:t>
        </w:r>
      </w:ins>
      <w:del w:id="249" w:author="Paula Castrilli" w:date="2025-07-23T21:26:00Z">
        <w:r w:rsidR="006D1CDD" w:rsidRPr="009E242C" w:rsidDel="00337E21">
          <w:rPr>
            <w:rFonts w:ascii="Crimson Text" w:hAnsi="Crimson Text"/>
            <w:color w:val="000000" w:themeColor="text1"/>
            <w:sz w:val="26"/>
            <w:szCs w:val="26"/>
          </w:rPr>
          <w:delText xml:space="preserve"> de</w:delText>
        </w:r>
      </w:del>
      <w:r w:rsidR="006D1CDD" w:rsidRPr="009E242C">
        <w:rPr>
          <w:rFonts w:ascii="Crimson Text" w:hAnsi="Crimson Text"/>
          <w:color w:val="000000" w:themeColor="text1"/>
          <w:sz w:val="26"/>
          <w:szCs w:val="26"/>
        </w:rPr>
        <w:t xml:space="preserve"> un dragón, lo vi con mis propios ojos </w:t>
      </w:r>
      <w:r>
        <w:rPr>
          <w:rFonts w:ascii="Crimson Text" w:hAnsi="Crimson Text"/>
          <w:color w:val="000000" w:themeColor="text1"/>
          <w:sz w:val="26"/>
          <w:szCs w:val="26"/>
        </w:rPr>
        <w:t>—</w:t>
      </w:r>
      <w:del w:id="250" w:author="Paula Castrilli" w:date="2025-07-23T21:27:00Z">
        <w:r w:rsidR="006D1CDD" w:rsidRPr="009E242C" w:rsidDel="004D0A39">
          <w:rPr>
            <w:rFonts w:ascii="Crimson Text" w:hAnsi="Crimson Text"/>
            <w:color w:val="000000" w:themeColor="text1"/>
            <w:sz w:val="26"/>
            <w:szCs w:val="26"/>
          </w:rPr>
          <w:delText xml:space="preserve"> abordó</w:delText>
        </w:r>
      </w:del>
      <w:ins w:id="251" w:author="Paula Castrilli" w:date="2025-07-23T21:27:00Z">
        <w:r w:rsidR="004D0A39">
          <w:rPr>
            <w:rFonts w:ascii="Crimson Text" w:hAnsi="Crimson Text"/>
            <w:color w:val="000000" w:themeColor="text1"/>
            <w:sz w:val="26"/>
            <w:szCs w:val="26"/>
          </w:rPr>
          <w:t>aseveró</w:t>
        </w:r>
      </w:ins>
      <w:r w:rsidR="006D1CDD" w:rsidRPr="009E242C">
        <w:rPr>
          <w:rFonts w:ascii="Crimson Text" w:hAnsi="Crimson Text"/>
          <w:color w:val="000000" w:themeColor="text1"/>
          <w:sz w:val="26"/>
          <w:szCs w:val="26"/>
        </w:rPr>
        <w:t xml:space="preserve"> </w:t>
      </w:r>
      <w:proofErr w:type="spellStart"/>
      <w:r w:rsidR="006D1CDD" w:rsidRPr="009E242C">
        <w:rPr>
          <w:rFonts w:ascii="Crimson Text" w:hAnsi="Crimson Text"/>
          <w:color w:val="000000" w:themeColor="text1"/>
          <w:sz w:val="26"/>
          <w:szCs w:val="26"/>
        </w:rPr>
        <w:t>Sigurd</w:t>
      </w:r>
      <w:proofErr w:type="spellEnd"/>
      <w:r w:rsidR="006D1CDD" w:rsidRPr="009E242C">
        <w:rPr>
          <w:rFonts w:ascii="Crimson Text" w:hAnsi="Crimson Text"/>
          <w:color w:val="000000" w:themeColor="text1"/>
          <w:sz w:val="26"/>
          <w:szCs w:val="26"/>
        </w:rPr>
        <w:t xml:space="preserve"> nuevamente. </w:t>
      </w:r>
    </w:p>
    <w:p w:rsidR="006D1CDD" w:rsidRPr="009E242C" w:rsidRDefault="006D1CDD"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rey se le transformó el rostro. Se mantuvo </w:t>
      </w:r>
      <w:r w:rsidR="001C7942"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un </w:t>
      </w:r>
      <w:r w:rsidR="001C7942" w:rsidRPr="009E242C">
        <w:rPr>
          <w:rFonts w:ascii="Crimson Text" w:hAnsi="Crimson Text"/>
          <w:color w:val="000000" w:themeColor="text1"/>
          <w:sz w:val="26"/>
          <w:szCs w:val="26"/>
        </w:rPr>
        <w:t>momento</w:t>
      </w:r>
      <w:del w:id="252" w:author="Paula Castrilli" w:date="2025-07-23T22:25:00Z">
        <w:r w:rsidRPr="009E242C" w:rsidDel="00CE0111">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hasta caer en la realidad</w:t>
      </w:r>
      <w:del w:id="253" w:author="Paula Castrilli" w:date="2025-07-23T21:28:00Z">
        <w:r w:rsidRPr="009E242C" w:rsidDel="004D0A39">
          <w:rPr>
            <w:rFonts w:ascii="Crimson Text" w:hAnsi="Crimson Text"/>
            <w:color w:val="000000" w:themeColor="text1"/>
            <w:sz w:val="26"/>
            <w:szCs w:val="26"/>
          </w:rPr>
          <w:delText>, la</w:delText>
        </w:r>
      </w:del>
      <w:ins w:id="254" w:author="Paula Castrilli" w:date="2025-07-23T21:28:00Z">
        <w:r w:rsidR="004D0A39">
          <w:rPr>
            <w:rFonts w:ascii="Crimson Text" w:hAnsi="Crimson Text"/>
            <w:color w:val="000000" w:themeColor="text1"/>
            <w:sz w:val="26"/>
            <w:szCs w:val="26"/>
          </w:rPr>
          <w:t>. La</w:t>
        </w:r>
      </w:ins>
      <w:r w:rsidRPr="009E242C">
        <w:rPr>
          <w:rFonts w:ascii="Crimson Text" w:hAnsi="Crimson Text"/>
          <w:color w:val="000000" w:themeColor="text1"/>
          <w:sz w:val="26"/>
          <w:szCs w:val="26"/>
        </w:rPr>
        <w:t xml:space="preserve"> palabra del militar era irrefutable para él. Bebió lo que quedaba de un </w:t>
      </w:r>
      <w:del w:id="255" w:author="Paula Castrilli" w:date="2025-07-23T22:26:00Z">
        <w:r w:rsidRPr="009E242C" w:rsidDel="00CE0111">
          <w:rPr>
            <w:rFonts w:ascii="Crimson Text" w:hAnsi="Crimson Text"/>
            <w:color w:val="000000" w:themeColor="text1"/>
            <w:sz w:val="26"/>
            <w:szCs w:val="26"/>
          </w:rPr>
          <w:delText>jarró</w:delText>
        </w:r>
      </w:del>
      <w:ins w:id="256" w:author="Paula Castrilli" w:date="2025-07-23T22:26:00Z">
        <w:r w:rsidR="00CE0111">
          <w:rPr>
            <w:rFonts w:ascii="Crimson Text" w:hAnsi="Crimson Text"/>
            <w:color w:val="000000" w:themeColor="text1"/>
            <w:sz w:val="26"/>
            <w:szCs w:val="26"/>
          </w:rPr>
          <w:t>jarro</w:t>
        </w:r>
      </w:ins>
      <w:del w:id="257" w:author="Paula Castrilli" w:date="2025-07-23T22:26:00Z">
        <w:r w:rsidRPr="009E242C" w:rsidDel="00CE0111">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y, esforzándose por aceptar lo que oía, le hizo un gesto al joven </w:t>
      </w:r>
      <w:r w:rsidRPr="009E242C">
        <w:rPr>
          <w:rFonts w:ascii="Crimson Text" w:hAnsi="Crimson Text"/>
          <w:color w:val="000000" w:themeColor="text1"/>
          <w:sz w:val="26"/>
          <w:szCs w:val="26"/>
        </w:rPr>
        <w:lastRenderedPageBreak/>
        <w:t xml:space="preserve">para que prosiguiera con su </w:t>
      </w:r>
      <w:r w:rsidR="001C7942" w:rsidRPr="009E242C">
        <w:rPr>
          <w:rFonts w:ascii="Crimson Text" w:hAnsi="Crimson Text"/>
          <w:color w:val="000000" w:themeColor="text1"/>
          <w:sz w:val="26"/>
          <w:szCs w:val="26"/>
        </w:rPr>
        <w:t xml:space="preserve">relato. Eros continuó narrando </w:t>
      </w:r>
      <w:r w:rsidRPr="009E242C">
        <w:rPr>
          <w:rFonts w:ascii="Crimson Text" w:hAnsi="Crimson Text"/>
          <w:color w:val="000000" w:themeColor="text1"/>
          <w:sz w:val="26"/>
          <w:szCs w:val="26"/>
        </w:rPr>
        <w:t xml:space="preserve">sus historias más recientes. Reveló la información que había obtenido de </w:t>
      </w:r>
      <w:commentRangeStart w:id="258"/>
      <w:proofErr w:type="spellStart"/>
      <w:r w:rsidRPr="009E242C">
        <w:rPr>
          <w:rFonts w:ascii="Crimson Text" w:hAnsi="Crimson Text"/>
          <w:color w:val="000000" w:themeColor="text1"/>
          <w:sz w:val="26"/>
          <w:szCs w:val="26"/>
        </w:rPr>
        <w:t>Korl</w:t>
      </w:r>
      <w:commentRangeEnd w:id="258"/>
      <w:proofErr w:type="spellEnd"/>
      <w:r w:rsidR="00CE0111">
        <w:rPr>
          <w:rStyle w:val="Refdecomentario"/>
        </w:rPr>
        <w:commentReference w:id="258"/>
      </w:r>
      <w:r w:rsidRPr="009E242C">
        <w:rPr>
          <w:rFonts w:ascii="Crimson Text" w:hAnsi="Crimson Text"/>
          <w:color w:val="000000" w:themeColor="text1"/>
          <w:sz w:val="26"/>
          <w:szCs w:val="26"/>
        </w:rPr>
        <w:t xml:space="preserve">, y </w:t>
      </w:r>
      <w:r w:rsidR="001C7942" w:rsidRPr="009E242C">
        <w:rPr>
          <w:rFonts w:ascii="Crimson Text" w:hAnsi="Crimson Text"/>
          <w:color w:val="000000" w:themeColor="text1"/>
          <w:sz w:val="26"/>
          <w:szCs w:val="26"/>
        </w:rPr>
        <w:t xml:space="preserve">se excusó </w:t>
      </w:r>
      <w:r w:rsidR="009A55A7" w:rsidRPr="009E242C">
        <w:rPr>
          <w:rFonts w:ascii="Crimson Text" w:hAnsi="Crimson Text"/>
          <w:color w:val="000000" w:themeColor="text1"/>
          <w:sz w:val="26"/>
          <w:szCs w:val="26"/>
        </w:rPr>
        <w:t xml:space="preserve">de no haber tenido </w:t>
      </w:r>
      <w:r w:rsidRPr="009E242C">
        <w:rPr>
          <w:rFonts w:ascii="Crimson Text" w:hAnsi="Crimson Text"/>
          <w:color w:val="000000" w:themeColor="text1"/>
          <w:sz w:val="26"/>
          <w:szCs w:val="26"/>
        </w:rPr>
        <w:t xml:space="preserve">oportunidad de comunicarlo, pero que había sido </w:t>
      </w:r>
      <w:del w:id="259" w:author="Paula Castrilli" w:date="2025-07-23T22:27:00Z">
        <w:r w:rsidRPr="009E242C" w:rsidDel="008C79C7">
          <w:rPr>
            <w:rFonts w:ascii="Crimson Text" w:hAnsi="Crimson Text"/>
            <w:color w:val="000000" w:themeColor="text1"/>
            <w:sz w:val="26"/>
            <w:szCs w:val="26"/>
          </w:rPr>
          <w:delText>sustanci</w:delText>
        </w:r>
        <w:r w:rsidR="00C814C5" w:rsidRPr="009E242C" w:rsidDel="008C79C7">
          <w:rPr>
            <w:rFonts w:ascii="Crimson Text" w:hAnsi="Crimson Text"/>
            <w:color w:val="000000" w:themeColor="text1"/>
            <w:sz w:val="26"/>
            <w:szCs w:val="26"/>
          </w:rPr>
          <w:delText xml:space="preserve">al </w:delText>
        </w:r>
      </w:del>
      <w:ins w:id="260" w:author="Paula Castrilli" w:date="2025-07-23T22:27:00Z">
        <w:r w:rsidR="008C79C7">
          <w:rPr>
            <w:rFonts w:ascii="Crimson Text" w:hAnsi="Crimson Text"/>
            <w:color w:val="000000" w:themeColor="text1"/>
            <w:sz w:val="26"/>
            <w:szCs w:val="26"/>
          </w:rPr>
          <w:t>el motivo principal por el que inició</w:t>
        </w:r>
      </w:ins>
      <w:del w:id="261" w:author="Paula Castrilli" w:date="2025-07-23T22:27:00Z">
        <w:r w:rsidR="00C814C5" w:rsidRPr="009E242C" w:rsidDel="008C79C7">
          <w:rPr>
            <w:rFonts w:ascii="Crimson Text" w:hAnsi="Crimson Text"/>
            <w:color w:val="000000" w:themeColor="text1"/>
            <w:sz w:val="26"/>
            <w:szCs w:val="26"/>
          </w:rPr>
          <w:delText>para iniciar</w:delText>
        </w:r>
      </w:del>
      <w:r w:rsidR="00C814C5" w:rsidRPr="009E242C">
        <w:rPr>
          <w:rFonts w:ascii="Crimson Text" w:hAnsi="Crimson Text"/>
          <w:color w:val="000000" w:themeColor="text1"/>
          <w:sz w:val="26"/>
          <w:szCs w:val="26"/>
        </w:rPr>
        <w:t xml:space="preserve"> su travesía haci</w:t>
      </w:r>
      <w:r w:rsidRPr="009E242C">
        <w:rPr>
          <w:rFonts w:ascii="Crimson Text" w:hAnsi="Crimson Text"/>
          <w:color w:val="000000" w:themeColor="text1"/>
          <w:sz w:val="26"/>
          <w:szCs w:val="26"/>
        </w:rPr>
        <w:t xml:space="preserve">a el oeste. Relató los </w:t>
      </w:r>
      <w:r w:rsidR="00754803" w:rsidRPr="009E242C">
        <w:rPr>
          <w:rFonts w:ascii="Crimson Text" w:hAnsi="Crimson Text"/>
          <w:color w:val="000000" w:themeColor="text1"/>
          <w:sz w:val="26"/>
          <w:szCs w:val="26"/>
        </w:rPr>
        <w:t>hechos</w:t>
      </w:r>
      <w:r w:rsidRPr="009E242C">
        <w:rPr>
          <w:rFonts w:ascii="Crimson Text" w:hAnsi="Crimson Text"/>
          <w:color w:val="000000" w:themeColor="text1"/>
          <w:sz w:val="26"/>
          <w:szCs w:val="26"/>
        </w:rPr>
        <w:t xml:space="preserve"> </w:t>
      </w:r>
      <w:r w:rsidR="009A55A7" w:rsidRPr="009E242C">
        <w:rPr>
          <w:rFonts w:ascii="Crimson Text" w:hAnsi="Crimson Text"/>
          <w:color w:val="000000" w:themeColor="text1"/>
          <w:sz w:val="26"/>
          <w:szCs w:val="26"/>
        </w:rPr>
        <w:t>acerca del</w:t>
      </w:r>
      <w:r w:rsidRPr="009E242C">
        <w:rPr>
          <w:rFonts w:ascii="Crimson Text" w:hAnsi="Crimson Text"/>
          <w:color w:val="000000" w:themeColor="text1"/>
          <w:sz w:val="26"/>
          <w:szCs w:val="26"/>
        </w:rPr>
        <w:t xml:space="preserve"> ataque del norte</w:t>
      </w:r>
      <w:r w:rsidR="009A55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9A55A7" w:rsidRPr="009E242C">
        <w:rPr>
          <w:rFonts w:ascii="Crimson Text" w:hAnsi="Crimson Text"/>
          <w:color w:val="000000" w:themeColor="text1"/>
          <w:sz w:val="26"/>
          <w:szCs w:val="26"/>
        </w:rPr>
        <w:t xml:space="preserve">cómo </w:t>
      </w:r>
      <w:del w:id="262" w:author="Paula Castrilli" w:date="2025-07-23T22:27:00Z">
        <w:r w:rsidR="009A55A7" w:rsidRPr="009E242C" w:rsidDel="008C79C7">
          <w:rPr>
            <w:rFonts w:ascii="Crimson Text" w:hAnsi="Crimson Text"/>
            <w:color w:val="000000" w:themeColor="text1"/>
            <w:sz w:val="26"/>
            <w:szCs w:val="26"/>
          </w:rPr>
          <w:delText xml:space="preserve">había </w:delText>
        </w:r>
      </w:del>
      <w:ins w:id="263" w:author="Paula Castrilli" w:date="2025-07-23T22:27:00Z">
        <w:r w:rsidR="008C79C7">
          <w:rPr>
            <w:rFonts w:ascii="Crimson Text" w:hAnsi="Crimson Text"/>
            <w:color w:val="000000" w:themeColor="text1"/>
            <w:sz w:val="26"/>
            <w:szCs w:val="26"/>
          </w:rPr>
          <w:t>habían</w:t>
        </w:r>
        <w:r w:rsidR="008C79C7" w:rsidRPr="009E242C">
          <w:rPr>
            <w:rFonts w:ascii="Crimson Text" w:hAnsi="Crimson Text"/>
            <w:color w:val="000000" w:themeColor="text1"/>
            <w:sz w:val="26"/>
            <w:szCs w:val="26"/>
          </w:rPr>
          <w:t xml:space="preserve"> </w:t>
        </w:r>
      </w:ins>
      <w:r w:rsidR="009A55A7" w:rsidRPr="009E242C">
        <w:rPr>
          <w:rFonts w:ascii="Crimson Text" w:hAnsi="Crimson Text"/>
          <w:color w:val="000000" w:themeColor="text1"/>
          <w:sz w:val="26"/>
          <w:szCs w:val="26"/>
        </w:rPr>
        <w:t>podido replegar</w:t>
      </w:r>
      <w:ins w:id="264" w:author="Paula Castrilli" w:date="2025-07-23T22:27:00Z">
        <w:r w:rsidR="008C79C7">
          <w:rPr>
            <w:rFonts w:ascii="Crimson Text" w:hAnsi="Crimson Text"/>
            <w:color w:val="000000" w:themeColor="text1"/>
            <w:sz w:val="26"/>
            <w:szCs w:val="26"/>
          </w:rPr>
          <w:t>lo</w:t>
        </w:r>
      </w:ins>
      <w:r w:rsidR="009A55A7" w:rsidRPr="009E242C">
        <w:rPr>
          <w:rFonts w:ascii="Crimson Text" w:hAnsi="Crimson Text"/>
          <w:color w:val="000000" w:themeColor="text1"/>
          <w:sz w:val="26"/>
          <w:szCs w:val="26"/>
        </w:rPr>
        <w:t xml:space="preserve"> </w:t>
      </w:r>
      <w:del w:id="265" w:author="Paula Castrilli" w:date="2025-07-23T22:27:00Z">
        <w:r w:rsidR="009A55A7" w:rsidRPr="009E242C" w:rsidDel="008C79C7">
          <w:rPr>
            <w:rFonts w:ascii="Crimson Text" w:hAnsi="Crimson Text"/>
            <w:color w:val="000000" w:themeColor="text1"/>
            <w:sz w:val="26"/>
            <w:szCs w:val="26"/>
          </w:rPr>
          <w:delText>la embestida</w:delText>
        </w:r>
        <w:r w:rsidR="00754803" w:rsidRPr="009E242C" w:rsidDel="008C79C7">
          <w:rPr>
            <w:rFonts w:ascii="Crimson Text" w:hAnsi="Crimson Text"/>
            <w:color w:val="000000" w:themeColor="text1"/>
            <w:sz w:val="26"/>
            <w:szCs w:val="26"/>
          </w:rPr>
          <w:delText xml:space="preserve"> </w:delText>
        </w:r>
      </w:del>
      <w:r w:rsidR="00754803" w:rsidRPr="009E242C">
        <w:rPr>
          <w:rFonts w:ascii="Crimson Text" w:hAnsi="Crimson Text"/>
          <w:color w:val="000000" w:themeColor="text1"/>
          <w:sz w:val="26"/>
          <w:szCs w:val="26"/>
        </w:rPr>
        <w:t xml:space="preserve">con la ayuda del dragón. </w:t>
      </w:r>
      <w:del w:id="266" w:author="Paula Castrilli" w:date="2025-07-23T22:28:00Z">
        <w:r w:rsidR="00754803" w:rsidRPr="009E242C" w:rsidDel="008C79C7">
          <w:rPr>
            <w:rFonts w:ascii="Crimson Text" w:hAnsi="Crimson Text"/>
            <w:color w:val="000000" w:themeColor="text1"/>
            <w:sz w:val="26"/>
            <w:szCs w:val="26"/>
          </w:rPr>
          <w:delText xml:space="preserve">Sus comentarios </w:delText>
        </w:r>
        <w:r w:rsidR="00E86903" w:rsidRPr="009E242C" w:rsidDel="008C79C7">
          <w:rPr>
            <w:rFonts w:ascii="Crimson Text" w:hAnsi="Crimson Text"/>
            <w:color w:val="000000" w:themeColor="text1"/>
            <w:sz w:val="26"/>
            <w:szCs w:val="26"/>
          </w:rPr>
          <w:delText>destacaban</w:delText>
        </w:r>
      </w:del>
      <w:ins w:id="267" w:author="Paula Castrilli" w:date="2025-07-23T22:28:00Z">
        <w:r w:rsidR="008C79C7">
          <w:rPr>
            <w:rFonts w:ascii="Crimson Text" w:hAnsi="Crimson Text"/>
            <w:color w:val="000000" w:themeColor="text1"/>
            <w:sz w:val="26"/>
            <w:szCs w:val="26"/>
          </w:rPr>
          <w:t>Destacaba</w:t>
        </w:r>
      </w:ins>
      <w:r w:rsidR="00754803" w:rsidRPr="009E242C">
        <w:rPr>
          <w:rFonts w:ascii="Crimson Text" w:hAnsi="Crimson Text"/>
          <w:color w:val="000000" w:themeColor="text1"/>
          <w:sz w:val="26"/>
          <w:szCs w:val="26"/>
        </w:rPr>
        <w:t xml:space="preserve"> detalles que lograban </w:t>
      </w:r>
      <w:del w:id="268" w:author="Paula Castrilli" w:date="2025-07-23T22:28:00Z">
        <w:r w:rsidR="00754803" w:rsidRPr="009E242C" w:rsidDel="008C79C7">
          <w:rPr>
            <w:rFonts w:ascii="Crimson Text" w:hAnsi="Crimson Text"/>
            <w:color w:val="000000" w:themeColor="text1"/>
            <w:sz w:val="26"/>
            <w:szCs w:val="26"/>
          </w:rPr>
          <w:delText xml:space="preserve">vislumbrar </w:delText>
        </w:r>
      </w:del>
      <w:ins w:id="269" w:author="Paula Castrilli" w:date="2025-07-23T22:28:00Z">
        <w:r w:rsidR="008C79C7">
          <w:rPr>
            <w:rFonts w:ascii="Crimson Text" w:hAnsi="Crimson Text"/>
            <w:color w:val="000000" w:themeColor="text1"/>
            <w:sz w:val="26"/>
            <w:szCs w:val="26"/>
          </w:rPr>
          <w:t>deslumbrar</w:t>
        </w:r>
        <w:r w:rsidR="008C79C7" w:rsidRPr="009E242C">
          <w:rPr>
            <w:rFonts w:ascii="Crimson Text" w:hAnsi="Crimson Text"/>
            <w:color w:val="000000" w:themeColor="text1"/>
            <w:sz w:val="26"/>
            <w:szCs w:val="26"/>
          </w:rPr>
          <w:t xml:space="preserve"> </w:t>
        </w:r>
      </w:ins>
      <w:r w:rsidR="00754803" w:rsidRPr="009E242C">
        <w:rPr>
          <w:rFonts w:ascii="Crimson Text" w:hAnsi="Crimson Text"/>
          <w:color w:val="000000" w:themeColor="text1"/>
          <w:sz w:val="26"/>
          <w:szCs w:val="26"/>
        </w:rPr>
        <w:t xml:space="preserve">a </w:t>
      </w:r>
      <w:proofErr w:type="spellStart"/>
      <w:r w:rsidR="00754803" w:rsidRPr="009E242C">
        <w:rPr>
          <w:rFonts w:ascii="Crimson Text" w:hAnsi="Crimson Text"/>
          <w:color w:val="000000" w:themeColor="text1"/>
          <w:sz w:val="26"/>
          <w:szCs w:val="26"/>
        </w:rPr>
        <w:t>Gregor</w:t>
      </w:r>
      <w:proofErr w:type="spellEnd"/>
      <w:r w:rsidR="00754803" w:rsidRPr="009E242C">
        <w:rPr>
          <w:rFonts w:ascii="Crimson Text" w:hAnsi="Crimson Text"/>
          <w:color w:val="000000" w:themeColor="text1"/>
          <w:sz w:val="26"/>
          <w:szCs w:val="26"/>
        </w:rPr>
        <w:t xml:space="preserve">, pero </w:t>
      </w:r>
      <w:r w:rsidR="009A55A7" w:rsidRPr="009E242C">
        <w:rPr>
          <w:rFonts w:ascii="Crimson Text" w:hAnsi="Crimson Text"/>
          <w:color w:val="000000" w:themeColor="text1"/>
          <w:sz w:val="26"/>
          <w:szCs w:val="26"/>
        </w:rPr>
        <w:t>sin ahondar en</w:t>
      </w:r>
      <w:r w:rsidR="00754803" w:rsidRPr="009E242C">
        <w:rPr>
          <w:rFonts w:ascii="Crimson Text" w:hAnsi="Crimson Text"/>
          <w:color w:val="000000" w:themeColor="text1"/>
          <w:sz w:val="26"/>
          <w:szCs w:val="26"/>
        </w:rPr>
        <w:t xml:space="preserve"> la manera en que había dominado a la dragona, y </w:t>
      </w:r>
      <w:proofErr w:type="spellStart"/>
      <w:r w:rsidR="00754803" w:rsidRPr="009E242C">
        <w:rPr>
          <w:rFonts w:ascii="Crimson Text" w:hAnsi="Crimson Text"/>
          <w:color w:val="000000" w:themeColor="text1"/>
          <w:sz w:val="26"/>
          <w:szCs w:val="26"/>
        </w:rPr>
        <w:t>Sigurd</w:t>
      </w:r>
      <w:proofErr w:type="spellEnd"/>
      <w:r w:rsidR="00754803" w:rsidRPr="009E242C">
        <w:rPr>
          <w:rFonts w:ascii="Crimson Text" w:hAnsi="Crimson Text"/>
          <w:color w:val="000000" w:themeColor="text1"/>
          <w:sz w:val="26"/>
          <w:szCs w:val="26"/>
        </w:rPr>
        <w:t xml:space="preserve"> no tardó en </w:t>
      </w:r>
      <w:del w:id="270" w:author="Paula Castrilli" w:date="2025-07-23T22:28:00Z">
        <w:r w:rsidR="00754803" w:rsidRPr="009E242C" w:rsidDel="008C79C7">
          <w:rPr>
            <w:rFonts w:ascii="Crimson Text" w:hAnsi="Crimson Text"/>
            <w:color w:val="000000" w:themeColor="text1"/>
            <w:sz w:val="26"/>
            <w:szCs w:val="26"/>
          </w:rPr>
          <w:delText>recalcarlo</w:delText>
        </w:r>
      </w:del>
      <w:ins w:id="271" w:author="Paula Castrilli" w:date="2025-07-23T22:28:00Z">
        <w:r w:rsidR="008C79C7">
          <w:rPr>
            <w:rFonts w:ascii="Crimson Text" w:hAnsi="Crimson Text"/>
            <w:color w:val="000000" w:themeColor="text1"/>
            <w:sz w:val="26"/>
            <w:szCs w:val="26"/>
          </w:rPr>
          <w:t>señalarlo</w:t>
        </w:r>
      </w:ins>
      <w:r w:rsidR="00754803" w:rsidRPr="009E242C">
        <w:rPr>
          <w:rFonts w:ascii="Crimson Text" w:hAnsi="Crimson Text"/>
          <w:color w:val="000000" w:themeColor="text1"/>
          <w:sz w:val="26"/>
          <w:szCs w:val="26"/>
        </w:rPr>
        <w:t>.</w:t>
      </w:r>
    </w:p>
    <w:p w:rsidR="008C79C7" w:rsidRDefault="007E22FD" w:rsidP="006D1CDD">
      <w:pPr>
        <w:tabs>
          <w:tab w:val="left" w:pos="2179"/>
        </w:tabs>
        <w:spacing w:after="0"/>
        <w:ind w:firstLine="284"/>
        <w:jc w:val="both"/>
        <w:rPr>
          <w:ins w:id="272" w:author="Paula Castrilli" w:date="2025-07-23T22:30:00Z"/>
          <w:rFonts w:ascii="Crimson Text" w:hAnsi="Crimson Text"/>
          <w:color w:val="000000" w:themeColor="text1"/>
          <w:sz w:val="26"/>
          <w:szCs w:val="26"/>
        </w:rPr>
      </w:pPr>
      <w:r>
        <w:rPr>
          <w:rFonts w:ascii="Crimson Text" w:hAnsi="Crimson Text"/>
          <w:color w:val="000000" w:themeColor="text1"/>
          <w:sz w:val="26"/>
          <w:szCs w:val="26"/>
        </w:rPr>
        <w:t>—</w:t>
      </w:r>
      <w:del w:id="273" w:author="Paula Castrilli" w:date="2025-07-23T22:29:00Z">
        <w:r w:rsidR="00754803" w:rsidRPr="009E242C" w:rsidDel="008C79C7">
          <w:rPr>
            <w:rFonts w:ascii="Crimson Text" w:hAnsi="Crimson Text"/>
            <w:color w:val="000000" w:themeColor="text1"/>
            <w:sz w:val="26"/>
            <w:szCs w:val="26"/>
          </w:rPr>
          <w:delText>¿Cómo lograste dominar al dragón?</w:delText>
        </w:r>
      </w:del>
      <w:ins w:id="274" w:author="Paula Castrilli" w:date="2025-07-23T22:29:00Z">
        <w:r w:rsidR="008C79C7">
          <w:rPr>
            <w:rFonts w:ascii="Crimson Text" w:hAnsi="Crimson Text"/>
            <w:color w:val="000000" w:themeColor="text1"/>
            <w:sz w:val="26"/>
            <w:szCs w:val="26"/>
          </w:rPr>
          <w:t>Sigues sin explicarnos como es que has logrado</w:t>
        </w:r>
      </w:ins>
      <w:ins w:id="275" w:author="Paula Castrilli" w:date="2025-07-23T22:30:00Z">
        <w:r w:rsidR="008C79C7">
          <w:rPr>
            <w:rFonts w:ascii="Crimson Text" w:hAnsi="Crimson Text"/>
            <w:color w:val="000000" w:themeColor="text1"/>
            <w:sz w:val="26"/>
            <w:szCs w:val="26"/>
          </w:rPr>
          <w:t xml:space="preserve"> que un dragón no sólo no te devorara, s</w:t>
        </w:r>
      </w:ins>
      <w:ins w:id="276" w:author="Paula Castrilli" w:date="2025-07-23T22:34:00Z">
        <w:r w:rsidR="008C79C7">
          <w:rPr>
            <w:rFonts w:ascii="Crimson Text" w:hAnsi="Crimson Text"/>
            <w:color w:val="000000" w:themeColor="text1"/>
            <w:sz w:val="26"/>
            <w:szCs w:val="26"/>
          </w:rPr>
          <w:t>i</w:t>
        </w:r>
      </w:ins>
      <w:ins w:id="277" w:author="Paula Castrilli" w:date="2025-07-23T22:30:00Z">
        <w:r w:rsidR="008C79C7">
          <w:rPr>
            <w:rFonts w:ascii="Crimson Text" w:hAnsi="Crimson Text"/>
            <w:color w:val="000000" w:themeColor="text1"/>
            <w:sz w:val="26"/>
            <w:szCs w:val="26"/>
          </w:rPr>
          <w:t>n</w:t>
        </w:r>
      </w:ins>
      <w:ins w:id="278" w:author="Paula Castrilli" w:date="2025-07-23T22:34:00Z">
        <w:r w:rsidR="008C79C7">
          <w:rPr>
            <w:rFonts w:ascii="Crimson Text" w:hAnsi="Crimson Text"/>
            <w:color w:val="000000" w:themeColor="text1"/>
            <w:sz w:val="26"/>
            <w:szCs w:val="26"/>
          </w:rPr>
          <w:t>o</w:t>
        </w:r>
      </w:ins>
      <w:ins w:id="279" w:author="Paula Castrilli" w:date="2025-07-23T22:30:00Z">
        <w:r w:rsidR="008C79C7">
          <w:rPr>
            <w:rFonts w:ascii="Crimson Text" w:hAnsi="Crimson Text"/>
            <w:color w:val="000000" w:themeColor="text1"/>
            <w:sz w:val="26"/>
            <w:szCs w:val="26"/>
          </w:rPr>
          <w:t xml:space="preserve"> que además acate tus órdenes como si fuera un perro faldero</w:t>
        </w:r>
      </w:ins>
      <w:r w:rsidR="00754803"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280" w:author="Paula Castrilli" w:date="2025-07-23T22:29:00Z">
        <w:r w:rsidR="00754803" w:rsidRPr="009E242C" w:rsidDel="008C79C7">
          <w:rPr>
            <w:rFonts w:ascii="Crimson Text" w:hAnsi="Crimson Text"/>
            <w:color w:val="000000" w:themeColor="text1"/>
            <w:sz w:val="26"/>
            <w:szCs w:val="26"/>
          </w:rPr>
          <w:delText>in</w:delText>
        </w:r>
        <w:r w:rsidR="00A674CD" w:rsidRPr="009E242C" w:rsidDel="008C79C7">
          <w:rPr>
            <w:rFonts w:ascii="Crimson Text" w:hAnsi="Crimson Text"/>
            <w:color w:val="000000" w:themeColor="text1"/>
            <w:sz w:val="26"/>
            <w:szCs w:val="26"/>
          </w:rPr>
          <w:delText>dagó,</w:delText>
        </w:r>
      </w:del>
      <w:ins w:id="281" w:author="Paula Castrilli" w:date="2025-07-23T22:29:00Z">
        <w:r w:rsidR="008C79C7">
          <w:rPr>
            <w:rFonts w:ascii="Crimson Text" w:hAnsi="Crimson Text"/>
            <w:color w:val="000000" w:themeColor="text1"/>
            <w:sz w:val="26"/>
            <w:szCs w:val="26"/>
          </w:rPr>
          <w:t>dijo</w:t>
        </w:r>
      </w:ins>
      <w:r w:rsidR="00A674CD" w:rsidRPr="009E242C">
        <w:rPr>
          <w:rFonts w:ascii="Crimson Text" w:hAnsi="Crimson Text"/>
          <w:color w:val="000000" w:themeColor="text1"/>
          <w:sz w:val="26"/>
          <w:szCs w:val="26"/>
        </w:rPr>
        <w:t xml:space="preserve"> tajante</w:t>
      </w:r>
      <w:ins w:id="282" w:author="Paula Castrilli" w:date="2025-07-23T22:29:00Z">
        <w:r w:rsidR="008C79C7">
          <w:rPr>
            <w:rFonts w:ascii="Crimson Text" w:hAnsi="Crimson Text"/>
            <w:color w:val="000000" w:themeColor="text1"/>
            <w:sz w:val="26"/>
            <w:szCs w:val="26"/>
          </w:rPr>
          <w:t>, advirtiendo las evasivas de Eros</w:t>
        </w:r>
      </w:ins>
      <w:r w:rsidR="00A674CD" w:rsidRPr="009E242C">
        <w:rPr>
          <w:rFonts w:ascii="Crimson Text" w:hAnsi="Crimson Text"/>
          <w:color w:val="000000" w:themeColor="text1"/>
          <w:sz w:val="26"/>
          <w:szCs w:val="26"/>
        </w:rPr>
        <w:t xml:space="preserve">. </w:t>
      </w:r>
    </w:p>
    <w:p w:rsidR="00754803" w:rsidRPr="009E242C" w:rsidRDefault="008C79C7" w:rsidP="006D1CDD">
      <w:pPr>
        <w:tabs>
          <w:tab w:val="left" w:pos="2179"/>
        </w:tabs>
        <w:spacing w:after="0"/>
        <w:ind w:firstLine="284"/>
        <w:jc w:val="both"/>
        <w:rPr>
          <w:rFonts w:ascii="Crimson Text" w:hAnsi="Crimson Text"/>
          <w:color w:val="000000" w:themeColor="text1"/>
          <w:sz w:val="26"/>
          <w:szCs w:val="26"/>
        </w:rPr>
      </w:pPr>
      <w:ins w:id="283" w:author="Paula Castrilli" w:date="2025-07-23T22:30:00Z">
        <w:r>
          <w:rPr>
            <w:rFonts w:ascii="Crimson Text" w:hAnsi="Crimson Text"/>
            <w:color w:val="000000" w:themeColor="text1"/>
            <w:sz w:val="26"/>
            <w:szCs w:val="26"/>
          </w:rPr>
          <w:t xml:space="preserve">El muchacho sintió que un sudor frío le recorría la nuca. </w:t>
        </w:r>
      </w:ins>
      <w:r w:rsidR="00A674CD" w:rsidRPr="009E242C">
        <w:rPr>
          <w:rFonts w:ascii="Crimson Text" w:hAnsi="Crimson Text"/>
          <w:color w:val="000000" w:themeColor="text1"/>
          <w:sz w:val="26"/>
          <w:szCs w:val="26"/>
        </w:rPr>
        <w:t>No era la primer</w:t>
      </w:r>
      <w:r w:rsidR="00754803" w:rsidRPr="009E242C">
        <w:rPr>
          <w:rFonts w:ascii="Crimson Text" w:hAnsi="Crimson Text"/>
          <w:color w:val="000000" w:themeColor="text1"/>
          <w:sz w:val="26"/>
          <w:szCs w:val="26"/>
        </w:rPr>
        <w:t xml:space="preserve">a vez que lo </w:t>
      </w:r>
      <w:r w:rsidR="00A674CD" w:rsidRPr="009E242C">
        <w:rPr>
          <w:rFonts w:ascii="Crimson Text" w:hAnsi="Crimson Text"/>
          <w:color w:val="000000" w:themeColor="text1"/>
          <w:sz w:val="26"/>
          <w:szCs w:val="26"/>
        </w:rPr>
        <w:t>pon</w:t>
      </w:r>
      <w:r w:rsidR="00626604" w:rsidRPr="009E242C">
        <w:rPr>
          <w:rFonts w:ascii="Crimson Text" w:hAnsi="Crimson Text"/>
          <w:color w:val="000000" w:themeColor="text1"/>
          <w:sz w:val="26"/>
          <w:szCs w:val="26"/>
        </w:rPr>
        <w:t>ían en ese apuro</w:t>
      </w:r>
      <w:r w:rsidR="00754803" w:rsidRPr="009E242C">
        <w:rPr>
          <w:rFonts w:ascii="Crimson Text" w:hAnsi="Crimson Text"/>
          <w:color w:val="000000" w:themeColor="text1"/>
          <w:sz w:val="26"/>
          <w:szCs w:val="26"/>
        </w:rPr>
        <w:t xml:space="preserve">. De igual manera, como había sucedido con </w:t>
      </w:r>
      <w:proofErr w:type="spellStart"/>
      <w:r w:rsidR="00754803" w:rsidRPr="009E242C">
        <w:rPr>
          <w:rFonts w:ascii="Crimson Text" w:hAnsi="Crimson Text"/>
          <w:color w:val="000000" w:themeColor="text1"/>
          <w:sz w:val="26"/>
          <w:szCs w:val="26"/>
        </w:rPr>
        <w:t>Kalevi</w:t>
      </w:r>
      <w:proofErr w:type="spellEnd"/>
      <w:r w:rsidR="00754803" w:rsidRPr="009E242C">
        <w:rPr>
          <w:rFonts w:ascii="Crimson Text" w:hAnsi="Crimson Text"/>
          <w:color w:val="000000" w:themeColor="text1"/>
          <w:sz w:val="26"/>
          <w:szCs w:val="26"/>
        </w:rPr>
        <w:t>, Eros sintió la responsabilidad de</w:t>
      </w:r>
      <w:r w:rsidR="009A55A7" w:rsidRPr="009E242C">
        <w:rPr>
          <w:rFonts w:ascii="Crimson Text" w:hAnsi="Crimson Text"/>
          <w:color w:val="000000" w:themeColor="text1"/>
          <w:sz w:val="26"/>
          <w:szCs w:val="26"/>
        </w:rPr>
        <w:t xml:space="preserve"> ser cauto con su </w:t>
      </w:r>
      <w:r w:rsidR="00626604" w:rsidRPr="009E242C">
        <w:rPr>
          <w:rFonts w:ascii="Crimson Text" w:hAnsi="Crimson Text"/>
          <w:color w:val="000000" w:themeColor="text1"/>
          <w:sz w:val="26"/>
          <w:szCs w:val="26"/>
        </w:rPr>
        <w:t>explicación</w:t>
      </w:r>
      <w:r w:rsidR="00754803" w:rsidRPr="009E242C">
        <w:rPr>
          <w:rFonts w:ascii="Crimson Text" w:hAnsi="Crimson Text"/>
          <w:color w:val="000000" w:themeColor="text1"/>
          <w:sz w:val="26"/>
          <w:szCs w:val="26"/>
        </w:rPr>
        <w:t>.</w:t>
      </w:r>
    </w:p>
    <w:p w:rsidR="00754803"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 xml:space="preserve">Tuve que sobrevivir varias noches en el </w:t>
      </w:r>
      <w:del w:id="284" w:author="Pauli-Chan" w:date="2025-07-21T13:42:00Z">
        <w:r w:rsidR="00754803" w:rsidRPr="009E242C" w:rsidDel="007E22FD">
          <w:rPr>
            <w:rFonts w:ascii="Crimson Text" w:hAnsi="Crimson Text"/>
            <w:color w:val="000000" w:themeColor="text1"/>
            <w:sz w:val="26"/>
            <w:szCs w:val="26"/>
          </w:rPr>
          <w:delText>bosque encantado</w:delText>
        </w:r>
      </w:del>
      <w:ins w:id="285" w:author="Pauli-Chan" w:date="2025-07-21T13:42:00Z">
        <w:r>
          <w:rPr>
            <w:rFonts w:ascii="Crimson Text" w:hAnsi="Crimson Text"/>
            <w:color w:val="000000" w:themeColor="text1"/>
            <w:sz w:val="26"/>
            <w:szCs w:val="26"/>
          </w:rPr>
          <w:t>Bosque Encantado</w:t>
        </w:r>
      </w:ins>
      <w:del w:id="286" w:author="Paula Castrilli" w:date="2025-07-23T22:35:00Z">
        <w:r w:rsidR="00754803" w:rsidRPr="009E242C" w:rsidDel="008C79C7">
          <w:rPr>
            <w:rFonts w:ascii="Crimson Text" w:hAnsi="Crimson Text"/>
            <w:color w:val="000000" w:themeColor="text1"/>
            <w:sz w:val="26"/>
            <w:szCs w:val="26"/>
          </w:rPr>
          <w:delText>, fueron</w:delText>
        </w:r>
      </w:del>
      <w:ins w:id="287" w:author="Paula Castrilli" w:date="2025-07-23T22:35:00Z">
        <w:r w:rsidR="008C79C7">
          <w:rPr>
            <w:rFonts w:ascii="Crimson Text" w:hAnsi="Crimson Text"/>
            <w:color w:val="000000" w:themeColor="text1"/>
            <w:sz w:val="26"/>
            <w:szCs w:val="26"/>
          </w:rPr>
          <w:t>. Fueron</w:t>
        </w:r>
      </w:ins>
      <w:r w:rsidR="00754803" w:rsidRPr="009E242C">
        <w:rPr>
          <w:rFonts w:ascii="Crimson Text" w:hAnsi="Crimson Text"/>
          <w:color w:val="000000" w:themeColor="text1"/>
          <w:sz w:val="26"/>
          <w:szCs w:val="26"/>
        </w:rPr>
        <w:t xml:space="preserve"> momentos muy difíciles</w:t>
      </w:r>
      <w:ins w:id="288" w:author="Paula Castrilli" w:date="2025-07-23T22:35:00Z">
        <w:r w:rsidR="008C79C7">
          <w:rPr>
            <w:rFonts w:ascii="Crimson Text" w:hAnsi="Crimson Text"/>
            <w:color w:val="000000" w:themeColor="text1"/>
            <w:sz w:val="26"/>
            <w:szCs w:val="26"/>
          </w:rPr>
          <w:t xml:space="preserve"> y</w:t>
        </w:r>
      </w:ins>
      <w:del w:id="289" w:author="Paula Castrilli" w:date="2025-07-23T22:35:00Z">
        <w:r w:rsidR="00754803" w:rsidRPr="009E242C" w:rsidDel="008C79C7">
          <w:rPr>
            <w:rFonts w:ascii="Crimson Text" w:hAnsi="Crimson Text"/>
            <w:color w:val="000000" w:themeColor="text1"/>
            <w:sz w:val="26"/>
            <w:szCs w:val="26"/>
          </w:rPr>
          <w:delText>,</w:delText>
        </w:r>
      </w:del>
      <w:r w:rsidR="00754803" w:rsidRPr="009E242C">
        <w:rPr>
          <w:rFonts w:ascii="Crimson Text" w:hAnsi="Crimson Text"/>
          <w:color w:val="000000" w:themeColor="text1"/>
          <w:sz w:val="26"/>
          <w:szCs w:val="26"/>
        </w:rPr>
        <w:t xml:space="preserve"> no sé bien cómo </w:t>
      </w:r>
      <w:r w:rsidR="00A674CD" w:rsidRPr="009E242C">
        <w:rPr>
          <w:rFonts w:ascii="Crimson Text" w:hAnsi="Crimson Text"/>
          <w:color w:val="000000" w:themeColor="text1"/>
          <w:sz w:val="26"/>
          <w:szCs w:val="26"/>
        </w:rPr>
        <w:t>ocurrió</w:t>
      </w:r>
      <w:r w:rsidR="00754803" w:rsidRPr="009E242C">
        <w:rPr>
          <w:rFonts w:ascii="Crimson Text" w:hAnsi="Crimson Text"/>
          <w:color w:val="000000" w:themeColor="text1"/>
          <w:sz w:val="26"/>
          <w:szCs w:val="26"/>
        </w:rPr>
        <w:t xml:space="preserve">, simplemente pasó </w:t>
      </w: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respondió, nervioso</w:t>
      </w:r>
      <w:ins w:id="290" w:author="Paula Castrilli" w:date="2025-07-23T22:35:00Z">
        <w:r w:rsidR="008C79C7">
          <w:rPr>
            <w:rFonts w:ascii="Crimson Text" w:hAnsi="Crimson Text"/>
            <w:color w:val="000000" w:themeColor="text1"/>
            <w:sz w:val="26"/>
            <w:szCs w:val="26"/>
          </w:rPr>
          <w:t xml:space="preserve"> y</w:t>
        </w:r>
      </w:ins>
      <w:del w:id="291" w:author="Paula Castrilli" w:date="2025-07-23T22:35:00Z">
        <w:r w:rsidR="00754803" w:rsidRPr="009E242C" w:rsidDel="008C79C7">
          <w:rPr>
            <w:rFonts w:ascii="Crimson Text" w:hAnsi="Crimson Text"/>
            <w:color w:val="000000" w:themeColor="text1"/>
            <w:sz w:val="26"/>
            <w:szCs w:val="26"/>
          </w:rPr>
          <w:delText>,</w:delText>
        </w:r>
      </w:del>
      <w:r w:rsidR="00754803" w:rsidRPr="009E242C">
        <w:rPr>
          <w:rFonts w:ascii="Crimson Text" w:hAnsi="Crimson Text"/>
          <w:color w:val="000000" w:themeColor="text1"/>
          <w:sz w:val="26"/>
          <w:szCs w:val="26"/>
        </w:rPr>
        <w:t xml:space="preserve"> muy poco convincente.</w:t>
      </w:r>
    </w:p>
    <w:p w:rsidR="00754803"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292" w:author="Paula Castrilli" w:date="2025-07-23T22:50:00Z">
        <w:r w:rsidR="00754803" w:rsidRPr="009E242C" w:rsidDel="001C1D9C">
          <w:rPr>
            <w:rFonts w:ascii="Crimson Text" w:hAnsi="Crimson Text"/>
            <w:color w:val="000000" w:themeColor="text1"/>
            <w:sz w:val="26"/>
            <w:szCs w:val="26"/>
          </w:rPr>
          <w:delText>¡</w:delText>
        </w:r>
      </w:del>
      <w:r w:rsidR="00754803" w:rsidRPr="009E242C">
        <w:rPr>
          <w:rFonts w:ascii="Crimson Text" w:hAnsi="Crimson Text"/>
          <w:color w:val="000000" w:themeColor="text1"/>
          <w:sz w:val="26"/>
          <w:szCs w:val="26"/>
        </w:rPr>
        <w:t>Es la yegua</w:t>
      </w:r>
      <w:del w:id="293" w:author="Paula Castrilli" w:date="2025-07-23T22:50:00Z">
        <w:r w:rsidR="00754803" w:rsidRPr="009E242C" w:rsidDel="001C1D9C">
          <w:rPr>
            <w:rFonts w:ascii="Crimson Text" w:hAnsi="Crimson Text"/>
            <w:color w:val="000000" w:themeColor="text1"/>
            <w:sz w:val="26"/>
            <w:szCs w:val="26"/>
          </w:rPr>
          <w:delText>!</w:delText>
        </w:r>
        <w:r w:rsidR="00783D34" w:rsidRPr="009E242C" w:rsidDel="001C1D9C">
          <w:rPr>
            <w:rFonts w:ascii="Crimson Text" w:hAnsi="Crimson Text"/>
            <w:color w:val="000000" w:themeColor="text1"/>
            <w:sz w:val="26"/>
            <w:szCs w:val="26"/>
          </w:rPr>
          <w:delText xml:space="preserve"> ¿V</w:delText>
        </w:r>
      </w:del>
      <w:ins w:id="294" w:author="Paula Castrilli" w:date="2025-07-23T22:50:00Z">
        <w:r w:rsidR="001C1D9C">
          <w:rPr>
            <w:rFonts w:ascii="Crimson Text" w:hAnsi="Crimson Text"/>
            <w:color w:val="000000" w:themeColor="text1"/>
            <w:sz w:val="26"/>
            <w:szCs w:val="26"/>
          </w:rPr>
          <w:t>, ¿v</w:t>
        </w:r>
      </w:ins>
      <w:r w:rsidR="00783D34" w:rsidRPr="009E242C">
        <w:rPr>
          <w:rFonts w:ascii="Crimson Text" w:hAnsi="Crimson Text"/>
          <w:color w:val="000000" w:themeColor="text1"/>
          <w:sz w:val="26"/>
          <w:szCs w:val="26"/>
        </w:rPr>
        <w:t>erdad?</w:t>
      </w:r>
      <w:r w:rsidR="00754803"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 xml:space="preserve">lanzó </w:t>
      </w:r>
      <w:proofErr w:type="spellStart"/>
      <w:r w:rsidR="00754803" w:rsidRPr="009E242C">
        <w:rPr>
          <w:rFonts w:ascii="Crimson Text" w:hAnsi="Crimson Text"/>
          <w:color w:val="000000" w:themeColor="text1"/>
          <w:sz w:val="26"/>
          <w:szCs w:val="26"/>
        </w:rPr>
        <w:t>Sigurd</w:t>
      </w:r>
      <w:proofErr w:type="spellEnd"/>
      <w:r w:rsidR="00754803" w:rsidRPr="009E242C">
        <w:rPr>
          <w:rFonts w:ascii="Crimson Text" w:hAnsi="Crimson Text"/>
          <w:color w:val="000000" w:themeColor="text1"/>
          <w:sz w:val="26"/>
          <w:szCs w:val="26"/>
        </w:rPr>
        <w:t>, como una daga afilada. Eros se quedó pasmado, boquiabierto, sin palabras. El maestro guerrero, lo siguió acorralando</w:t>
      </w:r>
      <w:del w:id="295" w:author="Paula Castrilli" w:date="2025-07-23T22:50:00Z">
        <w:r w:rsidR="00754803" w:rsidRPr="009E242C" w:rsidDel="001C1D9C">
          <w:rPr>
            <w:rFonts w:ascii="Crimson Text" w:hAnsi="Crimson Text"/>
            <w:color w:val="000000" w:themeColor="text1"/>
            <w:sz w:val="26"/>
            <w:szCs w:val="26"/>
          </w:rPr>
          <w:delText>.</w:delText>
        </w:r>
      </w:del>
      <w:ins w:id="296" w:author="Paula Castrilli" w:date="2025-07-23T22:50:00Z">
        <w:r w:rsidR="001C1D9C">
          <w:rPr>
            <w:rFonts w:ascii="Crimson Text" w:hAnsi="Crimson Text"/>
            <w:color w:val="000000" w:themeColor="text1"/>
            <w:sz w:val="26"/>
            <w:szCs w:val="26"/>
          </w:rPr>
          <w:t>—</w:t>
        </w:r>
      </w:ins>
      <w:r w:rsidR="00B964F2"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¡Lo sé! Su </w:t>
      </w:r>
      <w:r w:rsidR="00B3089C" w:rsidRPr="009E242C">
        <w:rPr>
          <w:rFonts w:ascii="Crimson Text" w:hAnsi="Crimson Text"/>
          <w:color w:val="000000" w:themeColor="text1"/>
          <w:sz w:val="26"/>
          <w:szCs w:val="26"/>
        </w:rPr>
        <w:t>cicatriz</w:t>
      </w:r>
      <w:r w:rsidR="00754803" w:rsidRPr="009E242C">
        <w:rPr>
          <w:rFonts w:ascii="Crimson Text" w:hAnsi="Crimson Text"/>
          <w:color w:val="000000" w:themeColor="text1"/>
          <w:sz w:val="26"/>
          <w:szCs w:val="26"/>
        </w:rPr>
        <w:t xml:space="preserve"> es inconfundible</w:t>
      </w:r>
      <w:del w:id="297" w:author="Paula Castrilli" w:date="2025-07-23T22:51:00Z">
        <w:r w:rsidR="00754803" w:rsidRPr="009E242C" w:rsidDel="001C1D9C">
          <w:rPr>
            <w:rFonts w:ascii="Crimson Text" w:hAnsi="Crimson Text"/>
            <w:color w:val="000000" w:themeColor="text1"/>
            <w:sz w:val="26"/>
            <w:szCs w:val="26"/>
          </w:rPr>
          <w:delText>. E</w:delText>
        </w:r>
      </w:del>
      <w:ins w:id="298" w:author="Paula Castrilli" w:date="2025-07-23T22:51:00Z">
        <w:r w:rsidR="001C1D9C">
          <w:rPr>
            <w:rFonts w:ascii="Crimson Text" w:hAnsi="Crimson Text"/>
            <w:color w:val="000000" w:themeColor="text1"/>
            <w:sz w:val="26"/>
            <w:szCs w:val="26"/>
          </w:rPr>
          <w:t>, e</w:t>
        </w:r>
      </w:ins>
      <w:r w:rsidR="00754803" w:rsidRPr="009E242C">
        <w:rPr>
          <w:rFonts w:ascii="Crimson Text" w:hAnsi="Crimson Text"/>
          <w:color w:val="000000" w:themeColor="text1"/>
          <w:sz w:val="26"/>
          <w:szCs w:val="26"/>
        </w:rPr>
        <w:t xml:space="preserve">scapaste de la prueba de lealtad para no sacrificarla y volviste con ella. </w:t>
      </w:r>
      <w:r w:rsidR="00D44402" w:rsidRPr="009E242C">
        <w:rPr>
          <w:rFonts w:ascii="Crimson Text" w:hAnsi="Crimson Text"/>
          <w:color w:val="000000" w:themeColor="text1"/>
          <w:sz w:val="26"/>
          <w:szCs w:val="26"/>
        </w:rPr>
        <w:t xml:space="preserve">Eso sí, un poco </w:t>
      </w:r>
      <w:r w:rsidR="00B3089C" w:rsidRPr="009E242C">
        <w:rPr>
          <w:rFonts w:ascii="Crimson Text" w:hAnsi="Crimson Text"/>
          <w:color w:val="000000" w:themeColor="text1"/>
          <w:sz w:val="26"/>
          <w:szCs w:val="26"/>
        </w:rPr>
        <w:t>cambiada</w:t>
      </w:r>
      <w:r w:rsidR="00D4440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299" w:author="Paula Castrilli" w:date="2025-07-23T22:51:00Z">
        <w:r w:rsidR="00B3089C" w:rsidRPr="009E242C" w:rsidDel="001C1D9C">
          <w:rPr>
            <w:rFonts w:ascii="Crimson Text" w:hAnsi="Crimson Text"/>
            <w:color w:val="000000" w:themeColor="text1"/>
            <w:sz w:val="26"/>
            <w:szCs w:val="26"/>
          </w:rPr>
          <w:delText>afirmó</w:delText>
        </w:r>
      </w:del>
      <w:ins w:id="300" w:author="Paula Castrilli" w:date="2025-07-23T22:51:00Z">
        <w:r w:rsidR="001C1D9C">
          <w:rPr>
            <w:rFonts w:ascii="Crimson Text" w:hAnsi="Crimson Text"/>
            <w:color w:val="000000" w:themeColor="text1"/>
            <w:sz w:val="26"/>
            <w:szCs w:val="26"/>
          </w:rPr>
          <w:t>agregó</w:t>
        </w:r>
      </w:ins>
      <w:del w:id="301" w:author="Paula Castrilli" w:date="2025-07-23T22:51:00Z">
        <w:r w:rsidR="00D44402" w:rsidRPr="009E242C" w:rsidDel="001C1D9C">
          <w:rPr>
            <w:rFonts w:ascii="Crimson Text" w:hAnsi="Crimson Text"/>
            <w:color w:val="000000" w:themeColor="text1"/>
            <w:sz w:val="26"/>
            <w:szCs w:val="26"/>
          </w:rPr>
          <w:delText>,</w:delText>
        </w:r>
      </w:del>
      <w:r w:rsidR="00D44402" w:rsidRPr="009E242C">
        <w:rPr>
          <w:rFonts w:ascii="Crimson Text" w:hAnsi="Crimson Text"/>
          <w:color w:val="000000" w:themeColor="text1"/>
          <w:sz w:val="26"/>
          <w:szCs w:val="26"/>
        </w:rPr>
        <w:t xml:space="preserve"> con </w:t>
      </w:r>
      <w:del w:id="302" w:author="Paula Castrilli" w:date="2025-07-23T22:51:00Z">
        <w:r w:rsidR="00D44402" w:rsidRPr="009E242C" w:rsidDel="001C1D9C">
          <w:rPr>
            <w:rFonts w:ascii="Crimson Text" w:hAnsi="Crimson Text"/>
            <w:color w:val="000000" w:themeColor="text1"/>
            <w:sz w:val="26"/>
            <w:szCs w:val="26"/>
          </w:rPr>
          <w:delText xml:space="preserve">mucha </w:delText>
        </w:r>
      </w:del>
      <w:r w:rsidR="00D44402" w:rsidRPr="009E242C">
        <w:rPr>
          <w:rFonts w:ascii="Crimson Text" w:hAnsi="Crimson Text"/>
          <w:color w:val="000000" w:themeColor="text1"/>
          <w:sz w:val="26"/>
          <w:szCs w:val="26"/>
        </w:rPr>
        <w:t xml:space="preserve">suficiencia. </w:t>
      </w:r>
      <w:ins w:id="303" w:author="Paula Castrilli" w:date="2025-07-23T23:21:00Z">
        <w:r w:rsidR="006C517A">
          <w:rPr>
            <w:rFonts w:ascii="Crimson Text" w:hAnsi="Crimson Text"/>
            <w:color w:val="000000" w:themeColor="text1"/>
            <w:sz w:val="26"/>
            <w:szCs w:val="26"/>
          </w:rPr>
          <w:t xml:space="preserve">Aunque internamente </w:t>
        </w:r>
      </w:ins>
      <w:ins w:id="304" w:author="Paula Castrilli" w:date="2025-07-23T23:22:00Z">
        <w:r w:rsidR="006C517A">
          <w:rPr>
            <w:rFonts w:ascii="Crimson Text" w:hAnsi="Crimson Text"/>
            <w:color w:val="000000" w:themeColor="text1"/>
            <w:sz w:val="26"/>
            <w:szCs w:val="26"/>
          </w:rPr>
          <w:t xml:space="preserve">estaba feliz de ver vivo y bien al que había sido su aprendiz más brillante, </w:t>
        </w:r>
      </w:ins>
      <w:del w:id="305" w:author="Paula Castrilli" w:date="2025-07-23T23:22:00Z">
        <w:r w:rsidR="00B3089C" w:rsidRPr="009E242C" w:rsidDel="006C517A">
          <w:rPr>
            <w:rFonts w:ascii="Crimson Text" w:hAnsi="Crimson Text"/>
            <w:color w:val="000000" w:themeColor="text1"/>
            <w:sz w:val="26"/>
            <w:szCs w:val="26"/>
          </w:rPr>
          <w:delText>G</w:delText>
        </w:r>
      </w:del>
      <w:ins w:id="306" w:author="Paula Castrilli" w:date="2025-07-23T23:22:00Z">
        <w:r w:rsidR="006C517A">
          <w:rPr>
            <w:rFonts w:ascii="Crimson Text" w:hAnsi="Crimson Text"/>
            <w:color w:val="000000" w:themeColor="text1"/>
            <w:sz w:val="26"/>
            <w:szCs w:val="26"/>
          </w:rPr>
          <w:t>g</w:t>
        </w:r>
      </w:ins>
      <w:r w:rsidR="00B3089C" w:rsidRPr="009E242C">
        <w:rPr>
          <w:rFonts w:ascii="Crimson Text" w:hAnsi="Crimson Text"/>
          <w:color w:val="000000" w:themeColor="text1"/>
          <w:sz w:val="26"/>
          <w:szCs w:val="26"/>
        </w:rPr>
        <w:t>ozaba</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como un verdugo</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 xml:space="preserve">la incomodidad </w:t>
      </w:r>
      <w:r w:rsidR="00D44402" w:rsidRPr="009E242C">
        <w:rPr>
          <w:rFonts w:ascii="Crimson Text" w:hAnsi="Crimson Text"/>
          <w:color w:val="000000" w:themeColor="text1"/>
          <w:sz w:val="26"/>
          <w:szCs w:val="26"/>
        </w:rPr>
        <w:t>del joven</w:t>
      </w:r>
      <w:del w:id="307" w:author="Paula Castrilli" w:date="2025-07-23T22:51:00Z">
        <w:r w:rsidR="00D44402" w:rsidRPr="009E242C" w:rsidDel="001C1D9C">
          <w:rPr>
            <w:rFonts w:ascii="Crimson Text" w:hAnsi="Crimson Text"/>
            <w:color w:val="000000" w:themeColor="text1"/>
            <w:sz w:val="26"/>
            <w:szCs w:val="26"/>
          </w:rPr>
          <w:delText>,</w:delText>
        </w:r>
      </w:del>
      <w:r w:rsidR="00D44402" w:rsidRPr="009E242C">
        <w:rPr>
          <w:rFonts w:ascii="Crimson Text" w:hAnsi="Crimson Text"/>
          <w:color w:val="000000" w:themeColor="text1"/>
          <w:sz w:val="26"/>
          <w:szCs w:val="26"/>
        </w:rPr>
        <w:t xml:space="preserve"> quien, </w:t>
      </w:r>
      <w:r w:rsidR="00712642" w:rsidRPr="009E242C">
        <w:rPr>
          <w:rFonts w:ascii="Crimson Text" w:hAnsi="Crimson Text"/>
          <w:color w:val="000000" w:themeColor="text1"/>
          <w:sz w:val="26"/>
          <w:szCs w:val="26"/>
        </w:rPr>
        <w:t>arrinconado</w:t>
      </w:r>
      <w:r w:rsidR="00D44402" w:rsidRPr="009E242C">
        <w:rPr>
          <w:rFonts w:ascii="Crimson Text" w:hAnsi="Crimson Text"/>
          <w:color w:val="000000" w:themeColor="text1"/>
          <w:sz w:val="26"/>
          <w:szCs w:val="26"/>
        </w:rPr>
        <w:t>, ya no tenía más opción que exponer la verdad.</w:t>
      </w:r>
    </w:p>
    <w:p w:rsidR="00D44402" w:rsidRPr="009E242C" w:rsidRDefault="007E22FD" w:rsidP="00754803">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D44402" w:rsidRPr="009E242C">
        <w:rPr>
          <w:rFonts w:ascii="Crimson Text" w:hAnsi="Crimson Text"/>
          <w:color w:val="000000" w:themeColor="text1"/>
          <w:sz w:val="26"/>
          <w:szCs w:val="26"/>
        </w:rPr>
        <w:t>¡</w:t>
      </w:r>
      <w:proofErr w:type="gramEnd"/>
      <w:r w:rsidR="00D44402" w:rsidRPr="009E242C">
        <w:rPr>
          <w:rFonts w:ascii="Crimson Text" w:hAnsi="Crimson Text"/>
          <w:color w:val="000000" w:themeColor="text1"/>
          <w:sz w:val="26"/>
          <w:szCs w:val="26"/>
        </w:rPr>
        <w:t>Sí</w:t>
      </w:r>
      <w:del w:id="308" w:author="Paula Castrilli" w:date="2025-07-23T22:52:00Z">
        <w:r w:rsidR="00D44402" w:rsidRPr="009E242C" w:rsidDel="001C1D9C">
          <w:rPr>
            <w:rFonts w:ascii="Crimson Text" w:hAnsi="Crimson Text"/>
            <w:color w:val="000000" w:themeColor="text1"/>
            <w:sz w:val="26"/>
            <w:szCs w:val="26"/>
          </w:rPr>
          <w:delText>! Es</w:delText>
        </w:r>
      </w:del>
      <w:ins w:id="309" w:author="Paula Castrilli" w:date="2025-07-23T22:52:00Z">
        <w:r w:rsidR="001C1D9C">
          <w:rPr>
            <w:rFonts w:ascii="Crimson Text" w:hAnsi="Crimson Text"/>
            <w:color w:val="000000" w:themeColor="text1"/>
            <w:sz w:val="26"/>
            <w:szCs w:val="26"/>
          </w:rPr>
          <w:t>, es</w:t>
        </w:r>
      </w:ins>
      <w:r w:rsidR="00D44402" w:rsidRPr="009E242C">
        <w:rPr>
          <w:rFonts w:ascii="Crimson Text" w:hAnsi="Crimson Text"/>
          <w:color w:val="000000" w:themeColor="text1"/>
          <w:sz w:val="26"/>
          <w:szCs w:val="26"/>
        </w:rPr>
        <w:t xml:space="preserve"> Agatha, mi auxiliar de entrenamiento</w:t>
      </w:r>
      <w:ins w:id="310" w:author="Paula Castrilli" w:date="2025-07-23T22:52:00Z">
        <w:r w:rsidR="001C1D9C">
          <w:rPr>
            <w:rFonts w:ascii="Crimson Text" w:hAnsi="Crimson Text"/>
            <w:color w:val="000000" w:themeColor="text1"/>
            <w:sz w:val="26"/>
            <w:szCs w:val="26"/>
          </w:rPr>
          <w:t>!</w:t>
        </w:r>
      </w:ins>
      <w:del w:id="311" w:author="Paula Castrilli" w:date="2025-07-23T22:52:00Z">
        <w:r w:rsidR="00D44402" w:rsidRPr="009E242C" w:rsidDel="001C1D9C">
          <w:rPr>
            <w:rFonts w:ascii="Crimson Text" w:hAnsi="Crimson Text"/>
            <w:color w:val="000000" w:themeColor="text1"/>
            <w:sz w:val="26"/>
            <w:szCs w:val="26"/>
          </w:rPr>
          <w:delText>.</w:delText>
        </w:r>
      </w:del>
      <w:r w:rsidR="00D44402" w:rsidRPr="009E242C">
        <w:rPr>
          <w:rFonts w:ascii="Crimson Text" w:hAnsi="Crimson Text"/>
          <w:color w:val="000000" w:themeColor="text1"/>
          <w:sz w:val="26"/>
          <w:szCs w:val="26"/>
        </w:rPr>
        <w:t xml:space="preserve"> Se convirtió en dragona en el </w:t>
      </w:r>
      <w:del w:id="312" w:author="Pauli-Chan" w:date="2025-07-21T13:42:00Z">
        <w:r w:rsidR="00D44402" w:rsidRPr="009E242C" w:rsidDel="007E22FD">
          <w:rPr>
            <w:rFonts w:ascii="Crimson Text" w:hAnsi="Crimson Text"/>
            <w:color w:val="000000" w:themeColor="text1"/>
            <w:sz w:val="26"/>
            <w:szCs w:val="26"/>
          </w:rPr>
          <w:delText>bosque encantado</w:delText>
        </w:r>
      </w:del>
      <w:ins w:id="313" w:author="Pauli-Chan" w:date="2025-07-21T13:42:00Z">
        <w:r>
          <w:rPr>
            <w:rFonts w:ascii="Crimson Text" w:hAnsi="Crimson Text"/>
            <w:color w:val="000000" w:themeColor="text1"/>
            <w:sz w:val="26"/>
            <w:szCs w:val="26"/>
          </w:rPr>
          <w:t>Bosque Encantado</w:t>
        </w:r>
      </w:ins>
      <w:r w:rsidR="00D44402" w:rsidRPr="009E242C">
        <w:rPr>
          <w:rFonts w:ascii="Crimson Text" w:hAnsi="Crimson Text"/>
          <w:color w:val="000000" w:themeColor="text1"/>
          <w:sz w:val="26"/>
          <w:szCs w:val="26"/>
        </w:rPr>
        <w:t xml:space="preserve">, eso es lo que sucedió </w:t>
      </w:r>
      <w:r>
        <w:rPr>
          <w:rFonts w:ascii="Crimson Text" w:hAnsi="Crimson Text"/>
          <w:color w:val="000000" w:themeColor="text1"/>
          <w:sz w:val="26"/>
          <w:szCs w:val="26"/>
        </w:rPr>
        <w:t>—</w:t>
      </w:r>
      <w:r w:rsidR="00D44402" w:rsidRPr="009E242C">
        <w:rPr>
          <w:rFonts w:ascii="Crimson Text" w:hAnsi="Crimson Text"/>
          <w:color w:val="000000" w:themeColor="text1"/>
          <w:sz w:val="26"/>
          <w:szCs w:val="26"/>
        </w:rPr>
        <w:t xml:space="preserve">confesó, y aguardó expectante la reacción de los presentes. El rey fue el primero en </w:t>
      </w:r>
      <w:del w:id="314" w:author="Paula Castrilli" w:date="2025-07-23T22:52:00Z">
        <w:r w:rsidR="00D44402" w:rsidRPr="009E242C" w:rsidDel="001C1D9C">
          <w:rPr>
            <w:rFonts w:ascii="Crimson Text" w:hAnsi="Crimson Text"/>
            <w:color w:val="000000" w:themeColor="text1"/>
            <w:sz w:val="26"/>
            <w:szCs w:val="26"/>
          </w:rPr>
          <w:delText>opinar al respecto</w:delText>
        </w:r>
      </w:del>
      <w:ins w:id="315" w:author="Paula Castrilli" w:date="2025-07-23T22:52:00Z">
        <w:r w:rsidR="001C1D9C">
          <w:rPr>
            <w:rFonts w:ascii="Crimson Text" w:hAnsi="Crimson Text"/>
            <w:color w:val="000000" w:themeColor="text1"/>
            <w:sz w:val="26"/>
            <w:szCs w:val="26"/>
          </w:rPr>
          <w:t>hablar</w:t>
        </w:r>
      </w:ins>
      <w:r w:rsidR="00D44402" w:rsidRPr="009E242C">
        <w:rPr>
          <w:rFonts w:ascii="Crimson Text" w:hAnsi="Crimson Text"/>
          <w:color w:val="000000" w:themeColor="text1"/>
          <w:sz w:val="26"/>
          <w:szCs w:val="26"/>
        </w:rPr>
        <w:t>.</w:t>
      </w:r>
    </w:p>
    <w:p w:rsidR="00D44402" w:rsidRPr="009E242C" w:rsidRDefault="007E22FD" w:rsidP="00754803">
      <w:pPr>
        <w:tabs>
          <w:tab w:val="left" w:pos="2179"/>
        </w:tabs>
        <w:spacing w:after="0"/>
        <w:ind w:firstLine="284"/>
        <w:jc w:val="both"/>
        <w:rPr>
          <w:rFonts w:ascii="Crimson Text" w:hAnsi="Crimson Text"/>
          <w:color w:val="000000" w:themeColor="text1"/>
          <w:sz w:val="26"/>
          <w:szCs w:val="26"/>
        </w:rPr>
      </w:pPr>
      <w:commentRangeStart w:id="316"/>
      <w:proofErr w:type="gramStart"/>
      <w:r>
        <w:rPr>
          <w:rFonts w:ascii="Crimson Text" w:hAnsi="Crimson Text"/>
          <w:color w:val="000000" w:themeColor="text1"/>
          <w:sz w:val="26"/>
          <w:szCs w:val="26"/>
        </w:rPr>
        <w:t>—</w:t>
      </w:r>
      <w:r w:rsidR="00D44402" w:rsidRPr="009E242C">
        <w:rPr>
          <w:rFonts w:ascii="Crimson Text" w:hAnsi="Crimson Text"/>
          <w:color w:val="000000" w:themeColor="text1"/>
          <w:sz w:val="26"/>
          <w:szCs w:val="26"/>
        </w:rPr>
        <w:t>¡</w:t>
      </w:r>
      <w:proofErr w:type="gramEnd"/>
      <w:r w:rsidR="00D44402" w:rsidRPr="009E242C">
        <w:rPr>
          <w:rFonts w:ascii="Crimson Text" w:hAnsi="Crimson Text"/>
          <w:color w:val="000000" w:themeColor="text1"/>
          <w:sz w:val="26"/>
          <w:szCs w:val="26"/>
        </w:rPr>
        <w:t xml:space="preserve">Es asombroso! </w:t>
      </w:r>
      <w:r w:rsidR="00581BFC" w:rsidRPr="009E242C">
        <w:rPr>
          <w:rFonts w:ascii="Crimson Text" w:hAnsi="Crimson Text"/>
          <w:color w:val="000000" w:themeColor="text1"/>
          <w:sz w:val="26"/>
          <w:szCs w:val="26"/>
        </w:rPr>
        <w:t xml:space="preserve">En lugar de sacrificar a la yegua, dejaste que se convirtiera en dragón y </w:t>
      </w:r>
      <w:r w:rsidR="00A674CD" w:rsidRPr="009E242C">
        <w:rPr>
          <w:rFonts w:ascii="Crimson Text" w:hAnsi="Crimson Text"/>
          <w:color w:val="000000" w:themeColor="text1"/>
          <w:sz w:val="26"/>
          <w:szCs w:val="26"/>
        </w:rPr>
        <w:t>nos trajiste</w:t>
      </w:r>
      <w:r w:rsidR="00581BFC" w:rsidRPr="009E242C">
        <w:rPr>
          <w:rFonts w:ascii="Crimson Text" w:hAnsi="Crimson Text"/>
          <w:color w:val="000000" w:themeColor="text1"/>
          <w:sz w:val="26"/>
          <w:szCs w:val="26"/>
        </w:rPr>
        <w:t xml:space="preserve"> el arma más poderosa de todo Tibur </w:t>
      </w:r>
      <w:r>
        <w:rPr>
          <w:rFonts w:ascii="Crimson Text" w:hAnsi="Crimson Text"/>
          <w:color w:val="000000" w:themeColor="text1"/>
          <w:sz w:val="26"/>
          <w:szCs w:val="26"/>
        </w:rPr>
        <w:t>—</w:t>
      </w:r>
      <w:r w:rsidR="00581BFC" w:rsidRPr="009E242C">
        <w:rPr>
          <w:rFonts w:ascii="Crimson Text" w:hAnsi="Crimson Text"/>
          <w:color w:val="000000" w:themeColor="text1"/>
          <w:sz w:val="26"/>
          <w:szCs w:val="26"/>
        </w:rPr>
        <w:t xml:space="preserve">dijo, orgulloso de lo que había hecho el joven guerrero, </w:t>
      </w:r>
      <w:r w:rsidR="00A674CD" w:rsidRPr="009E242C">
        <w:rPr>
          <w:rFonts w:ascii="Crimson Text" w:hAnsi="Crimson Text"/>
          <w:color w:val="000000" w:themeColor="text1"/>
          <w:sz w:val="26"/>
          <w:szCs w:val="26"/>
        </w:rPr>
        <w:t>y cambi</w:t>
      </w:r>
      <w:r w:rsidR="00000300" w:rsidRPr="009E242C">
        <w:rPr>
          <w:rFonts w:ascii="Crimson Text" w:hAnsi="Crimson Text"/>
          <w:color w:val="000000" w:themeColor="text1"/>
          <w:sz w:val="26"/>
          <w:szCs w:val="26"/>
        </w:rPr>
        <w:t>ó</w:t>
      </w:r>
      <w:r w:rsidR="00581BFC" w:rsidRPr="009E242C">
        <w:rPr>
          <w:rFonts w:ascii="Crimson Text" w:hAnsi="Crimson Text"/>
          <w:color w:val="000000" w:themeColor="text1"/>
          <w:sz w:val="26"/>
          <w:szCs w:val="26"/>
        </w:rPr>
        <w:t xml:space="preserve"> su perspectiva</w:t>
      </w:r>
      <w:r w:rsidR="00A674CD" w:rsidRPr="009E242C">
        <w:rPr>
          <w:rFonts w:ascii="Crimson Text" w:hAnsi="Crimson Text"/>
          <w:color w:val="000000" w:themeColor="text1"/>
          <w:sz w:val="26"/>
          <w:szCs w:val="26"/>
        </w:rPr>
        <w:t xml:space="preserve"> definitivamente</w:t>
      </w:r>
      <w:r>
        <w:rPr>
          <w:rFonts w:ascii="Crimson Text" w:hAnsi="Crimson Text"/>
          <w:color w:val="000000" w:themeColor="text1"/>
          <w:sz w:val="26"/>
          <w:szCs w:val="26"/>
        </w:rPr>
        <w:t>—</w:t>
      </w:r>
      <w:r w:rsidR="00581BFC" w:rsidRPr="009E242C">
        <w:rPr>
          <w:rFonts w:ascii="Crimson Text" w:hAnsi="Crimson Text"/>
          <w:color w:val="000000" w:themeColor="text1"/>
          <w:sz w:val="26"/>
          <w:szCs w:val="26"/>
        </w:rPr>
        <w:t xml:space="preserve">. Esto </w:t>
      </w:r>
      <w:ins w:id="317" w:author="Paula Castrilli" w:date="2025-07-23T22:52:00Z">
        <w:r w:rsidR="001C1D9C">
          <w:rPr>
            <w:rFonts w:ascii="Crimson Text" w:hAnsi="Crimson Text"/>
            <w:color w:val="000000" w:themeColor="text1"/>
            <w:sz w:val="26"/>
            <w:szCs w:val="26"/>
          </w:rPr>
          <w:t>sí</w:t>
        </w:r>
      </w:ins>
      <w:del w:id="318" w:author="Paula Castrilli" w:date="2025-07-23T22:52:00Z">
        <w:r w:rsidR="00581BFC" w:rsidRPr="009E242C" w:rsidDel="001C1D9C">
          <w:rPr>
            <w:rFonts w:ascii="Crimson Text" w:hAnsi="Crimson Text"/>
            <w:color w:val="000000" w:themeColor="text1"/>
            <w:sz w:val="26"/>
            <w:szCs w:val="26"/>
          </w:rPr>
          <w:delText>si</w:delText>
        </w:r>
      </w:del>
      <w:r w:rsidR="00581BFC" w:rsidRPr="009E242C">
        <w:rPr>
          <w:rFonts w:ascii="Crimson Text" w:hAnsi="Crimson Text"/>
          <w:color w:val="000000" w:themeColor="text1"/>
          <w:sz w:val="26"/>
          <w:szCs w:val="26"/>
        </w:rPr>
        <w:t xml:space="preserve"> es una gran muestra de lealtad. El joven es un verdadero guerrero </w:t>
      </w:r>
      <w:r>
        <w:rPr>
          <w:rFonts w:ascii="Crimson Text" w:hAnsi="Crimson Text"/>
          <w:color w:val="000000" w:themeColor="text1"/>
          <w:sz w:val="26"/>
          <w:szCs w:val="26"/>
        </w:rPr>
        <w:t>—</w:t>
      </w:r>
      <w:r w:rsidR="00581BFC" w:rsidRPr="009E242C">
        <w:rPr>
          <w:rFonts w:ascii="Crimson Text" w:hAnsi="Crimson Text"/>
          <w:color w:val="000000" w:themeColor="text1"/>
          <w:sz w:val="26"/>
          <w:szCs w:val="26"/>
        </w:rPr>
        <w:t>concluyó, enérgico y determinante.</w:t>
      </w:r>
      <w:commentRangeEnd w:id="316"/>
      <w:r w:rsidR="006B726B">
        <w:rPr>
          <w:rStyle w:val="Refdecomentario"/>
        </w:rPr>
        <w:commentReference w:id="316"/>
      </w:r>
    </w:p>
    <w:p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Siempre seré leal a mi reino</w:t>
      </w:r>
      <w:ins w:id="319" w:author="Paula Castrilli" w:date="2025-07-23T22:55:00Z">
        <w:r w:rsidR="001C1D9C">
          <w:rPr>
            <w:rFonts w:ascii="Crimson Text" w:hAnsi="Crimson Text"/>
            <w:color w:val="000000" w:themeColor="text1"/>
            <w:sz w:val="26"/>
            <w:szCs w:val="26"/>
          </w:rPr>
          <w:t xml:space="preserve"> aunque</w:t>
        </w:r>
      </w:ins>
      <w:r w:rsidR="009F27A9" w:rsidRPr="009E242C">
        <w:rPr>
          <w:rFonts w:ascii="Crimson Text" w:hAnsi="Crimson Text"/>
          <w:color w:val="000000" w:themeColor="text1"/>
          <w:sz w:val="26"/>
          <w:szCs w:val="26"/>
        </w:rPr>
        <w:t>, de todos mod</w:t>
      </w:r>
      <w:r w:rsidR="00712642" w:rsidRPr="009E242C">
        <w:rPr>
          <w:rFonts w:ascii="Crimson Text" w:hAnsi="Crimson Text"/>
          <w:color w:val="000000" w:themeColor="text1"/>
          <w:sz w:val="26"/>
          <w:szCs w:val="26"/>
        </w:rPr>
        <w:t>os, hay que ser cautos. Si bien</w:t>
      </w:r>
      <w:del w:id="320" w:author="Paula Castrilli" w:date="2025-07-23T22:55:00Z">
        <w:r w:rsidR="00712642" w:rsidRPr="009E242C" w:rsidDel="001C1D9C">
          <w:rPr>
            <w:rFonts w:ascii="Crimson Text" w:hAnsi="Crimson Text"/>
            <w:color w:val="000000" w:themeColor="text1"/>
            <w:sz w:val="26"/>
            <w:szCs w:val="26"/>
          </w:rPr>
          <w:delText>,</w:delText>
        </w:r>
      </w:del>
      <w:r w:rsidR="009F27A9" w:rsidRPr="009E242C">
        <w:rPr>
          <w:rFonts w:ascii="Crimson Text" w:hAnsi="Crimson Text"/>
          <w:color w:val="000000" w:themeColor="text1"/>
          <w:sz w:val="26"/>
          <w:szCs w:val="26"/>
        </w:rPr>
        <w:t xml:space="preserve"> </w:t>
      </w:r>
      <w:r w:rsidR="00712642" w:rsidRPr="009E242C">
        <w:rPr>
          <w:rFonts w:ascii="Crimson Text" w:hAnsi="Crimson Text"/>
          <w:color w:val="000000" w:themeColor="text1"/>
          <w:sz w:val="26"/>
          <w:szCs w:val="26"/>
        </w:rPr>
        <w:t>mantengo un</w:t>
      </w:r>
      <w:r w:rsidR="009F27A9" w:rsidRPr="009E242C">
        <w:rPr>
          <w:rFonts w:ascii="Crimson Text" w:hAnsi="Crimson Text"/>
          <w:color w:val="000000" w:themeColor="text1"/>
          <w:sz w:val="26"/>
          <w:szCs w:val="26"/>
        </w:rPr>
        <w:t xml:space="preserve"> vínculo con ella, </w:t>
      </w:r>
      <w:r w:rsidR="00712642" w:rsidRPr="009E242C">
        <w:rPr>
          <w:rFonts w:ascii="Crimson Text" w:hAnsi="Crimson Text"/>
          <w:color w:val="000000" w:themeColor="text1"/>
          <w:sz w:val="26"/>
          <w:szCs w:val="26"/>
        </w:rPr>
        <w:t>deberíamos</w:t>
      </w:r>
      <w:r w:rsidR="009F27A9"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321" w:author="Paula Castrilli" w:date="2025-07-23T22:55:00Z">
        <w:r w:rsidR="009F27A9" w:rsidRPr="009E242C" w:rsidDel="001C1D9C">
          <w:rPr>
            <w:rFonts w:ascii="Crimson Text" w:hAnsi="Crimson Text"/>
            <w:color w:val="000000" w:themeColor="text1"/>
            <w:sz w:val="26"/>
            <w:szCs w:val="26"/>
          </w:rPr>
          <w:delText>explicó</w:delText>
        </w:r>
      </w:del>
      <w:ins w:id="322" w:author="Paula Castrilli" w:date="2025-07-23T22:55:00Z">
        <w:r w:rsidR="001C1D9C">
          <w:rPr>
            <w:rFonts w:ascii="Crimson Text" w:hAnsi="Crimson Text"/>
            <w:color w:val="000000" w:themeColor="text1"/>
            <w:sz w:val="26"/>
            <w:szCs w:val="26"/>
          </w:rPr>
          <w:t>comenzó a explicar</w:t>
        </w:r>
      </w:ins>
      <w:r w:rsidR="009F27A9" w:rsidRPr="009E242C">
        <w:rPr>
          <w:rFonts w:ascii="Crimson Text" w:hAnsi="Crimson Text"/>
          <w:color w:val="000000" w:themeColor="text1"/>
          <w:sz w:val="26"/>
          <w:szCs w:val="26"/>
        </w:rPr>
        <w:t xml:space="preserve">, pero no pudo </w:t>
      </w:r>
      <w:r w:rsidR="00712642" w:rsidRPr="009E242C">
        <w:rPr>
          <w:rFonts w:ascii="Crimson Text" w:hAnsi="Crimson Text"/>
          <w:color w:val="000000" w:themeColor="text1"/>
          <w:sz w:val="26"/>
          <w:szCs w:val="26"/>
        </w:rPr>
        <w:t>proceder</w:t>
      </w:r>
      <w:r w:rsidR="009F27A9" w:rsidRPr="009E242C">
        <w:rPr>
          <w:rFonts w:ascii="Crimson Text" w:hAnsi="Crimson Text"/>
          <w:color w:val="000000" w:themeColor="text1"/>
          <w:sz w:val="26"/>
          <w:szCs w:val="26"/>
        </w:rPr>
        <w:t xml:space="preserve"> ante el corte del rey.</w:t>
      </w:r>
    </w:p>
    <w:p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 xml:space="preserve">No seas modesto, tienes un dragón, eso es increíble. Te daremos por aprobadas las pruebas, y te unirás a la guardia real con honores. Muero por ver ese dragón </w:t>
      </w:r>
      <w:r>
        <w:rPr>
          <w:rFonts w:ascii="Crimson Text" w:hAnsi="Crimson Text"/>
          <w:color w:val="000000" w:themeColor="text1"/>
          <w:sz w:val="26"/>
          <w:szCs w:val="26"/>
        </w:rPr>
        <w:t>—</w:t>
      </w:r>
      <w:del w:id="323" w:author="Paula Castrilli" w:date="2025-07-23T22:55:00Z">
        <w:r w:rsidR="009F27A9" w:rsidRPr="009E242C" w:rsidDel="001C1D9C">
          <w:rPr>
            <w:rFonts w:ascii="Crimson Text" w:hAnsi="Crimson Text"/>
            <w:color w:val="000000" w:themeColor="text1"/>
            <w:sz w:val="26"/>
            <w:szCs w:val="26"/>
          </w:rPr>
          <w:delText>lanzó</w:delText>
        </w:r>
      </w:del>
      <w:ins w:id="324" w:author="Paula Castrilli" w:date="2025-07-23T22:55:00Z">
        <w:r w:rsidR="001C1D9C">
          <w:rPr>
            <w:rFonts w:ascii="Crimson Text" w:hAnsi="Crimson Text"/>
            <w:color w:val="000000" w:themeColor="text1"/>
            <w:sz w:val="26"/>
            <w:szCs w:val="26"/>
          </w:rPr>
          <w:t>expresó</w:t>
        </w:r>
      </w:ins>
      <w:r w:rsidR="009F27A9" w:rsidRPr="009E242C">
        <w:rPr>
          <w:rFonts w:ascii="Crimson Text" w:hAnsi="Crimson Text"/>
          <w:color w:val="000000" w:themeColor="text1"/>
          <w:sz w:val="26"/>
          <w:szCs w:val="26"/>
        </w:rPr>
        <w:t>, ansioso como un niño.</w:t>
      </w:r>
    </w:p>
    <w:p w:rsidR="00581BFC" w:rsidRPr="009E242C" w:rsidRDefault="007E22FD" w:rsidP="00754803">
      <w:pPr>
        <w:tabs>
          <w:tab w:val="left" w:pos="2179"/>
        </w:tabs>
        <w:spacing w:after="0"/>
        <w:ind w:firstLine="284"/>
        <w:jc w:val="both"/>
        <w:rPr>
          <w:rFonts w:ascii="Crimson Text" w:hAnsi="Crimson Text"/>
          <w:color w:val="000000" w:themeColor="text1"/>
          <w:sz w:val="26"/>
          <w:szCs w:val="26"/>
        </w:rPr>
      </w:pPr>
      <w:commentRangeStart w:id="325"/>
      <w:r>
        <w:rPr>
          <w:rFonts w:ascii="Crimson Text" w:hAnsi="Crimson Text"/>
          <w:color w:val="000000" w:themeColor="text1"/>
          <w:sz w:val="26"/>
          <w:szCs w:val="26"/>
        </w:rPr>
        <w:lastRenderedPageBreak/>
        <w:t>—</w:t>
      </w:r>
      <w:r w:rsidR="00581BFC" w:rsidRPr="009E242C">
        <w:rPr>
          <w:rFonts w:ascii="Crimson Text" w:hAnsi="Crimson Text"/>
          <w:color w:val="000000" w:themeColor="text1"/>
          <w:sz w:val="26"/>
          <w:szCs w:val="26"/>
        </w:rPr>
        <w:t xml:space="preserve">Entiendo la </w:t>
      </w:r>
      <w:r w:rsidR="00C97066" w:rsidRPr="009E242C">
        <w:rPr>
          <w:rFonts w:ascii="Crimson Text" w:hAnsi="Crimson Text"/>
          <w:color w:val="000000" w:themeColor="text1"/>
          <w:sz w:val="26"/>
          <w:szCs w:val="26"/>
        </w:rPr>
        <w:t>importancia</w:t>
      </w:r>
      <w:r w:rsidR="00581BFC" w:rsidRPr="009E242C">
        <w:rPr>
          <w:rFonts w:ascii="Crimson Text" w:hAnsi="Crimson Text"/>
          <w:color w:val="000000" w:themeColor="text1"/>
          <w:sz w:val="26"/>
          <w:szCs w:val="26"/>
        </w:rPr>
        <w:t xml:space="preserve"> del caso, pero eso no debería revertir </w:t>
      </w:r>
      <w:r w:rsidR="00C97066" w:rsidRPr="009E242C">
        <w:rPr>
          <w:rFonts w:ascii="Crimson Text" w:hAnsi="Crimson Text"/>
          <w:color w:val="000000" w:themeColor="text1"/>
          <w:sz w:val="26"/>
          <w:szCs w:val="26"/>
        </w:rPr>
        <w:t xml:space="preserve">lo que sucedió en la última prueba, el joven… </w:t>
      </w:r>
      <w:commentRangeEnd w:id="325"/>
      <w:r w:rsidR="001C1D9C">
        <w:rPr>
          <w:rStyle w:val="Refdecomentario"/>
        </w:rPr>
        <w:commentReference w:id="325"/>
      </w:r>
      <w:r>
        <w:rPr>
          <w:rFonts w:ascii="Crimson Text" w:hAnsi="Crimson Text"/>
          <w:color w:val="000000" w:themeColor="text1"/>
          <w:sz w:val="26"/>
          <w:szCs w:val="26"/>
        </w:rPr>
        <w:t>—</w:t>
      </w:r>
      <w:proofErr w:type="spellStart"/>
      <w:r w:rsidR="00C97066" w:rsidRPr="009E242C">
        <w:rPr>
          <w:rFonts w:ascii="Crimson Text" w:hAnsi="Crimson Text"/>
          <w:color w:val="000000" w:themeColor="text1"/>
          <w:sz w:val="26"/>
          <w:szCs w:val="26"/>
        </w:rPr>
        <w:t>Sigurd</w:t>
      </w:r>
      <w:proofErr w:type="spellEnd"/>
      <w:ins w:id="326" w:author="Paula Castrilli" w:date="2025-07-23T23:23:00Z">
        <w:r w:rsidR="006C517A">
          <w:rPr>
            <w:rFonts w:ascii="Crimson Text" w:hAnsi="Crimson Text"/>
            <w:color w:val="000000" w:themeColor="text1"/>
            <w:sz w:val="26"/>
            <w:szCs w:val="26"/>
          </w:rPr>
          <w:t>, quien siempre se había mantenido fiel a las normas,</w:t>
        </w:r>
      </w:ins>
      <w:r w:rsidR="00C97066" w:rsidRPr="009E242C">
        <w:rPr>
          <w:rFonts w:ascii="Crimson Text" w:hAnsi="Crimson Text"/>
          <w:color w:val="000000" w:themeColor="text1"/>
          <w:sz w:val="26"/>
          <w:szCs w:val="26"/>
        </w:rPr>
        <w:t xml:space="preserve"> intentó </w:t>
      </w:r>
      <w:del w:id="327" w:author="Paula Castrilli" w:date="2025-07-23T23:23:00Z">
        <w:r w:rsidR="00C97066" w:rsidRPr="009E242C" w:rsidDel="006C517A">
          <w:rPr>
            <w:rFonts w:ascii="Crimson Text" w:hAnsi="Crimson Text"/>
            <w:color w:val="000000" w:themeColor="text1"/>
            <w:sz w:val="26"/>
            <w:szCs w:val="26"/>
          </w:rPr>
          <w:delText>explicar su posición</w:delText>
        </w:r>
      </w:del>
      <w:ins w:id="328" w:author="Paula Castrilli" w:date="2025-07-23T23:23:00Z">
        <w:r w:rsidR="006C517A">
          <w:rPr>
            <w:rFonts w:ascii="Crimson Text" w:hAnsi="Crimson Text"/>
            <w:color w:val="000000" w:themeColor="text1"/>
            <w:sz w:val="26"/>
            <w:szCs w:val="26"/>
          </w:rPr>
          <w:t>exponer su desacuerdo</w:t>
        </w:r>
      </w:ins>
      <w:r w:rsidR="00C97066" w:rsidRPr="009E242C">
        <w:rPr>
          <w:rFonts w:ascii="Crimson Text" w:hAnsi="Crimson Text"/>
          <w:color w:val="000000" w:themeColor="text1"/>
          <w:sz w:val="26"/>
          <w:szCs w:val="26"/>
        </w:rPr>
        <w:t>, pero</w:t>
      </w:r>
      <w:r w:rsidR="00712642" w:rsidRPr="009E242C">
        <w:rPr>
          <w:rFonts w:ascii="Crimson Text" w:hAnsi="Crimson Text"/>
          <w:color w:val="000000" w:themeColor="text1"/>
          <w:sz w:val="26"/>
          <w:szCs w:val="26"/>
        </w:rPr>
        <w:t xml:space="preserve"> también</w:t>
      </w:r>
      <w:r w:rsidR="00C97066" w:rsidRPr="009E242C">
        <w:rPr>
          <w:rFonts w:ascii="Crimson Text" w:hAnsi="Crimson Text"/>
          <w:color w:val="000000" w:themeColor="text1"/>
          <w:sz w:val="26"/>
          <w:szCs w:val="26"/>
        </w:rPr>
        <w:t xml:space="preserve"> fue </w:t>
      </w:r>
      <w:r w:rsidR="00712642" w:rsidRPr="009E242C">
        <w:rPr>
          <w:rFonts w:ascii="Crimson Text" w:hAnsi="Crimson Text"/>
          <w:color w:val="000000" w:themeColor="text1"/>
          <w:sz w:val="26"/>
          <w:szCs w:val="26"/>
        </w:rPr>
        <w:t>interrumpido</w:t>
      </w:r>
      <w:r w:rsidR="00C97066" w:rsidRPr="009E242C">
        <w:rPr>
          <w:rFonts w:ascii="Crimson Text" w:hAnsi="Crimson Text"/>
          <w:color w:val="000000" w:themeColor="text1"/>
          <w:sz w:val="26"/>
          <w:szCs w:val="26"/>
        </w:rPr>
        <w:t xml:space="preserve"> por </w:t>
      </w:r>
      <w:r w:rsidR="003C054B" w:rsidRPr="009E242C">
        <w:rPr>
          <w:rFonts w:ascii="Crimson Text" w:hAnsi="Crimson Text"/>
          <w:color w:val="000000" w:themeColor="text1"/>
          <w:sz w:val="26"/>
          <w:szCs w:val="26"/>
        </w:rPr>
        <w:t>el monarca</w:t>
      </w:r>
      <w:r w:rsidR="00C97066" w:rsidRPr="009E242C">
        <w:rPr>
          <w:rFonts w:ascii="Crimson Text" w:hAnsi="Crimson Text"/>
          <w:color w:val="000000" w:themeColor="text1"/>
          <w:sz w:val="26"/>
          <w:szCs w:val="26"/>
        </w:rPr>
        <w:t>.</w:t>
      </w:r>
    </w:p>
    <w:p w:rsidR="00C97066"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97066" w:rsidRPr="009E242C">
        <w:rPr>
          <w:rFonts w:ascii="Crimson Text" w:hAnsi="Crimson Text"/>
          <w:color w:val="000000" w:themeColor="text1"/>
          <w:sz w:val="26"/>
          <w:szCs w:val="26"/>
        </w:rPr>
        <w:t xml:space="preserve">No importa lo que sucedió en el pasado. Eros es un guerrero y será aceptado en la guardia real, quiero al muchacho en mi </w:t>
      </w:r>
      <w:del w:id="329" w:author="Paula Castrilli" w:date="2025-07-23T23:02:00Z">
        <w:r w:rsidR="00C97066" w:rsidRPr="009E242C" w:rsidDel="006B726B">
          <w:rPr>
            <w:rFonts w:ascii="Crimson Text" w:hAnsi="Crimson Text"/>
            <w:color w:val="000000" w:themeColor="text1"/>
            <w:sz w:val="26"/>
            <w:szCs w:val="26"/>
          </w:rPr>
          <w:delText>ejercito</w:delText>
        </w:r>
      </w:del>
      <w:ins w:id="330" w:author="Paula Castrilli" w:date="2025-07-23T23:02:00Z">
        <w:r w:rsidR="006B726B" w:rsidRPr="009E242C">
          <w:rPr>
            <w:rFonts w:ascii="Crimson Text" w:hAnsi="Crimson Text"/>
            <w:color w:val="000000" w:themeColor="text1"/>
            <w:sz w:val="26"/>
            <w:szCs w:val="26"/>
          </w:rPr>
          <w:t>ejército</w:t>
        </w:r>
      </w:ins>
      <w:r w:rsidR="00C97066"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97066" w:rsidRPr="009E242C">
        <w:rPr>
          <w:rFonts w:ascii="Crimson Text" w:hAnsi="Crimson Text"/>
          <w:color w:val="000000" w:themeColor="text1"/>
          <w:sz w:val="26"/>
          <w:szCs w:val="26"/>
        </w:rPr>
        <w:t xml:space="preserve">dictaminó, y </w:t>
      </w:r>
      <w:del w:id="331" w:author="Paula Castrilli" w:date="2025-07-23T23:15:00Z">
        <w:r w:rsidR="00C97066" w:rsidRPr="009E242C" w:rsidDel="005D71F6">
          <w:rPr>
            <w:rFonts w:ascii="Crimson Text" w:hAnsi="Crimson Text"/>
            <w:color w:val="000000" w:themeColor="text1"/>
            <w:sz w:val="26"/>
            <w:szCs w:val="26"/>
          </w:rPr>
          <w:delText xml:space="preserve">cerró </w:delText>
        </w:r>
      </w:del>
      <w:ins w:id="332" w:author="Paula Castrilli" w:date="2025-07-23T23:15:00Z">
        <w:r w:rsidR="005D71F6">
          <w:rPr>
            <w:rFonts w:ascii="Crimson Text" w:hAnsi="Crimson Text"/>
            <w:color w:val="000000" w:themeColor="text1"/>
            <w:sz w:val="26"/>
            <w:szCs w:val="26"/>
          </w:rPr>
          <w:t>dio por concluido</w:t>
        </w:r>
        <w:r w:rsidR="005D71F6" w:rsidRPr="009E242C">
          <w:rPr>
            <w:rFonts w:ascii="Crimson Text" w:hAnsi="Crimson Text"/>
            <w:color w:val="000000" w:themeColor="text1"/>
            <w:sz w:val="26"/>
            <w:szCs w:val="26"/>
          </w:rPr>
          <w:t xml:space="preserve"> </w:t>
        </w:r>
      </w:ins>
      <w:r w:rsidR="00C97066" w:rsidRPr="009E242C">
        <w:rPr>
          <w:rFonts w:ascii="Crimson Text" w:hAnsi="Crimson Text"/>
          <w:color w:val="000000" w:themeColor="text1"/>
          <w:sz w:val="26"/>
          <w:szCs w:val="26"/>
        </w:rPr>
        <w:t>el d</w:t>
      </w:r>
      <w:r w:rsidR="003407B0" w:rsidRPr="009E242C">
        <w:rPr>
          <w:rFonts w:ascii="Crimson Text" w:hAnsi="Crimson Text"/>
          <w:color w:val="000000" w:themeColor="text1"/>
          <w:sz w:val="26"/>
          <w:szCs w:val="26"/>
        </w:rPr>
        <w:t>iálogo.</w:t>
      </w:r>
      <w:r w:rsidR="00C97066" w:rsidRPr="009E242C">
        <w:rPr>
          <w:rFonts w:ascii="Crimson Text" w:hAnsi="Crimson Text"/>
          <w:color w:val="000000" w:themeColor="text1"/>
          <w:sz w:val="26"/>
          <w:szCs w:val="26"/>
        </w:rPr>
        <w:t xml:space="preserve"> </w:t>
      </w:r>
      <w:proofErr w:type="spellStart"/>
      <w:r w:rsidR="00C97066" w:rsidRPr="009E242C">
        <w:rPr>
          <w:rFonts w:ascii="Crimson Text" w:hAnsi="Crimson Text"/>
          <w:color w:val="000000" w:themeColor="text1"/>
          <w:sz w:val="26"/>
          <w:szCs w:val="26"/>
        </w:rPr>
        <w:t>Sigurd</w:t>
      </w:r>
      <w:proofErr w:type="spellEnd"/>
      <w:r w:rsidR="00C97066" w:rsidRPr="009E242C">
        <w:rPr>
          <w:rFonts w:ascii="Crimson Text" w:hAnsi="Crimson Text"/>
          <w:color w:val="000000" w:themeColor="text1"/>
          <w:sz w:val="26"/>
          <w:szCs w:val="26"/>
        </w:rPr>
        <w:t xml:space="preserve"> </w:t>
      </w:r>
      <w:del w:id="333" w:author="Paula Castrilli" w:date="2025-07-23T23:21:00Z">
        <w:r w:rsidR="00C97066" w:rsidRPr="009E242C" w:rsidDel="006C517A">
          <w:rPr>
            <w:rFonts w:ascii="Crimson Text" w:hAnsi="Crimson Text"/>
            <w:color w:val="000000" w:themeColor="text1"/>
            <w:sz w:val="26"/>
            <w:szCs w:val="26"/>
          </w:rPr>
          <w:delText>se quedó</w:delText>
        </w:r>
      </w:del>
      <w:ins w:id="334" w:author="Paula Castrilli" w:date="2025-07-23T23:21:00Z">
        <w:r w:rsidR="006C517A">
          <w:rPr>
            <w:rFonts w:ascii="Crimson Text" w:hAnsi="Crimson Text"/>
            <w:color w:val="000000" w:themeColor="text1"/>
            <w:sz w:val="26"/>
            <w:szCs w:val="26"/>
          </w:rPr>
          <w:t>estaba</w:t>
        </w:r>
      </w:ins>
      <w:r w:rsidR="00C97066" w:rsidRPr="009E242C">
        <w:rPr>
          <w:rFonts w:ascii="Crimson Text" w:hAnsi="Crimson Text"/>
          <w:color w:val="000000" w:themeColor="text1"/>
          <w:sz w:val="26"/>
          <w:szCs w:val="26"/>
        </w:rPr>
        <w:t xml:space="preserve"> contrariado, sabía que era importante </w:t>
      </w:r>
      <w:r w:rsidR="003C054B" w:rsidRPr="009E242C">
        <w:rPr>
          <w:rFonts w:ascii="Crimson Text" w:hAnsi="Crimson Text"/>
          <w:color w:val="000000" w:themeColor="text1"/>
          <w:sz w:val="26"/>
          <w:szCs w:val="26"/>
        </w:rPr>
        <w:t>contar con</w:t>
      </w:r>
      <w:r w:rsidR="00C97066" w:rsidRPr="009E242C">
        <w:rPr>
          <w:rFonts w:ascii="Crimson Text" w:hAnsi="Crimson Text"/>
          <w:color w:val="000000" w:themeColor="text1"/>
          <w:sz w:val="26"/>
          <w:szCs w:val="26"/>
        </w:rPr>
        <w:t xml:space="preserve"> Eros, pero su metodología ortodoxa chocaba una vez más con </w:t>
      </w:r>
      <w:del w:id="335" w:author="Paula Castrilli" w:date="2025-07-23T23:16:00Z">
        <w:r w:rsidR="00C97066" w:rsidRPr="009E242C" w:rsidDel="005D71F6">
          <w:rPr>
            <w:rFonts w:ascii="Crimson Text" w:hAnsi="Crimson Text"/>
            <w:color w:val="000000" w:themeColor="text1"/>
            <w:sz w:val="26"/>
            <w:szCs w:val="26"/>
          </w:rPr>
          <w:delText>el pragmatismo</w:delText>
        </w:r>
      </w:del>
      <w:ins w:id="336" w:author="Paula Castrilli" w:date="2025-07-23T23:16:00Z">
        <w:r w:rsidR="005D71F6">
          <w:rPr>
            <w:rFonts w:ascii="Crimson Text" w:hAnsi="Crimson Text"/>
            <w:color w:val="000000" w:themeColor="text1"/>
            <w:sz w:val="26"/>
            <w:szCs w:val="26"/>
          </w:rPr>
          <w:t>las decisiones impulsivas</w:t>
        </w:r>
      </w:ins>
      <w:r w:rsidR="00C97066" w:rsidRPr="009E242C">
        <w:rPr>
          <w:rFonts w:ascii="Crimson Text" w:hAnsi="Crimson Text"/>
          <w:color w:val="000000" w:themeColor="text1"/>
          <w:sz w:val="26"/>
          <w:szCs w:val="26"/>
        </w:rPr>
        <w:t xml:space="preserve"> de </w:t>
      </w:r>
      <w:proofErr w:type="spellStart"/>
      <w:r w:rsidR="00C97066" w:rsidRPr="009E242C">
        <w:rPr>
          <w:rFonts w:ascii="Crimson Text" w:hAnsi="Crimson Text"/>
          <w:color w:val="000000" w:themeColor="text1"/>
          <w:sz w:val="26"/>
          <w:szCs w:val="26"/>
        </w:rPr>
        <w:t>Gregor</w:t>
      </w:r>
      <w:proofErr w:type="spellEnd"/>
      <w:r w:rsidR="00C97066"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rey se acercó al muchacho y le dio un apretón de manos, ambos cruzaron una mirada de gratitud.</w:t>
      </w:r>
      <w:r w:rsidR="009F27A9" w:rsidRPr="009E242C">
        <w:rPr>
          <w:rFonts w:ascii="Crimson Text" w:hAnsi="Crimson Text"/>
          <w:color w:val="000000" w:themeColor="text1"/>
          <w:sz w:val="26"/>
          <w:szCs w:val="26"/>
        </w:rPr>
        <w:t xml:space="preserve"> El rey se despidió del joven y se retiró </w:t>
      </w:r>
      <w:r w:rsidR="003407B0" w:rsidRPr="009E242C">
        <w:rPr>
          <w:rFonts w:ascii="Crimson Text" w:hAnsi="Crimson Text"/>
          <w:color w:val="000000" w:themeColor="text1"/>
          <w:sz w:val="26"/>
          <w:szCs w:val="26"/>
        </w:rPr>
        <w:t>junto a</w:t>
      </w:r>
      <w:r w:rsidR="009F27A9" w:rsidRPr="009E242C">
        <w:rPr>
          <w:rFonts w:ascii="Crimson Text" w:hAnsi="Crimson Text"/>
          <w:color w:val="000000" w:themeColor="text1"/>
          <w:sz w:val="26"/>
          <w:szCs w:val="26"/>
        </w:rPr>
        <w:t xml:space="preserve"> sus </w:t>
      </w:r>
      <w:r w:rsidR="003C054B" w:rsidRPr="009E242C">
        <w:rPr>
          <w:rFonts w:ascii="Crimson Text" w:hAnsi="Crimson Text"/>
          <w:color w:val="000000" w:themeColor="text1"/>
          <w:sz w:val="26"/>
          <w:szCs w:val="26"/>
        </w:rPr>
        <w:t>colaboradores</w:t>
      </w:r>
      <w:r w:rsidR="009F27A9" w:rsidRPr="009E242C">
        <w:rPr>
          <w:rFonts w:ascii="Crimson Text" w:hAnsi="Crimson Text"/>
          <w:color w:val="000000" w:themeColor="text1"/>
          <w:sz w:val="26"/>
          <w:szCs w:val="26"/>
        </w:rPr>
        <w:t xml:space="preserve">. En el salón </w:t>
      </w:r>
      <w:r w:rsidR="003407B0" w:rsidRPr="009E242C">
        <w:rPr>
          <w:rFonts w:ascii="Crimson Text" w:hAnsi="Crimson Text"/>
          <w:color w:val="000000" w:themeColor="text1"/>
          <w:sz w:val="26"/>
          <w:szCs w:val="26"/>
        </w:rPr>
        <w:t>quedaron</w:t>
      </w:r>
      <w:r w:rsidR="009F27A9" w:rsidRPr="009E242C">
        <w:rPr>
          <w:rFonts w:ascii="Crimson Text" w:hAnsi="Crimson Text"/>
          <w:color w:val="000000" w:themeColor="text1"/>
          <w:sz w:val="26"/>
          <w:szCs w:val="26"/>
        </w:rPr>
        <w:t xml:space="preserve"> </w:t>
      </w:r>
      <w:r w:rsidR="003407B0" w:rsidRPr="009E242C">
        <w:rPr>
          <w:rFonts w:ascii="Crimson Text" w:hAnsi="Crimson Text"/>
          <w:color w:val="000000" w:themeColor="text1"/>
          <w:sz w:val="26"/>
          <w:szCs w:val="26"/>
        </w:rPr>
        <w:t xml:space="preserve">a solas </w:t>
      </w:r>
      <w:r w:rsidR="009F27A9" w:rsidRPr="009E242C">
        <w:rPr>
          <w:rFonts w:ascii="Crimson Text" w:hAnsi="Crimson Text"/>
          <w:color w:val="000000" w:themeColor="text1"/>
          <w:sz w:val="26"/>
          <w:szCs w:val="26"/>
        </w:rPr>
        <w:t>Eros y Aron.</w:t>
      </w:r>
    </w:p>
    <w:p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 xml:space="preserve">Me alegra que hayas sobrevivido </w:t>
      </w: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 xml:space="preserve">expresó Aron, </w:t>
      </w:r>
      <w:r w:rsidR="003407B0" w:rsidRPr="009E242C">
        <w:rPr>
          <w:rFonts w:ascii="Crimson Text" w:hAnsi="Crimson Text"/>
          <w:color w:val="000000" w:themeColor="text1"/>
          <w:sz w:val="26"/>
          <w:szCs w:val="26"/>
        </w:rPr>
        <w:t>forzando</w:t>
      </w:r>
      <w:r w:rsidR="009F27A9" w:rsidRPr="009E242C">
        <w:rPr>
          <w:rFonts w:ascii="Crimson Text" w:hAnsi="Crimson Text"/>
          <w:color w:val="000000" w:themeColor="text1"/>
          <w:sz w:val="26"/>
          <w:szCs w:val="26"/>
        </w:rPr>
        <w:t xml:space="preserve"> </w:t>
      </w:r>
      <w:del w:id="337" w:author="Paula Castrilli" w:date="2025-07-23T23:26:00Z">
        <w:r w:rsidR="003C054B" w:rsidRPr="009E242C" w:rsidDel="006C517A">
          <w:rPr>
            <w:rFonts w:ascii="Crimson Text" w:hAnsi="Crimson Text"/>
            <w:color w:val="000000" w:themeColor="text1"/>
            <w:sz w:val="26"/>
            <w:szCs w:val="26"/>
          </w:rPr>
          <w:delText xml:space="preserve">emoción </w:delText>
        </w:r>
      </w:del>
      <w:ins w:id="338" w:author="Paula Castrilli" w:date="2025-07-23T23:26:00Z">
        <w:r w:rsidR="006C517A">
          <w:rPr>
            <w:rFonts w:ascii="Crimson Text" w:hAnsi="Crimson Text"/>
            <w:color w:val="000000" w:themeColor="text1"/>
            <w:sz w:val="26"/>
            <w:szCs w:val="26"/>
          </w:rPr>
          <w:t>una sonrisa y alivio</w:t>
        </w:r>
        <w:r w:rsidR="006C517A" w:rsidRPr="009E242C">
          <w:rPr>
            <w:rFonts w:ascii="Crimson Text" w:hAnsi="Crimson Text"/>
            <w:color w:val="000000" w:themeColor="text1"/>
            <w:sz w:val="26"/>
            <w:szCs w:val="26"/>
          </w:rPr>
          <w:t xml:space="preserve"> </w:t>
        </w:r>
      </w:ins>
      <w:r w:rsidR="003407B0" w:rsidRPr="009E242C">
        <w:rPr>
          <w:rFonts w:ascii="Crimson Text" w:hAnsi="Crimson Text"/>
          <w:color w:val="000000" w:themeColor="text1"/>
          <w:sz w:val="26"/>
          <w:szCs w:val="26"/>
        </w:rPr>
        <w:t>en</w:t>
      </w:r>
      <w:r w:rsidR="009F27A9" w:rsidRPr="009E242C">
        <w:rPr>
          <w:rFonts w:ascii="Crimson Text" w:hAnsi="Crimson Text"/>
          <w:color w:val="000000" w:themeColor="text1"/>
          <w:sz w:val="26"/>
          <w:szCs w:val="26"/>
        </w:rPr>
        <w:t xml:space="preserve"> sus </w:t>
      </w:r>
      <w:r w:rsidR="003407B0" w:rsidRPr="009E242C">
        <w:rPr>
          <w:rFonts w:ascii="Crimson Text" w:hAnsi="Crimson Text"/>
          <w:color w:val="000000" w:themeColor="text1"/>
          <w:sz w:val="26"/>
          <w:szCs w:val="26"/>
        </w:rPr>
        <w:t>palabras</w:t>
      </w:r>
      <w:r w:rsidR="009F27A9" w:rsidRPr="009E242C">
        <w:rPr>
          <w:rFonts w:ascii="Crimson Text" w:hAnsi="Crimson Text"/>
          <w:color w:val="000000" w:themeColor="text1"/>
          <w:sz w:val="26"/>
          <w:szCs w:val="26"/>
        </w:rPr>
        <w:t>.</w:t>
      </w:r>
    </w:p>
    <w:p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Gracias. Fue</w:t>
      </w:r>
      <w:commentRangeStart w:id="339"/>
      <w:del w:id="340" w:author="Paula Castrilli" w:date="2025-07-23T23:27:00Z">
        <w:r w:rsidR="00B05B24" w:rsidRPr="009E242C" w:rsidDel="006C517A">
          <w:rPr>
            <w:rFonts w:ascii="Crimson Text" w:hAnsi="Crimson Text"/>
            <w:color w:val="000000" w:themeColor="text1"/>
            <w:sz w:val="26"/>
            <w:szCs w:val="26"/>
          </w:rPr>
          <w:delText xml:space="preserve"> una gran aventura</w:delText>
        </w:r>
      </w:del>
      <w:commentRangeEnd w:id="339"/>
      <w:r w:rsidR="006C517A">
        <w:rPr>
          <w:rStyle w:val="Refdecomentario"/>
        </w:rPr>
        <w:commentReference w:id="339"/>
      </w:r>
      <w:ins w:id="341" w:author="Paula Castrilli" w:date="2025-07-23T23:27:00Z">
        <w:r w:rsidR="006C517A">
          <w:rPr>
            <w:rFonts w:ascii="Crimson Text" w:hAnsi="Crimson Text"/>
            <w:color w:val="000000" w:themeColor="text1"/>
            <w:sz w:val="26"/>
            <w:szCs w:val="26"/>
          </w:rPr>
          <w:t>… difícil</w:t>
        </w:r>
      </w:ins>
      <w:r w:rsidR="00B05B24" w:rsidRPr="009E242C">
        <w:rPr>
          <w:rFonts w:ascii="Crimson Text" w:hAnsi="Crimson Text"/>
          <w:color w:val="000000" w:themeColor="text1"/>
          <w:sz w:val="26"/>
          <w:szCs w:val="26"/>
        </w:rPr>
        <w:t xml:space="preserve">, pero aquí estoy. También me alegra saber que </w:t>
      </w:r>
      <w:del w:id="342" w:author="Paula Castrilli" w:date="2025-07-23T23:30:00Z">
        <w:r w:rsidR="00B05B24" w:rsidRPr="009E242C" w:rsidDel="00FF0E43">
          <w:rPr>
            <w:rFonts w:ascii="Crimson Text" w:hAnsi="Crimson Text"/>
            <w:color w:val="000000" w:themeColor="text1"/>
            <w:sz w:val="26"/>
            <w:szCs w:val="26"/>
          </w:rPr>
          <w:delText>llegaste bien hasta el final del camino de los miedos</w:delText>
        </w:r>
      </w:del>
      <w:ins w:id="343" w:author="Pauli-Chan" w:date="2025-07-21T13:42:00Z">
        <w:del w:id="344" w:author="Paula Castrilli" w:date="2025-07-23T23:30:00Z">
          <w:r w:rsidDel="00FF0E43">
            <w:rPr>
              <w:rFonts w:ascii="Crimson Text" w:hAnsi="Crimson Text"/>
              <w:color w:val="000000" w:themeColor="text1"/>
              <w:sz w:val="26"/>
              <w:szCs w:val="26"/>
            </w:rPr>
            <w:delText>Camino de los Miedos</w:delText>
          </w:r>
        </w:del>
      </w:ins>
      <w:ins w:id="345" w:author="Paula Castrilli" w:date="2025-07-23T23:30:00Z">
        <w:r w:rsidR="00FF0E43">
          <w:rPr>
            <w:rFonts w:ascii="Crimson Text" w:hAnsi="Crimson Text"/>
            <w:color w:val="000000" w:themeColor="text1"/>
            <w:sz w:val="26"/>
            <w:szCs w:val="26"/>
          </w:rPr>
          <w:t>pudiste volver ileso del Camino de los Miedos</w:t>
        </w:r>
      </w:ins>
      <w:r w:rsidR="00B05B24"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respondió con sinceridad.</w:t>
      </w:r>
    </w:p>
    <w:p w:rsidR="00B05B24"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Sí, no tuve inconvenientes</w:t>
      </w:r>
      <w:del w:id="346" w:author="Paula Castrilli" w:date="2025-07-23T23:31:00Z">
        <w:r w:rsidR="00B05B24" w:rsidRPr="009E242C" w:rsidDel="00A7657F">
          <w:rPr>
            <w:rFonts w:ascii="Crimson Text" w:hAnsi="Crimson Text"/>
            <w:color w:val="000000" w:themeColor="text1"/>
            <w:sz w:val="26"/>
            <w:szCs w:val="26"/>
          </w:rPr>
          <w:delText>, tu ayuda fue muy importante</w:delText>
        </w:r>
      </w:del>
      <w:ins w:id="347" w:author="Paula Castrilli" w:date="2025-07-23T23:31:00Z">
        <w:r w:rsidR="00A7657F">
          <w:rPr>
            <w:rFonts w:ascii="Crimson Text" w:hAnsi="Crimson Text"/>
            <w:color w:val="000000" w:themeColor="text1"/>
            <w:sz w:val="26"/>
            <w:szCs w:val="26"/>
          </w:rPr>
          <w:t xml:space="preserve"> gracias a tu ayuda</w:t>
        </w:r>
      </w:ins>
      <w:r w:rsidR="00B05B24"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 xml:space="preserve">expresó, sintiéndose </w:t>
      </w:r>
      <w:r w:rsidR="003C054B" w:rsidRPr="009E242C">
        <w:rPr>
          <w:rFonts w:ascii="Crimson Text" w:hAnsi="Crimson Text"/>
          <w:color w:val="000000" w:themeColor="text1"/>
          <w:sz w:val="26"/>
          <w:szCs w:val="26"/>
        </w:rPr>
        <w:t>cada vez más</w:t>
      </w:r>
      <w:r w:rsidR="00B05B24" w:rsidRPr="009E242C">
        <w:rPr>
          <w:rFonts w:ascii="Crimson Text" w:hAnsi="Crimson Text"/>
          <w:color w:val="000000" w:themeColor="text1"/>
          <w:sz w:val="26"/>
          <w:szCs w:val="26"/>
        </w:rPr>
        <w:t xml:space="preserve"> incómodo con la charla. Sabía que sus </w:t>
      </w:r>
      <w:r w:rsidR="00544365" w:rsidRPr="009E242C">
        <w:rPr>
          <w:rFonts w:ascii="Crimson Text" w:hAnsi="Crimson Text"/>
          <w:color w:val="000000" w:themeColor="text1"/>
          <w:sz w:val="26"/>
          <w:szCs w:val="26"/>
        </w:rPr>
        <w:t>mentiras</w:t>
      </w:r>
      <w:r w:rsidR="00B05B24" w:rsidRPr="009E242C">
        <w:rPr>
          <w:rFonts w:ascii="Crimson Text" w:hAnsi="Crimson Text"/>
          <w:color w:val="000000" w:themeColor="text1"/>
          <w:sz w:val="26"/>
          <w:szCs w:val="26"/>
        </w:rPr>
        <w:t xml:space="preserve"> le traerían consecuencias tarde o temprano. </w:t>
      </w:r>
      <w:del w:id="348" w:author="Paula Castrilli" w:date="2025-07-23T23:31:00Z">
        <w:r w:rsidR="003C054B" w:rsidRPr="009E242C" w:rsidDel="00A7657F">
          <w:rPr>
            <w:rFonts w:ascii="Crimson Text" w:hAnsi="Crimson Text"/>
            <w:color w:val="000000" w:themeColor="text1"/>
            <w:sz w:val="26"/>
            <w:szCs w:val="26"/>
          </w:rPr>
          <w:delText>El m</w:delText>
        </w:r>
        <w:r w:rsidR="00B05B24" w:rsidRPr="009E242C" w:rsidDel="00A7657F">
          <w:rPr>
            <w:rFonts w:ascii="Crimson Text" w:hAnsi="Crimson Text"/>
            <w:color w:val="000000" w:themeColor="text1"/>
            <w:sz w:val="26"/>
            <w:szCs w:val="26"/>
          </w:rPr>
          <w:delText>omento</w:delText>
        </w:r>
        <w:r w:rsidR="003C054B" w:rsidRPr="009E242C" w:rsidDel="00A7657F">
          <w:rPr>
            <w:rFonts w:ascii="Crimson Text" w:hAnsi="Crimson Text"/>
            <w:color w:val="000000" w:themeColor="text1"/>
            <w:sz w:val="26"/>
            <w:szCs w:val="26"/>
          </w:rPr>
          <w:delText xml:space="preserve"> era tenso para él</w:delText>
        </w:r>
      </w:del>
      <w:ins w:id="349" w:author="Paula Castrilli" w:date="2025-07-23T23:31:00Z">
        <w:r w:rsidR="00A7657F">
          <w:rPr>
            <w:rFonts w:ascii="Crimson Text" w:hAnsi="Crimson Text"/>
            <w:color w:val="000000" w:themeColor="text1"/>
            <w:sz w:val="26"/>
            <w:szCs w:val="26"/>
          </w:rPr>
          <w:t>Estaba tenso y</w:t>
        </w:r>
      </w:ins>
      <w:r w:rsidR="00B05B24" w:rsidRPr="009E242C">
        <w:rPr>
          <w:rFonts w:ascii="Crimson Text" w:hAnsi="Crimson Text"/>
          <w:color w:val="000000" w:themeColor="text1"/>
          <w:sz w:val="26"/>
          <w:szCs w:val="26"/>
        </w:rPr>
        <w:t xml:space="preserve">, </w:t>
      </w:r>
      <w:del w:id="350" w:author="Paula Castrilli" w:date="2025-07-23T23:31:00Z">
        <w:r w:rsidR="003C054B" w:rsidRPr="009E242C" w:rsidDel="00A7657F">
          <w:rPr>
            <w:rFonts w:ascii="Crimson Text" w:hAnsi="Crimson Text"/>
            <w:color w:val="000000" w:themeColor="text1"/>
            <w:sz w:val="26"/>
            <w:szCs w:val="26"/>
          </w:rPr>
          <w:delText>pero aún</w:delText>
        </w:r>
      </w:del>
      <w:ins w:id="351" w:author="Paula Castrilli" w:date="2025-07-23T23:31:00Z">
        <w:r w:rsidR="00A7657F">
          <w:rPr>
            <w:rFonts w:ascii="Crimson Text" w:hAnsi="Crimson Text"/>
            <w:color w:val="000000" w:themeColor="text1"/>
            <w:sz w:val="26"/>
            <w:szCs w:val="26"/>
          </w:rPr>
          <w:t>cuando creía que no</w:t>
        </w:r>
      </w:ins>
      <w:r w:rsidR="003C054B" w:rsidRPr="009E242C">
        <w:rPr>
          <w:rFonts w:ascii="Crimson Text" w:hAnsi="Crimson Text"/>
          <w:color w:val="000000" w:themeColor="text1"/>
          <w:sz w:val="26"/>
          <w:szCs w:val="26"/>
        </w:rPr>
        <w:t xml:space="preserve"> podía </w:t>
      </w:r>
      <w:r w:rsidR="003407B0" w:rsidRPr="009E242C">
        <w:rPr>
          <w:rFonts w:ascii="Crimson Text" w:hAnsi="Crimson Text"/>
          <w:color w:val="000000" w:themeColor="text1"/>
          <w:sz w:val="26"/>
          <w:szCs w:val="26"/>
        </w:rPr>
        <w:t>ser peor</w:t>
      </w:r>
      <w:r w:rsidR="00B05B24"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fue entonces </w:t>
      </w:r>
      <w:r w:rsidR="00B05B24" w:rsidRPr="009E242C">
        <w:rPr>
          <w:rFonts w:ascii="Crimson Text" w:hAnsi="Crimson Text"/>
          <w:color w:val="000000" w:themeColor="text1"/>
          <w:sz w:val="26"/>
          <w:szCs w:val="26"/>
        </w:rPr>
        <w:t xml:space="preserve">cuando </w:t>
      </w:r>
      <w:r w:rsidR="003C054B" w:rsidRPr="009E242C">
        <w:rPr>
          <w:rFonts w:ascii="Crimson Text" w:hAnsi="Crimson Text"/>
          <w:color w:val="000000" w:themeColor="text1"/>
          <w:sz w:val="26"/>
          <w:szCs w:val="26"/>
        </w:rPr>
        <w:t xml:space="preserve">Elena abrió las </w:t>
      </w:r>
      <w:r w:rsidR="00B05B24" w:rsidRPr="009E242C">
        <w:rPr>
          <w:rFonts w:ascii="Crimson Text" w:hAnsi="Crimson Text"/>
          <w:color w:val="000000" w:themeColor="text1"/>
          <w:sz w:val="26"/>
          <w:szCs w:val="26"/>
        </w:rPr>
        <w:t>puerta</w:t>
      </w:r>
      <w:r w:rsidR="003C054B" w:rsidRPr="009E242C">
        <w:rPr>
          <w:rFonts w:ascii="Crimson Text" w:hAnsi="Crimson Text"/>
          <w:color w:val="000000" w:themeColor="text1"/>
          <w:sz w:val="26"/>
          <w:szCs w:val="26"/>
        </w:rPr>
        <w:t>s</w:t>
      </w:r>
      <w:r w:rsidR="00B05B24" w:rsidRPr="009E242C">
        <w:rPr>
          <w:rFonts w:ascii="Crimson Text" w:hAnsi="Crimson Text"/>
          <w:color w:val="000000" w:themeColor="text1"/>
          <w:sz w:val="26"/>
          <w:szCs w:val="26"/>
        </w:rPr>
        <w:t xml:space="preserve"> del salón</w:t>
      </w:r>
      <w:r w:rsidR="003C054B" w:rsidRPr="009E242C">
        <w:rPr>
          <w:rFonts w:ascii="Crimson Text" w:hAnsi="Crimson Text"/>
          <w:color w:val="000000" w:themeColor="text1"/>
          <w:sz w:val="26"/>
          <w:szCs w:val="26"/>
        </w:rPr>
        <w:t xml:space="preserve"> e</w:t>
      </w:r>
      <w:r w:rsidR="00B05B24" w:rsidRPr="009E242C">
        <w:rPr>
          <w:rFonts w:ascii="Crimson Text" w:hAnsi="Crimson Text"/>
          <w:color w:val="000000" w:themeColor="text1"/>
          <w:sz w:val="26"/>
          <w:szCs w:val="26"/>
        </w:rPr>
        <w:t xml:space="preserve"> ingreso </w:t>
      </w:r>
      <w:r w:rsidR="003407B0" w:rsidRPr="009E242C">
        <w:rPr>
          <w:rFonts w:ascii="Crimson Text" w:hAnsi="Crimson Text"/>
          <w:color w:val="000000" w:themeColor="text1"/>
          <w:sz w:val="26"/>
          <w:szCs w:val="26"/>
        </w:rPr>
        <w:t>sobresaltada</w:t>
      </w:r>
      <w:r w:rsidR="00AB2EE9" w:rsidRPr="009E242C">
        <w:rPr>
          <w:rFonts w:ascii="Crimson Text" w:hAnsi="Crimson Text"/>
          <w:color w:val="000000" w:themeColor="text1"/>
          <w:sz w:val="26"/>
          <w:szCs w:val="26"/>
        </w:rPr>
        <w:t>.</w:t>
      </w:r>
    </w:p>
    <w:p w:rsidR="00AB2EE9" w:rsidRPr="009E242C" w:rsidRDefault="007E22FD" w:rsidP="00754803">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AB2EE9" w:rsidRPr="009E242C">
        <w:rPr>
          <w:rFonts w:ascii="Crimson Text" w:hAnsi="Crimson Text"/>
          <w:color w:val="000000" w:themeColor="text1"/>
          <w:sz w:val="26"/>
          <w:szCs w:val="26"/>
        </w:rPr>
        <w:t>¡</w:t>
      </w:r>
      <w:proofErr w:type="gramEnd"/>
      <w:r w:rsidR="00AB2EE9" w:rsidRPr="009E242C">
        <w:rPr>
          <w:rFonts w:ascii="Crimson Text" w:hAnsi="Crimson Text"/>
          <w:color w:val="000000" w:themeColor="text1"/>
          <w:sz w:val="26"/>
          <w:szCs w:val="26"/>
        </w:rPr>
        <w:t>Eros</w:t>
      </w:r>
      <w:del w:id="352" w:author="Paula Castrilli" w:date="2025-07-23T23:32:00Z">
        <w:r w:rsidR="00AB2EE9" w:rsidRPr="009E242C" w:rsidDel="00A7657F">
          <w:rPr>
            <w:rFonts w:ascii="Crimson Text" w:hAnsi="Crimson Text"/>
            <w:color w:val="000000" w:themeColor="text1"/>
            <w:sz w:val="26"/>
            <w:szCs w:val="26"/>
          </w:rPr>
          <w:delText>! ¡Estás</w:delText>
        </w:r>
      </w:del>
      <w:ins w:id="353" w:author="Paula Castrilli" w:date="2025-07-23T23:32:00Z">
        <w:r w:rsidR="00A7657F">
          <w:rPr>
            <w:rFonts w:ascii="Crimson Text" w:hAnsi="Crimson Text"/>
            <w:color w:val="000000" w:themeColor="text1"/>
            <w:sz w:val="26"/>
            <w:szCs w:val="26"/>
          </w:rPr>
          <w:t>, estás</w:t>
        </w:r>
      </w:ins>
      <w:r w:rsidR="00AB2EE9" w:rsidRPr="009E242C">
        <w:rPr>
          <w:rFonts w:ascii="Crimson Text" w:hAnsi="Crimson Text"/>
          <w:color w:val="000000" w:themeColor="text1"/>
          <w:sz w:val="26"/>
          <w:szCs w:val="26"/>
        </w:rPr>
        <w:t xml:space="preserve"> vivo! </w:t>
      </w:r>
      <w:r>
        <w:rPr>
          <w:rFonts w:ascii="Crimson Text" w:hAnsi="Crimson Text"/>
          <w:color w:val="000000" w:themeColor="text1"/>
          <w:sz w:val="26"/>
          <w:szCs w:val="26"/>
        </w:rPr>
        <w:t>—</w:t>
      </w:r>
      <w:r w:rsidR="00B71B20" w:rsidRPr="009E242C">
        <w:rPr>
          <w:rFonts w:ascii="Crimson Text" w:hAnsi="Crimson Text"/>
          <w:color w:val="000000" w:themeColor="text1"/>
          <w:sz w:val="26"/>
          <w:szCs w:val="26"/>
        </w:rPr>
        <w:t xml:space="preserve"> gritó, alborozada</w:t>
      </w:r>
      <w:r w:rsidR="00AB2EE9"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Avanzó</w:t>
      </w:r>
      <w:r w:rsidR="00AB2EE9" w:rsidRPr="009E242C">
        <w:rPr>
          <w:rFonts w:ascii="Crimson Text" w:hAnsi="Crimson Text"/>
          <w:color w:val="000000" w:themeColor="text1"/>
          <w:sz w:val="26"/>
          <w:szCs w:val="26"/>
        </w:rPr>
        <w:t xml:space="preserve"> corriendo hasta </w:t>
      </w:r>
      <w:del w:id="354" w:author="Paula Castrilli" w:date="2025-07-23T23:32:00Z">
        <w:r w:rsidR="00AB2EE9" w:rsidRPr="009E242C" w:rsidDel="00A7657F">
          <w:rPr>
            <w:rFonts w:ascii="Crimson Text" w:hAnsi="Crimson Text"/>
            <w:color w:val="000000" w:themeColor="text1"/>
            <w:sz w:val="26"/>
            <w:szCs w:val="26"/>
          </w:rPr>
          <w:delText>la</w:delText>
        </w:r>
      </w:del>
      <w:proofErr w:type="gramStart"/>
      <w:ins w:id="355" w:author="Paula Castrilli" w:date="2025-07-23T23:32:00Z">
        <w:r w:rsidR="00A7657F">
          <w:rPr>
            <w:rFonts w:ascii="Crimson Text" w:hAnsi="Crimson Text"/>
            <w:color w:val="000000" w:themeColor="text1"/>
            <w:sz w:val="26"/>
            <w:szCs w:val="26"/>
          </w:rPr>
          <w:t>el</w:t>
        </w:r>
      </w:ins>
      <w:proofErr w:type="gramEnd"/>
      <w:r w:rsidR="00AB2EE9" w:rsidRPr="009E242C">
        <w:rPr>
          <w:rFonts w:ascii="Crimson Text" w:hAnsi="Crimson Text"/>
          <w:color w:val="000000" w:themeColor="text1"/>
          <w:sz w:val="26"/>
          <w:szCs w:val="26"/>
        </w:rPr>
        <w:t xml:space="preserve"> posición del joven y lo atrapó en un abrazo</w:t>
      </w:r>
      <w:r w:rsidR="00B71B20" w:rsidRPr="009E242C">
        <w:rPr>
          <w:rFonts w:ascii="Crimson Text" w:hAnsi="Crimson Text"/>
          <w:color w:val="000000" w:themeColor="text1"/>
          <w:sz w:val="26"/>
          <w:szCs w:val="26"/>
        </w:rPr>
        <w:t>,</w:t>
      </w:r>
      <w:r w:rsidR="00AB2EE9" w:rsidRPr="009E242C">
        <w:rPr>
          <w:rFonts w:ascii="Crimson Text" w:hAnsi="Crimson Text"/>
          <w:color w:val="000000" w:themeColor="text1"/>
          <w:sz w:val="26"/>
          <w:szCs w:val="26"/>
        </w:rPr>
        <w:t xml:space="preserve"> que por poco </w:t>
      </w:r>
      <w:del w:id="356" w:author="Paula Castrilli" w:date="2025-07-23T23:32:00Z">
        <w:r w:rsidR="00AB2EE9" w:rsidRPr="009E242C" w:rsidDel="00A7657F">
          <w:rPr>
            <w:rFonts w:ascii="Crimson Text" w:hAnsi="Crimson Text"/>
            <w:color w:val="000000" w:themeColor="text1"/>
            <w:sz w:val="26"/>
            <w:szCs w:val="26"/>
          </w:rPr>
          <w:delText>lo tira</w:delText>
        </w:r>
      </w:del>
      <w:ins w:id="357" w:author="Paula Castrilli" w:date="2025-07-23T23:32:00Z">
        <w:r w:rsidR="00A7657F">
          <w:rPr>
            <w:rFonts w:ascii="Crimson Text" w:hAnsi="Crimson Text"/>
            <w:color w:val="000000" w:themeColor="text1"/>
            <w:sz w:val="26"/>
            <w:szCs w:val="26"/>
          </w:rPr>
          <w:t>los tira a ambos</w:t>
        </w:r>
      </w:ins>
      <w:r w:rsidR="00AB2EE9" w:rsidRPr="009E242C">
        <w:rPr>
          <w:rFonts w:ascii="Crimson Text" w:hAnsi="Crimson Text"/>
          <w:color w:val="000000" w:themeColor="text1"/>
          <w:sz w:val="26"/>
          <w:szCs w:val="26"/>
        </w:rPr>
        <w:t xml:space="preserve"> al suelo. Se aferró a él con fuerzas, y se quebró en </w:t>
      </w:r>
      <w:r w:rsidR="00B71B20" w:rsidRPr="009E242C">
        <w:rPr>
          <w:rFonts w:ascii="Crimson Text" w:hAnsi="Crimson Text"/>
          <w:color w:val="000000" w:themeColor="text1"/>
          <w:sz w:val="26"/>
          <w:szCs w:val="26"/>
        </w:rPr>
        <w:t>llanto</w:t>
      </w:r>
      <w:r w:rsidR="00AB2EE9" w:rsidRPr="009E242C">
        <w:rPr>
          <w:rFonts w:ascii="Crimson Text" w:hAnsi="Crimson Text"/>
          <w:color w:val="000000" w:themeColor="text1"/>
          <w:sz w:val="26"/>
          <w:szCs w:val="26"/>
        </w:rPr>
        <w:t xml:space="preserve">. </w:t>
      </w:r>
      <w:r w:rsidR="008E0148" w:rsidRPr="009E242C">
        <w:rPr>
          <w:rFonts w:ascii="Crimson Text" w:hAnsi="Crimson Text"/>
          <w:color w:val="000000" w:themeColor="text1"/>
          <w:sz w:val="26"/>
          <w:szCs w:val="26"/>
        </w:rPr>
        <w:t>Sentía que su corazón roto volvía a unir las piezas.</w:t>
      </w:r>
    </w:p>
    <w:p w:rsidR="00AE2BB8" w:rsidRPr="009E242C" w:rsidRDefault="003407B0"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permanecieron abrazados y</w:t>
      </w:r>
      <w:r w:rsidR="008E0148" w:rsidRPr="009E242C">
        <w:rPr>
          <w:rFonts w:ascii="Crimson Text" w:hAnsi="Crimson Text"/>
          <w:color w:val="000000" w:themeColor="text1"/>
          <w:sz w:val="26"/>
          <w:szCs w:val="26"/>
        </w:rPr>
        <w:t xml:space="preserve"> emocionados. Por su parte, Aron </w:t>
      </w:r>
      <w:r w:rsidRPr="009E242C">
        <w:rPr>
          <w:rFonts w:ascii="Crimson Text" w:hAnsi="Crimson Text"/>
          <w:color w:val="000000" w:themeColor="text1"/>
          <w:sz w:val="26"/>
          <w:szCs w:val="26"/>
        </w:rPr>
        <w:t>jamás había sentido tanto fastidio</w:t>
      </w:r>
      <w:r w:rsidR="008E0148" w:rsidRPr="009E242C">
        <w:rPr>
          <w:rFonts w:ascii="Crimson Text" w:hAnsi="Crimson Text"/>
          <w:color w:val="000000" w:themeColor="text1"/>
          <w:sz w:val="26"/>
          <w:szCs w:val="26"/>
        </w:rPr>
        <w:t xml:space="preserve">. Con disimulo, enfiló hacia la puerta de salida, e intentó pasar inadvertido. </w:t>
      </w:r>
      <w:r w:rsidR="00F26EA2" w:rsidRPr="009E242C">
        <w:rPr>
          <w:rFonts w:ascii="Crimson Text" w:hAnsi="Crimson Text"/>
          <w:color w:val="000000" w:themeColor="text1"/>
          <w:sz w:val="26"/>
          <w:szCs w:val="26"/>
        </w:rPr>
        <w:t>Ante</w:t>
      </w:r>
      <w:r w:rsidR="008E0148" w:rsidRPr="009E242C">
        <w:rPr>
          <w:rFonts w:ascii="Crimson Text" w:hAnsi="Crimson Text"/>
          <w:color w:val="000000" w:themeColor="text1"/>
          <w:sz w:val="26"/>
          <w:szCs w:val="26"/>
        </w:rPr>
        <w:t>s</w:t>
      </w:r>
      <w:r w:rsidR="00F26EA2" w:rsidRPr="009E242C">
        <w:rPr>
          <w:rFonts w:ascii="Crimson Text" w:hAnsi="Crimson Text"/>
          <w:color w:val="000000" w:themeColor="text1"/>
          <w:sz w:val="26"/>
          <w:szCs w:val="26"/>
        </w:rPr>
        <w:t xml:space="preserve"> de alejarse lo suficiente</w:t>
      </w:r>
      <w:r w:rsidR="00274705" w:rsidRPr="009E242C">
        <w:rPr>
          <w:rFonts w:ascii="Crimson Text" w:hAnsi="Crimson Text"/>
          <w:color w:val="000000" w:themeColor="text1"/>
          <w:sz w:val="26"/>
          <w:szCs w:val="26"/>
        </w:rPr>
        <w:t xml:space="preserve"> de ellos</w:t>
      </w:r>
      <w:r w:rsidR="008E0148" w:rsidRPr="009E242C">
        <w:rPr>
          <w:rFonts w:ascii="Crimson Text" w:hAnsi="Crimson Text"/>
          <w:color w:val="000000" w:themeColor="text1"/>
          <w:sz w:val="26"/>
          <w:szCs w:val="26"/>
        </w:rPr>
        <w:t xml:space="preserve">, Elena levantó </w:t>
      </w:r>
      <w:r w:rsidR="00544365" w:rsidRPr="009E242C">
        <w:rPr>
          <w:rFonts w:ascii="Crimson Text" w:hAnsi="Crimson Text"/>
          <w:color w:val="000000" w:themeColor="text1"/>
          <w:sz w:val="26"/>
          <w:szCs w:val="26"/>
        </w:rPr>
        <w:t xml:space="preserve">la mirada por detrás de Eros, </w:t>
      </w:r>
      <w:r w:rsidR="00B71B20" w:rsidRPr="009E242C">
        <w:rPr>
          <w:rFonts w:ascii="Crimson Text" w:hAnsi="Crimson Text"/>
          <w:color w:val="000000" w:themeColor="text1"/>
          <w:sz w:val="26"/>
          <w:szCs w:val="26"/>
        </w:rPr>
        <w:t>aún aferrad</w:t>
      </w:r>
      <w:r w:rsidR="008E0148" w:rsidRPr="009E242C">
        <w:rPr>
          <w:rFonts w:ascii="Crimson Text" w:hAnsi="Crimson Text"/>
          <w:color w:val="000000" w:themeColor="text1"/>
          <w:sz w:val="26"/>
          <w:szCs w:val="26"/>
        </w:rPr>
        <w:t xml:space="preserve">a </w:t>
      </w:r>
      <w:r w:rsidR="00B71B20" w:rsidRPr="009E242C">
        <w:rPr>
          <w:rFonts w:ascii="Crimson Text" w:hAnsi="Crimson Text"/>
          <w:color w:val="000000" w:themeColor="text1"/>
          <w:sz w:val="26"/>
          <w:szCs w:val="26"/>
        </w:rPr>
        <w:t>a su espalda</w:t>
      </w:r>
      <w:r w:rsidR="008E0148" w:rsidRPr="009E242C">
        <w:rPr>
          <w:rFonts w:ascii="Crimson Text" w:hAnsi="Crimson Text"/>
          <w:color w:val="000000" w:themeColor="text1"/>
          <w:sz w:val="26"/>
          <w:szCs w:val="26"/>
        </w:rPr>
        <w:t xml:space="preserve">. Aron no pudo evitar </w:t>
      </w:r>
      <w:del w:id="358" w:author="Paula Castrilli" w:date="2025-07-23T23:39:00Z">
        <w:r w:rsidR="00B71B20" w:rsidRPr="009E242C" w:rsidDel="00975653">
          <w:rPr>
            <w:rFonts w:ascii="Crimson Text" w:hAnsi="Crimson Text"/>
            <w:color w:val="000000" w:themeColor="text1"/>
            <w:sz w:val="26"/>
            <w:szCs w:val="26"/>
          </w:rPr>
          <w:delText>el contacto</w:delText>
        </w:r>
      </w:del>
      <w:ins w:id="359" w:author="Paula Castrilli" w:date="2025-07-23T23:39:00Z">
        <w:r w:rsidR="00975653">
          <w:rPr>
            <w:rFonts w:ascii="Crimson Text" w:hAnsi="Crimson Text"/>
            <w:color w:val="000000" w:themeColor="text1"/>
            <w:sz w:val="26"/>
            <w:szCs w:val="26"/>
          </w:rPr>
          <w:t>cruzar la mirada con ella</w:t>
        </w:r>
      </w:ins>
      <w:r w:rsidR="008E0148" w:rsidRPr="009E242C">
        <w:rPr>
          <w:rFonts w:ascii="Crimson Text" w:hAnsi="Crimson Text"/>
          <w:color w:val="000000" w:themeColor="text1"/>
          <w:sz w:val="26"/>
          <w:szCs w:val="26"/>
        </w:rPr>
        <w:t xml:space="preserve">, y </w:t>
      </w:r>
      <w:r w:rsidR="00B71B20" w:rsidRPr="009E242C">
        <w:rPr>
          <w:rFonts w:ascii="Crimson Text" w:hAnsi="Crimson Text"/>
          <w:color w:val="000000" w:themeColor="text1"/>
          <w:sz w:val="26"/>
          <w:szCs w:val="26"/>
        </w:rPr>
        <w:t>percibió</w:t>
      </w:r>
      <w:r w:rsidR="008E0148" w:rsidRPr="009E242C">
        <w:rPr>
          <w:rFonts w:ascii="Crimson Text" w:hAnsi="Crimson Text"/>
          <w:color w:val="000000" w:themeColor="text1"/>
          <w:sz w:val="26"/>
          <w:szCs w:val="26"/>
        </w:rPr>
        <w:t xml:space="preserve"> en la hija del rey un gestó de </w:t>
      </w:r>
      <w:r w:rsidR="00F935D7" w:rsidRPr="009E242C">
        <w:rPr>
          <w:rFonts w:ascii="Crimson Text" w:hAnsi="Crimson Text"/>
          <w:color w:val="000000" w:themeColor="text1"/>
          <w:sz w:val="26"/>
          <w:szCs w:val="26"/>
        </w:rPr>
        <w:t xml:space="preserve">furia, había </w:t>
      </w:r>
      <w:r w:rsidR="00B71B20" w:rsidRPr="009E242C">
        <w:rPr>
          <w:rFonts w:ascii="Crimson Text" w:hAnsi="Crimson Text"/>
          <w:color w:val="000000" w:themeColor="text1"/>
          <w:sz w:val="26"/>
          <w:szCs w:val="26"/>
        </w:rPr>
        <w:t>mutado</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 xml:space="preserve">de </w:t>
      </w:r>
      <w:del w:id="360" w:author="Paula Castrilli" w:date="2025-07-23T23:40:00Z">
        <w:r w:rsidR="00B71B20" w:rsidRPr="009E242C" w:rsidDel="00975653">
          <w:rPr>
            <w:rFonts w:ascii="Crimson Text" w:hAnsi="Crimson Text"/>
            <w:color w:val="000000" w:themeColor="text1"/>
            <w:sz w:val="26"/>
            <w:szCs w:val="26"/>
          </w:rPr>
          <w:delText xml:space="preserve">emoción </w:delText>
        </w:r>
      </w:del>
      <w:ins w:id="361" w:author="Paula Castrilli" w:date="2025-07-23T23:40:00Z">
        <w:r w:rsidR="00975653">
          <w:rPr>
            <w:rFonts w:ascii="Crimson Text" w:hAnsi="Crimson Text"/>
            <w:color w:val="000000" w:themeColor="text1"/>
            <w:sz w:val="26"/>
            <w:szCs w:val="26"/>
          </w:rPr>
          <w:t>felicidad</w:t>
        </w:r>
        <w:r w:rsidR="00975653" w:rsidRPr="009E242C">
          <w:rPr>
            <w:rFonts w:ascii="Crimson Text" w:hAnsi="Crimson Text"/>
            <w:color w:val="000000" w:themeColor="text1"/>
            <w:sz w:val="26"/>
            <w:szCs w:val="26"/>
          </w:rPr>
          <w:t xml:space="preserve"> </w:t>
        </w:r>
      </w:ins>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w:t>
      </w:r>
      <w:del w:id="362" w:author="Paula Castrilli" w:date="2025-07-23T23:40:00Z">
        <w:r w:rsidR="00F935D7" w:rsidRPr="009E242C" w:rsidDel="00975653">
          <w:rPr>
            <w:rFonts w:ascii="Crimson Text" w:hAnsi="Crimson Text"/>
            <w:color w:val="000000" w:themeColor="text1"/>
            <w:sz w:val="26"/>
            <w:szCs w:val="26"/>
          </w:rPr>
          <w:delText xml:space="preserve">bronca </w:delText>
        </w:r>
      </w:del>
      <w:ins w:id="363" w:author="Paula Castrilli" w:date="2025-07-23T23:40:00Z">
        <w:r w:rsidR="00975653">
          <w:rPr>
            <w:rFonts w:ascii="Crimson Text" w:hAnsi="Crimson Text"/>
            <w:color w:val="000000" w:themeColor="text1"/>
            <w:sz w:val="26"/>
            <w:szCs w:val="26"/>
          </w:rPr>
          <w:t>enojo</w:t>
        </w:r>
        <w:r w:rsidR="00975653" w:rsidRPr="009E242C">
          <w:rPr>
            <w:rFonts w:ascii="Crimson Text" w:hAnsi="Crimson Text"/>
            <w:color w:val="000000" w:themeColor="text1"/>
            <w:sz w:val="26"/>
            <w:szCs w:val="26"/>
          </w:rPr>
          <w:t xml:space="preserve"> </w:t>
        </w:r>
      </w:ins>
      <w:r w:rsidR="00F935D7" w:rsidRPr="009E242C">
        <w:rPr>
          <w:rFonts w:ascii="Crimson Text" w:hAnsi="Crimson Text"/>
          <w:color w:val="000000" w:themeColor="text1"/>
          <w:sz w:val="26"/>
          <w:szCs w:val="26"/>
        </w:rPr>
        <w:t xml:space="preserve">en un </w:t>
      </w:r>
      <w:r w:rsidR="00B71B20" w:rsidRPr="009E242C">
        <w:rPr>
          <w:rFonts w:ascii="Crimson Text" w:hAnsi="Crimson Text"/>
          <w:color w:val="000000" w:themeColor="text1"/>
          <w:sz w:val="26"/>
          <w:szCs w:val="26"/>
        </w:rPr>
        <w:t>instante</w:t>
      </w:r>
      <w:r w:rsidR="00F935D7" w:rsidRPr="009E242C">
        <w:rPr>
          <w:rFonts w:ascii="Crimson Text" w:hAnsi="Crimson Text"/>
          <w:color w:val="000000" w:themeColor="text1"/>
          <w:sz w:val="26"/>
          <w:szCs w:val="26"/>
        </w:rPr>
        <w:t xml:space="preserve">. Y ese sentimiento cargado de </w:t>
      </w:r>
      <w:del w:id="364" w:author="Paula Castrilli" w:date="2025-07-23T23:40:00Z">
        <w:r w:rsidR="00F935D7" w:rsidRPr="009E242C" w:rsidDel="00975653">
          <w:rPr>
            <w:rFonts w:ascii="Crimson Text" w:hAnsi="Crimson Text"/>
            <w:color w:val="000000" w:themeColor="text1"/>
            <w:sz w:val="26"/>
            <w:szCs w:val="26"/>
          </w:rPr>
          <w:delText xml:space="preserve">recelo </w:delText>
        </w:r>
      </w:del>
      <w:ins w:id="365" w:author="Paula Castrilli" w:date="2025-07-23T23:40:00Z">
        <w:r w:rsidR="00975653">
          <w:rPr>
            <w:rFonts w:ascii="Crimson Text" w:hAnsi="Crimson Text"/>
            <w:color w:val="000000" w:themeColor="text1"/>
            <w:sz w:val="26"/>
            <w:szCs w:val="26"/>
          </w:rPr>
          <w:t>ira</w:t>
        </w:r>
        <w:r w:rsidR="00975653" w:rsidRPr="009E242C">
          <w:rPr>
            <w:rFonts w:ascii="Crimson Text" w:hAnsi="Crimson Text"/>
            <w:color w:val="000000" w:themeColor="text1"/>
            <w:sz w:val="26"/>
            <w:szCs w:val="26"/>
          </w:rPr>
          <w:t xml:space="preserve"> </w:t>
        </w:r>
      </w:ins>
      <w:r w:rsidR="00F935D7" w:rsidRPr="009E242C">
        <w:rPr>
          <w:rFonts w:ascii="Crimson Text" w:hAnsi="Crimson Text"/>
          <w:color w:val="000000" w:themeColor="text1"/>
          <w:sz w:val="26"/>
          <w:szCs w:val="26"/>
        </w:rPr>
        <w:t xml:space="preserve">se fundió en una mirada fulminante. El joven </w:t>
      </w:r>
      <w:r w:rsidR="00B71B20" w:rsidRPr="009E242C">
        <w:rPr>
          <w:rFonts w:ascii="Crimson Text" w:hAnsi="Crimson Text"/>
          <w:color w:val="000000" w:themeColor="text1"/>
          <w:sz w:val="26"/>
          <w:szCs w:val="26"/>
        </w:rPr>
        <w:t>agachó</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la cabeza y continuó</w:t>
      </w:r>
      <w:r w:rsidR="00F935D7" w:rsidRPr="009E242C">
        <w:rPr>
          <w:rFonts w:ascii="Crimson Text" w:hAnsi="Crimson Text"/>
          <w:color w:val="000000" w:themeColor="text1"/>
          <w:sz w:val="26"/>
          <w:szCs w:val="26"/>
        </w:rPr>
        <w:t xml:space="preserve"> hacia la salida resignado. Su sueño </w:t>
      </w:r>
      <w:commentRangeStart w:id="366"/>
      <w:del w:id="367" w:author="Paula Castrilli" w:date="2025-07-23T23:40:00Z">
        <w:r w:rsidR="00F935D7" w:rsidRPr="009E242C" w:rsidDel="00975653">
          <w:rPr>
            <w:rFonts w:ascii="Crimson Text" w:hAnsi="Crimson Text"/>
            <w:color w:val="000000" w:themeColor="text1"/>
            <w:sz w:val="26"/>
            <w:szCs w:val="26"/>
          </w:rPr>
          <w:delText xml:space="preserve">insipiente </w:delText>
        </w:r>
      </w:del>
      <w:commentRangeEnd w:id="366"/>
      <w:r w:rsidR="00415938">
        <w:rPr>
          <w:rStyle w:val="Refdecomentario"/>
        </w:rPr>
        <w:commentReference w:id="366"/>
      </w:r>
      <w:ins w:id="368" w:author="Paula Castrilli" w:date="2025-07-23T23:40:00Z">
        <w:r w:rsidR="00975653">
          <w:rPr>
            <w:rFonts w:ascii="Crimson Text" w:hAnsi="Crimson Text"/>
            <w:color w:val="000000" w:themeColor="text1"/>
            <w:sz w:val="26"/>
            <w:szCs w:val="26"/>
          </w:rPr>
          <w:t>incipiente</w:t>
        </w:r>
        <w:r w:rsidR="00975653" w:rsidRPr="009E242C">
          <w:rPr>
            <w:rFonts w:ascii="Crimson Text" w:hAnsi="Crimson Text"/>
            <w:color w:val="000000" w:themeColor="text1"/>
            <w:sz w:val="26"/>
            <w:szCs w:val="26"/>
          </w:rPr>
          <w:t xml:space="preserve"> </w:t>
        </w:r>
      </w:ins>
      <w:r w:rsidR="00F935D7" w:rsidRPr="009E242C">
        <w:rPr>
          <w:rFonts w:ascii="Crimson Text" w:hAnsi="Crimson Text"/>
          <w:color w:val="000000" w:themeColor="text1"/>
          <w:sz w:val="26"/>
          <w:szCs w:val="26"/>
        </w:rPr>
        <w:t xml:space="preserve">de </w:t>
      </w:r>
      <w:r w:rsidR="00B71B20" w:rsidRPr="009E242C">
        <w:rPr>
          <w:rFonts w:ascii="Crimson Text" w:hAnsi="Crimson Text"/>
          <w:color w:val="000000" w:themeColor="text1"/>
          <w:sz w:val="26"/>
          <w:szCs w:val="26"/>
        </w:rPr>
        <w:t>conquistar</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la princesa se </w:t>
      </w:r>
      <w:del w:id="369" w:author="Paula Castrilli" w:date="2025-07-23T23:57:00Z">
        <w:r w:rsidR="00F935D7" w:rsidRPr="009E242C" w:rsidDel="00B22B2A">
          <w:rPr>
            <w:rFonts w:ascii="Crimson Text" w:hAnsi="Crimson Text"/>
            <w:color w:val="000000" w:themeColor="text1"/>
            <w:sz w:val="26"/>
            <w:szCs w:val="26"/>
          </w:rPr>
          <w:delText xml:space="preserve">hacía </w:delText>
        </w:r>
      </w:del>
      <w:ins w:id="370" w:author="Paula Castrilli" w:date="2025-07-23T23:57:00Z">
        <w:r w:rsidR="00B22B2A">
          <w:rPr>
            <w:rFonts w:ascii="Crimson Text" w:hAnsi="Crimson Text"/>
            <w:color w:val="000000" w:themeColor="text1"/>
            <w:sz w:val="26"/>
            <w:szCs w:val="26"/>
          </w:rPr>
          <w:t>había hecho</w:t>
        </w:r>
        <w:r w:rsidR="00B22B2A" w:rsidRPr="009E242C">
          <w:rPr>
            <w:rFonts w:ascii="Crimson Text" w:hAnsi="Crimson Text"/>
            <w:color w:val="000000" w:themeColor="text1"/>
            <w:sz w:val="26"/>
            <w:szCs w:val="26"/>
          </w:rPr>
          <w:t xml:space="preserve"> </w:t>
        </w:r>
      </w:ins>
      <w:r w:rsidR="00F935D7" w:rsidRPr="009E242C">
        <w:rPr>
          <w:rFonts w:ascii="Crimson Text" w:hAnsi="Crimson Text"/>
          <w:color w:val="000000" w:themeColor="text1"/>
          <w:sz w:val="26"/>
          <w:szCs w:val="26"/>
        </w:rPr>
        <w:t>añicos</w:t>
      </w:r>
      <w:r w:rsidR="00991BE1" w:rsidRPr="009E242C">
        <w:rPr>
          <w:rFonts w:ascii="Crimson Text" w:hAnsi="Crimson Text"/>
          <w:color w:val="000000" w:themeColor="text1"/>
          <w:sz w:val="26"/>
          <w:szCs w:val="26"/>
        </w:rPr>
        <w:t xml:space="preserve"> por completo</w:t>
      </w:r>
      <w:r w:rsidR="00AE2BB8" w:rsidRPr="009E242C">
        <w:rPr>
          <w:rFonts w:ascii="Crimson Text" w:hAnsi="Crimson Text"/>
          <w:color w:val="000000" w:themeColor="text1"/>
          <w:sz w:val="26"/>
          <w:szCs w:val="26"/>
        </w:rPr>
        <w:t>.</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2BB8" w:rsidRPr="009E242C" w:rsidRDefault="00AE2BB8" w:rsidP="00AE2BB8">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34</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p>
    <w:p w:rsidR="00550560" w:rsidRPr="009E242C" w:rsidRDefault="00550560" w:rsidP="00116D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Elena caminaban por la orilla del </w:t>
      </w:r>
      <w:del w:id="371" w:author="Pauli-Chan" w:date="2025-07-21T13:42:00Z">
        <w:r w:rsidRPr="009E242C" w:rsidDel="007E22FD">
          <w:rPr>
            <w:rFonts w:ascii="Crimson Text" w:hAnsi="Crimson Text"/>
            <w:color w:val="000000" w:themeColor="text1"/>
            <w:sz w:val="26"/>
            <w:szCs w:val="26"/>
          </w:rPr>
          <w:delText>lago de los dioses</w:delText>
        </w:r>
      </w:del>
      <w:ins w:id="372" w:author="Pauli-Chan" w:date="2025-07-21T13:42:00Z">
        <w:r w:rsidR="007E22FD">
          <w:rPr>
            <w:rFonts w:ascii="Crimson Text" w:hAnsi="Crimson Text"/>
            <w:color w:val="000000" w:themeColor="text1"/>
            <w:sz w:val="26"/>
            <w:szCs w:val="26"/>
          </w:rPr>
          <w:t>Lago de los Dioses</w:t>
        </w:r>
      </w:ins>
      <w:r w:rsidRPr="009E242C">
        <w:rPr>
          <w:rFonts w:ascii="Crimson Text" w:hAnsi="Crimson Text"/>
          <w:color w:val="000000" w:themeColor="text1"/>
          <w:sz w:val="26"/>
          <w:szCs w:val="26"/>
        </w:rPr>
        <w:t xml:space="preserve">. La tarde era espléndida y apacible. Las aguas reposaban en calma, </w:t>
      </w:r>
      <w:commentRangeStart w:id="373"/>
      <w:ins w:id="374" w:author="Pauli-Chan" w:date="2025-07-24T12:46:00Z">
        <w:r w:rsidR="00CA1124">
          <w:rPr>
            <w:rFonts w:ascii="Crimson Text" w:hAnsi="Crimson Text"/>
            <w:color w:val="000000" w:themeColor="text1"/>
            <w:sz w:val="26"/>
            <w:szCs w:val="26"/>
          </w:rPr>
          <w:t>y las hojas de los árboles</w:t>
        </w:r>
        <w:commentRangeEnd w:id="373"/>
        <w:r w:rsidR="00CA1124">
          <w:rPr>
            <w:rStyle w:val="Refdecomentario"/>
          </w:rPr>
          <w:commentReference w:id="373"/>
        </w:r>
        <w:r w:rsidR="00CA1124">
          <w:rPr>
            <w:rFonts w:ascii="Crimson Text" w:hAnsi="Crimson Text"/>
            <w:color w:val="000000" w:themeColor="text1"/>
            <w:sz w:val="26"/>
            <w:szCs w:val="26"/>
          </w:rPr>
          <w:t xml:space="preserve"> </w:t>
        </w:r>
      </w:ins>
      <w:r w:rsidRPr="009E242C">
        <w:rPr>
          <w:rFonts w:ascii="Crimson Text" w:hAnsi="Crimson Text"/>
          <w:color w:val="000000" w:themeColor="text1"/>
          <w:sz w:val="26"/>
          <w:szCs w:val="26"/>
        </w:rPr>
        <w:t>apenas</w:t>
      </w:r>
      <w:ins w:id="375" w:author="Pauli-Chan" w:date="2025-07-24T12:46:00Z">
        <w:r w:rsidR="00CA1124">
          <w:rPr>
            <w:rFonts w:ascii="Crimson Text" w:hAnsi="Crimson Text"/>
            <w:color w:val="000000" w:themeColor="text1"/>
            <w:sz w:val="26"/>
            <w:szCs w:val="26"/>
          </w:rPr>
          <w:t xml:space="preserve"> eran</w:t>
        </w:r>
      </w:ins>
      <w:r w:rsidRPr="009E242C">
        <w:rPr>
          <w:rFonts w:ascii="Crimson Text" w:hAnsi="Crimson Text"/>
          <w:color w:val="000000" w:themeColor="text1"/>
          <w:sz w:val="26"/>
          <w:szCs w:val="26"/>
        </w:rPr>
        <w:t xml:space="preserve"> mecidas por una suave brisa nacida de las montañas. Se habían reunido como tantas veces en el </w:t>
      </w:r>
      <w:r w:rsidR="002B4F4F"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pero </w:t>
      </w:r>
      <w:r w:rsidR="00116D18" w:rsidRPr="009E242C">
        <w:rPr>
          <w:rFonts w:ascii="Crimson Text" w:hAnsi="Crimson Text"/>
          <w:color w:val="000000" w:themeColor="text1"/>
          <w:sz w:val="26"/>
          <w:szCs w:val="26"/>
        </w:rPr>
        <w:t>este encuentro</w:t>
      </w:r>
      <w:r w:rsidRPr="009E242C">
        <w:rPr>
          <w:rFonts w:ascii="Crimson Text" w:hAnsi="Crimson Text"/>
          <w:color w:val="000000" w:themeColor="text1"/>
          <w:sz w:val="26"/>
          <w:szCs w:val="26"/>
        </w:rPr>
        <w:t xml:space="preserve"> no era un</w:t>
      </w:r>
      <w:r w:rsidR="00F15C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más. Las circunstancias los había</w:t>
      </w:r>
      <w:del w:id="376" w:author="Pauli-Chan" w:date="2025-07-24T12:50:00Z">
        <w:r w:rsidRPr="009E242C" w:rsidDel="00CA1124">
          <w:rPr>
            <w:rFonts w:ascii="Crimson Text" w:hAnsi="Crimson Text"/>
            <w:color w:val="000000" w:themeColor="text1"/>
            <w:sz w:val="26"/>
            <w:szCs w:val="26"/>
          </w:rPr>
          <w:delText>n</w:delText>
        </w:r>
      </w:del>
      <w:r w:rsidRPr="009E242C">
        <w:rPr>
          <w:rFonts w:ascii="Crimson Text" w:hAnsi="Crimson Text"/>
          <w:color w:val="000000" w:themeColor="text1"/>
          <w:sz w:val="26"/>
          <w:szCs w:val="26"/>
        </w:rPr>
        <w:t xml:space="preserve"> separado y, cada uno a su modo, había sentido </w:t>
      </w:r>
      <w:ins w:id="377" w:author="Pauli-Chan" w:date="2025-07-24T12:50:00Z">
        <w:r w:rsidR="00CA1124">
          <w:rPr>
            <w:rFonts w:ascii="Crimson Text" w:hAnsi="Crimson Text"/>
            <w:color w:val="000000" w:themeColor="text1"/>
            <w:sz w:val="26"/>
            <w:szCs w:val="26"/>
          </w:rPr>
          <w:t>ese</w:t>
        </w:r>
      </w:ins>
      <w:del w:id="378" w:author="Pauli-Chan" w:date="2025-07-24T12:50:00Z">
        <w:r w:rsidRPr="009E242C" w:rsidDel="00CA1124">
          <w:rPr>
            <w:rFonts w:ascii="Crimson Text" w:hAnsi="Crimson Text"/>
            <w:color w:val="000000" w:themeColor="text1"/>
            <w:sz w:val="26"/>
            <w:szCs w:val="26"/>
          </w:rPr>
          <w:delText>el</w:delText>
        </w:r>
      </w:del>
      <w:r w:rsidRPr="009E242C">
        <w:rPr>
          <w:rFonts w:ascii="Crimson Text" w:hAnsi="Crimson Text"/>
          <w:color w:val="000000" w:themeColor="text1"/>
          <w:sz w:val="26"/>
          <w:szCs w:val="26"/>
        </w:rPr>
        <w:t xml:space="preserve"> peso </w:t>
      </w:r>
      <w:ins w:id="379" w:author="Pauli-Chan" w:date="2025-07-24T12:47:00Z">
        <w:r w:rsidR="00CA1124">
          <w:rPr>
            <w:rFonts w:ascii="Crimson Text" w:hAnsi="Crimson Text"/>
            <w:color w:val="000000" w:themeColor="text1"/>
            <w:sz w:val="26"/>
            <w:szCs w:val="26"/>
          </w:rPr>
          <w:t>como</w:t>
        </w:r>
      </w:ins>
      <w:ins w:id="380" w:author="Pauli-Chan" w:date="2025-07-24T12:50:00Z">
        <w:r w:rsidR="00CA1124">
          <w:rPr>
            <w:rFonts w:ascii="Crimson Text" w:hAnsi="Crimson Text"/>
            <w:color w:val="000000" w:themeColor="text1"/>
            <w:sz w:val="26"/>
            <w:szCs w:val="26"/>
          </w:rPr>
          <w:t xml:space="preserve"> el </w:t>
        </w:r>
      </w:ins>
      <w:r w:rsidRPr="009E242C">
        <w:rPr>
          <w:rFonts w:ascii="Crimson Text" w:hAnsi="Crimson Text"/>
          <w:color w:val="000000" w:themeColor="text1"/>
          <w:sz w:val="26"/>
          <w:szCs w:val="26"/>
        </w:rPr>
        <w:t xml:space="preserve">de una despedida definitiva. El destino, sin embargo, les ofrecía una segunda oportunidad, una carta con sabor a revancha, y no </w:t>
      </w:r>
      <w:del w:id="381" w:author="Pauli-Chan" w:date="2025-07-24T12:47:00Z">
        <w:r w:rsidRPr="009E242C" w:rsidDel="00CA1124">
          <w:rPr>
            <w:rFonts w:ascii="Crimson Text" w:hAnsi="Crimson Text"/>
            <w:color w:val="000000" w:themeColor="text1"/>
            <w:sz w:val="26"/>
            <w:szCs w:val="26"/>
          </w:rPr>
          <w:delText xml:space="preserve">podían </w:delText>
        </w:r>
      </w:del>
      <w:ins w:id="382" w:author="Pauli-Chan" w:date="2025-07-24T12:47:00Z">
        <w:r w:rsidR="00CA1124">
          <w:rPr>
            <w:rFonts w:ascii="Crimson Text" w:hAnsi="Crimson Text"/>
            <w:color w:val="000000" w:themeColor="text1"/>
            <w:sz w:val="26"/>
            <w:szCs w:val="26"/>
          </w:rPr>
          <w:t>querían</w:t>
        </w:r>
        <w:r w:rsidR="00CA1124" w:rsidRPr="009E242C">
          <w:rPr>
            <w:rFonts w:ascii="Crimson Text" w:hAnsi="Crimson Text"/>
            <w:color w:val="000000" w:themeColor="text1"/>
            <w:sz w:val="26"/>
            <w:szCs w:val="26"/>
          </w:rPr>
          <w:t xml:space="preserve"> </w:t>
        </w:r>
      </w:ins>
      <w:r w:rsidRPr="009E242C">
        <w:rPr>
          <w:rFonts w:ascii="Crimson Text" w:hAnsi="Crimson Text"/>
          <w:color w:val="000000" w:themeColor="text1"/>
          <w:sz w:val="26"/>
          <w:szCs w:val="26"/>
        </w:rPr>
        <w:t>dejarla pasar. Habían comprendido, al fin, el valor del vínculo que los unía.</w:t>
      </w:r>
    </w:p>
    <w:p w:rsidR="00DB0CF1" w:rsidRPr="009E242C" w:rsidRDefault="00DB0CF1" w:rsidP="005505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2A3BB1" w:rsidRPr="009E242C">
        <w:rPr>
          <w:rFonts w:ascii="Crimson Text" w:hAnsi="Crimson Text"/>
          <w:color w:val="000000" w:themeColor="text1"/>
          <w:sz w:val="26"/>
          <w:szCs w:val="26"/>
        </w:rPr>
        <w:t>ros</w:t>
      </w:r>
      <w:r w:rsidR="00C55C3E" w:rsidRPr="009E242C">
        <w:rPr>
          <w:rFonts w:ascii="Crimson Text" w:hAnsi="Crimson Text"/>
          <w:color w:val="000000" w:themeColor="text1"/>
          <w:sz w:val="26"/>
          <w:szCs w:val="26"/>
        </w:rPr>
        <w:t xml:space="preserve"> disponía de</w:t>
      </w:r>
      <w:r w:rsidRPr="009E242C">
        <w:rPr>
          <w:rFonts w:ascii="Crimson Text" w:hAnsi="Crimson Text"/>
          <w:color w:val="000000" w:themeColor="text1"/>
          <w:sz w:val="26"/>
          <w:szCs w:val="26"/>
        </w:rPr>
        <w:t xml:space="preserve"> mil historias p</w:t>
      </w:r>
      <w:r w:rsidR="00C55C3E" w:rsidRPr="009E242C">
        <w:rPr>
          <w:rFonts w:ascii="Crimson Text" w:hAnsi="Crimson Text"/>
          <w:color w:val="000000" w:themeColor="text1"/>
          <w:sz w:val="26"/>
          <w:szCs w:val="26"/>
        </w:rPr>
        <w:t>a</w:t>
      </w:r>
      <w:r w:rsidR="00661555" w:rsidRPr="009E242C">
        <w:rPr>
          <w:rFonts w:ascii="Crimson Text" w:hAnsi="Crimson Text"/>
          <w:color w:val="000000" w:themeColor="text1"/>
          <w:sz w:val="26"/>
          <w:szCs w:val="26"/>
        </w:rPr>
        <w:t>r</w:t>
      </w:r>
      <w:r w:rsidR="00C55C3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contar, durante su tiempo ausente había vivido más que en el resto de su vida. La princesa, </w:t>
      </w:r>
      <w:del w:id="383" w:author="Pauli-Chan" w:date="2025-07-24T12:53:00Z">
        <w:r w:rsidRPr="009E242C" w:rsidDel="00CA1124">
          <w:rPr>
            <w:rFonts w:ascii="Crimson Text" w:hAnsi="Crimson Text"/>
            <w:color w:val="000000" w:themeColor="text1"/>
            <w:sz w:val="26"/>
            <w:szCs w:val="26"/>
          </w:rPr>
          <w:delText xml:space="preserve">complacida </w:delText>
        </w:r>
      </w:del>
      <w:ins w:id="384" w:author="Pauli-Chan" w:date="2025-07-24T12:53:00Z">
        <w:r w:rsidR="00CA1124">
          <w:rPr>
            <w:rFonts w:ascii="Crimson Text" w:hAnsi="Crimson Text"/>
            <w:color w:val="000000" w:themeColor="text1"/>
            <w:sz w:val="26"/>
            <w:szCs w:val="26"/>
          </w:rPr>
          <w:t>feliz</w:t>
        </w:r>
        <w:r w:rsidR="00CA1124" w:rsidRPr="009E242C">
          <w:rPr>
            <w:rFonts w:ascii="Crimson Text" w:hAnsi="Crimson Text"/>
            <w:color w:val="000000" w:themeColor="text1"/>
            <w:sz w:val="26"/>
            <w:szCs w:val="26"/>
          </w:rPr>
          <w:t xml:space="preserve"> </w:t>
        </w:r>
      </w:ins>
      <w:r w:rsidRPr="009E242C">
        <w:rPr>
          <w:rFonts w:ascii="Crimson Text" w:hAnsi="Crimson Text"/>
          <w:color w:val="000000" w:themeColor="text1"/>
          <w:sz w:val="26"/>
          <w:szCs w:val="26"/>
        </w:rPr>
        <w:t xml:space="preserve">de </w:t>
      </w:r>
      <w:del w:id="385" w:author="Pauli-Chan" w:date="2025-07-24T12:53:00Z">
        <w:r w:rsidR="00C55C3E" w:rsidRPr="009E242C" w:rsidDel="00CA1124">
          <w:rPr>
            <w:rFonts w:ascii="Crimson Text" w:hAnsi="Crimson Text"/>
            <w:color w:val="000000" w:themeColor="text1"/>
            <w:sz w:val="26"/>
            <w:szCs w:val="26"/>
          </w:rPr>
          <w:delText>oírlo</w:delText>
        </w:r>
        <w:r w:rsidRPr="009E242C" w:rsidDel="00CA1124">
          <w:rPr>
            <w:rFonts w:ascii="Crimson Text" w:hAnsi="Crimson Text"/>
            <w:color w:val="000000" w:themeColor="text1"/>
            <w:sz w:val="26"/>
            <w:szCs w:val="26"/>
          </w:rPr>
          <w:delText xml:space="preserve"> </w:delText>
        </w:r>
      </w:del>
      <w:ins w:id="386" w:author="Pauli-Chan" w:date="2025-07-24T12:53:00Z">
        <w:r w:rsidR="00CA1124">
          <w:rPr>
            <w:rFonts w:ascii="Crimson Text" w:hAnsi="Crimson Text"/>
            <w:color w:val="000000" w:themeColor="text1"/>
            <w:sz w:val="26"/>
            <w:szCs w:val="26"/>
          </w:rPr>
          <w:t>escucharlo</w:t>
        </w:r>
        <w:r w:rsidR="00CA1124" w:rsidRPr="009E242C">
          <w:rPr>
            <w:rFonts w:ascii="Crimson Text" w:hAnsi="Crimson Text"/>
            <w:color w:val="000000" w:themeColor="text1"/>
            <w:sz w:val="26"/>
            <w:szCs w:val="26"/>
          </w:rPr>
          <w:t xml:space="preserve"> </w:t>
        </w:r>
      </w:ins>
      <w:r w:rsidR="00C55C3E" w:rsidRPr="009E242C">
        <w:rPr>
          <w:rFonts w:ascii="Crimson Text" w:hAnsi="Crimson Text"/>
          <w:color w:val="000000" w:themeColor="text1"/>
          <w:sz w:val="26"/>
          <w:szCs w:val="26"/>
        </w:rPr>
        <w:t>nuevamente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sus relatos con devoción. </w:t>
      </w:r>
      <w:del w:id="387" w:author="Pauli-Chan" w:date="2025-07-24T12:53:00Z">
        <w:r w:rsidRPr="009E242C" w:rsidDel="00CA1124">
          <w:rPr>
            <w:rFonts w:ascii="Crimson Text" w:hAnsi="Crimson Text"/>
            <w:color w:val="000000" w:themeColor="text1"/>
            <w:sz w:val="26"/>
            <w:szCs w:val="26"/>
          </w:rPr>
          <w:delText>Por su puesto, ella</w:delText>
        </w:r>
      </w:del>
      <w:ins w:id="388" w:author="Pauli-Chan" w:date="2025-07-24T12:53:00Z">
        <w:r w:rsidR="00CA1124">
          <w:rPr>
            <w:rFonts w:ascii="Crimson Text" w:hAnsi="Crimson Text"/>
            <w:color w:val="000000" w:themeColor="text1"/>
            <w:sz w:val="26"/>
            <w:szCs w:val="26"/>
          </w:rPr>
          <w:t>Ella</w:t>
        </w:r>
      </w:ins>
      <w:r w:rsidRPr="009E242C">
        <w:rPr>
          <w:rFonts w:ascii="Crimson Text" w:hAnsi="Crimson Text"/>
          <w:color w:val="000000" w:themeColor="text1"/>
          <w:sz w:val="26"/>
          <w:szCs w:val="26"/>
        </w:rPr>
        <w:t xml:space="preserve"> también había </w:t>
      </w:r>
      <w:r w:rsidR="00C55C3E" w:rsidRPr="009E242C">
        <w:rPr>
          <w:rFonts w:ascii="Crimson Text" w:hAnsi="Crimson Text"/>
          <w:color w:val="000000" w:themeColor="text1"/>
          <w:sz w:val="26"/>
          <w:szCs w:val="26"/>
        </w:rPr>
        <w:t>sumado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experiencias</w:t>
      </w:r>
      <w:r w:rsidRPr="009E242C">
        <w:rPr>
          <w:rFonts w:ascii="Crimson Text" w:hAnsi="Crimson Text"/>
          <w:color w:val="000000" w:themeColor="text1"/>
          <w:sz w:val="26"/>
          <w:szCs w:val="26"/>
        </w:rPr>
        <w:t xml:space="preserve"> en ese lapso, </w:t>
      </w:r>
      <w:r w:rsidR="00C55C3E"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 xml:space="preserve">se destacaba </w:t>
      </w:r>
      <w:r w:rsidRPr="009E242C">
        <w:rPr>
          <w:rFonts w:ascii="Crimson Text" w:hAnsi="Crimson Text"/>
          <w:color w:val="000000" w:themeColor="text1"/>
          <w:sz w:val="26"/>
          <w:szCs w:val="26"/>
        </w:rPr>
        <w:t xml:space="preserve">el incidente </w:t>
      </w:r>
      <w:r w:rsidR="00C55C3E" w:rsidRPr="009E242C">
        <w:rPr>
          <w:rFonts w:ascii="Crimson Text" w:hAnsi="Crimson Text"/>
          <w:color w:val="000000" w:themeColor="text1"/>
          <w:sz w:val="26"/>
          <w:szCs w:val="26"/>
        </w:rPr>
        <w:t>sufrido</w:t>
      </w:r>
      <w:r w:rsidR="002B4F4F" w:rsidRPr="009E242C">
        <w:rPr>
          <w:rFonts w:ascii="Crimson Text" w:hAnsi="Crimson Text"/>
          <w:color w:val="000000" w:themeColor="text1"/>
          <w:sz w:val="26"/>
          <w:szCs w:val="26"/>
        </w:rPr>
        <w:t xml:space="preserve"> de camino a</w:t>
      </w:r>
      <w:r w:rsidR="00C55C3E"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ceremonia de iniciación. Sin dudas, ese </w:t>
      </w:r>
      <w:r w:rsidR="00397E4E" w:rsidRPr="009E242C">
        <w:rPr>
          <w:rFonts w:ascii="Crimson Text" w:hAnsi="Crimson Text"/>
          <w:color w:val="000000" w:themeColor="text1"/>
          <w:sz w:val="26"/>
          <w:szCs w:val="26"/>
        </w:rPr>
        <w:t>desencuentro</w:t>
      </w:r>
      <w:r w:rsidRPr="009E242C">
        <w:rPr>
          <w:rFonts w:ascii="Crimson Text" w:hAnsi="Crimson Text"/>
          <w:color w:val="000000" w:themeColor="text1"/>
          <w:sz w:val="26"/>
          <w:szCs w:val="26"/>
        </w:rPr>
        <w:t xml:space="preserve"> </w:t>
      </w:r>
      <w:r w:rsidR="00397E4E" w:rsidRPr="009E242C">
        <w:rPr>
          <w:rFonts w:ascii="Crimson Text" w:hAnsi="Crimson Text"/>
          <w:color w:val="000000" w:themeColor="text1"/>
          <w:sz w:val="26"/>
          <w:szCs w:val="26"/>
        </w:rPr>
        <w:t xml:space="preserve">aún </w:t>
      </w:r>
      <w:r w:rsidRPr="009E242C">
        <w:rPr>
          <w:rFonts w:ascii="Crimson Text" w:hAnsi="Crimson Text"/>
          <w:color w:val="000000" w:themeColor="text1"/>
          <w:sz w:val="26"/>
          <w:szCs w:val="26"/>
        </w:rPr>
        <w:t>era una espina encarnada en la relación. Eros</w:t>
      </w:r>
      <w:r w:rsidR="00397E4E" w:rsidRPr="009E242C">
        <w:rPr>
          <w:rFonts w:ascii="Crimson Text" w:hAnsi="Crimson Text"/>
          <w:color w:val="000000" w:themeColor="text1"/>
          <w:sz w:val="26"/>
          <w:szCs w:val="26"/>
        </w:rPr>
        <w:t xml:space="preserve">, como buen caballero, </w:t>
      </w:r>
      <w:r w:rsidRPr="009E242C">
        <w:rPr>
          <w:rFonts w:ascii="Crimson Text" w:hAnsi="Crimson Text"/>
          <w:color w:val="000000" w:themeColor="text1"/>
          <w:sz w:val="26"/>
          <w:szCs w:val="26"/>
        </w:rPr>
        <w:t xml:space="preserve">no </w:t>
      </w:r>
      <w:r w:rsidR="002B4F4F" w:rsidRPr="009E242C">
        <w:rPr>
          <w:rFonts w:ascii="Crimson Text" w:hAnsi="Crimson Text"/>
          <w:color w:val="000000" w:themeColor="text1"/>
          <w:sz w:val="26"/>
          <w:szCs w:val="26"/>
        </w:rPr>
        <w:t>pretendía</w:t>
      </w:r>
      <w:r w:rsidRPr="009E242C">
        <w:rPr>
          <w:rFonts w:ascii="Crimson Text" w:hAnsi="Crimson Text"/>
          <w:color w:val="000000" w:themeColor="text1"/>
          <w:sz w:val="26"/>
          <w:szCs w:val="26"/>
        </w:rPr>
        <w:t xml:space="preserve"> incomodarla con </w:t>
      </w:r>
      <w:r w:rsidR="00116D18" w:rsidRPr="009E242C">
        <w:rPr>
          <w:rFonts w:ascii="Crimson Text" w:hAnsi="Crimson Text"/>
          <w:color w:val="000000" w:themeColor="text1"/>
          <w:sz w:val="26"/>
          <w:szCs w:val="26"/>
        </w:rPr>
        <w:t>heridas</w:t>
      </w:r>
      <w:r w:rsidR="002B4F4F" w:rsidRPr="009E242C">
        <w:rPr>
          <w:rFonts w:ascii="Crimson Text" w:hAnsi="Crimson Text"/>
          <w:color w:val="000000" w:themeColor="text1"/>
          <w:sz w:val="26"/>
          <w:szCs w:val="26"/>
        </w:rPr>
        <w:t xml:space="preserve"> del pasado</w:t>
      </w:r>
      <w:r w:rsidRPr="009E242C">
        <w:rPr>
          <w:rFonts w:ascii="Crimson Text" w:hAnsi="Crimson Text"/>
          <w:color w:val="000000" w:themeColor="text1"/>
          <w:sz w:val="26"/>
          <w:szCs w:val="26"/>
        </w:rPr>
        <w:t xml:space="preserve">, </w:t>
      </w:r>
      <w:ins w:id="389" w:author="Pauli-Chan" w:date="2025-07-24T12:53:00Z">
        <w:r w:rsidR="00CA1124">
          <w:rPr>
            <w:rFonts w:ascii="Crimson Text" w:hAnsi="Crimson Text"/>
            <w:color w:val="000000" w:themeColor="text1"/>
            <w:sz w:val="26"/>
            <w:szCs w:val="26"/>
          </w:rPr>
          <w:t xml:space="preserve">e </w:t>
        </w:r>
      </w:ins>
      <w:r w:rsidRPr="009E242C">
        <w:rPr>
          <w:rFonts w:ascii="Crimson Text" w:hAnsi="Crimson Text"/>
          <w:color w:val="000000" w:themeColor="text1"/>
          <w:sz w:val="26"/>
          <w:szCs w:val="26"/>
        </w:rPr>
        <w:t>incluso</w:t>
      </w:r>
      <w:del w:id="390" w:author="Pauli-Chan" w:date="2025-07-24T12:53:00Z">
        <w:r w:rsidR="00397E4E" w:rsidRPr="009E242C" w:rsidDel="00CA1124">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prefería aprovechar el </w:t>
      </w:r>
      <w:r w:rsidR="00397E4E"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para disfrutar</w:t>
      </w:r>
      <w:r w:rsidR="00F15CD8"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la compañía. </w:t>
      </w:r>
      <w:r w:rsidR="00607692" w:rsidRPr="009E242C">
        <w:rPr>
          <w:rFonts w:ascii="Crimson Text" w:hAnsi="Crimson Text"/>
          <w:color w:val="000000" w:themeColor="text1"/>
          <w:sz w:val="26"/>
          <w:szCs w:val="26"/>
        </w:rPr>
        <w:t xml:space="preserve">A pesar de eso, </w:t>
      </w:r>
      <w:r w:rsidR="00397E4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 xml:space="preserve"> charla pendiente </w:t>
      </w:r>
      <w:r w:rsidR="00397E4E" w:rsidRPr="009E242C">
        <w:rPr>
          <w:rFonts w:ascii="Crimson Text" w:hAnsi="Crimson Text"/>
          <w:color w:val="000000" w:themeColor="text1"/>
          <w:sz w:val="26"/>
          <w:szCs w:val="26"/>
        </w:rPr>
        <w:t>flotaba</w:t>
      </w:r>
      <w:r w:rsidR="00607692" w:rsidRPr="009E242C">
        <w:rPr>
          <w:rFonts w:ascii="Crimson Text" w:hAnsi="Crimson Text"/>
          <w:color w:val="000000" w:themeColor="text1"/>
          <w:sz w:val="26"/>
          <w:szCs w:val="26"/>
        </w:rPr>
        <w:t xml:space="preserve"> en el ambiente, y Elena entendió que debía limar esa aspereza </w:t>
      </w:r>
      <w:r w:rsidR="00BA43A3" w:rsidRPr="009E242C">
        <w:rPr>
          <w:rFonts w:ascii="Crimson Text" w:hAnsi="Crimson Text"/>
          <w:color w:val="000000" w:themeColor="text1"/>
          <w:sz w:val="26"/>
          <w:szCs w:val="26"/>
        </w:rPr>
        <w:t>a fin de</w:t>
      </w:r>
      <w:r w:rsidR="00607692" w:rsidRPr="009E242C">
        <w:rPr>
          <w:rFonts w:ascii="Crimson Text" w:hAnsi="Crimson Text"/>
          <w:color w:val="000000" w:themeColor="text1"/>
          <w:sz w:val="26"/>
          <w:szCs w:val="26"/>
        </w:rPr>
        <w:t xml:space="preserve"> </w:t>
      </w:r>
      <w:del w:id="391" w:author="Pauli-Chan" w:date="2025-07-24T12:54:00Z">
        <w:r w:rsidR="00607692" w:rsidRPr="009E242C" w:rsidDel="00CA1124">
          <w:rPr>
            <w:rFonts w:ascii="Crimson Text" w:hAnsi="Crimson Text"/>
            <w:color w:val="000000" w:themeColor="text1"/>
            <w:sz w:val="26"/>
            <w:szCs w:val="26"/>
          </w:rPr>
          <w:delText>mantener un vínculo pleno con él</w:delText>
        </w:r>
      </w:del>
      <w:ins w:id="392" w:author="Pauli-Chan" w:date="2025-07-24T12:54:00Z">
        <w:r w:rsidR="00CA1124">
          <w:rPr>
            <w:rFonts w:ascii="Crimson Text" w:hAnsi="Crimson Text"/>
            <w:color w:val="000000" w:themeColor="text1"/>
            <w:sz w:val="26"/>
            <w:szCs w:val="26"/>
          </w:rPr>
          <w:t>que ambos pudieran tener nuevamente la relación de plena confianza de antes</w:t>
        </w:r>
      </w:ins>
      <w:r w:rsidR="00607692" w:rsidRPr="009E242C">
        <w:rPr>
          <w:rFonts w:ascii="Crimson Text" w:hAnsi="Crimson Text"/>
          <w:color w:val="000000" w:themeColor="text1"/>
          <w:sz w:val="26"/>
          <w:szCs w:val="26"/>
        </w:rPr>
        <w:t>. No quiso demorar más el mal trago, y decidió abordar el tema.</w:t>
      </w:r>
    </w:p>
    <w:p w:rsidR="0060769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Lamento mucho lo que sucedió en la ceremonia, nunca fue mi intensión que</w:t>
      </w:r>
      <w:r w:rsidR="00F15CD8" w:rsidRPr="009E242C">
        <w:rPr>
          <w:rFonts w:ascii="Crimson Text" w:hAnsi="Crimson Text"/>
          <w:color w:val="000000" w:themeColor="text1"/>
          <w:sz w:val="26"/>
          <w:szCs w:val="26"/>
        </w:rPr>
        <w:t xml:space="preserve"> tuvieras que pasar por todo es</w:t>
      </w:r>
      <w:r w:rsidR="00607692" w:rsidRPr="009E242C">
        <w:rPr>
          <w:rFonts w:ascii="Crimson Text" w:hAnsi="Crimson Text"/>
          <w:color w:val="000000" w:themeColor="text1"/>
          <w:sz w:val="26"/>
          <w:szCs w:val="26"/>
        </w:rPr>
        <w:t xml:space="preserve">o </w:t>
      </w: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lamentó, la</w:t>
      </w:r>
      <w:r w:rsidR="00F15CD8" w:rsidRPr="009E242C">
        <w:rPr>
          <w:rFonts w:ascii="Crimson Text" w:hAnsi="Crimson Text"/>
          <w:color w:val="000000" w:themeColor="text1"/>
          <w:sz w:val="26"/>
          <w:szCs w:val="26"/>
        </w:rPr>
        <w:t xml:space="preserve"> voz</w:t>
      </w:r>
      <w:r w:rsidR="00607692" w:rsidRPr="009E242C">
        <w:rPr>
          <w:rFonts w:ascii="Crimson Text" w:hAnsi="Crimson Text"/>
          <w:color w:val="000000" w:themeColor="text1"/>
          <w:sz w:val="26"/>
          <w:szCs w:val="26"/>
        </w:rPr>
        <w:t xml:space="preserve"> </w:t>
      </w:r>
      <w:del w:id="393" w:author="Pauli-Chan" w:date="2025-07-24T13:04:00Z">
        <w:r w:rsidR="00607692" w:rsidRPr="009E242C" w:rsidDel="00C51E6C">
          <w:rPr>
            <w:rFonts w:ascii="Crimson Text" w:hAnsi="Crimson Text"/>
            <w:color w:val="000000" w:themeColor="text1"/>
            <w:sz w:val="26"/>
            <w:szCs w:val="26"/>
          </w:rPr>
          <w:delText>se le entrecorta</w:delText>
        </w:r>
        <w:r w:rsidR="00F15CD8" w:rsidRPr="009E242C" w:rsidDel="00C51E6C">
          <w:rPr>
            <w:rFonts w:ascii="Crimson Text" w:hAnsi="Crimson Text"/>
            <w:color w:val="000000" w:themeColor="text1"/>
            <w:sz w:val="26"/>
            <w:szCs w:val="26"/>
          </w:rPr>
          <w:delText>ba</w:delText>
        </w:r>
      </w:del>
      <w:ins w:id="394" w:author="Pauli-Chan" w:date="2025-07-24T13:04:00Z">
        <w:r w:rsidR="00C51E6C">
          <w:rPr>
            <w:rFonts w:ascii="Crimson Text" w:hAnsi="Crimson Text"/>
            <w:color w:val="000000" w:themeColor="text1"/>
            <w:sz w:val="26"/>
            <w:szCs w:val="26"/>
          </w:rPr>
          <w:t>apenas un susurro</w:t>
        </w:r>
      </w:ins>
      <w:r w:rsidR="00607692" w:rsidRPr="009E242C">
        <w:rPr>
          <w:rFonts w:ascii="Crimson Text" w:hAnsi="Crimson Text"/>
          <w:color w:val="000000" w:themeColor="text1"/>
          <w:sz w:val="26"/>
          <w:szCs w:val="26"/>
        </w:rPr>
        <w:t xml:space="preserve">, pero </w:t>
      </w:r>
      <w:r w:rsidR="00F15CD8" w:rsidRPr="009E242C">
        <w:rPr>
          <w:rFonts w:ascii="Crimson Text" w:hAnsi="Crimson Text"/>
          <w:color w:val="000000" w:themeColor="text1"/>
          <w:sz w:val="26"/>
          <w:szCs w:val="26"/>
        </w:rPr>
        <w:t>logró</w:t>
      </w:r>
      <w:r w:rsidR="00BA43A3" w:rsidRPr="009E242C">
        <w:rPr>
          <w:rFonts w:ascii="Crimson Text" w:hAnsi="Crimson Text"/>
          <w:color w:val="000000" w:themeColor="text1"/>
          <w:sz w:val="26"/>
          <w:szCs w:val="26"/>
        </w:rPr>
        <w:t xml:space="preserve"> </w:t>
      </w:r>
      <w:r w:rsidR="00607692" w:rsidRPr="009E242C">
        <w:rPr>
          <w:rFonts w:ascii="Crimson Text" w:hAnsi="Crimson Text"/>
          <w:color w:val="000000" w:themeColor="text1"/>
          <w:sz w:val="26"/>
          <w:szCs w:val="26"/>
        </w:rPr>
        <w:t>romper el hielo.</w:t>
      </w:r>
    </w:p>
    <w:p w:rsidR="0060769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 xml:space="preserve">No tienes nada que lamentar, eso es parte del pasado. Además, si no fuera por lo que pasó, no hubiera vivido </w:t>
      </w:r>
      <w:r w:rsidR="00BA43A3" w:rsidRPr="009E242C">
        <w:rPr>
          <w:rFonts w:ascii="Crimson Text" w:hAnsi="Crimson Text"/>
          <w:color w:val="000000" w:themeColor="text1"/>
          <w:sz w:val="26"/>
          <w:szCs w:val="26"/>
        </w:rPr>
        <w:t xml:space="preserve">esta aventura </w:t>
      </w:r>
      <w:r w:rsidR="00607692" w:rsidRPr="009E242C">
        <w:rPr>
          <w:rFonts w:ascii="Crimson Text" w:hAnsi="Crimson Text"/>
          <w:color w:val="000000" w:themeColor="text1"/>
          <w:sz w:val="26"/>
          <w:szCs w:val="26"/>
        </w:rPr>
        <w:t>de l</w:t>
      </w:r>
      <w:r w:rsidR="00BA43A3" w:rsidRPr="009E242C">
        <w:rPr>
          <w:rFonts w:ascii="Crimson Text" w:hAnsi="Crimson Text"/>
          <w:color w:val="000000" w:themeColor="text1"/>
          <w:sz w:val="26"/>
          <w:szCs w:val="26"/>
        </w:rPr>
        <w:t>a</w:t>
      </w:r>
      <w:r w:rsidR="00607692" w:rsidRPr="009E242C">
        <w:rPr>
          <w:rFonts w:ascii="Crimson Text" w:hAnsi="Crimson Text"/>
          <w:color w:val="000000" w:themeColor="text1"/>
          <w:sz w:val="26"/>
          <w:szCs w:val="26"/>
        </w:rPr>
        <w:t xml:space="preserve"> que no me arrepiento </w:t>
      </w:r>
      <w:r>
        <w:rPr>
          <w:rFonts w:ascii="Crimson Text" w:hAnsi="Crimson Text"/>
          <w:color w:val="000000" w:themeColor="text1"/>
          <w:sz w:val="26"/>
          <w:szCs w:val="26"/>
        </w:rPr>
        <w:t>—</w:t>
      </w:r>
      <w:r w:rsidR="00372D50" w:rsidRPr="009E242C">
        <w:rPr>
          <w:rFonts w:ascii="Crimson Text" w:hAnsi="Crimson Text"/>
          <w:color w:val="000000" w:themeColor="text1"/>
          <w:sz w:val="26"/>
          <w:szCs w:val="26"/>
        </w:rPr>
        <w:t>señaló</w:t>
      </w:r>
      <w:r w:rsidR="00607692" w:rsidRPr="009E242C">
        <w:rPr>
          <w:rFonts w:ascii="Crimson Text" w:hAnsi="Crimson Text"/>
          <w:color w:val="000000" w:themeColor="text1"/>
          <w:sz w:val="26"/>
          <w:szCs w:val="26"/>
        </w:rPr>
        <w:t>, con sinceridad, a pesar de que su principal intensión era quitarle presión a la joven.</w:t>
      </w:r>
    </w:p>
    <w:p w:rsidR="0060769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Lo sé</w:t>
      </w:r>
      <w:del w:id="395" w:author="Pauli-Chan" w:date="2025-07-24T13:04:00Z">
        <w:r w:rsidR="00607692" w:rsidRPr="009E242C" w:rsidDel="00C51E6C">
          <w:rPr>
            <w:rFonts w:ascii="Crimson Text" w:hAnsi="Crimson Text"/>
            <w:color w:val="000000" w:themeColor="text1"/>
            <w:sz w:val="26"/>
            <w:szCs w:val="26"/>
          </w:rPr>
          <w:delText>, el</w:delText>
        </w:r>
      </w:del>
      <w:ins w:id="396" w:author="Pauli-Chan" w:date="2025-07-24T13:04:00Z">
        <w:r w:rsidR="00C51E6C">
          <w:rPr>
            <w:rFonts w:ascii="Crimson Text" w:hAnsi="Crimson Text"/>
            <w:color w:val="000000" w:themeColor="text1"/>
            <w:sz w:val="26"/>
            <w:szCs w:val="26"/>
          </w:rPr>
          <w:t>. El</w:t>
        </w:r>
      </w:ins>
      <w:r w:rsidR="00607692" w:rsidRPr="009E242C">
        <w:rPr>
          <w:rFonts w:ascii="Crimson Text" w:hAnsi="Crimson Text"/>
          <w:color w:val="000000" w:themeColor="text1"/>
          <w:sz w:val="26"/>
          <w:szCs w:val="26"/>
        </w:rPr>
        <w:t xml:space="preserve"> final</w:t>
      </w:r>
      <w:r w:rsidR="0086189E" w:rsidRPr="009E242C">
        <w:rPr>
          <w:rFonts w:ascii="Crimson Text" w:hAnsi="Crimson Text"/>
          <w:color w:val="000000" w:themeColor="text1"/>
          <w:sz w:val="26"/>
          <w:szCs w:val="26"/>
        </w:rPr>
        <w:t xml:space="preserve">, tal vez, </w:t>
      </w:r>
      <w:r w:rsidR="00607692" w:rsidRPr="009E242C">
        <w:rPr>
          <w:rFonts w:ascii="Crimson Text" w:hAnsi="Crimson Text"/>
          <w:color w:val="000000" w:themeColor="text1"/>
          <w:sz w:val="26"/>
          <w:szCs w:val="26"/>
        </w:rPr>
        <w:t xml:space="preserve">lo justifica. Pero no es el punto, yo te fallé y lo </w:t>
      </w:r>
      <w:r w:rsidR="0086189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m</w:t>
      </w:r>
      <w:r w:rsidR="0086189E" w:rsidRPr="009E242C">
        <w:rPr>
          <w:rFonts w:ascii="Crimson Text" w:hAnsi="Crimson Text"/>
          <w:color w:val="000000" w:themeColor="text1"/>
          <w:sz w:val="26"/>
          <w:szCs w:val="26"/>
        </w:rPr>
        <w:t>e</w:t>
      </w:r>
      <w:r w:rsidR="00607692" w:rsidRPr="009E242C">
        <w:rPr>
          <w:rFonts w:ascii="Crimson Text" w:hAnsi="Crimson Text"/>
          <w:color w:val="000000" w:themeColor="text1"/>
          <w:sz w:val="26"/>
          <w:szCs w:val="26"/>
        </w:rPr>
        <w:t xml:space="preserve">nto. Necesito pedirte disculpas por eso </w:t>
      </w: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enfatiz</w:t>
      </w:r>
      <w:r w:rsidR="00E75D67" w:rsidRPr="009E242C">
        <w:rPr>
          <w:rFonts w:ascii="Crimson Text" w:hAnsi="Crimson Text"/>
          <w:color w:val="000000" w:themeColor="text1"/>
          <w:sz w:val="26"/>
          <w:szCs w:val="26"/>
        </w:rPr>
        <w:t>ó, y le hizo un gesto para que la dejase continuar</w:t>
      </w:r>
      <w:r>
        <w:rPr>
          <w:rFonts w:ascii="Crimson Text" w:hAnsi="Crimson Text"/>
          <w:color w:val="000000" w:themeColor="text1"/>
          <w:sz w:val="26"/>
          <w:szCs w:val="26"/>
        </w:rPr>
        <w:t>—</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De todos modos,</w:t>
      </w:r>
      <w:r w:rsidR="00E75D67" w:rsidRPr="009E242C">
        <w:rPr>
          <w:rFonts w:ascii="Crimson Text" w:hAnsi="Crimson Text"/>
          <w:color w:val="000000" w:themeColor="text1"/>
          <w:sz w:val="26"/>
          <w:szCs w:val="26"/>
        </w:rPr>
        <w:t xml:space="preserve"> necesito que sepas que no fue mi intención que suced</w:t>
      </w:r>
      <w:r w:rsidR="00422C66" w:rsidRPr="009E242C">
        <w:rPr>
          <w:rFonts w:ascii="Crimson Text" w:hAnsi="Crimson Text"/>
          <w:color w:val="000000" w:themeColor="text1"/>
          <w:sz w:val="26"/>
          <w:szCs w:val="26"/>
        </w:rPr>
        <w:t>ier</w:t>
      </w:r>
      <w:r w:rsidR="00E75D67" w:rsidRPr="009E242C">
        <w:rPr>
          <w:rFonts w:ascii="Crimson Text" w:hAnsi="Crimson Text"/>
          <w:color w:val="000000" w:themeColor="text1"/>
          <w:sz w:val="26"/>
          <w:szCs w:val="26"/>
        </w:rPr>
        <w:t>a, yo estaba dispuesta a llegar a tiempo p</w:t>
      </w:r>
      <w:r w:rsidR="00BA43A3" w:rsidRPr="009E242C">
        <w:rPr>
          <w:rFonts w:ascii="Crimson Text" w:hAnsi="Crimson Text"/>
          <w:color w:val="000000" w:themeColor="text1"/>
          <w:sz w:val="26"/>
          <w:szCs w:val="26"/>
        </w:rPr>
        <w:t>ara el intercambio que pactamos. P</w:t>
      </w:r>
      <w:r w:rsidR="00E75D67" w:rsidRPr="009E242C">
        <w:rPr>
          <w:rFonts w:ascii="Crimson Text" w:hAnsi="Crimson Text"/>
          <w:color w:val="000000" w:themeColor="text1"/>
          <w:sz w:val="26"/>
          <w:szCs w:val="26"/>
        </w:rPr>
        <w:t>ero</w:t>
      </w:r>
      <w:r w:rsidR="00BA43A3" w:rsidRPr="009E242C">
        <w:rPr>
          <w:rFonts w:ascii="Crimson Text" w:hAnsi="Crimson Text"/>
          <w:color w:val="000000" w:themeColor="text1"/>
          <w:sz w:val="26"/>
          <w:szCs w:val="26"/>
        </w:rPr>
        <w:t xml:space="preserve"> en el camino fui sorprendida</w:t>
      </w:r>
      <w:r w:rsidR="00E75D67" w:rsidRPr="009E242C">
        <w:rPr>
          <w:rFonts w:ascii="Crimson Text" w:hAnsi="Crimson Text"/>
          <w:color w:val="000000" w:themeColor="text1"/>
          <w:sz w:val="26"/>
          <w:szCs w:val="26"/>
        </w:rPr>
        <w:t xml:space="preserve"> por </w:t>
      </w:r>
      <w:r w:rsidR="0086189E" w:rsidRPr="009E242C">
        <w:rPr>
          <w:rFonts w:ascii="Crimson Text" w:hAnsi="Crimson Text"/>
          <w:color w:val="000000" w:themeColor="text1"/>
          <w:sz w:val="26"/>
          <w:szCs w:val="26"/>
        </w:rPr>
        <w:t xml:space="preserve">dos </w:t>
      </w:r>
      <w:r w:rsidR="00BA43A3" w:rsidRPr="009E242C">
        <w:rPr>
          <w:rFonts w:ascii="Crimson Text" w:hAnsi="Crimson Text"/>
          <w:color w:val="000000" w:themeColor="text1"/>
          <w:sz w:val="26"/>
          <w:szCs w:val="26"/>
        </w:rPr>
        <w:t>ladrones</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esos</w:t>
      </w:r>
      <w:r w:rsidR="00E75D67" w:rsidRPr="009E242C">
        <w:rPr>
          <w:rFonts w:ascii="Crimson Text" w:hAnsi="Crimson Text"/>
          <w:color w:val="000000" w:themeColor="text1"/>
          <w:sz w:val="26"/>
          <w:szCs w:val="26"/>
        </w:rPr>
        <w:t xml:space="preserve"> malandras</w:t>
      </w:r>
      <w:r w:rsidR="00BA43A3" w:rsidRPr="009E242C">
        <w:rPr>
          <w:rFonts w:ascii="Crimson Text" w:hAnsi="Crimson Text"/>
          <w:color w:val="000000" w:themeColor="text1"/>
          <w:sz w:val="26"/>
          <w:szCs w:val="26"/>
        </w:rPr>
        <w:t xml:space="preserve"> me atacaron</w:t>
      </w:r>
      <w:r w:rsidR="00E75D67"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A43A3" w:rsidRPr="009E242C">
        <w:rPr>
          <w:rFonts w:ascii="Crimson Text" w:hAnsi="Crimson Text"/>
          <w:color w:val="000000" w:themeColor="text1"/>
          <w:sz w:val="26"/>
          <w:szCs w:val="26"/>
        </w:rPr>
        <w:t>enfatizó</w:t>
      </w:r>
      <w:r w:rsidR="00E75D67" w:rsidRPr="009E242C">
        <w:rPr>
          <w:rFonts w:ascii="Crimson Text" w:hAnsi="Crimson Text"/>
          <w:color w:val="000000" w:themeColor="text1"/>
          <w:sz w:val="26"/>
          <w:szCs w:val="26"/>
        </w:rPr>
        <w:t xml:space="preserve">, y la bronca la </w:t>
      </w:r>
      <w:del w:id="397" w:author="Pauli-Chan" w:date="2025-07-24T13:08:00Z">
        <w:r w:rsidR="00E75D67" w:rsidRPr="009E242C" w:rsidDel="00A5556D">
          <w:rPr>
            <w:rFonts w:ascii="Crimson Text" w:hAnsi="Crimson Text"/>
            <w:color w:val="000000" w:themeColor="text1"/>
            <w:sz w:val="26"/>
            <w:szCs w:val="26"/>
          </w:rPr>
          <w:delText xml:space="preserve">invadía </w:delText>
        </w:r>
      </w:del>
      <w:ins w:id="398" w:author="Pauli-Chan" w:date="2025-07-24T13:08:00Z">
        <w:r w:rsidR="00A5556D">
          <w:rPr>
            <w:rFonts w:ascii="Crimson Text" w:hAnsi="Crimson Text"/>
            <w:color w:val="000000" w:themeColor="text1"/>
            <w:sz w:val="26"/>
            <w:szCs w:val="26"/>
          </w:rPr>
          <w:t>invadió</w:t>
        </w:r>
        <w:r w:rsidR="00A5556D" w:rsidRPr="009E242C">
          <w:rPr>
            <w:rFonts w:ascii="Crimson Text" w:hAnsi="Crimson Text"/>
            <w:color w:val="000000" w:themeColor="text1"/>
            <w:sz w:val="26"/>
            <w:szCs w:val="26"/>
          </w:rPr>
          <w:t xml:space="preserve"> </w:t>
        </w:r>
      </w:ins>
      <w:r w:rsidR="00BA43A3" w:rsidRPr="009E242C">
        <w:rPr>
          <w:rFonts w:ascii="Crimson Text" w:hAnsi="Crimson Text"/>
          <w:color w:val="000000" w:themeColor="text1"/>
          <w:sz w:val="26"/>
          <w:szCs w:val="26"/>
        </w:rPr>
        <w:t xml:space="preserve">como </w:t>
      </w:r>
      <w:ins w:id="399" w:author="Pauli-Chan" w:date="2025-07-24T13:08:00Z">
        <w:r w:rsidR="00A5556D">
          <w:rPr>
            <w:rFonts w:ascii="Crimson Text" w:hAnsi="Crimson Text"/>
            <w:color w:val="000000" w:themeColor="text1"/>
            <w:sz w:val="26"/>
            <w:szCs w:val="26"/>
          </w:rPr>
          <w:t xml:space="preserve">lo hizo </w:t>
        </w:r>
      </w:ins>
      <w:r w:rsidR="00BA43A3" w:rsidRPr="009E242C">
        <w:rPr>
          <w:rFonts w:ascii="Crimson Text" w:hAnsi="Crimson Text"/>
          <w:color w:val="000000" w:themeColor="text1"/>
          <w:sz w:val="26"/>
          <w:szCs w:val="26"/>
        </w:rPr>
        <w:t>aquella noche</w:t>
      </w:r>
      <w:r w:rsidR="00E75D67" w:rsidRPr="009E242C">
        <w:rPr>
          <w:rFonts w:ascii="Crimson Text" w:hAnsi="Crimson Text"/>
          <w:color w:val="000000" w:themeColor="text1"/>
          <w:sz w:val="26"/>
          <w:szCs w:val="26"/>
        </w:rPr>
        <w:t>.</w:t>
      </w:r>
    </w:p>
    <w:p w:rsidR="00B964F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6189E" w:rsidRPr="009E242C">
        <w:rPr>
          <w:rFonts w:ascii="Crimson Text" w:hAnsi="Crimson Text"/>
          <w:color w:val="000000" w:themeColor="text1"/>
          <w:sz w:val="26"/>
          <w:szCs w:val="26"/>
        </w:rPr>
        <w:t>Odio</w:t>
      </w:r>
      <w:r w:rsidR="00E75D67" w:rsidRPr="009E242C">
        <w:rPr>
          <w:rFonts w:ascii="Crimson Text" w:hAnsi="Crimson Text"/>
          <w:color w:val="000000" w:themeColor="text1"/>
          <w:sz w:val="26"/>
          <w:szCs w:val="26"/>
        </w:rPr>
        <w:t xml:space="preserve"> que te haya pasado eso, soy yo quie</w:t>
      </w:r>
      <w:r w:rsidR="00B964F2" w:rsidRPr="009E242C">
        <w:rPr>
          <w:rFonts w:ascii="Crimson Text" w:hAnsi="Crimson Text"/>
          <w:color w:val="000000" w:themeColor="text1"/>
          <w:sz w:val="26"/>
          <w:szCs w:val="26"/>
        </w:rPr>
        <w:t>n te tiene que pedir disculpas</w:t>
      </w:r>
      <w:r w:rsidR="00BA43A3" w:rsidRPr="009E242C">
        <w:rPr>
          <w:rFonts w:ascii="Crimson Text" w:hAnsi="Crimson Text"/>
          <w:color w:val="000000" w:themeColor="text1"/>
          <w:sz w:val="26"/>
          <w:szCs w:val="26"/>
        </w:rPr>
        <w:t>. Fui</w:t>
      </w:r>
      <w:r w:rsidR="00E75D67" w:rsidRPr="009E242C">
        <w:rPr>
          <w:rFonts w:ascii="Crimson Text" w:hAnsi="Crimson Text"/>
          <w:color w:val="000000" w:themeColor="text1"/>
          <w:sz w:val="26"/>
          <w:szCs w:val="26"/>
        </w:rPr>
        <w:t xml:space="preserve"> egoísta, pensé en mi</w:t>
      </w:r>
      <w:r w:rsidR="00B964F2" w:rsidRPr="009E242C">
        <w:rPr>
          <w:rFonts w:ascii="Crimson Text" w:hAnsi="Crimson Text"/>
          <w:color w:val="000000" w:themeColor="text1"/>
          <w:sz w:val="26"/>
          <w:szCs w:val="26"/>
        </w:rPr>
        <w:t>s</w:t>
      </w:r>
      <w:r w:rsidR="00E75D67" w:rsidRPr="009E242C">
        <w:rPr>
          <w:rFonts w:ascii="Crimson Text" w:hAnsi="Crimson Text"/>
          <w:color w:val="000000" w:themeColor="text1"/>
          <w:sz w:val="26"/>
          <w:szCs w:val="26"/>
        </w:rPr>
        <w:t xml:space="preserve"> problema</w:t>
      </w:r>
      <w:r w:rsidR="00B964F2" w:rsidRPr="009E242C">
        <w:rPr>
          <w:rFonts w:ascii="Crimson Text" w:hAnsi="Crimson Text"/>
          <w:color w:val="000000" w:themeColor="text1"/>
          <w:sz w:val="26"/>
          <w:szCs w:val="26"/>
        </w:rPr>
        <w:t>s</w:t>
      </w:r>
      <w:r w:rsidR="00E75D67" w:rsidRPr="009E242C">
        <w:rPr>
          <w:rFonts w:ascii="Crimson Text" w:hAnsi="Crimson Text"/>
          <w:color w:val="000000" w:themeColor="text1"/>
          <w:sz w:val="26"/>
          <w:szCs w:val="26"/>
        </w:rPr>
        <w:t xml:space="preserve"> y te </w:t>
      </w:r>
      <w:ins w:id="400" w:author="Pauli-Chan" w:date="2025-07-24T13:07:00Z">
        <w:r w:rsidR="00A5556D">
          <w:rPr>
            <w:rFonts w:ascii="Crimson Text" w:hAnsi="Crimson Text"/>
            <w:color w:val="000000" w:themeColor="text1"/>
            <w:sz w:val="26"/>
            <w:szCs w:val="26"/>
          </w:rPr>
          <w:t>terminé exponiendo al peligro</w:t>
        </w:r>
      </w:ins>
      <w:del w:id="401" w:author="Pauli-Chan" w:date="2025-07-24T13:07:00Z">
        <w:r w:rsidR="00E75D67" w:rsidRPr="009E242C" w:rsidDel="00A5556D">
          <w:rPr>
            <w:rFonts w:ascii="Crimson Text" w:hAnsi="Crimson Text"/>
            <w:color w:val="000000" w:themeColor="text1"/>
            <w:sz w:val="26"/>
            <w:szCs w:val="26"/>
          </w:rPr>
          <w:delText>expuse</w:delText>
        </w:r>
      </w:del>
      <w:r w:rsidR="00E75D67"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402" w:author="Pauli-Chan" w:date="2025-07-24T13:08:00Z">
        <w:r w:rsidR="00E75D67" w:rsidRPr="009E242C" w:rsidDel="00A5556D">
          <w:rPr>
            <w:rFonts w:ascii="Crimson Text" w:hAnsi="Crimson Text"/>
            <w:color w:val="000000" w:themeColor="text1"/>
            <w:sz w:val="26"/>
            <w:szCs w:val="26"/>
          </w:rPr>
          <w:delText xml:space="preserve">exclamó, y </w:delText>
        </w:r>
      </w:del>
      <w:r w:rsidR="00E75D67" w:rsidRPr="009E242C">
        <w:rPr>
          <w:rFonts w:ascii="Crimson Text" w:hAnsi="Crimson Text"/>
          <w:color w:val="000000" w:themeColor="text1"/>
          <w:sz w:val="26"/>
          <w:szCs w:val="26"/>
        </w:rPr>
        <w:t>una oleada de culpa</w:t>
      </w:r>
      <w:r w:rsidR="0086189E" w:rsidRPr="009E242C">
        <w:rPr>
          <w:rFonts w:ascii="Crimson Text" w:hAnsi="Crimson Text"/>
          <w:color w:val="000000" w:themeColor="text1"/>
          <w:sz w:val="26"/>
          <w:szCs w:val="26"/>
        </w:rPr>
        <w:t>bilidad</w:t>
      </w:r>
      <w:r w:rsidR="00E75D67" w:rsidRPr="009E242C">
        <w:rPr>
          <w:rFonts w:ascii="Crimson Text" w:hAnsi="Crimson Text"/>
          <w:color w:val="000000" w:themeColor="text1"/>
          <w:sz w:val="26"/>
          <w:szCs w:val="26"/>
        </w:rPr>
        <w:t xml:space="preserve"> lo azotó</w:t>
      </w:r>
      <w:ins w:id="403" w:author="Pauli-Chan" w:date="2025-07-24T13:08:00Z">
        <w:r w:rsidR="00A5556D">
          <w:rPr>
            <w:rFonts w:ascii="Crimson Text" w:hAnsi="Crimson Text"/>
            <w:color w:val="000000" w:themeColor="text1"/>
            <w:sz w:val="26"/>
            <w:szCs w:val="26"/>
          </w:rPr>
          <w:t xml:space="preserve"> más fuerte que mil l</w:t>
        </w:r>
      </w:ins>
      <w:ins w:id="404" w:author="Pauli-Chan" w:date="2025-07-24T13:09:00Z">
        <w:r w:rsidR="00A5556D">
          <w:rPr>
            <w:rFonts w:ascii="Crimson Text" w:hAnsi="Crimson Text"/>
            <w:color w:val="000000" w:themeColor="text1"/>
            <w:sz w:val="26"/>
            <w:szCs w:val="26"/>
          </w:rPr>
          <w:t>átigos</w:t>
        </w:r>
      </w:ins>
      <w:r w:rsidR="00E75D67" w:rsidRPr="009E242C">
        <w:rPr>
          <w:rFonts w:ascii="Crimson Text" w:hAnsi="Crimson Text"/>
          <w:color w:val="000000" w:themeColor="text1"/>
          <w:sz w:val="26"/>
          <w:szCs w:val="26"/>
        </w:rPr>
        <w:t xml:space="preserve">. Hasta el momento </w:t>
      </w:r>
      <w:del w:id="405" w:author="Pauli-Chan" w:date="2025-07-24T13:09:00Z">
        <w:r w:rsidR="00E75D67" w:rsidRPr="009E242C" w:rsidDel="00A5556D">
          <w:rPr>
            <w:rFonts w:ascii="Crimson Text" w:hAnsi="Crimson Text"/>
            <w:color w:val="000000" w:themeColor="text1"/>
            <w:sz w:val="26"/>
            <w:szCs w:val="26"/>
          </w:rPr>
          <w:delText xml:space="preserve">sentía </w:delText>
        </w:r>
      </w:del>
      <w:ins w:id="406" w:author="Pauli-Chan" w:date="2025-07-24T13:09:00Z">
        <w:r w:rsidR="00A5556D">
          <w:rPr>
            <w:rFonts w:ascii="Crimson Text" w:hAnsi="Crimson Text"/>
            <w:color w:val="000000" w:themeColor="text1"/>
            <w:sz w:val="26"/>
            <w:szCs w:val="26"/>
          </w:rPr>
          <w:t>había sentido</w:t>
        </w:r>
        <w:r w:rsidR="00A5556D" w:rsidRPr="009E242C">
          <w:rPr>
            <w:rFonts w:ascii="Crimson Text" w:hAnsi="Crimson Text"/>
            <w:color w:val="000000" w:themeColor="text1"/>
            <w:sz w:val="26"/>
            <w:szCs w:val="26"/>
          </w:rPr>
          <w:t xml:space="preserve"> </w:t>
        </w:r>
      </w:ins>
      <w:r w:rsidR="00E75D67" w:rsidRPr="009E242C">
        <w:rPr>
          <w:rFonts w:ascii="Crimson Text" w:hAnsi="Crimson Text"/>
          <w:color w:val="000000" w:themeColor="text1"/>
          <w:sz w:val="26"/>
          <w:szCs w:val="26"/>
        </w:rPr>
        <w:t xml:space="preserve">recelo por su ausencia, pero al conocer el verdadero motivo, </w:t>
      </w:r>
      <w:del w:id="407" w:author="Pauli-Chan" w:date="2025-07-24T13:09:00Z">
        <w:r w:rsidR="00E75D67" w:rsidRPr="009E242C" w:rsidDel="00A5556D">
          <w:rPr>
            <w:rFonts w:ascii="Crimson Text" w:hAnsi="Crimson Text"/>
            <w:color w:val="000000" w:themeColor="text1"/>
            <w:sz w:val="26"/>
            <w:szCs w:val="26"/>
          </w:rPr>
          <w:delText>su perspectiva daba un giro</w:delText>
        </w:r>
      </w:del>
      <w:ins w:id="408" w:author="Pauli-Chan" w:date="2025-07-24T13:09:00Z">
        <w:r w:rsidR="00A5556D">
          <w:rPr>
            <w:rFonts w:ascii="Crimson Text" w:hAnsi="Crimson Text"/>
            <w:color w:val="000000" w:themeColor="text1"/>
            <w:sz w:val="26"/>
            <w:szCs w:val="26"/>
          </w:rPr>
          <w:t>el dolor y el enojo lo atacaron</w:t>
        </w:r>
      </w:ins>
      <w:r w:rsidR="00E75D67" w:rsidRPr="009E242C">
        <w:rPr>
          <w:rFonts w:ascii="Crimson Text" w:hAnsi="Crimson Text"/>
          <w:color w:val="000000" w:themeColor="text1"/>
          <w:sz w:val="26"/>
          <w:szCs w:val="26"/>
        </w:rPr>
        <w:t>.</w:t>
      </w:r>
      <w:ins w:id="409" w:author="Pauli-Chan" w:date="2025-07-24T13:09:00Z">
        <w:r w:rsidR="00A5556D">
          <w:rPr>
            <w:rFonts w:ascii="Crimson Text" w:hAnsi="Crimson Text"/>
            <w:color w:val="000000" w:themeColor="text1"/>
            <w:sz w:val="26"/>
            <w:szCs w:val="26"/>
          </w:rPr>
          <w:t xml:space="preserve"> </w:t>
        </w:r>
        <w:r w:rsidR="00A5556D">
          <w:rPr>
            <w:rFonts w:ascii="Crimson Text" w:hAnsi="Crimson Text"/>
            <w:color w:val="000000" w:themeColor="text1"/>
            <w:sz w:val="26"/>
            <w:szCs w:val="26"/>
          </w:rPr>
          <w:lastRenderedPageBreak/>
          <w:t xml:space="preserve">Enojo hacia </w:t>
        </w:r>
      </w:ins>
      <w:ins w:id="410" w:author="Pauli-Chan" w:date="2025-07-24T13:10:00Z">
        <w:r w:rsidR="00A5556D">
          <w:rPr>
            <w:rFonts w:ascii="Crimson Text" w:hAnsi="Crimson Text"/>
            <w:color w:val="000000" w:themeColor="text1"/>
            <w:sz w:val="26"/>
            <w:szCs w:val="26"/>
          </w:rPr>
          <w:t>los malhechores, pero s0obre todo hacia sí mismo</w:t>
        </w:r>
        <w:r w:rsidR="00A5556D">
          <w:rPr>
            <w:rFonts w:ascii="Crimson Text" w:hAnsi="Crimson Text"/>
            <w:color w:val="000000" w:themeColor="text1"/>
            <w:sz w:val="26"/>
            <w:szCs w:val="26"/>
          </w:rPr>
          <w:t>—</w:t>
        </w:r>
        <w:r w:rsidR="00A5556D">
          <w:rPr>
            <w:rFonts w:ascii="Crimson Text" w:hAnsi="Crimson Text"/>
            <w:color w:val="000000" w:themeColor="text1"/>
            <w:sz w:val="26"/>
            <w:szCs w:val="26"/>
          </w:rPr>
          <w:t>.</w:t>
        </w:r>
      </w:ins>
      <w:r w:rsidR="00A5556D">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¿Te dañaron? ¿Qué sucedió luego? </w:t>
      </w:r>
      <w:r>
        <w:rPr>
          <w:rFonts w:ascii="Crimson Text" w:hAnsi="Crimson Text"/>
          <w:color w:val="000000" w:themeColor="text1"/>
          <w:sz w:val="26"/>
          <w:szCs w:val="26"/>
        </w:rPr>
        <w:t>—</w:t>
      </w:r>
      <w:r w:rsidR="00B964F2" w:rsidRPr="009E242C">
        <w:rPr>
          <w:rFonts w:ascii="Crimson Text" w:hAnsi="Crimson Text"/>
          <w:color w:val="000000" w:themeColor="text1"/>
          <w:sz w:val="26"/>
          <w:szCs w:val="26"/>
        </w:rPr>
        <w:t>indagó, preocupado y sorprendido.</w:t>
      </w:r>
    </w:p>
    <w:p w:rsidR="00B964F2" w:rsidRPr="009E242C" w:rsidRDefault="007E22FD" w:rsidP="006D1CD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964F2" w:rsidRPr="009E242C">
        <w:rPr>
          <w:rFonts w:ascii="Crimson Text" w:hAnsi="Crimson Text"/>
          <w:color w:val="000000" w:themeColor="text1"/>
          <w:sz w:val="26"/>
          <w:szCs w:val="26"/>
        </w:rPr>
        <w:t>¡</w:t>
      </w:r>
      <w:proofErr w:type="gramEnd"/>
      <w:r w:rsidR="00B964F2" w:rsidRPr="009E242C">
        <w:rPr>
          <w:rFonts w:ascii="Crimson Text" w:hAnsi="Crimson Text"/>
          <w:color w:val="000000" w:themeColor="text1"/>
          <w:sz w:val="26"/>
          <w:szCs w:val="26"/>
        </w:rPr>
        <w:t xml:space="preserve">Tranquilo! Fueron sólo rasguños y una reprimenda de </w:t>
      </w:r>
      <w:proofErr w:type="spellStart"/>
      <w:r w:rsidR="00B964F2" w:rsidRPr="009E242C">
        <w:rPr>
          <w:rFonts w:ascii="Crimson Text" w:hAnsi="Crimson Text"/>
          <w:color w:val="000000" w:themeColor="text1"/>
          <w:sz w:val="26"/>
          <w:szCs w:val="26"/>
        </w:rPr>
        <w:t>Engla</w:t>
      </w:r>
      <w:proofErr w:type="spellEnd"/>
      <w:r w:rsidR="00B964F2" w:rsidRPr="009E242C">
        <w:rPr>
          <w:rFonts w:ascii="Crimson Text" w:hAnsi="Crimson Text"/>
          <w:color w:val="000000" w:themeColor="text1"/>
          <w:sz w:val="26"/>
          <w:szCs w:val="26"/>
        </w:rPr>
        <w:t xml:space="preserve"> al día</w:t>
      </w:r>
      <w:r w:rsidR="00D035CB" w:rsidRPr="009E242C">
        <w:rPr>
          <w:rFonts w:ascii="Crimson Text" w:hAnsi="Crimson Text"/>
          <w:color w:val="000000" w:themeColor="text1"/>
          <w:sz w:val="26"/>
          <w:szCs w:val="26"/>
        </w:rPr>
        <w:t xml:space="preserve"> siguiente</w:t>
      </w:r>
      <w:r w:rsidR="00B964F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F00FA" w:rsidRPr="009E242C">
        <w:rPr>
          <w:rFonts w:ascii="Crimson Text" w:hAnsi="Crimson Text"/>
          <w:color w:val="000000" w:themeColor="text1"/>
          <w:sz w:val="26"/>
          <w:szCs w:val="26"/>
        </w:rPr>
        <w:t>dijo</w:t>
      </w:r>
      <w:del w:id="411" w:author="Pauli-Chan" w:date="2025-07-24T13:10:00Z">
        <w:r w:rsidR="001F00FA" w:rsidRPr="009E242C" w:rsidDel="00A5556D">
          <w:rPr>
            <w:rFonts w:ascii="Crimson Text" w:hAnsi="Crimson Text"/>
            <w:color w:val="000000" w:themeColor="text1"/>
            <w:sz w:val="26"/>
            <w:szCs w:val="26"/>
          </w:rPr>
          <w:delText>, y rio</w:delText>
        </w:r>
      </w:del>
      <w:ins w:id="412" w:author="Pauli-Chan" w:date="2025-07-24T13:10:00Z">
        <w:r w:rsidR="00A5556D">
          <w:rPr>
            <w:rFonts w:ascii="Crimson Text" w:hAnsi="Crimson Text"/>
            <w:color w:val="000000" w:themeColor="text1"/>
            <w:sz w:val="26"/>
            <w:szCs w:val="26"/>
          </w:rPr>
          <w:t xml:space="preserve"> entre risas</w:t>
        </w:r>
      </w:ins>
      <w:r w:rsidR="001F00FA" w:rsidRPr="009E242C">
        <w:rPr>
          <w:rFonts w:ascii="Crimson Text" w:hAnsi="Crimson Text"/>
          <w:color w:val="000000" w:themeColor="text1"/>
          <w:sz w:val="26"/>
          <w:szCs w:val="26"/>
        </w:rPr>
        <w:t xml:space="preserve"> para distender un poco el ambiente, necesitaba aclarar el tema, pero</w:t>
      </w:r>
      <w:del w:id="413" w:author="Pauli-Chan" w:date="2025-07-24T13:11:00Z">
        <w:r w:rsidR="001F00FA" w:rsidRPr="009E242C" w:rsidDel="00A5556D">
          <w:rPr>
            <w:rFonts w:ascii="Crimson Text" w:hAnsi="Crimson Text"/>
            <w:color w:val="000000" w:themeColor="text1"/>
            <w:sz w:val="26"/>
            <w:szCs w:val="26"/>
          </w:rPr>
          <w:delText>,</w:delText>
        </w:r>
      </w:del>
      <w:r w:rsidR="001F00FA" w:rsidRPr="009E242C">
        <w:rPr>
          <w:rFonts w:ascii="Crimson Text" w:hAnsi="Crimson Text"/>
          <w:color w:val="000000" w:themeColor="text1"/>
          <w:sz w:val="26"/>
          <w:szCs w:val="26"/>
        </w:rPr>
        <w:t xml:space="preserve"> tampoco</w:t>
      </w:r>
      <w:del w:id="414" w:author="Pauli-Chan" w:date="2025-07-24T13:11:00Z">
        <w:r w:rsidR="001F00FA" w:rsidRPr="009E242C" w:rsidDel="00A5556D">
          <w:rPr>
            <w:rFonts w:ascii="Crimson Text" w:hAnsi="Crimson Text"/>
            <w:color w:val="000000" w:themeColor="text1"/>
            <w:sz w:val="26"/>
            <w:szCs w:val="26"/>
          </w:rPr>
          <w:delText>,</w:delText>
        </w:r>
      </w:del>
      <w:r w:rsidR="001F00FA" w:rsidRPr="009E242C">
        <w:rPr>
          <w:rFonts w:ascii="Crimson Text" w:hAnsi="Crimson Text"/>
          <w:color w:val="000000" w:themeColor="text1"/>
          <w:sz w:val="26"/>
          <w:szCs w:val="26"/>
        </w:rPr>
        <w:t xml:space="preserve"> quería empañar el encuentro</w:t>
      </w:r>
      <w:r>
        <w:rPr>
          <w:rFonts w:ascii="Crimson Text" w:hAnsi="Crimson Text"/>
          <w:color w:val="000000" w:themeColor="text1"/>
          <w:sz w:val="26"/>
          <w:szCs w:val="26"/>
        </w:rPr>
        <w:t>—</w:t>
      </w:r>
      <w:r w:rsidR="001F00FA" w:rsidRPr="009E242C">
        <w:rPr>
          <w:rFonts w:ascii="Crimson Text" w:hAnsi="Crimson Text"/>
          <w:color w:val="000000" w:themeColor="text1"/>
          <w:sz w:val="26"/>
          <w:szCs w:val="26"/>
        </w:rPr>
        <w:t xml:space="preserve">. El verdadero problema fue que </w:t>
      </w:r>
      <w:r w:rsidR="00712747" w:rsidRPr="009E242C">
        <w:rPr>
          <w:rFonts w:ascii="Crimson Text" w:hAnsi="Crimson Text"/>
          <w:color w:val="000000" w:themeColor="text1"/>
          <w:sz w:val="26"/>
          <w:szCs w:val="26"/>
        </w:rPr>
        <w:t>se llevaron</w:t>
      </w:r>
      <w:r w:rsidR="001F00FA" w:rsidRPr="009E242C">
        <w:rPr>
          <w:rFonts w:ascii="Crimson Text" w:hAnsi="Crimson Text"/>
          <w:color w:val="000000" w:themeColor="text1"/>
          <w:sz w:val="26"/>
          <w:szCs w:val="26"/>
        </w:rPr>
        <w:t xml:space="preserve"> mi caballo, tuve que resignarlo para poder esconderme. </w:t>
      </w:r>
      <w:del w:id="415" w:author="Pauli-Chan" w:date="2025-07-24T13:11:00Z">
        <w:r w:rsidR="001F00FA" w:rsidRPr="009E242C" w:rsidDel="00A5556D">
          <w:rPr>
            <w:rFonts w:ascii="Crimson Text" w:hAnsi="Crimson Text"/>
            <w:color w:val="000000" w:themeColor="text1"/>
            <w:sz w:val="26"/>
            <w:szCs w:val="26"/>
          </w:rPr>
          <w:delText xml:space="preserve">Luego corrí </w:delText>
        </w:r>
        <w:r w:rsidR="00ED20C5" w:rsidRPr="009E242C" w:rsidDel="00A5556D">
          <w:rPr>
            <w:rFonts w:ascii="Crimson Text" w:hAnsi="Crimson Text"/>
            <w:color w:val="000000" w:themeColor="text1"/>
            <w:sz w:val="26"/>
            <w:szCs w:val="26"/>
          </w:rPr>
          <w:delText>hasta</w:delText>
        </w:r>
        <w:r w:rsidR="001F00FA" w:rsidRPr="009E242C" w:rsidDel="00A5556D">
          <w:rPr>
            <w:rFonts w:ascii="Crimson Text" w:hAnsi="Crimson Text"/>
            <w:color w:val="000000" w:themeColor="text1"/>
            <w:sz w:val="26"/>
            <w:szCs w:val="26"/>
          </w:rPr>
          <w:delText xml:space="preserve"> el</w:delText>
        </w:r>
      </w:del>
      <w:ins w:id="416" w:author="Pauli-Chan" w:date="2025-07-24T13:11:00Z">
        <w:r w:rsidR="00A5556D">
          <w:rPr>
            <w:rFonts w:ascii="Crimson Text" w:hAnsi="Crimson Text"/>
            <w:color w:val="000000" w:themeColor="text1"/>
            <w:sz w:val="26"/>
            <w:szCs w:val="26"/>
          </w:rPr>
          <w:t>Corrí hacia el</w:t>
        </w:r>
      </w:ins>
      <w:r w:rsidR="001F00FA" w:rsidRPr="009E242C">
        <w:rPr>
          <w:rFonts w:ascii="Crimson Text" w:hAnsi="Crimson Text"/>
          <w:color w:val="000000" w:themeColor="text1"/>
          <w:sz w:val="26"/>
          <w:szCs w:val="26"/>
        </w:rPr>
        <w:t xml:space="preserve"> lago</w:t>
      </w:r>
      <w:del w:id="417" w:author="Pauli-Chan" w:date="2025-07-24T13:12:00Z">
        <w:r w:rsidR="001F00FA" w:rsidRPr="009E242C" w:rsidDel="00A5556D">
          <w:rPr>
            <w:rFonts w:ascii="Crimson Text" w:hAnsi="Crimson Text"/>
            <w:color w:val="000000" w:themeColor="text1"/>
            <w:sz w:val="26"/>
            <w:szCs w:val="26"/>
          </w:rPr>
          <w:delText>,</w:delText>
        </w:r>
      </w:del>
      <w:r w:rsidR="001F00FA" w:rsidRPr="009E242C">
        <w:rPr>
          <w:rFonts w:ascii="Crimson Text" w:hAnsi="Crimson Text"/>
          <w:color w:val="000000" w:themeColor="text1"/>
          <w:sz w:val="26"/>
          <w:szCs w:val="26"/>
        </w:rPr>
        <w:t xml:space="preserve"> pero</w:t>
      </w:r>
      <w:ins w:id="418" w:author="Pauli-Chan" w:date="2025-07-24T13:12:00Z">
        <w:r w:rsidR="00A5556D">
          <w:rPr>
            <w:rFonts w:ascii="Crimson Text" w:hAnsi="Crimson Text"/>
            <w:color w:val="000000" w:themeColor="text1"/>
            <w:sz w:val="26"/>
            <w:szCs w:val="26"/>
          </w:rPr>
          <w:t>,</w:t>
        </w:r>
      </w:ins>
      <w:r w:rsidR="001F00FA" w:rsidRPr="009E242C">
        <w:rPr>
          <w:rFonts w:ascii="Crimson Text" w:hAnsi="Crimson Text"/>
          <w:color w:val="000000" w:themeColor="text1"/>
          <w:sz w:val="26"/>
          <w:szCs w:val="26"/>
        </w:rPr>
        <w:t xml:space="preserve"> para cuando llegué</w:t>
      </w:r>
      <w:ins w:id="419" w:author="Pauli-Chan" w:date="2025-07-24T13:12:00Z">
        <w:r w:rsidR="00A5556D">
          <w:rPr>
            <w:rFonts w:ascii="Crimson Text" w:hAnsi="Crimson Text"/>
            <w:color w:val="000000" w:themeColor="text1"/>
            <w:sz w:val="26"/>
            <w:szCs w:val="26"/>
          </w:rPr>
          <w:t>,</w:t>
        </w:r>
      </w:ins>
      <w:r w:rsidR="001F00FA" w:rsidRPr="009E242C">
        <w:rPr>
          <w:rFonts w:ascii="Crimson Text" w:hAnsi="Crimson Text"/>
          <w:color w:val="000000" w:themeColor="text1"/>
          <w:sz w:val="26"/>
          <w:szCs w:val="26"/>
        </w:rPr>
        <w:t xml:space="preserve"> era demasiado tarde. La ceremonia había terminado, y el </w:t>
      </w:r>
      <w:r w:rsidR="00EE1F99" w:rsidRPr="009E242C">
        <w:rPr>
          <w:rFonts w:ascii="Crimson Text" w:hAnsi="Crimson Text"/>
          <w:color w:val="000000" w:themeColor="text1"/>
          <w:sz w:val="26"/>
          <w:szCs w:val="26"/>
        </w:rPr>
        <w:t>clima estaba extraño. Cuando oí</w:t>
      </w:r>
      <w:r w:rsidR="001F00FA" w:rsidRPr="009E242C">
        <w:rPr>
          <w:rFonts w:ascii="Crimson Text" w:hAnsi="Crimson Text"/>
          <w:color w:val="000000" w:themeColor="text1"/>
          <w:sz w:val="26"/>
          <w:szCs w:val="26"/>
        </w:rPr>
        <w:t xml:space="preserve"> que un joven había </w:t>
      </w:r>
      <w:r w:rsidR="00712747" w:rsidRPr="009E242C">
        <w:rPr>
          <w:rFonts w:ascii="Crimson Text" w:hAnsi="Crimson Text"/>
          <w:color w:val="000000" w:themeColor="text1"/>
          <w:sz w:val="26"/>
          <w:szCs w:val="26"/>
        </w:rPr>
        <w:t>huido</w:t>
      </w:r>
      <w:r w:rsidR="00885F15" w:rsidRPr="009E242C">
        <w:rPr>
          <w:rFonts w:ascii="Crimson Text" w:hAnsi="Crimson Text"/>
          <w:color w:val="000000" w:themeColor="text1"/>
          <w:sz w:val="26"/>
          <w:szCs w:val="26"/>
        </w:rPr>
        <w:t>, enseguida supe</w:t>
      </w:r>
      <w:r w:rsidR="001F00FA" w:rsidRPr="009E242C">
        <w:rPr>
          <w:rFonts w:ascii="Crimson Text" w:hAnsi="Crimson Text"/>
          <w:color w:val="000000" w:themeColor="text1"/>
          <w:sz w:val="26"/>
          <w:szCs w:val="26"/>
        </w:rPr>
        <w:t xml:space="preserve"> lo que hab</w:t>
      </w:r>
      <w:r w:rsidR="0086189E" w:rsidRPr="009E242C">
        <w:rPr>
          <w:rFonts w:ascii="Crimson Text" w:hAnsi="Crimson Text"/>
          <w:color w:val="000000" w:themeColor="text1"/>
          <w:sz w:val="26"/>
          <w:szCs w:val="26"/>
        </w:rPr>
        <w:t>r</w:t>
      </w:r>
      <w:r w:rsidR="001F00FA" w:rsidRPr="009E242C">
        <w:rPr>
          <w:rFonts w:ascii="Crimson Text" w:hAnsi="Crimson Text"/>
          <w:color w:val="000000" w:themeColor="text1"/>
          <w:sz w:val="26"/>
          <w:szCs w:val="26"/>
        </w:rPr>
        <w:t xml:space="preserve">ía pasado, se me rompió el corazón en pedazos </w:t>
      </w:r>
      <w:r>
        <w:rPr>
          <w:rFonts w:ascii="Crimson Text" w:hAnsi="Crimson Text"/>
          <w:color w:val="000000" w:themeColor="text1"/>
          <w:sz w:val="26"/>
          <w:szCs w:val="26"/>
        </w:rPr>
        <w:t>—</w:t>
      </w:r>
      <w:del w:id="420" w:author="Pauli-Chan" w:date="2025-07-24T13:45:00Z">
        <w:r w:rsidR="001F00FA" w:rsidRPr="009E242C" w:rsidDel="009D25DE">
          <w:rPr>
            <w:rFonts w:ascii="Crimson Text" w:hAnsi="Crimson Text"/>
            <w:color w:val="000000" w:themeColor="text1"/>
            <w:sz w:val="26"/>
            <w:szCs w:val="26"/>
          </w:rPr>
          <w:delText>concluyó</w:delText>
        </w:r>
      </w:del>
      <w:ins w:id="421" w:author="Pauli-Chan" w:date="2025-07-24T13:45:00Z">
        <w:r w:rsidR="009D25DE">
          <w:rPr>
            <w:rFonts w:ascii="Crimson Text" w:hAnsi="Crimson Text"/>
            <w:color w:val="000000" w:themeColor="text1"/>
            <w:sz w:val="26"/>
            <w:szCs w:val="26"/>
          </w:rPr>
          <w:t>terminó</w:t>
        </w:r>
      </w:ins>
      <w:r w:rsidR="001F00FA" w:rsidRPr="009E242C">
        <w:rPr>
          <w:rFonts w:ascii="Crimson Text" w:hAnsi="Crimson Text"/>
          <w:color w:val="000000" w:themeColor="text1"/>
          <w:sz w:val="26"/>
          <w:szCs w:val="26"/>
        </w:rPr>
        <w:t>, y los ojos se l</w:t>
      </w:r>
      <w:r w:rsidR="00D16DFD">
        <w:rPr>
          <w:rFonts w:ascii="Crimson Text" w:hAnsi="Crimson Text"/>
          <w:color w:val="000000" w:themeColor="text1"/>
          <w:sz w:val="26"/>
          <w:szCs w:val="26"/>
        </w:rPr>
        <w:t>e enrojecieron. Rápidamente bajó</w:t>
      </w:r>
      <w:r w:rsidR="001F00FA" w:rsidRPr="009E242C">
        <w:rPr>
          <w:rFonts w:ascii="Crimson Text" w:hAnsi="Crimson Text"/>
          <w:color w:val="000000" w:themeColor="text1"/>
          <w:sz w:val="26"/>
          <w:szCs w:val="26"/>
        </w:rPr>
        <w:t xml:space="preserve"> la cabeza, no le gustaba mostrarse vulnerable. Eros la tomó suavemente del mentón para </w:t>
      </w:r>
      <w:del w:id="422" w:author="Pauli-Chan" w:date="2025-07-24T13:46:00Z">
        <w:r w:rsidR="00712747" w:rsidRPr="009E242C" w:rsidDel="009D25DE">
          <w:rPr>
            <w:rFonts w:ascii="Crimson Text" w:hAnsi="Crimson Text"/>
            <w:color w:val="000000" w:themeColor="text1"/>
            <w:sz w:val="26"/>
            <w:szCs w:val="26"/>
          </w:rPr>
          <w:delText>intersectar</w:delText>
        </w:r>
        <w:r w:rsidR="001F00FA" w:rsidRPr="009E242C" w:rsidDel="009D25DE">
          <w:rPr>
            <w:rFonts w:ascii="Crimson Text" w:hAnsi="Crimson Text"/>
            <w:color w:val="000000" w:themeColor="text1"/>
            <w:sz w:val="26"/>
            <w:szCs w:val="26"/>
          </w:rPr>
          <w:delText xml:space="preserve"> </w:delText>
        </w:r>
      </w:del>
      <w:ins w:id="423" w:author="Pauli-Chan" w:date="2025-07-24T13:46:00Z">
        <w:r w:rsidR="009D25DE">
          <w:rPr>
            <w:rFonts w:ascii="Crimson Text" w:hAnsi="Crimson Text"/>
            <w:color w:val="000000" w:themeColor="text1"/>
            <w:sz w:val="26"/>
            <w:szCs w:val="26"/>
          </w:rPr>
          <w:t>interceptar</w:t>
        </w:r>
        <w:r w:rsidR="009D25DE" w:rsidRPr="009E242C">
          <w:rPr>
            <w:rFonts w:ascii="Crimson Text" w:hAnsi="Crimson Text"/>
            <w:color w:val="000000" w:themeColor="text1"/>
            <w:sz w:val="26"/>
            <w:szCs w:val="26"/>
          </w:rPr>
          <w:t xml:space="preserve"> </w:t>
        </w:r>
      </w:ins>
      <w:r w:rsidR="001F00FA" w:rsidRPr="009E242C">
        <w:rPr>
          <w:rFonts w:ascii="Crimson Text" w:hAnsi="Crimson Text"/>
          <w:color w:val="000000" w:themeColor="text1"/>
          <w:sz w:val="26"/>
          <w:szCs w:val="26"/>
        </w:rPr>
        <w:t>su mirada, y algunas lágrimas se derramaron. Mientras</w:t>
      </w:r>
      <w:r w:rsidR="00885F15" w:rsidRPr="009E242C">
        <w:rPr>
          <w:rFonts w:ascii="Crimson Text" w:hAnsi="Crimson Text"/>
          <w:color w:val="000000" w:themeColor="text1"/>
          <w:sz w:val="26"/>
          <w:szCs w:val="26"/>
        </w:rPr>
        <w:t xml:space="preserve"> le</w:t>
      </w:r>
      <w:r w:rsidR="001F00FA" w:rsidRPr="009E242C">
        <w:rPr>
          <w:rFonts w:ascii="Crimson Text" w:hAnsi="Crimson Text"/>
          <w:color w:val="000000" w:themeColor="text1"/>
          <w:sz w:val="26"/>
          <w:szCs w:val="26"/>
        </w:rPr>
        <w:t xml:space="preserve"> secaba las mejillas con sus manos, intentó </w:t>
      </w:r>
      <w:r w:rsidR="00712747" w:rsidRPr="009E242C">
        <w:rPr>
          <w:rFonts w:ascii="Crimson Text" w:hAnsi="Crimson Text"/>
          <w:color w:val="000000" w:themeColor="text1"/>
          <w:sz w:val="26"/>
          <w:szCs w:val="26"/>
        </w:rPr>
        <w:t>reanimarla</w:t>
      </w:r>
      <w:r w:rsidR="001F00FA" w:rsidRPr="009E242C">
        <w:rPr>
          <w:rFonts w:ascii="Crimson Text" w:hAnsi="Crimson Text"/>
          <w:color w:val="000000" w:themeColor="text1"/>
          <w:sz w:val="26"/>
          <w:szCs w:val="26"/>
        </w:rPr>
        <w:t>.</w:t>
      </w:r>
    </w:p>
    <w:p w:rsidR="00C26685" w:rsidRDefault="007E22FD" w:rsidP="001F13DE">
      <w:pPr>
        <w:tabs>
          <w:tab w:val="left" w:pos="2179"/>
        </w:tabs>
        <w:spacing w:after="0"/>
        <w:ind w:firstLine="284"/>
        <w:jc w:val="both"/>
        <w:rPr>
          <w:ins w:id="424" w:author="Pauli-Chan" w:date="2025-07-24T15:45:00Z"/>
          <w:rFonts w:ascii="Crimson Text" w:hAnsi="Crimson Text"/>
          <w:color w:val="000000" w:themeColor="text1"/>
          <w:sz w:val="26"/>
          <w:szCs w:val="26"/>
        </w:rPr>
      </w:pPr>
      <w:r>
        <w:rPr>
          <w:rFonts w:ascii="Crimson Text" w:hAnsi="Crimson Text"/>
          <w:color w:val="000000" w:themeColor="text1"/>
          <w:sz w:val="26"/>
          <w:szCs w:val="26"/>
        </w:rPr>
        <w:t>—</w:t>
      </w:r>
      <w:r w:rsidR="001F00FA" w:rsidRPr="009E242C">
        <w:rPr>
          <w:rFonts w:ascii="Crimson Text" w:hAnsi="Crimson Text"/>
          <w:color w:val="000000" w:themeColor="text1"/>
          <w:sz w:val="26"/>
          <w:szCs w:val="26"/>
        </w:rPr>
        <w:t xml:space="preserve">No llores, no vale la pena, </w:t>
      </w:r>
      <w:r w:rsidR="00D84981" w:rsidRPr="009E242C">
        <w:rPr>
          <w:rFonts w:ascii="Crimson Text" w:hAnsi="Crimson Text"/>
          <w:color w:val="000000" w:themeColor="text1"/>
          <w:sz w:val="26"/>
          <w:szCs w:val="26"/>
        </w:rPr>
        <w:t xml:space="preserve">al final </w:t>
      </w:r>
      <w:r w:rsidR="001F00FA" w:rsidRPr="009E242C">
        <w:rPr>
          <w:rFonts w:ascii="Crimson Text" w:hAnsi="Crimson Text"/>
          <w:color w:val="000000" w:themeColor="text1"/>
          <w:sz w:val="26"/>
          <w:szCs w:val="26"/>
        </w:rPr>
        <w:t>todo salió bien. Insisto, la culpa fu</w:t>
      </w:r>
      <w:r w:rsidR="0086189E" w:rsidRPr="009E242C">
        <w:rPr>
          <w:rFonts w:ascii="Crimson Text" w:hAnsi="Crimson Text"/>
          <w:color w:val="000000" w:themeColor="text1"/>
          <w:sz w:val="26"/>
          <w:szCs w:val="26"/>
        </w:rPr>
        <w:t>e mía, tú</w:t>
      </w:r>
      <w:r w:rsidR="00712747" w:rsidRPr="009E242C">
        <w:rPr>
          <w:rFonts w:ascii="Crimson Text" w:hAnsi="Crimson Text"/>
          <w:color w:val="000000" w:themeColor="text1"/>
          <w:sz w:val="26"/>
          <w:szCs w:val="26"/>
        </w:rPr>
        <w:t xml:space="preserve"> quisiste ayudar</w:t>
      </w:r>
      <w:r w:rsidR="001F00FA" w:rsidRPr="009E242C">
        <w:rPr>
          <w:rFonts w:ascii="Crimson Text" w:hAnsi="Crimson Text"/>
          <w:color w:val="000000" w:themeColor="text1"/>
          <w:sz w:val="26"/>
          <w:szCs w:val="26"/>
        </w:rPr>
        <w:t xml:space="preserve"> en todo momento</w:t>
      </w:r>
      <w:del w:id="425" w:author="Pauli-Chan" w:date="2025-07-24T13:46:00Z">
        <w:r w:rsidR="001F00FA" w:rsidRPr="009E242C" w:rsidDel="009D25DE">
          <w:rPr>
            <w:rFonts w:ascii="Crimson Text" w:hAnsi="Crimson Text"/>
            <w:color w:val="000000" w:themeColor="text1"/>
            <w:sz w:val="26"/>
            <w:szCs w:val="26"/>
          </w:rPr>
          <w:delText xml:space="preserve">. </w:delText>
        </w:r>
        <w:r w:rsidR="00372D50" w:rsidRPr="009E242C" w:rsidDel="009D25DE">
          <w:rPr>
            <w:rFonts w:ascii="Crimson Text" w:hAnsi="Crimson Text"/>
            <w:color w:val="000000" w:themeColor="text1"/>
            <w:sz w:val="26"/>
            <w:szCs w:val="26"/>
          </w:rPr>
          <w:delText>Valoro mucho</w:delText>
        </w:r>
        <w:r w:rsidR="001F00FA" w:rsidRPr="009E242C" w:rsidDel="009D25DE">
          <w:rPr>
            <w:rFonts w:ascii="Crimson Text" w:hAnsi="Crimson Text"/>
            <w:color w:val="000000" w:themeColor="text1"/>
            <w:sz w:val="26"/>
            <w:szCs w:val="26"/>
          </w:rPr>
          <w:delText xml:space="preserve"> lo que hiciste</w:delText>
        </w:r>
      </w:del>
      <w:ins w:id="426" w:author="Pauli-Chan" w:date="2025-07-24T13:46:00Z">
        <w:r w:rsidR="009D25DE">
          <w:rPr>
            <w:rFonts w:ascii="Crimson Text" w:hAnsi="Crimson Text"/>
            <w:color w:val="000000" w:themeColor="text1"/>
            <w:sz w:val="26"/>
            <w:szCs w:val="26"/>
          </w:rPr>
          <w:t xml:space="preserve"> y siempre voy a </w:t>
        </w:r>
        <w:proofErr w:type="spellStart"/>
        <w:r w:rsidR="009D25DE">
          <w:rPr>
            <w:rFonts w:ascii="Crimson Text" w:hAnsi="Crimson Text"/>
            <w:color w:val="000000" w:themeColor="text1"/>
            <w:sz w:val="26"/>
            <w:szCs w:val="26"/>
          </w:rPr>
          <w:t>etsar</w:t>
        </w:r>
        <w:proofErr w:type="spellEnd"/>
        <w:r w:rsidR="009D25DE">
          <w:rPr>
            <w:rFonts w:ascii="Crimson Text" w:hAnsi="Crimson Text"/>
            <w:color w:val="000000" w:themeColor="text1"/>
            <w:sz w:val="26"/>
            <w:szCs w:val="26"/>
          </w:rPr>
          <w:t xml:space="preserve"> agradecido por eso</w:t>
        </w:r>
      </w:ins>
      <w:r w:rsidR="00D84981"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del w:id="427" w:author="Pauli-Chan" w:date="2025-07-24T13:47:00Z">
        <w:r w:rsidR="00372D50" w:rsidRPr="009E242C" w:rsidDel="009D25DE">
          <w:rPr>
            <w:rFonts w:ascii="Crimson Text" w:hAnsi="Crimson Text"/>
            <w:color w:val="000000" w:themeColor="text1"/>
            <w:sz w:val="26"/>
            <w:szCs w:val="26"/>
          </w:rPr>
          <w:delText>agradeció</w:delText>
        </w:r>
        <w:r w:rsidR="00D84981" w:rsidRPr="009E242C" w:rsidDel="009D25DE">
          <w:rPr>
            <w:rFonts w:ascii="Crimson Text" w:hAnsi="Crimson Text"/>
            <w:color w:val="000000" w:themeColor="text1"/>
            <w:sz w:val="26"/>
            <w:szCs w:val="26"/>
          </w:rPr>
          <w:delText>, y</w:delText>
        </w:r>
      </w:del>
      <w:ins w:id="428" w:author="Pauli-Chan" w:date="2025-07-24T13:47:00Z">
        <w:r w:rsidR="009D25DE">
          <w:rPr>
            <w:rFonts w:ascii="Crimson Text" w:hAnsi="Crimson Text"/>
            <w:color w:val="000000" w:themeColor="text1"/>
            <w:sz w:val="26"/>
            <w:szCs w:val="26"/>
          </w:rPr>
          <w:t>la sinceridad de su voz y</w:t>
        </w:r>
      </w:ins>
      <w:r w:rsidR="00D84981" w:rsidRPr="009E242C">
        <w:rPr>
          <w:rFonts w:ascii="Crimson Text" w:hAnsi="Crimson Text"/>
          <w:color w:val="000000" w:themeColor="text1"/>
          <w:sz w:val="26"/>
          <w:szCs w:val="26"/>
        </w:rPr>
        <w:t xml:space="preserve"> sus comentarios </w:t>
      </w:r>
      <w:r w:rsidR="00C773E2" w:rsidRPr="009E242C">
        <w:rPr>
          <w:rFonts w:ascii="Crimson Text" w:hAnsi="Crimson Text"/>
          <w:color w:val="000000" w:themeColor="text1"/>
          <w:sz w:val="26"/>
          <w:szCs w:val="26"/>
        </w:rPr>
        <w:t>provocaron</w:t>
      </w:r>
      <w:r w:rsidR="00D84981" w:rsidRPr="009E242C">
        <w:rPr>
          <w:rFonts w:ascii="Crimson Text" w:hAnsi="Crimson Text"/>
          <w:color w:val="000000" w:themeColor="text1"/>
          <w:sz w:val="26"/>
          <w:szCs w:val="26"/>
        </w:rPr>
        <w:t xml:space="preserve"> una sonrisa </w:t>
      </w:r>
      <w:r w:rsidR="00C773E2" w:rsidRPr="009E242C">
        <w:rPr>
          <w:rFonts w:ascii="Crimson Text" w:hAnsi="Crimson Text"/>
          <w:color w:val="000000" w:themeColor="text1"/>
          <w:sz w:val="26"/>
          <w:szCs w:val="26"/>
        </w:rPr>
        <w:t>tímida en</w:t>
      </w:r>
      <w:r w:rsidR="00D84981" w:rsidRPr="009E242C">
        <w:rPr>
          <w:rFonts w:ascii="Crimson Text" w:hAnsi="Crimson Text"/>
          <w:color w:val="000000" w:themeColor="text1"/>
          <w:sz w:val="26"/>
          <w:szCs w:val="26"/>
        </w:rPr>
        <w:t xml:space="preserve"> la muchacha</w:t>
      </w:r>
      <w:r>
        <w:rPr>
          <w:rFonts w:ascii="Crimson Text" w:hAnsi="Crimson Text"/>
          <w:color w:val="000000" w:themeColor="text1"/>
          <w:sz w:val="26"/>
          <w:szCs w:val="26"/>
        </w:rPr>
        <w:t>—</w:t>
      </w:r>
      <w:r w:rsidR="00D84981" w:rsidRPr="009E242C">
        <w:rPr>
          <w:rFonts w:ascii="Crimson Text" w:hAnsi="Crimson Text"/>
          <w:color w:val="000000" w:themeColor="text1"/>
          <w:sz w:val="26"/>
          <w:szCs w:val="26"/>
        </w:rPr>
        <w:t>. Saber que lo intentaste me honra y me enorgullece. Eres una mujer muy valiente</w:t>
      </w:r>
      <w:del w:id="429" w:author="Pauli-Chan" w:date="2025-07-24T13:48:00Z">
        <w:r w:rsidR="00C773E2" w:rsidRPr="009E242C" w:rsidDel="009D25DE">
          <w:rPr>
            <w:rFonts w:ascii="Crimson Text" w:hAnsi="Crimson Text"/>
            <w:color w:val="000000" w:themeColor="text1"/>
            <w:sz w:val="26"/>
            <w:szCs w:val="26"/>
          </w:rPr>
          <w:delText>,</w:delText>
        </w:r>
      </w:del>
      <w:r w:rsidR="00D84981" w:rsidRPr="009E242C">
        <w:rPr>
          <w:rFonts w:ascii="Crimson Text" w:hAnsi="Crimson Text"/>
          <w:color w:val="000000" w:themeColor="text1"/>
          <w:sz w:val="26"/>
          <w:szCs w:val="26"/>
        </w:rPr>
        <w:t xml:space="preserve"> y la única persona en la que </w:t>
      </w:r>
      <w:r w:rsidR="00C773E2" w:rsidRPr="009E242C">
        <w:rPr>
          <w:rFonts w:ascii="Crimson Text" w:hAnsi="Crimson Text"/>
          <w:color w:val="000000" w:themeColor="text1"/>
          <w:sz w:val="26"/>
          <w:szCs w:val="26"/>
        </w:rPr>
        <w:t>puedo confiar</w:t>
      </w:r>
      <w:r w:rsidR="00D84981" w:rsidRPr="009E242C">
        <w:rPr>
          <w:rFonts w:ascii="Crimson Text" w:hAnsi="Crimson Text"/>
          <w:color w:val="000000" w:themeColor="text1"/>
          <w:sz w:val="26"/>
          <w:szCs w:val="26"/>
        </w:rPr>
        <w:t xml:space="preserve"> realmente </w:t>
      </w:r>
      <w:r>
        <w:rPr>
          <w:rFonts w:ascii="Crimson Text" w:hAnsi="Crimson Text"/>
          <w:color w:val="000000" w:themeColor="text1"/>
          <w:sz w:val="26"/>
          <w:szCs w:val="26"/>
        </w:rPr>
        <w:t>—</w:t>
      </w:r>
      <w:r w:rsidR="00C773E2" w:rsidRPr="009E242C">
        <w:rPr>
          <w:rFonts w:ascii="Crimson Text" w:hAnsi="Crimson Text"/>
          <w:color w:val="000000" w:themeColor="text1"/>
          <w:sz w:val="26"/>
          <w:szCs w:val="26"/>
        </w:rPr>
        <w:t>afirmó, y la mirada de Elena volvió a humedecerse</w:t>
      </w:r>
      <w:del w:id="430" w:author="Pauli-Chan" w:date="2025-07-24T13:49:00Z">
        <w:r w:rsidR="00C773E2" w:rsidRPr="009E242C" w:rsidDel="009D25DE">
          <w:rPr>
            <w:rFonts w:ascii="Crimson Text" w:hAnsi="Crimson Text"/>
            <w:color w:val="000000" w:themeColor="text1"/>
            <w:sz w:val="26"/>
            <w:szCs w:val="26"/>
          </w:rPr>
          <w:delText>,</w:delText>
        </w:r>
      </w:del>
      <w:r w:rsidR="00C773E2" w:rsidRPr="009E242C">
        <w:rPr>
          <w:rFonts w:ascii="Crimson Text" w:hAnsi="Crimson Text"/>
          <w:color w:val="000000" w:themeColor="text1"/>
          <w:sz w:val="26"/>
          <w:szCs w:val="26"/>
        </w:rPr>
        <w:t xml:space="preserve"> pero, está vez, de emoción. </w:t>
      </w:r>
    </w:p>
    <w:p w:rsidR="001F13DE" w:rsidRPr="009E242C" w:rsidRDefault="00C773E2"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w:t>
      </w:r>
      <w:r w:rsidR="00712747" w:rsidRPr="009E242C">
        <w:rPr>
          <w:rFonts w:ascii="Crimson Text" w:hAnsi="Crimson Text"/>
          <w:color w:val="000000" w:themeColor="text1"/>
          <w:sz w:val="26"/>
          <w:szCs w:val="26"/>
        </w:rPr>
        <w:t>declaración</w:t>
      </w:r>
      <w:r w:rsidRPr="009E242C">
        <w:rPr>
          <w:rFonts w:ascii="Crimson Text" w:hAnsi="Crimson Text"/>
          <w:color w:val="000000" w:themeColor="text1"/>
          <w:sz w:val="26"/>
          <w:szCs w:val="26"/>
        </w:rPr>
        <w:t xml:space="preserve"> de Eros había sido un</w:t>
      </w:r>
      <w:r w:rsidR="00124AF9" w:rsidRPr="009E242C">
        <w:rPr>
          <w:rFonts w:ascii="Crimson Text" w:hAnsi="Crimson Text"/>
          <w:color w:val="000000" w:themeColor="text1"/>
          <w:sz w:val="26"/>
          <w:szCs w:val="26"/>
        </w:rPr>
        <w:t>a caricia</w:t>
      </w:r>
      <w:r w:rsidRPr="009E242C">
        <w:rPr>
          <w:rFonts w:ascii="Crimson Text" w:hAnsi="Crimson Text"/>
          <w:color w:val="000000" w:themeColor="text1"/>
          <w:sz w:val="26"/>
          <w:szCs w:val="26"/>
        </w:rPr>
        <w:t xml:space="preserve"> para su alma, </w:t>
      </w:r>
      <w:r w:rsidR="00712747" w:rsidRPr="009E242C">
        <w:rPr>
          <w:rFonts w:ascii="Crimson Text" w:hAnsi="Crimson Text"/>
          <w:color w:val="000000" w:themeColor="text1"/>
          <w:sz w:val="26"/>
          <w:szCs w:val="26"/>
        </w:rPr>
        <w:t>y la liberación</w:t>
      </w:r>
      <w:r w:rsidRPr="009E242C">
        <w:rPr>
          <w:rFonts w:ascii="Crimson Text" w:hAnsi="Crimson Text"/>
          <w:color w:val="000000" w:themeColor="text1"/>
          <w:sz w:val="26"/>
          <w:szCs w:val="26"/>
        </w:rPr>
        <w:t xml:space="preserve"> de</w:t>
      </w:r>
      <w:r w:rsidR="00712747" w:rsidRPr="009E242C">
        <w:rPr>
          <w:rFonts w:ascii="Crimson Text" w:hAnsi="Crimson Text"/>
          <w:color w:val="000000" w:themeColor="text1"/>
          <w:sz w:val="26"/>
          <w:szCs w:val="26"/>
        </w:rPr>
        <w:t>l peso</w:t>
      </w:r>
      <w:r w:rsidRPr="009E242C">
        <w:rPr>
          <w:rFonts w:ascii="Crimson Text" w:hAnsi="Crimson Text"/>
          <w:color w:val="000000" w:themeColor="text1"/>
          <w:sz w:val="26"/>
          <w:szCs w:val="26"/>
        </w:rPr>
        <w:t xml:space="preserve"> </w:t>
      </w:r>
      <w:r w:rsidR="00712747" w:rsidRPr="009E242C">
        <w:rPr>
          <w:rFonts w:ascii="Crimson Text" w:hAnsi="Crimson Text"/>
          <w:color w:val="000000" w:themeColor="text1"/>
          <w:sz w:val="26"/>
          <w:szCs w:val="26"/>
        </w:rPr>
        <w:t>de la</w:t>
      </w:r>
      <w:r w:rsidRPr="009E242C">
        <w:rPr>
          <w:rFonts w:ascii="Crimson Text" w:hAnsi="Crimson Text"/>
          <w:color w:val="000000" w:themeColor="text1"/>
          <w:sz w:val="26"/>
          <w:szCs w:val="26"/>
        </w:rPr>
        <w:t xml:space="preserve"> culpa que la </w:t>
      </w:r>
      <w:r w:rsidR="00124AF9" w:rsidRPr="009E242C">
        <w:rPr>
          <w:rFonts w:ascii="Crimson Text" w:hAnsi="Crimson Text"/>
          <w:color w:val="000000" w:themeColor="text1"/>
          <w:sz w:val="26"/>
          <w:szCs w:val="26"/>
        </w:rPr>
        <w:t>azotaba</w:t>
      </w:r>
      <w:r w:rsidRPr="009E242C">
        <w:rPr>
          <w:rFonts w:ascii="Crimson Text" w:hAnsi="Crimson Text"/>
          <w:color w:val="000000" w:themeColor="text1"/>
          <w:sz w:val="26"/>
          <w:szCs w:val="26"/>
        </w:rPr>
        <w:t xml:space="preserve"> desde aquel día</w:t>
      </w:r>
      <w:r w:rsidR="00A239F8" w:rsidRPr="009E242C">
        <w:rPr>
          <w:rFonts w:ascii="Crimson Text" w:hAnsi="Crimson Text"/>
          <w:color w:val="000000" w:themeColor="text1"/>
          <w:sz w:val="26"/>
          <w:szCs w:val="26"/>
        </w:rPr>
        <w:t xml:space="preserve">. En el aire se respiraba un sentimiento hermoso e inquebrantable, estaba claro que </w:t>
      </w:r>
      <w:del w:id="431" w:author="Pauli-Chan" w:date="2025-07-24T15:44:00Z">
        <w:r w:rsidR="00A239F8" w:rsidRPr="009E242C" w:rsidDel="00C26685">
          <w:rPr>
            <w:rFonts w:ascii="Crimson Text" w:hAnsi="Crimson Text"/>
            <w:color w:val="000000" w:themeColor="text1"/>
            <w:sz w:val="26"/>
            <w:szCs w:val="26"/>
          </w:rPr>
          <w:delText>el vínculo</w:delText>
        </w:r>
      </w:del>
      <w:ins w:id="432" w:author="Pauli-Chan" w:date="2025-07-24T15:44:00Z">
        <w:r w:rsidR="00C26685">
          <w:rPr>
            <w:rFonts w:ascii="Crimson Text" w:hAnsi="Crimson Text"/>
            <w:color w:val="000000" w:themeColor="text1"/>
            <w:sz w:val="26"/>
            <w:szCs w:val="26"/>
          </w:rPr>
          <w:t>su relación</w:t>
        </w:r>
      </w:ins>
      <w:r w:rsidR="00A239F8" w:rsidRPr="009E242C">
        <w:rPr>
          <w:rFonts w:ascii="Crimson Text" w:hAnsi="Crimson Text"/>
          <w:color w:val="000000" w:themeColor="text1"/>
          <w:sz w:val="26"/>
          <w:szCs w:val="26"/>
        </w:rPr>
        <w:t xml:space="preserve"> se encontraba intact</w:t>
      </w:r>
      <w:ins w:id="433" w:author="Pauli-Chan" w:date="2025-07-24T15:44:00Z">
        <w:r w:rsidR="00C26685">
          <w:rPr>
            <w:rFonts w:ascii="Crimson Text" w:hAnsi="Crimson Text"/>
            <w:color w:val="000000" w:themeColor="text1"/>
            <w:sz w:val="26"/>
            <w:szCs w:val="26"/>
          </w:rPr>
          <w:t>a</w:t>
        </w:r>
      </w:ins>
      <w:del w:id="434" w:author="Pauli-Chan" w:date="2025-07-24T15:44:00Z">
        <w:r w:rsidR="00A239F8" w:rsidRPr="009E242C" w:rsidDel="00C26685">
          <w:rPr>
            <w:rFonts w:ascii="Crimson Text" w:hAnsi="Crimson Text"/>
            <w:color w:val="000000" w:themeColor="text1"/>
            <w:sz w:val="26"/>
            <w:szCs w:val="26"/>
          </w:rPr>
          <w:delText>o</w:delText>
        </w:r>
      </w:del>
      <w:r w:rsidR="00A239F8" w:rsidRPr="009E242C">
        <w:rPr>
          <w:rFonts w:ascii="Crimson Text" w:hAnsi="Crimson Text"/>
          <w:color w:val="000000" w:themeColor="text1"/>
          <w:sz w:val="26"/>
          <w:szCs w:val="26"/>
        </w:rPr>
        <w:t xml:space="preserve">. La unión era la misma de antes, pero mucho más libre y despojada de prejuicios. Quería expresarle todo lo que sentía por él, </w:t>
      </w:r>
      <w:r w:rsidR="00124AF9" w:rsidRPr="009E242C">
        <w:rPr>
          <w:rFonts w:ascii="Crimson Text" w:hAnsi="Crimson Text"/>
          <w:color w:val="000000" w:themeColor="text1"/>
          <w:sz w:val="26"/>
          <w:szCs w:val="26"/>
        </w:rPr>
        <w:t xml:space="preserve">que estaba lista, </w:t>
      </w:r>
      <w:r w:rsidR="00A239F8" w:rsidRPr="009E242C">
        <w:rPr>
          <w:rFonts w:ascii="Crimson Text" w:hAnsi="Crimson Text"/>
          <w:color w:val="000000" w:themeColor="text1"/>
          <w:sz w:val="26"/>
          <w:szCs w:val="26"/>
        </w:rPr>
        <w:t xml:space="preserve">y que ya no había nada que la reprimiera. La emoción la </w:t>
      </w:r>
      <w:del w:id="435" w:author="Pauli-Chan" w:date="2025-07-24T15:45:00Z">
        <w:r w:rsidR="00A239F8" w:rsidRPr="009E242C" w:rsidDel="00C26685">
          <w:rPr>
            <w:rFonts w:ascii="Crimson Text" w:hAnsi="Crimson Text"/>
            <w:color w:val="000000" w:themeColor="text1"/>
            <w:sz w:val="26"/>
            <w:szCs w:val="26"/>
          </w:rPr>
          <w:delText xml:space="preserve">enmudecía </w:delText>
        </w:r>
      </w:del>
      <w:ins w:id="436" w:author="Pauli-Chan" w:date="2025-07-24T15:45:00Z">
        <w:r w:rsidR="00C26685">
          <w:rPr>
            <w:rFonts w:ascii="Crimson Text" w:hAnsi="Crimson Text"/>
            <w:color w:val="000000" w:themeColor="text1"/>
            <w:sz w:val="26"/>
            <w:szCs w:val="26"/>
          </w:rPr>
          <w:t>enmudeció</w:t>
        </w:r>
        <w:r w:rsidR="00C26685" w:rsidRPr="009E242C">
          <w:rPr>
            <w:rFonts w:ascii="Crimson Text" w:hAnsi="Crimson Text"/>
            <w:color w:val="000000" w:themeColor="text1"/>
            <w:sz w:val="26"/>
            <w:szCs w:val="26"/>
          </w:rPr>
          <w:t xml:space="preserve"> </w:t>
        </w:r>
      </w:ins>
      <w:r w:rsidR="0086189E" w:rsidRPr="009E242C">
        <w:rPr>
          <w:rFonts w:ascii="Crimson Text" w:hAnsi="Crimson Text"/>
          <w:color w:val="000000" w:themeColor="text1"/>
          <w:sz w:val="26"/>
          <w:szCs w:val="26"/>
        </w:rPr>
        <w:t>repentinamente</w:t>
      </w:r>
      <w:r w:rsidR="00A239F8" w:rsidRPr="009E242C">
        <w:rPr>
          <w:rFonts w:ascii="Crimson Text" w:hAnsi="Crimson Text"/>
          <w:color w:val="000000" w:themeColor="text1"/>
          <w:sz w:val="26"/>
          <w:szCs w:val="26"/>
        </w:rPr>
        <w:t xml:space="preserve">, </w:t>
      </w:r>
      <w:del w:id="437" w:author="Pauli-Chan" w:date="2025-07-24T15:45:00Z">
        <w:r w:rsidR="00A239F8" w:rsidRPr="009E242C" w:rsidDel="00C26685">
          <w:rPr>
            <w:rFonts w:ascii="Crimson Text" w:hAnsi="Crimson Text"/>
            <w:color w:val="000000" w:themeColor="text1"/>
            <w:sz w:val="26"/>
            <w:szCs w:val="26"/>
          </w:rPr>
          <w:delText>y tratando</w:delText>
        </w:r>
      </w:del>
      <w:ins w:id="438" w:author="Pauli-Chan" w:date="2025-07-24T15:45:00Z">
        <w:r w:rsidR="00C26685">
          <w:rPr>
            <w:rFonts w:ascii="Crimson Text" w:hAnsi="Crimson Text"/>
            <w:color w:val="000000" w:themeColor="text1"/>
            <w:sz w:val="26"/>
            <w:szCs w:val="26"/>
          </w:rPr>
          <w:t>trató</w:t>
        </w:r>
      </w:ins>
      <w:r w:rsidR="00A239F8" w:rsidRPr="009E242C">
        <w:rPr>
          <w:rFonts w:ascii="Crimson Text" w:hAnsi="Crimson Text"/>
          <w:color w:val="000000" w:themeColor="text1"/>
          <w:sz w:val="26"/>
          <w:szCs w:val="26"/>
        </w:rPr>
        <w:t xml:space="preserve"> de encontrar las palabras justas</w:t>
      </w:r>
      <w:ins w:id="439" w:author="Pauli-Chan" w:date="2025-07-24T15:45:00Z">
        <w:r w:rsidR="00C26685">
          <w:rPr>
            <w:rFonts w:ascii="Crimson Text" w:hAnsi="Crimson Text"/>
            <w:color w:val="000000" w:themeColor="text1"/>
            <w:sz w:val="26"/>
            <w:szCs w:val="26"/>
          </w:rPr>
          <w:t xml:space="preserve"> </w:t>
        </w:r>
      </w:ins>
      <w:del w:id="440" w:author="Pauli-Chan" w:date="2025-07-24T15:45:00Z">
        <w:r w:rsidR="00A239F8" w:rsidRPr="009E242C" w:rsidDel="00C26685">
          <w:rPr>
            <w:rFonts w:ascii="Crimson Text" w:hAnsi="Crimson Text"/>
            <w:color w:val="000000" w:themeColor="text1"/>
            <w:sz w:val="26"/>
            <w:szCs w:val="26"/>
          </w:rPr>
          <w:delText>,</w:delText>
        </w:r>
      </w:del>
      <w:ins w:id="441" w:author="Pauli-Chan" w:date="2025-07-24T15:45:00Z">
        <w:r w:rsidR="00C26685">
          <w:rPr>
            <w:rFonts w:ascii="Crimson Text" w:hAnsi="Crimson Text"/>
            <w:color w:val="000000" w:themeColor="text1"/>
            <w:sz w:val="26"/>
            <w:szCs w:val="26"/>
          </w:rPr>
          <w:t>pero</w:t>
        </w:r>
      </w:ins>
      <w:r w:rsidR="00A239F8" w:rsidRPr="009E242C">
        <w:rPr>
          <w:rFonts w:ascii="Crimson Text" w:hAnsi="Crimson Text"/>
          <w:color w:val="000000" w:themeColor="text1"/>
          <w:sz w:val="26"/>
          <w:szCs w:val="26"/>
        </w:rPr>
        <w:t xml:space="preserve"> perdió segundos balbuceando frases </w:t>
      </w:r>
      <w:r w:rsidR="00124AF9" w:rsidRPr="009E242C">
        <w:rPr>
          <w:rFonts w:ascii="Crimson Text" w:hAnsi="Crimson Text"/>
          <w:color w:val="000000" w:themeColor="text1"/>
          <w:sz w:val="26"/>
          <w:szCs w:val="26"/>
        </w:rPr>
        <w:t>inconclusas</w:t>
      </w:r>
      <w:r w:rsidR="00A239F8" w:rsidRPr="009E242C">
        <w:rPr>
          <w:rFonts w:ascii="Crimson Text" w:hAnsi="Crimson Text"/>
          <w:color w:val="000000" w:themeColor="text1"/>
          <w:sz w:val="26"/>
          <w:szCs w:val="26"/>
        </w:rPr>
        <w:t xml:space="preserve">. Sin pensarlo más, entendió que estaba todo dicho, y decidió ser más impulsiva, más a su estilo. </w:t>
      </w:r>
      <w:del w:id="442" w:author="Pauli-Chan" w:date="2025-07-24T15:45:00Z">
        <w:r w:rsidR="00124AF9" w:rsidRPr="009E242C" w:rsidDel="00C26685">
          <w:rPr>
            <w:rFonts w:ascii="Crimson Text" w:hAnsi="Crimson Text"/>
            <w:color w:val="000000" w:themeColor="text1"/>
            <w:sz w:val="26"/>
            <w:szCs w:val="26"/>
          </w:rPr>
          <w:delText>Entonces,</w:delText>
        </w:r>
        <w:r w:rsidR="00D16DFD" w:rsidDel="00C26685">
          <w:rPr>
            <w:rFonts w:ascii="Crimson Text" w:hAnsi="Crimson Text"/>
            <w:color w:val="000000" w:themeColor="text1"/>
            <w:sz w:val="26"/>
            <w:szCs w:val="26"/>
          </w:rPr>
          <w:delText xml:space="preserve"> se</w:delText>
        </w:r>
      </w:del>
      <w:ins w:id="443" w:author="Pauli-Chan" w:date="2025-07-24T15:45:00Z">
        <w:r w:rsidR="00C26685">
          <w:rPr>
            <w:rFonts w:ascii="Crimson Text" w:hAnsi="Crimson Text"/>
            <w:color w:val="000000" w:themeColor="text1"/>
            <w:sz w:val="26"/>
            <w:szCs w:val="26"/>
          </w:rPr>
          <w:t>Se</w:t>
        </w:r>
      </w:ins>
      <w:r w:rsidR="00D16DFD">
        <w:rPr>
          <w:rFonts w:ascii="Crimson Text" w:hAnsi="Crimson Text"/>
          <w:color w:val="000000" w:themeColor="text1"/>
          <w:sz w:val="26"/>
          <w:szCs w:val="26"/>
        </w:rPr>
        <w:t xml:space="preserve"> abalanzó</w:t>
      </w:r>
      <w:r w:rsidR="00A239F8" w:rsidRPr="009E242C">
        <w:rPr>
          <w:rFonts w:ascii="Crimson Text" w:hAnsi="Crimson Text"/>
          <w:color w:val="000000" w:themeColor="text1"/>
          <w:sz w:val="26"/>
          <w:szCs w:val="26"/>
        </w:rPr>
        <w:t xml:space="preserve"> sobre Eros</w:t>
      </w:r>
      <w:del w:id="444" w:author="Pauli-Chan" w:date="2025-07-24T15:45:00Z">
        <w:r w:rsidR="00A239F8" w:rsidRPr="009E242C" w:rsidDel="00C26685">
          <w:rPr>
            <w:rFonts w:ascii="Crimson Text" w:hAnsi="Crimson Text"/>
            <w:color w:val="000000" w:themeColor="text1"/>
            <w:sz w:val="26"/>
            <w:szCs w:val="26"/>
          </w:rPr>
          <w:delText>,</w:delText>
        </w:r>
      </w:del>
      <w:r w:rsidR="00A239F8" w:rsidRPr="009E242C">
        <w:rPr>
          <w:rFonts w:ascii="Crimson Text" w:hAnsi="Crimson Text"/>
          <w:color w:val="000000" w:themeColor="text1"/>
          <w:sz w:val="26"/>
          <w:szCs w:val="26"/>
        </w:rPr>
        <w:t xml:space="preserve"> y, sin más preámbulos </w:t>
      </w:r>
      <w:r w:rsidR="00124AF9" w:rsidRPr="009E242C">
        <w:rPr>
          <w:rFonts w:ascii="Crimson Text" w:hAnsi="Crimson Text"/>
          <w:color w:val="000000" w:themeColor="text1"/>
          <w:sz w:val="26"/>
          <w:szCs w:val="26"/>
        </w:rPr>
        <w:t>ni</w:t>
      </w:r>
      <w:r w:rsidR="00A239F8" w:rsidRPr="009E242C">
        <w:rPr>
          <w:rFonts w:ascii="Crimson Text" w:hAnsi="Crimson Text"/>
          <w:color w:val="000000" w:themeColor="text1"/>
          <w:sz w:val="26"/>
          <w:szCs w:val="26"/>
        </w:rPr>
        <w:t xml:space="preserve"> tabúes, lo sorprendió con </w:t>
      </w:r>
      <w:r w:rsidR="00BE4541" w:rsidRPr="009E242C">
        <w:rPr>
          <w:rFonts w:ascii="Crimson Text" w:hAnsi="Crimson Text"/>
          <w:color w:val="000000" w:themeColor="text1"/>
          <w:sz w:val="26"/>
          <w:szCs w:val="26"/>
        </w:rPr>
        <w:t xml:space="preserve">un beso </w:t>
      </w:r>
      <w:del w:id="445" w:author="Pauli-Chan" w:date="2025-07-24T15:45:00Z">
        <w:r w:rsidR="00BE4541" w:rsidRPr="009E242C" w:rsidDel="00C26685">
          <w:rPr>
            <w:rFonts w:ascii="Crimson Text" w:hAnsi="Crimson Text"/>
            <w:color w:val="000000" w:themeColor="text1"/>
            <w:sz w:val="26"/>
            <w:szCs w:val="26"/>
          </w:rPr>
          <w:delText xml:space="preserve">temerario, </w:delText>
        </w:r>
      </w:del>
      <w:r w:rsidR="00BE4541" w:rsidRPr="009E242C">
        <w:rPr>
          <w:rFonts w:ascii="Crimson Text" w:hAnsi="Crimson Text"/>
          <w:color w:val="000000" w:themeColor="text1"/>
          <w:sz w:val="26"/>
          <w:szCs w:val="26"/>
        </w:rPr>
        <w:t xml:space="preserve">lleno de pasión y </w:t>
      </w:r>
      <w:r w:rsidR="00712747" w:rsidRPr="009E242C">
        <w:rPr>
          <w:rFonts w:ascii="Crimson Text" w:hAnsi="Crimson Text"/>
          <w:color w:val="000000" w:themeColor="text1"/>
          <w:sz w:val="26"/>
          <w:szCs w:val="26"/>
        </w:rPr>
        <w:t>frescura</w:t>
      </w:r>
      <w:r w:rsidR="00BE4541" w:rsidRPr="009E242C">
        <w:rPr>
          <w:rFonts w:ascii="Crimson Text" w:hAnsi="Crimson Text"/>
          <w:color w:val="000000" w:themeColor="text1"/>
          <w:sz w:val="26"/>
          <w:szCs w:val="26"/>
        </w:rPr>
        <w:t xml:space="preserve">. Ambos se besaron como </w:t>
      </w:r>
      <w:r w:rsidR="00611FB2" w:rsidRPr="009E242C">
        <w:rPr>
          <w:rFonts w:ascii="Crimson Text" w:hAnsi="Crimson Text"/>
          <w:color w:val="000000" w:themeColor="text1"/>
          <w:sz w:val="26"/>
          <w:szCs w:val="26"/>
        </w:rPr>
        <w:t>jamás</w:t>
      </w:r>
      <w:r w:rsidR="00BE4541" w:rsidRPr="009E242C">
        <w:rPr>
          <w:rFonts w:ascii="Crimson Text" w:hAnsi="Crimson Text"/>
          <w:color w:val="000000" w:themeColor="text1"/>
          <w:sz w:val="26"/>
          <w:szCs w:val="26"/>
        </w:rPr>
        <w:t xml:space="preserve"> lo habían hecho, y como </w:t>
      </w:r>
      <w:r w:rsidR="004E4117" w:rsidRPr="009E242C">
        <w:rPr>
          <w:rFonts w:ascii="Crimson Text" w:hAnsi="Crimson Text"/>
          <w:color w:val="000000" w:themeColor="text1"/>
          <w:sz w:val="26"/>
          <w:szCs w:val="26"/>
        </w:rPr>
        <w:t>sí</w:t>
      </w:r>
      <w:r w:rsidR="00BE4541" w:rsidRPr="009E242C">
        <w:rPr>
          <w:rFonts w:ascii="Crimson Text" w:hAnsi="Crimson Text"/>
          <w:color w:val="000000" w:themeColor="text1"/>
          <w:sz w:val="26"/>
          <w:szCs w:val="26"/>
        </w:rPr>
        <w:t xml:space="preserve"> lo habían soñado. Sus almas se fusionaron en ese</w:t>
      </w:r>
      <w:r w:rsidR="005C5AB8" w:rsidRPr="009E242C">
        <w:rPr>
          <w:rFonts w:ascii="Crimson Text" w:hAnsi="Crimson Text"/>
          <w:color w:val="000000" w:themeColor="text1"/>
          <w:sz w:val="26"/>
          <w:szCs w:val="26"/>
        </w:rPr>
        <w:t xml:space="preserve"> instante, </w:t>
      </w:r>
      <w:r w:rsidR="004E4117" w:rsidRPr="009E242C">
        <w:rPr>
          <w:rFonts w:ascii="Crimson Text" w:hAnsi="Crimson Text"/>
          <w:color w:val="000000" w:themeColor="text1"/>
          <w:sz w:val="26"/>
          <w:szCs w:val="26"/>
        </w:rPr>
        <w:t>y algo cambió para siempre</w:t>
      </w:r>
      <w:r w:rsidR="001F13DE" w:rsidRPr="009E242C">
        <w:rPr>
          <w:rFonts w:ascii="Crimson Text" w:hAnsi="Crimson Text"/>
          <w:color w:val="000000" w:themeColor="text1"/>
          <w:sz w:val="26"/>
          <w:szCs w:val="26"/>
        </w:rPr>
        <w:t>.</w:t>
      </w:r>
    </w:p>
    <w:p w:rsidR="00E75D67" w:rsidRPr="009E242C" w:rsidRDefault="00492B04"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4E4117" w:rsidRPr="009E242C">
        <w:rPr>
          <w:rFonts w:ascii="Crimson Text" w:hAnsi="Crimson Text"/>
          <w:color w:val="000000" w:themeColor="text1"/>
          <w:sz w:val="26"/>
          <w:szCs w:val="26"/>
        </w:rPr>
        <w:t xml:space="preserve">ntre euforia y risas, </w:t>
      </w:r>
      <w:r w:rsidR="001F13DE"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los metros restantes hasta llegar al faro del sur. Allí, subieron las escaleras hasta </w:t>
      </w:r>
      <w:r w:rsidR="000E4FBC" w:rsidRPr="009E242C">
        <w:rPr>
          <w:rFonts w:ascii="Crimson Text" w:hAnsi="Crimson Text"/>
          <w:color w:val="000000" w:themeColor="text1"/>
          <w:sz w:val="26"/>
          <w:szCs w:val="26"/>
        </w:rPr>
        <w:t>el mirador</w:t>
      </w:r>
      <w:del w:id="446" w:author="Pauli-Chan" w:date="2025-07-24T15:47:00Z">
        <w:r w:rsidRPr="009E242C" w:rsidDel="00C26685">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e ingresaron </w:t>
      </w:r>
      <w:r w:rsidR="005645E1" w:rsidRPr="009E242C">
        <w:rPr>
          <w:rFonts w:ascii="Crimson Text" w:hAnsi="Crimson Text"/>
          <w:color w:val="000000" w:themeColor="text1"/>
          <w:sz w:val="26"/>
          <w:szCs w:val="26"/>
        </w:rPr>
        <w:t xml:space="preserve">a la </w:t>
      </w:r>
      <w:r w:rsidR="00611FB2" w:rsidRPr="009E242C">
        <w:rPr>
          <w:rFonts w:ascii="Crimson Text" w:hAnsi="Crimson Text"/>
          <w:color w:val="000000" w:themeColor="text1"/>
          <w:sz w:val="26"/>
          <w:szCs w:val="26"/>
        </w:rPr>
        <w:t>sala</w:t>
      </w:r>
      <w:r w:rsidR="005645E1" w:rsidRPr="009E242C">
        <w:rPr>
          <w:rFonts w:ascii="Crimson Text" w:hAnsi="Crimson Text"/>
          <w:color w:val="000000" w:themeColor="text1"/>
          <w:sz w:val="26"/>
          <w:szCs w:val="26"/>
        </w:rPr>
        <w:t xml:space="preserve"> de la vidriera</w:t>
      </w:r>
      <w:r w:rsidR="00661555" w:rsidRPr="009E242C">
        <w:rPr>
          <w:rFonts w:ascii="Crimson Text" w:hAnsi="Crimson Text"/>
          <w:color w:val="000000" w:themeColor="text1"/>
          <w:sz w:val="26"/>
          <w:szCs w:val="26"/>
        </w:rPr>
        <w:t xml:space="preserve">. Se acercaron a los cristales </w:t>
      </w:r>
      <w:r w:rsidR="00611FB2" w:rsidRPr="009E242C">
        <w:rPr>
          <w:rFonts w:ascii="Crimson Text" w:hAnsi="Crimson Text"/>
          <w:color w:val="000000" w:themeColor="text1"/>
          <w:sz w:val="26"/>
          <w:szCs w:val="26"/>
        </w:rPr>
        <w:t>para abrazarse en silencio y</w:t>
      </w:r>
      <w:r w:rsidR="00661555" w:rsidRPr="009E242C">
        <w:rPr>
          <w:rFonts w:ascii="Crimson Text" w:hAnsi="Crimson Text"/>
          <w:color w:val="000000" w:themeColor="text1"/>
          <w:sz w:val="26"/>
          <w:szCs w:val="26"/>
        </w:rPr>
        <w:t xml:space="preserve"> </w:t>
      </w:r>
      <w:r w:rsidR="001F13DE" w:rsidRPr="009E242C">
        <w:rPr>
          <w:rFonts w:ascii="Crimson Text" w:hAnsi="Crimson Text"/>
          <w:color w:val="000000" w:themeColor="text1"/>
          <w:sz w:val="26"/>
          <w:szCs w:val="26"/>
        </w:rPr>
        <w:t>contemplar</w:t>
      </w:r>
      <w:r w:rsidR="00661555" w:rsidRPr="009E242C">
        <w:rPr>
          <w:rFonts w:ascii="Crimson Text" w:hAnsi="Crimson Text"/>
          <w:color w:val="000000" w:themeColor="text1"/>
          <w:sz w:val="26"/>
          <w:szCs w:val="26"/>
        </w:rPr>
        <w:t xml:space="preserve"> el bello atardecer que </w:t>
      </w:r>
      <w:r w:rsidR="00611FB2" w:rsidRPr="009E242C">
        <w:rPr>
          <w:rFonts w:ascii="Crimson Text" w:hAnsi="Crimson Text"/>
          <w:color w:val="000000" w:themeColor="text1"/>
          <w:sz w:val="26"/>
          <w:szCs w:val="26"/>
        </w:rPr>
        <w:t xml:space="preserve">agonizaba </w:t>
      </w:r>
      <w:r w:rsidR="00661555" w:rsidRPr="009E242C">
        <w:rPr>
          <w:rFonts w:ascii="Crimson Text" w:hAnsi="Crimson Text"/>
          <w:color w:val="000000" w:themeColor="text1"/>
          <w:sz w:val="26"/>
          <w:szCs w:val="26"/>
        </w:rPr>
        <w:t xml:space="preserve">en Tibur. </w:t>
      </w:r>
      <w:r w:rsidR="002834F0" w:rsidRPr="009E242C">
        <w:rPr>
          <w:rFonts w:ascii="Crimson Text" w:hAnsi="Crimson Text"/>
          <w:color w:val="000000" w:themeColor="text1"/>
          <w:sz w:val="26"/>
          <w:szCs w:val="26"/>
        </w:rPr>
        <w:t>La</w:t>
      </w:r>
      <w:r w:rsidR="00661555"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ubicación</w:t>
      </w:r>
      <w:r w:rsidR="00661555" w:rsidRPr="009E242C">
        <w:rPr>
          <w:rFonts w:ascii="Crimson Text" w:hAnsi="Crimson Text"/>
          <w:color w:val="000000" w:themeColor="text1"/>
          <w:sz w:val="26"/>
          <w:szCs w:val="26"/>
        </w:rPr>
        <w:t xml:space="preserve"> </w:t>
      </w:r>
      <w:r w:rsidR="002834F0" w:rsidRPr="009E242C">
        <w:rPr>
          <w:rFonts w:ascii="Crimson Text" w:hAnsi="Crimson Text"/>
          <w:color w:val="000000" w:themeColor="text1"/>
          <w:sz w:val="26"/>
          <w:szCs w:val="26"/>
        </w:rPr>
        <w:t xml:space="preserve">ofrecía una vista excepcional del </w:t>
      </w:r>
      <w:del w:id="447" w:author="Pauli-Chan" w:date="2025-07-21T13:42:00Z">
        <w:r w:rsidR="002834F0" w:rsidRPr="009E242C" w:rsidDel="007E22FD">
          <w:rPr>
            <w:rFonts w:ascii="Crimson Text" w:hAnsi="Crimson Text"/>
            <w:color w:val="000000" w:themeColor="text1"/>
            <w:sz w:val="26"/>
            <w:szCs w:val="26"/>
          </w:rPr>
          <w:delText>lago de los dioses</w:delText>
        </w:r>
      </w:del>
      <w:ins w:id="448" w:author="Pauli-Chan" w:date="2025-07-21T13:42:00Z">
        <w:r w:rsidR="007E22FD">
          <w:rPr>
            <w:rFonts w:ascii="Crimson Text" w:hAnsi="Crimson Text"/>
            <w:color w:val="000000" w:themeColor="text1"/>
            <w:sz w:val="26"/>
            <w:szCs w:val="26"/>
          </w:rPr>
          <w:t>Lago de los Dioses</w:t>
        </w:r>
      </w:ins>
      <w:r w:rsidR="00661555" w:rsidRPr="009E242C">
        <w:rPr>
          <w:rFonts w:ascii="Crimson Text" w:hAnsi="Crimson Text"/>
          <w:color w:val="000000" w:themeColor="text1"/>
          <w:sz w:val="26"/>
          <w:szCs w:val="26"/>
        </w:rPr>
        <w:t xml:space="preserve"> y la cordillera del este. </w:t>
      </w:r>
      <w:r w:rsidR="002834F0" w:rsidRPr="009E242C">
        <w:rPr>
          <w:rFonts w:ascii="Crimson Text" w:hAnsi="Crimson Text"/>
          <w:color w:val="000000" w:themeColor="text1"/>
          <w:sz w:val="26"/>
          <w:szCs w:val="26"/>
        </w:rPr>
        <w:t>La imagen de los</w:t>
      </w:r>
      <w:r w:rsidR="00661555" w:rsidRPr="009E242C">
        <w:rPr>
          <w:rFonts w:ascii="Crimson Text" w:hAnsi="Crimson Text"/>
          <w:color w:val="000000" w:themeColor="text1"/>
          <w:sz w:val="26"/>
          <w:szCs w:val="26"/>
        </w:rPr>
        <w:t xml:space="preserve"> picos nevados</w:t>
      </w:r>
      <w:del w:id="449" w:author="Pauli-Chan" w:date="2025-07-24T16:00:00Z">
        <w:r w:rsidR="00661555" w:rsidRPr="009E242C" w:rsidDel="00337DA4">
          <w:rPr>
            <w:rFonts w:ascii="Crimson Text" w:hAnsi="Crimson Text"/>
            <w:color w:val="000000" w:themeColor="text1"/>
            <w:sz w:val="26"/>
            <w:szCs w:val="26"/>
          </w:rPr>
          <w:delText>,</w:delText>
        </w:r>
      </w:del>
      <w:r w:rsidR="00661555" w:rsidRPr="009E242C">
        <w:rPr>
          <w:rFonts w:ascii="Crimson Text" w:hAnsi="Crimson Text"/>
          <w:color w:val="000000" w:themeColor="text1"/>
          <w:sz w:val="26"/>
          <w:szCs w:val="26"/>
        </w:rPr>
        <w:t xml:space="preserve"> retrotrajo a su mente los vuelos con la dragona, y lo fascinante que había resultado </w:t>
      </w:r>
      <w:r w:rsidR="00611FB2" w:rsidRPr="009E242C">
        <w:rPr>
          <w:rFonts w:ascii="Crimson Text" w:hAnsi="Crimson Text"/>
          <w:color w:val="000000" w:themeColor="text1"/>
          <w:sz w:val="26"/>
          <w:szCs w:val="26"/>
        </w:rPr>
        <w:t>aquella</w:t>
      </w:r>
      <w:r w:rsidR="00661555" w:rsidRPr="009E242C">
        <w:rPr>
          <w:rFonts w:ascii="Crimson Text" w:hAnsi="Crimson Text"/>
          <w:color w:val="000000" w:themeColor="text1"/>
          <w:sz w:val="26"/>
          <w:szCs w:val="26"/>
        </w:rPr>
        <w:t xml:space="preserve"> experiencia. </w:t>
      </w:r>
      <w:r w:rsidR="00611FB2" w:rsidRPr="009E242C">
        <w:rPr>
          <w:rFonts w:ascii="Crimson Text" w:hAnsi="Crimson Text"/>
          <w:color w:val="000000" w:themeColor="text1"/>
          <w:sz w:val="26"/>
          <w:szCs w:val="26"/>
        </w:rPr>
        <w:t>Consideró</w:t>
      </w:r>
      <w:r w:rsidR="00661555" w:rsidRPr="009E242C">
        <w:rPr>
          <w:rFonts w:ascii="Crimson Text" w:hAnsi="Crimson Text"/>
          <w:color w:val="000000" w:themeColor="text1"/>
          <w:sz w:val="26"/>
          <w:szCs w:val="26"/>
        </w:rPr>
        <w:t xml:space="preserve"> que ese era el momento </w:t>
      </w:r>
      <w:r w:rsidR="00611FB2" w:rsidRPr="009E242C">
        <w:rPr>
          <w:rFonts w:ascii="Crimson Text" w:hAnsi="Crimson Text"/>
          <w:color w:val="000000" w:themeColor="text1"/>
          <w:sz w:val="26"/>
          <w:szCs w:val="26"/>
        </w:rPr>
        <w:t>ideal</w:t>
      </w:r>
      <w:r w:rsidR="00661555" w:rsidRPr="009E242C">
        <w:rPr>
          <w:rFonts w:ascii="Crimson Text" w:hAnsi="Crimson Text"/>
          <w:color w:val="000000" w:themeColor="text1"/>
          <w:sz w:val="26"/>
          <w:szCs w:val="26"/>
        </w:rPr>
        <w:t xml:space="preserve"> para hablarle acerca de </w:t>
      </w:r>
      <w:r w:rsidR="00EA67D6" w:rsidRPr="009E242C">
        <w:rPr>
          <w:rFonts w:ascii="Crimson Text" w:hAnsi="Crimson Text"/>
          <w:color w:val="000000" w:themeColor="text1"/>
          <w:sz w:val="26"/>
          <w:szCs w:val="26"/>
        </w:rPr>
        <w:t>lo que había sucedido con Agatha.</w:t>
      </w:r>
    </w:p>
    <w:p w:rsidR="00EA67D6" w:rsidRPr="009E242C" w:rsidRDefault="007E22FD" w:rsidP="00EA67D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5D578A" w:rsidRPr="009E242C">
        <w:rPr>
          <w:rFonts w:ascii="Crimson Text" w:hAnsi="Crimson Text"/>
          <w:color w:val="000000" w:themeColor="text1"/>
          <w:sz w:val="26"/>
          <w:szCs w:val="26"/>
        </w:rPr>
        <w:t xml:space="preserve">Aún no te conté lo más importante de mi aventura </w:t>
      </w:r>
      <w:r>
        <w:rPr>
          <w:rFonts w:ascii="Crimson Text" w:hAnsi="Crimson Text"/>
          <w:color w:val="000000" w:themeColor="text1"/>
          <w:sz w:val="26"/>
          <w:szCs w:val="26"/>
        </w:rPr>
        <w:t>—</w:t>
      </w:r>
      <w:del w:id="450" w:author="Pauli-Chan" w:date="2025-07-24T16:00:00Z">
        <w:r w:rsidR="005D578A" w:rsidRPr="009E242C" w:rsidDel="00337DA4">
          <w:rPr>
            <w:rFonts w:ascii="Crimson Text" w:hAnsi="Crimson Text"/>
            <w:color w:val="000000" w:themeColor="text1"/>
            <w:sz w:val="26"/>
            <w:szCs w:val="26"/>
          </w:rPr>
          <w:delText>lanzó</w:delText>
        </w:r>
      </w:del>
      <w:ins w:id="451" w:author="Pauli-Chan" w:date="2025-07-24T16:00:00Z">
        <w:r w:rsidR="00337DA4">
          <w:rPr>
            <w:rFonts w:ascii="Crimson Text" w:hAnsi="Crimson Text"/>
            <w:color w:val="000000" w:themeColor="text1"/>
            <w:sz w:val="26"/>
            <w:szCs w:val="26"/>
          </w:rPr>
          <w:t>comenzó</w:t>
        </w:r>
      </w:ins>
      <w:r w:rsidR="005D578A" w:rsidRPr="009E242C">
        <w:rPr>
          <w:rFonts w:ascii="Crimson Text" w:hAnsi="Crimson Text"/>
          <w:color w:val="000000" w:themeColor="text1"/>
          <w:sz w:val="26"/>
          <w:szCs w:val="26"/>
        </w:rPr>
        <w:t xml:space="preserve">, directo, </w:t>
      </w:r>
      <w:ins w:id="452" w:author="Pauli-Chan" w:date="2025-07-24T16:01:00Z">
        <w:r w:rsidR="00337DA4">
          <w:rPr>
            <w:rFonts w:ascii="Crimson Text" w:hAnsi="Crimson Text"/>
            <w:color w:val="000000" w:themeColor="text1"/>
            <w:sz w:val="26"/>
            <w:szCs w:val="26"/>
          </w:rPr>
          <w:t xml:space="preserve">pero también </w:t>
        </w:r>
      </w:ins>
      <w:r w:rsidR="00611FB2" w:rsidRPr="009E242C">
        <w:rPr>
          <w:rFonts w:ascii="Crimson Text" w:hAnsi="Crimson Text"/>
          <w:color w:val="000000" w:themeColor="text1"/>
          <w:sz w:val="26"/>
          <w:szCs w:val="26"/>
        </w:rPr>
        <w:t>jugando con la</w:t>
      </w:r>
      <w:r w:rsidR="00885F15" w:rsidRPr="009E242C">
        <w:rPr>
          <w:rFonts w:ascii="Crimson Text" w:hAnsi="Crimson Text"/>
          <w:color w:val="000000" w:themeColor="text1"/>
          <w:sz w:val="26"/>
          <w:szCs w:val="26"/>
        </w:rPr>
        <w:t xml:space="preserve"> curiosidad</w:t>
      </w:r>
      <w:r w:rsidR="005D578A"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de</w:t>
      </w:r>
      <w:r w:rsidR="005D578A" w:rsidRPr="009E242C">
        <w:rPr>
          <w:rFonts w:ascii="Crimson Text" w:hAnsi="Crimson Text"/>
          <w:color w:val="000000" w:themeColor="text1"/>
          <w:sz w:val="26"/>
          <w:szCs w:val="26"/>
        </w:rPr>
        <w:t xml:space="preserve"> la princesa.</w:t>
      </w:r>
    </w:p>
    <w:p w:rsidR="005D578A" w:rsidRPr="009E242C" w:rsidRDefault="007E22FD" w:rsidP="00EA67D6">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D578A" w:rsidRPr="009E242C">
        <w:rPr>
          <w:rFonts w:ascii="Crimson Text" w:hAnsi="Crimson Text"/>
          <w:color w:val="000000" w:themeColor="text1"/>
          <w:sz w:val="26"/>
          <w:szCs w:val="26"/>
        </w:rPr>
        <w:t>¿</w:t>
      </w:r>
      <w:proofErr w:type="gramEnd"/>
      <w:r w:rsidR="005D578A" w:rsidRPr="009E242C">
        <w:rPr>
          <w:rFonts w:ascii="Crimson Text" w:hAnsi="Crimson Text"/>
          <w:color w:val="000000" w:themeColor="text1"/>
          <w:sz w:val="26"/>
          <w:szCs w:val="26"/>
        </w:rPr>
        <w:t xml:space="preserve">Qué tienes para </w:t>
      </w:r>
      <w:r w:rsidR="00611FB2" w:rsidRPr="009E242C">
        <w:rPr>
          <w:rFonts w:ascii="Crimson Text" w:hAnsi="Crimson Text"/>
          <w:color w:val="000000" w:themeColor="text1"/>
          <w:sz w:val="26"/>
          <w:szCs w:val="26"/>
        </w:rPr>
        <w:t>contar</w:t>
      </w:r>
      <w:r w:rsidR="005D578A" w:rsidRPr="009E242C">
        <w:rPr>
          <w:rFonts w:ascii="Crimson Text" w:hAnsi="Crimson Text"/>
          <w:color w:val="000000" w:themeColor="text1"/>
          <w:sz w:val="26"/>
          <w:szCs w:val="26"/>
        </w:rPr>
        <w:t>? Vamos, dilo</w:t>
      </w:r>
      <w:r w:rsidR="00372D50" w:rsidRPr="009E242C">
        <w:rPr>
          <w:rFonts w:ascii="Crimson Text" w:hAnsi="Crimson Text"/>
          <w:color w:val="000000" w:themeColor="text1"/>
          <w:sz w:val="26"/>
          <w:szCs w:val="26"/>
        </w:rPr>
        <w:t xml:space="preserve"> por favor</w:t>
      </w:r>
      <w:r w:rsidR="005D578A"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2D50" w:rsidRPr="009E242C">
        <w:rPr>
          <w:rFonts w:ascii="Crimson Text" w:hAnsi="Crimson Text"/>
          <w:color w:val="000000" w:themeColor="text1"/>
          <w:sz w:val="26"/>
          <w:szCs w:val="26"/>
        </w:rPr>
        <w:t>exigió</w:t>
      </w:r>
      <w:r w:rsidR="005D578A" w:rsidRPr="009E242C">
        <w:rPr>
          <w:rFonts w:ascii="Crimson Text" w:hAnsi="Crimson Text"/>
          <w:color w:val="000000" w:themeColor="text1"/>
          <w:sz w:val="26"/>
          <w:szCs w:val="26"/>
        </w:rPr>
        <w:t xml:space="preserve">, </w:t>
      </w:r>
      <w:del w:id="453" w:author="Pauli-Chan" w:date="2025-07-24T16:01:00Z">
        <w:r w:rsidR="005D578A" w:rsidRPr="009E242C" w:rsidDel="00337DA4">
          <w:rPr>
            <w:rFonts w:ascii="Crimson Text" w:hAnsi="Crimson Text"/>
            <w:color w:val="000000" w:themeColor="text1"/>
            <w:sz w:val="26"/>
            <w:szCs w:val="26"/>
          </w:rPr>
          <w:delText xml:space="preserve">espontánea y </w:delText>
        </w:r>
        <w:r w:rsidR="00372D50" w:rsidRPr="009E242C" w:rsidDel="00337DA4">
          <w:rPr>
            <w:rFonts w:ascii="Crimson Text" w:hAnsi="Crimson Text"/>
            <w:color w:val="000000" w:themeColor="text1"/>
            <w:sz w:val="26"/>
            <w:szCs w:val="26"/>
          </w:rPr>
          <w:delText>ansiosa</w:delText>
        </w:r>
      </w:del>
      <w:ins w:id="454" w:author="Pauli-Chan" w:date="2025-07-24T16:01:00Z">
        <w:r w:rsidR="00337DA4">
          <w:rPr>
            <w:rFonts w:ascii="Crimson Text" w:hAnsi="Crimson Text"/>
            <w:color w:val="000000" w:themeColor="text1"/>
            <w:sz w:val="26"/>
            <w:szCs w:val="26"/>
          </w:rPr>
          <w:t>sin disimular la curiosidad</w:t>
        </w:r>
      </w:ins>
      <w:r w:rsidR="005D578A" w:rsidRPr="009E242C">
        <w:rPr>
          <w:rFonts w:ascii="Crimson Text" w:hAnsi="Crimson Text"/>
          <w:color w:val="000000" w:themeColor="text1"/>
          <w:sz w:val="26"/>
          <w:szCs w:val="26"/>
        </w:rPr>
        <w:t>.</w:t>
      </w:r>
    </w:p>
    <w:p w:rsidR="005D578A" w:rsidRPr="009E242C" w:rsidRDefault="007E22FD" w:rsidP="00EA67D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578A" w:rsidRPr="009E242C">
        <w:rPr>
          <w:rFonts w:ascii="Crimson Text" w:hAnsi="Crimson Text"/>
          <w:color w:val="000000" w:themeColor="text1"/>
          <w:sz w:val="26"/>
          <w:szCs w:val="26"/>
        </w:rPr>
        <w:t xml:space="preserve">Se trata de Agatha </w:t>
      </w:r>
      <w:r>
        <w:rPr>
          <w:rFonts w:ascii="Crimson Text" w:hAnsi="Crimson Text"/>
          <w:color w:val="000000" w:themeColor="text1"/>
          <w:sz w:val="26"/>
          <w:szCs w:val="26"/>
        </w:rPr>
        <w:t>—</w:t>
      </w:r>
      <w:r w:rsidR="00372D50" w:rsidRPr="009E242C">
        <w:rPr>
          <w:rFonts w:ascii="Crimson Text" w:hAnsi="Crimson Text"/>
          <w:color w:val="000000" w:themeColor="text1"/>
          <w:sz w:val="26"/>
          <w:szCs w:val="26"/>
        </w:rPr>
        <w:t>respondió</w:t>
      </w:r>
      <w:r w:rsidR="005D578A" w:rsidRPr="009E242C">
        <w:rPr>
          <w:rFonts w:ascii="Crimson Text" w:hAnsi="Crimson Text"/>
          <w:color w:val="000000" w:themeColor="text1"/>
          <w:sz w:val="26"/>
          <w:szCs w:val="26"/>
        </w:rPr>
        <w:t>, dejando correr la información a cuenta gotas.</w:t>
      </w:r>
    </w:p>
    <w:p w:rsidR="000A43FB" w:rsidRPr="009E242C" w:rsidRDefault="007E22FD" w:rsidP="000A43F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D578A" w:rsidRPr="009E242C">
        <w:rPr>
          <w:rFonts w:ascii="Crimson Text" w:hAnsi="Crimson Text"/>
          <w:color w:val="000000" w:themeColor="text1"/>
          <w:sz w:val="26"/>
          <w:szCs w:val="26"/>
        </w:rPr>
        <w:t>¿</w:t>
      </w:r>
      <w:proofErr w:type="gramEnd"/>
      <w:r w:rsidR="005D578A" w:rsidRPr="009E242C">
        <w:rPr>
          <w:rFonts w:ascii="Crimson Text" w:hAnsi="Crimson Text"/>
          <w:color w:val="000000" w:themeColor="text1"/>
          <w:sz w:val="26"/>
          <w:szCs w:val="26"/>
        </w:rPr>
        <w:t>Qué sucedió con ella?</w:t>
      </w:r>
      <w:r w:rsidR="000A43FB"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D578A" w:rsidRPr="009E242C">
        <w:rPr>
          <w:rFonts w:ascii="Crimson Text" w:hAnsi="Crimson Text"/>
          <w:color w:val="000000" w:themeColor="text1"/>
          <w:sz w:val="26"/>
          <w:szCs w:val="26"/>
        </w:rPr>
        <w:t xml:space="preserve">preguntó, </w:t>
      </w:r>
      <w:r w:rsidR="00611FB2" w:rsidRPr="009E242C">
        <w:rPr>
          <w:rFonts w:ascii="Crimson Text" w:hAnsi="Crimson Text"/>
          <w:color w:val="000000" w:themeColor="text1"/>
          <w:sz w:val="26"/>
          <w:szCs w:val="26"/>
        </w:rPr>
        <w:t>cautelosa</w:t>
      </w:r>
      <w:del w:id="455" w:author="Pauli-Chan" w:date="2025-07-24T16:01:00Z">
        <w:r w:rsidR="000A43FB" w:rsidRPr="009E242C" w:rsidDel="00337DA4">
          <w:rPr>
            <w:rFonts w:ascii="Crimson Text" w:hAnsi="Crimson Text"/>
            <w:color w:val="000000" w:themeColor="text1"/>
            <w:sz w:val="26"/>
            <w:szCs w:val="26"/>
          </w:rPr>
          <w:delText>, hasta</w:delText>
        </w:r>
      </w:del>
      <w:ins w:id="456" w:author="Pauli-Chan" w:date="2025-07-24T16:01:00Z">
        <w:r w:rsidR="00337DA4">
          <w:rPr>
            <w:rFonts w:ascii="Crimson Text" w:hAnsi="Crimson Text"/>
            <w:color w:val="000000" w:themeColor="text1"/>
            <w:sz w:val="26"/>
            <w:szCs w:val="26"/>
          </w:rPr>
          <w:t>. Hasta</w:t>
        </w:r>
      </w:ins>
      <w:r w:rsidR="000A43FB" w:rsidRPr="009E242C">
        <w:rPr>
          <w:rFonts w:ascii="Crimson Text" w:hAnsi="Crimson Text"/>
          <w:color w:val="000000" w:themeColor="text1"/>
          <w:sz w:val="26"/>
          <w:szCs w:val="26"/>
        </w:rPr>
        <w:t xml:space="preserve"> el momento </w:t>
      </w:r>
      <w:del w:id="457" w:author="Pauli-Chan" w:date="2025-07-24T16:01:00Z">
        <w:r w:rsidR="00372D50" w:rsidRPr="009E242C" w:rsidDel="00337DA4">
          <w:rPr>
            <w:rFonts w:ascii="Crimson Text" w:hAnsi="Crimson Text"/>
            <w:color w:val="000000" w:themeColor="text1"/>
            <w:sz w:val="26"/>
            <w:szCs w:val="26"/>
          </w:rPr>
          <w:delText xml:space="preserve">lo </w:delText>
        </w:r>
      </w:del>
      <w:r w:rsidR="000A43FB" w:rsidRPr="009E242C">
        <w:rPr>
          <w:rFonts w:ascii="Crimson Text" w:hAnsi="Crimson Text"/>
          <w:color w:val="000000" w:themeColor="text1"/>
          <w:sz w:val="26"/>
          <w:szCs w:val="26"/>
        </w:rPr>
        <w:t>había evitado</w:t>
      </w:r>
      <w:ins w:id="458" w:author="Pauli-Chan" w:date="2025-07-24T16:01:00Z">
        <w:r w:rsidR="00337DA4">
          <w:rPr>
            <w:rFonts w:ascii="Crimson Text" w:hAnsi="Crimson Text"/>
            <w:color w:val="000000" w:themeColor="text1"/>
            <w:sz w:val="26"/>
            <w:szCs w:val="26"/>
          </w:rPr>
          <w:t xml:space="preserve"> tocar ese punto</w:t>
        </w:r>
      </w:ins>
      <w:r w:rsidR="00372D50" w:rsidRPr="009E242C">
        <w:rPr>
          <w:rFonts w:ascii="Crimson Text" w:hAnsi="Crimson Text"/>
          <w:color w:val="000000" w:themeColor="text1"/>
          <w:sz w:val="26"/>
          <w:szCs w:val="26"/>
        </w:rPr>
        <w:t>. A</w:t>
      </w:r>
      <w:r w:rsidR="000A43FB" w:rsidRPr="009E242C">
        <w:rPr>
          <w:rFonts w:ascii="Crimson Text" w:hAnsi="Crimson Text"/>
          <w:color w:val="000000" w:themeColor="text1"/>
          <w:sz w:val="26"/>
          <w:szCs w:val="26"/>
        </w:rPr>
        <w:t xml:space="preserve">ún </w:t>
      </w:r>
      <w:r w:rsidR="00372D50" w:rsidRPr="009E242C">
        <w:rPr>
          <w:rFonts w:ascii="Crimson Text" w:hAnsi="Crimson Text"/>
          <w:color w:val="000000" w:themeColor="text1"/>
          <w:sz w:val="26"/>
          <w:szCs w:val="26"/>
        </w:rPr>
        <w:t>desconocía</w:t>
      </w:r>
      <w:r w:rsidR="000A43FB" w:rsidRPr="009E242C">
        <w:rPr>
          <w:rFonts w:ascii="Crimson Text" w:hAnsi="Crimson Text"/>
          <w:color w:val="000000" w:themeColor="text1"/>
          <w:sz w:val="26"/>
          <w:szCs w:val="26"/>
        </w:rPr>
        <w:t xml:space="preserve"> los detalles de la charla que Eros había </w:t>
      </w:r>
      <w:r w:rsidR="00372D50" w:rsidRPr="009E242C">
        <w:rPr>
          <w:rFonts w:ascii="Crimson Text" w:hAnsi="Crimson Text"/>
          <w:color w:val="000000" w:themeColor="text1"/>
          <w:sz w:val="26"/>
          <w:szCs w:val="26"/>
        </w:rPr>
        <w:t>mantenido</w:t>
      </w:r>
      <w:r w:rsidR="000A43FB" w:rsidRPr="009E242C">
        <w:rPr>
          <w:rFonts w:ascii="Crimson Text" w:hAnsi="Crimson Text"/>
          <w:color w:val="000000" w:themeColor="text1"/>
          <w:sz w:val="26"/>
          <w:szCs w:val="26"/>
        </w:rPr>
        <w:t xml:space="preserve"> con su padre y los presentes en esa mesa chica. Intuía que algo malo pudiera haber ocurrido</w:t>
      </w:r>
      <w:r w:rsidR="00CA72C6"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con</w:t>
      </w:r>
      <w:r w:rsidR="00CA72C6" w:rsidRPr="009E242C">
        <w:rPr>
          <w:rFonts w:ascii="Crimson Text" w:hAnsi="Crimson Text"/>
          <w:color w:val="000000" w:themeColor="text1"/>
          <w:sz w:val="26"/>
          <w:szCs w:val="26"/>
        </w:rPr>
        <w:t xml:space="preserve"> la yegua</w:t>
      </w:r>
      <w:r w:rsidR="000A43FB" w:rsidRPr="009E242C">
        <w:rPr>
          <w:rFonts w:ascii="Crimson Text" w:hAnsi="Crimson Text"/>
          <w:color w:val="000000" w:themeColor="text1"/>
          <w:sz w:val="26"/>
          <w:szCs w:val="26"/>
        </w:rPr>
        <w:t>, y las palabras del viejo Olaf resonaban en su mente. Sabía que la metamorfosis</w:t>
      </w:r>
      <w:ins w:id="459" w:author="Pauli-Chan" w:date="2025-07-24T16:02:00Z">
        <w:r w:rsidR="00337DA4">
          <w:rPr>
            <w:rFonts w:ascii="Crimson Text" w:hAnsi="Crimson Text"/>
            <w:color w:val="000000" w:themeColor="text1"/>
            <w:sz w:val="26"/>
            <w:szCs w:val="26"/>
          </w:rPr>
          <w:t>, posiblemente, había</w:t>
        </w:r>
      </w:ins>
      <w:del w:id="460" w:author="Pauli-Chan" w:date="2025-07-24T16:02:00Z">
        <w:r w:rsidR="000A43FB" w:rsidRPr="009E242C" w:rsidDel="00337DA4">
          <w:rPr>
            <w:rFonts w:ascii="Crimson Text" w:hAnsi="Crimson Text"/>
            <w:color w:val="000000" w:themeColor="text1"/>
            <w:sz w:val="26"/>
            <w:szCs w:val="26"/>
          </w:rPr>
          <w:delText xml:space="preserve"> hubiera </w:delText>
        </w:r>
      </w:del>
      <w:ins w:id="461" w:author="Pauli-Chan" w:date="2025-07-24T16:03:00Z">
        <w:r w:rsidR="00337DA4">
          <w:rPr>
            <w:rFonts w:ascii="Crimson Text" w:hAnsi="Crimson Text"/>
            <w:color w:val="000000" w:themeColor="text1"/>
            <w:sz w:val="26"/>
            <w:szCs w:val="26"/>
          </w:rPr>
          <w:t xml:space="preserve"> </w:t>
        </w:r>
      </w:ins>
      <w:r w:rsidR="000A43FB" w:rsidRPr="009E242C">
        <w:rPr>
          <w:rFonts w:ascii="Crimson Text" w:hAnsi="Crimson Text"/>
          <w:color w:val="000000" w:themeColor="text1"/>
          <w:sz w:val="26"/>
          <w:szCs w:val="26"/>
        </w:rPr>
        <w:t>sido inevitable</w:t>
      </w:r>
      <w:del w:id="462" w:author="Pauli-Chan" w:date="2025-07-24T16:02:00Z">
        <w:r w:rsidR="000A43FB" w:rsidRPr="009E242C" w:rsidDel="00337DA4">
          <w:rPr>
            <w:rFonts w:ascii="Crimson Text" w:hAnsi="Crimson Text"/>
            <w:color w:val="000000" w:themeColor="text1"/>
            <w:sz w:val="26"/>
            <w:szCs w:val="26"/>
          </w:rPr>
          <w:delText>, pero</w:delText>
        </w:r>
      </w:del>
      <w:ins w:id="463" w:author="Pauli-Chan" w:date="2025-07-24T16:02:00Z">
        <w:r w:rsidR="00337DA4">
          <w:rPr>
            <w:rFonts w:ascii="Crimson Text" w:hAnsi="Crimson Text"/>
            <w:color w:val="000000" w:themeColor="text1"/>
            <w:sz w:val="26"/>
            <w:szCs w:val="26"/>
          </w:rPr>
          <w:t xml:space="preserve"> y</w:t>
        </w:r>
      </w:ins>
      <w:r w:rsidR="000A43FB" w:rsidRPr="009E242C">
        <w:rPr>
          <w:rFonts w:ascii="Crimson Text" w:hAnsi="Crimson Text"/>
          <w:color w:val="000000" w:themeColor="text1"/>
          <w:sz w:val="26"/>
          <w:szCs w:val="26"/>
        </w:rPr>
        <w:t xml:space="preserve"> </w:t>
      </w:r>
      <w:r w:rsidR="00CA72C6" w:rsidRPr="009E242C">
        <w:rPr>
          <w:rFonts w:ascii="Crimson Text" w:hAnsi="Crimson Text"/>
          <w:color w:val="000000" w:themeColor="text1"/>
          <w:sz w:val="26"/>
          <w:szCs w:val="26"/>
        </w:rPr>
        <w:t xml:space="preserve">no </w:t>
      </w:r>
      <w:del w:id="464" w:author="Pauli-Chan" w:date="2025-07-24T16:03:00Z">
        <w:r w:rsidR="00CA72C6" w:rsidRPr="009E242C" w:rsidDel="00337DA4">
          <w:rPr>
            <w:rFonts w:ascii="Crimson Text" w:hAnsi="Crimson Text"/>
            <w:color w:val="000000" w:themeColor="text1"/>
            <w:sz w:val="26"/>
            <w:szCs w:val="26"/>
          </w:rPr>
          <w:delText>podía prever</w:delText>
        </w:r>
        <w:r w:rsidR="000A43FB" w:rsidRPr="009E242C" w:rsidDel="00337DA4">
          <w:rPr>
            <w:rFonts w:ascii="Crimson Text" w:hAnsi="Crimson Text"/>
            <w:color w:val="000000" w:themeColor="text1"/>
            <w:sz w:val="26"/>
            <w:szCs w:val="26"/>
          </w:rPr>
          <w:delText xml:space="preserve"> sus</w:delText>
        </w:r>
      </w:del>
      <w:ins w:id="465" w:author="Pauli-Chan" w:date="2025-07-24T16:03:00Z">
        <w:r w:rsidR="00337DA4">
          <w:rPr>
            <w:rFonts w:ascii="Crimson Text" w:hAnsi="Crimson Text"/>
            <w:color w:val="000000" w:themeColor="text1"/>
            <w:sz w:val="26"/>
            <w:szCs w:val="26"/>
          </w:rPr>
          <w:t>sabía las</w:t>
        </w:r>
      </w:ins>
      <w:r w:rsidR="000A43FB" w:rsidRPr="009E242C">
        <w:rPr>
          <w:rFonts w:ascii="Crimson Text" w:hAnsi="Crimson Text"/>
          <w:color w:val="000000" w:themeColor="text1"/>
          <w:sz w:val="26"/>
          <w:szCs w:val="26"/>
        </w:rPr>
        <w:t xml:space="preserve"> consecuencias</w:t>
      </w:r>
      <w:ins w:id="466" w:author="Pauli-Chan" w:date="2025-07-24T16:03:00Z">
        <w:r w:rsidR="00337DA4">
          <w:rPr>
            <w:rFonts w:ascii="Crimson Text" w:hAnsi="Crimson Text"/>
            <w:color w:val="000000" w:themeColor="text1"/>
            <w:sz w:val="26"/>
            <w:szCs w:val="26"/>
          </w:rPr>
          <w:t xml:space="preserve"> que había tenido</w:t>
        </w:r>
      </w:ins>
      <w:r w:rsidR="000A43FB" w:rsidRPr="009E242C">
        <w:rPr>
          <w:rFonts w:ascii="Crimson Text" w:hAnsi="Crimson Text"/>
          <w:color w:val="000000" w:themeColor="text1"/>
          <w:sz w:val="26"/>
          <w:szCs w:val="26"/>
        </w:rPr>
        <w:t xml:space="preserve">. Todo había sucedido muy rápido, y ni los rumores </w:t>
      </w:r>
      <w:r w:rsidR="00CA72C6" w:rsidRPr="009E242C">
        <w:rPr>
          <w:rFonts w:ascii="Crimson Text" w:hAnsi="Crimson Text"/>
          <w:color w:val="000000" w:themeColor="text1"/>
          <w:sz w:val="26"/>
          <w:szCs w:val="26"/>
        </w:rPr>
        <w:t xml:space="preserve">acerca del </w:t>
      </w:r>
      <w:r w:rsidR="00611FB2" w:rsidRPr="009E242C">
        <w:rPr>
          <w:rFonts w:ascii="Crimson Text" w:hAnsi="Crimson Text"/>
          <w:color w:val="000000" w:themeColor="text1"/>
          <w:sz w:val="26"/>
          <w:szCs w:val="26"/>
        </w:rPr>
        <w:t xml:space="preserve">nuevo </w:t>
      </w:r>
      <w:r w:rsidR="000A43FB" w:rsidRPr="009E242C">
        <w:rPr>
          <w:rFonts w:ascii="Crimson Text" w:hAnsi="Crimson Text"/>
          <w:color w:val="000000" w:themeColor="text1"/>
          <w:sz w:val="26"/>
          <w:szCs w:val="26"/>
        </w:rPr>
        <w:t>domador de dragones había</w:t>
      </w:r>
      <w:ins w:id="467" w:author="Pauli-Chan" w:date="2025-07-24T16:03:00Z">
        <w:r w:rsidR="00337DA4">
          <w:rPr>
            <w:rFonts w:ascii="Crimson Text" w:hAnsi="Crimson Text"/>
            <w:color w:val="000000" w:themeColor="text1"/>
            <w:sz w:val="26"/>
            <w:szCs w:val="26"/>
          </w:rPr>
          <w:t>n</w:t>
        </w:r>
      </w:ins>
      <w:r w:rsidR="000A43FB" w:rsidRPr="009E242C">
        <w:rPr>
          <w:rFonts w:ascii="Crimson Text" w:hAnsi="Crimson Text"/>
          <w:color w:val="000000" w:themeColor="text1"/>
          <w:sz w:val="26"/>
          <w:szCs w:val="26"/>
        </w:rPr>
        <w:t xml:space="preserve"> llegado a sus oídos. Eros lo sabía y quería aprovecharlo</w:t>
      </w:r>
      <w:r w:rsidR="00611FB2" w:rsidRPr="009E242C">
        <w:rPr>
          <w:rFonts w:ascii="Crimson Text" w:hAnsi="Crimson Text"/>
          <w:color w:val="000000" w:themeColor="text1"/>
          <w:sz w:val="26"/>
          <w:szCs w:val="26"/>
        </w:rPr>
        <w:t xml:space="preserve">, </w:t>
      </w:r>
      <w:r w:rsidR="000A43FB" w:rsidRPr="009E242C">
        <w:rPr>
          <w:rFonts w:ascii="Crimson Text" w:hAnsi="Crimson Text"/>
          <w:color w:val="000000" w:themeColor="text1"/>
          <w:sz w:val="26"/>
          <w:szCs w:val="26"/>
        </w:rPr>
        <w:t>así que pensó en darle una gran sorpresa.</w:t>
      </w:r>
    </w:p>
    <w:p w:rsidR="000A43FB"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A43FB" w:rsidRPr="009E242C">
        <w:rPr>
          <w:rFonts w:ascii="Crimson Text" w:hAnsi="Crimson Text"/>
          <w:color w:val="000000" w:themeColor="text1"/>
          <w:sz w:val="26"/>
          <w:szCs w:val="26"/>
        </w:rPr>
        <w:t xml:space="preserve">Agatha está viva </w:t>
      </w:r>
      <w:r>
        <w:rPr>
          <w:rFonts w:ascii="Crimson Text" w:hAnsi="Crimson Text"/>
          <w:color w:val="000000" w:themeColor="text1"/>
          <w:sz w:val="26"/>
          <w:szCs w:val="26"/>
        </w:rPr>
        <w:t>—</w:t>
      </w:r>
      <w:r w:rsidR="00E24601" w:rsidRPr="009E242C">
        <w:rPr>
          <w:rFonts w:ascii="Crimson Text" w:hAnsi="Crimson Text"/>
          <w:color w:val="000000" w:themeColor="text1"/>
          <w:sz w:val="26"/>
          <w:szCs w:val="26"/>
        </w:rPr>
        <w:t>afirmó</w:t>
      </w:r>
      <w:r w:rsidR="00F43FC1" w:rsidRPr="009E242C">
        <w:rPr>
          <w:rFonts w:ascii="Crimson Text" w:hAnsi="Crimson Text"/>
          <w:color w:val="000000" w:themeColor="text1"/>
          <w:sz w:val="26"/>
          <w:szCs w:val="26"/>
        </w:rPr>
        <w:t>, y Elena se sorprendió gratamente.</w:t>
      </w:r>
    </w:p>
    <w:p w:rsidR="00F43FC1"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468" w:author="Pauli-Chan" w:date="2025-07-24T16:03:00Z">
        <w:r w:rsidR="00F43FC1" w:rsidRPr="009E242C" w:rsidDel="00337DA4">
          <w:rPr>
            <w:rFonts w:ascii="Crimson Text" w:hAnsi="Crimson Text"/>
            <w:color w:val="000000" w:themeColor="text1"/>
            <w:sz w:val="26"/>
            <w:szCs w:val="26"/>
          </w:rPr>
          <w:delText xml:space="preserve">¡Está viva! </w:delText>
        </w:r>
      </w:del>
      <w:ins w:id="469" w:author="Pauli-Chan" w:date="2025-07-24T16:03:00Z">
        <w:r w:rsidR="00337DA4">
          <w:rPr>
            <w:rFonts w:ascii="Crimson Text" w:hAnsi="Crimson Text"/>
            <w:color w:val="000000" w:themeColor="text1"/>
            <w:sz w:val="26"/>
            <w:szCs w:val="26"/>
          </w:rPr>
          <w:t>¡</w:t>
        </w:r>
      </w:ins>
      <w:r w:rsidR="00F43FC1" w:rsidRPr="009E242C">
        <w:rPr>
          <w:rFonts w:ascii="Crimson Text" w:hAnsi="Crimson Text"/>
          <w:color w:val="000000" w:themeColor="text1"/>
          <w:sz w:val="26"/>
          <w:szCs w:val="26"/>
        </w:rPr>
        <w:t>Es una excelente noticia</w:t>
      </w:r>
      <w:ins w:id="470" w:author="Pauli-Chan" w:date="2025-07-24T16:03:00Z">
        <w:r w:rsidR="00337DA4">
          <w:rPr>
            <w:rFonts w:ascii="Crimson Text" w:hAnsi="Crimson Text"/>
            <w:color w:val="000000" w:themeColor="text1"/>
            <w:sz w:val="26"/>
            <w:szCs w:val="26"/>
          </w:rPr>
          <w:t>!</w:t>
        </w:r>
      </w:ins>
      <w:r w:rsidR="00F43FC1"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exclamó</w:t>
      </w:r>
      <w:r w:rsidR="00E24601" w:rsidRPr="009E242C">
        <w:rPr>
          <w:rFonts w:ascii="Crimson Text" w:hAnsi="Crimson Text"/>
          <w:color w:val="000000" w:themeColor="text1"/>
          <w:sz w:val="26"/>
          <w:szCs w:val="26"/>
        </w:rPr>
        <w:t>, alborozada.</w:t>
      </w:r>
      <w:r w:rsidR="00F43FC1" w:rsidRPr="009E242C">
        <w:rPr>
          <w:rFonts w:ascii="Crimson Text" w:hAnsi="Crimson Text"/>
          <w:color w:val="000000" w:themeColor="text1"/>
          <w:sz w:val="26"/>
          <w:szCs w:val="26"/>
        </w:rPr>
        <w:t xml:space="preserve"> </w:t>
      </w:r>
      <w:r w:rsidR="00E24601" w:rsidRPr="009E242C">
        <w:rPr>
          <w:rFonts w:ascii="Crimson Text" w:hAnsi="Crimson Text"/>
          <w:color w:val="000000" w:themeColor="text1"/>
          <w:sz w:val="26"/>
          <w:szCs w:val="26"/>
        </w:rPr>
        <w:t>L</w:t>
      </w:r>
      <w:r w:rsidR="00F43FC1" w:rsidRPr="009E242C">
        <w:rPr>
          <w:rFonts w:ascii="Crimson Text" w:hAnsi="Crimson Text"/>
          <w:color w:val="000000" w:themeColor="text1"/>
          <w:sz w:val="26"/>
          <w:szCs w:val="26"/>
        </w:rPr>
        <w:t>uego</w:t>
      </w:r>
      <w:r w:rsidR="00E24601" w:rsidRPr="009E242C">
        <w:rPr>
          <w:rFonts w:ascii="Crimson Text" w:hAnsi="Crimson Text"/>
          <w:color w:val="000000" w:themeColor="text1"/>
          <w:sz w:val="26"/>
          <w:szCs w:val="26"/>
        </w:rPr>
        <w:t xml:space="preserve">, más </w:t>
      </w:r>
      <w:del w:id="471" w:author="Pauli-Chan" w:date="2025-07-24T16:03:00Z">
        <w:r w:rsidR="00E24601" w:rsidRPr="009E242C" w:rsidDel="00337DA4">
          <w:rPr>
            <w:rFonts w:ascii="Crimson Text" w:hAnsi="Crimson Text"/>
            <w:color w:val="000000" w:themeColor="text1"/>
            <w:sz w:val="26"/>
            <w:szCs w:val="26"/>
          </w:rPr>
          <w:delText>distendida</w:delText>
        </w:r>
      </w:del>
      <w:ins w:id="472" w:author="Pauli-Chan" w:date="2025-07-24T16:03:00Z">
        <w:r w:rsidR="00337DA4">
          <w:rPr>
            <w:rFonts w:ascii="Crimson Text" w:hAnsi="Crimson Text"/>
            <w:color w:val="000000" w:themeColor="text1"/>
            <w:sz w:val="26"/>
            <w:szCs w:val="26"/>
          </w:rPr>
          <w:t>relajada</w:t>
        </w:r>
      </w:ins>
      <w:r w:rsidR="00E24601" w:rsidRPr="009E242C">
        <w:rPr>
          <w:rFonts w:ascii="Crimson Text" w:hAnsi="Crimson Text"/>
          <w:color w:val="000000" w:themeColor="text1"/>
          <w:sz w:val="26"/>
          <w:szCs w:val="26"/>
        </w:rPr>
        <w:t xml:space="preserve">, se permitió </w:t>
      </w:r>
      <w:r w:rsidR="000E4FBC" w:rsidRPr="009E242C">
        <w:rPr>
          <w:rFonts w:ascii="Crimson Text" w:hAnsi="Crimson Text"/>
          <w:color w:val="000000" w:themeColor="text1"/>
          <w:sz w:val="26"/>
          <w:szCs w:val="26"/>
        </w:rPr>
        <w:t>indagar libremente</w:t>
      </w: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 xml:space="preserve">. ¿Volviste con ella? ¿Dónde está? </w:t>
      </w:r>
      <w:r>
        <w:rPr>
          <w:rFonts w:ascii="Crimson Text" w:hAnsi="Crimson Text"/>
          <w:color w:val="000000" w:themeColor="text1"/>
          <w:sz w:val="26"/>
          <w:szCs w:val="26"/>
        </w:rPr>
        <w:t>—</w:t>
      </w:r>
      <w:r w:rsidR="00E24601" w:rsidRPr="009E242C">
        <w:rPr>
          <w:rFonts w:ascii="Crimson Text" w:hAnsi="Crimson Text"/>
          <w:color w:val="000000" w:themeColor="text1"/>
          <w:sz w:val="26"/>
          <w:szCs w:val="26"/>
        </w:rPr>
        <w:t>preguntó, mientras</w:t>
      </w:r>
      <w:r w:rsidR="00F43FC1" w:rsidRPr="009E242C">
        <w:rPr>
          <w:rFonts w:ascii="Crimson Text" w:hAnsi="Crimson Text"/>
          <w:color w:val="000000" w:themeColor="text1"/>
          <w:sz w:val="26"/>
          <w:szCs w:val="26"/>
        </w:rPr>
        <w:t xml:space="preserve"> la duda la carcomía.</w:t>
      </w:r>
    </w:p>
    <w:p w:rsidR="00F43FC1" w:rsidRPr="009E242C" w:rsidRDefault="007E22FD" w:rsidP="000A43F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43FC1" w:rsidRPr="009E242C">
        <w:rPr>
          <w:rFonts w:ascii="Crimson Text" w:hAnsi="Crimson Text"/>
          <w:color w:val="000000" w:themeColor="text1"/>
          <w:sz w:val="26"/>
          <w:szCs w:val="26"/>
        </w:rPr>
        <w:t>¡</w:t>
      </w:r>
      <w:proofErr w:type="gramEnd"/>
      <w:r w:rsidR="00F43FC1" w:rsidRPr="009E242C">
        <w:rPr>
          <w:rFonts w:ascii="Crimson Text" w:hAnsi="Crimson Text"/>
          <w:color w:val="000000" w:themeColor="text1"/>
          <w:sz w:val="26"/>
          <w:szCs w:val="26"/>
        </w:rPr>
        <w:t>Sí! Deberías conocerla.</w:t>
      </w:r>
    </w:p>
    <w:p w:rsidR="00F43FC1" w:rsidRPr="009E242C" w:rsidRDefault="007E22FD" w:rsidP="00F43FC1">
      <w:pPr>
        <w:tabs>
          <w:tab w:val="left" w:pos="2179"/>
        </w:tabs>
        <w:spacing w:after="0"/>
        <w:ind w:firstLine="284"/>
        <w:jc w:val="both"/>
        <w:rPr>
          <w:rFonts w:ascii="Crimson Text" w:hAnsi="Crimson Text"/>
          <w:color w:val="000000" w:themeColor="text1"/>
          <w:sz w:val="26"/>
          <w:szCs w:val="26"/>
        </w:rPr>
      </w:pPr>
      <w:commentRangeStart w:id="473"/>
      <w:proofErr w:type="gramStart"/>
      <w:r>
        <w:rPr>
          <w:rFonts w:ascii="Crimson Text" w:hAnsi="Crimson Text"/>
          <w:color w:val="000000" w:themeColor="text1"/>
          <w:sz w:val="26"/>
          <w:szCs w:val="26"/>
        </w:rPr>
        <w:t>—</w:t>
      </w:r>
      <w:r w:rsidR="00F43FC1" w:rsidRPr="009E242C">
        <w:rPr>
          <w:rFonts w:ascii="Crimson Text" w:hAnsi="Crimson Text"/>
          <w:color w:val="000000" w:themeColor="text1"/>
          <w:sz w:val="26"/>
          <w:szCs w:val="26"/>
        </w:rPr>
        <w:t>¿</w:t>
      </w:r>
      <w:proofErr w:type="gramEnd"/>
      <w:r w:rsidR="00F43FC1" w:rsidRPr="009E242C">
        <w:rPr>
          <w:rFonts w:ascii="Crimson Text" w:hAnsi="Crimson Text"/>
          <w:color w:val="000000" w:themeColor="text1"/>
          <w:sz w:val="26"/>
          <w:szCs w:val="26"/>
        </w:rPr>
        <w:t xml:space="preserve">Conocerla? Si ya la conozco </w:t>
      </w:r>
      <w:r>
        <w:rPr>
          <w:rFonts w:ascii="Crimson Text" w:hAnsi="Crimson Text"/>
          <w:color w:val="000000" w:themeColor="text1"/>
          <w:sz w:val="26"/>
          <w:szCs w:val="26"/>
        </w:rPr>
        <w:t>—</w:t>
      </w:r>
      <w:r w:rsidR="00E24601" w:rsidRPr="009E242C">
        <w:rPr>
          <w:rFonts w:ascii="Crimson Text" w:hAnsi="Crimson Text"/>
          <w:color w:val="000000" w:themeColor="text1"/>
          <w:sz w:val="26"/>
          <w:szCs w:val="26"/>
        </w:rPr>
        <w:t>replicó,</w:t>
      </w:r>
      <w:r w:rsidR="00B14A5C" w:rsidRPr="009E242C">
        <w:rPr>
          <w:rFonts w:ascii="Crimson Text" w:hAnsi="Crimson Text"/>
          <w:color w:val="000000" w:themeColor="text1"/>
          <w:sz w:val="26"/>
          <w:szCs w:val="26"/>
        </w:rPr>
        <w:t xml:space="preserve"> e hizo una breve pausa</w:t>
      </w: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 xml:space="preserve">. ¿Por qué dices eso? </w:t>
      </w:r>
      <w:r>
        <w:rPr>
          <w:rFonts w:ascii="Crimson Text" w:hAnsi="Crimson Text"/>
          <w:color w:val="000000" w:themeColor="text1"/>
          <w:sz w:val="26"/>
          <w:szCs w:val="26"/>
        </w:rPr>
        <w:t>—</w:t>
      </w:r>
      <w:r w:rsidR="000E4FBC" w:rsidRPr="009E242C">
        <w:rPr>
          <w:rFonts w:ascii="Crimson Text" w:hAnsi="Crimson Text"/>
          <w:color w:val="000000" w:themeColor="text1"/>
          <w:sz w:val="26"/>
          <w:szCs w:val="26"/>
        </w:rPr>
        <w:t>insistió</w:t>
      </w:r>
      <w:r w:rsidR="00F43FC1" w:rsidRPr="009E242C">
        <w:rPr>
          <w:rFonts w:ascii="Crimson Text" w:hAnsi="Crimson Text"/>
          <w:color w:val="000000" w:themeColor="text1"/>
          <w:sz w:val="26"/>
          <w:szCs w:val="26"/>
        </w:rPr>
        <w:t>, confundida. Eros no respondió, y le devolvió una sonrisa risueña.</w:t>
      </w:r>
      <w:commentRangeEnd w:id="473"/>
      <w:r w:rsidR="00337DA4">
        <w:rPr>
          <w:rStyle w:val="Refdecomentario"/>
        </w:rPr>
        <w:commentReference w:id="473"/>
      </w:r>
      <w:ins w:id="474" w:author="Pauli-Chan" w:date="2025-07-24T16:06:00Z">
        <w:r w:rsidR="00337DA4">
          <w:rPr>
            <w:rFonts w:ascii="Crimson Text" w:hAnsi="Crimson Text"/>
            <w:color w:val="000000" w:themeColor="text1"/>
            <w:sz w:val="26"/>
            <w:szCs w:val="26"/>
          </w:rPr>
          <w:t xml:space="preserve"> Algo en su mirada, hizo que comenzara a atar cabos. Tal vez</w:t>
        </w:r>
      </w:ins>
      <w:ins w:id="475" w:author="Pauli-Chan" w:date="2025-07-24T16:07:00Z">
        <w:r w:rsidR="00337DA4">
          <w:rPr>
            <w:rFonts w:ascii="Crimson Text" w:hAnsi="Crimson Text"/>
            <w:color w:val="000000" w:themeColor="text1"/>
            <w:sz w:val="26"/>
            <w:szCs w:val="26"/>
          </w:rPr>
          <w:t>…</w:t>
        </w:r>
      </w:ins>
    </w:p>
    <w:p w:rsidR="00F43FC1" w:rsidRPr="009E242C" w:rsidRDefault="00301364"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w:t>
      </w:r>
      <w:r w:rsidR="007F7912" w:rsidRPr="009E242C">
        <w:rPr>
          <w:rFonts w:ascii="Crimson Text" w:hAnsi="Crimson Text"/>
          <w:color w:val="000000" w:themeColor="text1"/>
          <w:sz w:val="26"/>
          <w:szCs w:val="26"/>
        </w:rPr>
        <w:t xml:space="preserve">e </w:t>
      </w:r>
      <w:r w:rsidR="00F43FC1" w:rsidRPr="009E242C">
        <w:rPr>
          <w:rFonts w:ascii="Crimson Text" w:hAnsi="Crimson Text"/>
          <w:color w:val="000000" w:themeColor="text1"/>
          <w:sz w:val="26"/>
          <w:szCs w:val="26"/>
        </w:rPr>
        <w:t xml:space="preserve">hizo un gesto para que lo acompañara, </w:t>
      </w:r>
      <w:del w:id="476" w:author="Pauli-Chan" w:date="2025-07-24T16:07:00Z">
        <w:r w:rsidR="00F43FC1" w:rsidRPr="009E242C" w:rsidDel="00337DA4">
          <w:rPr>
            <w:rFonts w:ascii="Crimson Text" w:hAnsi="Crimson Text"/>
            <w:color w:val="000000" w:themeColor="text1"/>
            <w:sz w:val="26"/>
            <w:szCs w:val="26"/>
          </w:rPr>
          <w:delText xml:space="preserve">luego </w:delText>
        </w:r>
      </w:del>
      <w:r w:rsidR="00F43FC1" w:rsidRPr="009E242C">
        <w:rPr>
          <w:rFonts w:ascii="Crimson Text" w:hAnsi="Crimson Text"/>
          <w:color w:val="000000" w:themeColor="text1"/>
          <w:sz w:val="26"/>
          <w:szCs w:val="26"/>
        </w:rPr>
        <w:t>abrió la puerta de acceso a la galería</w:t>
      </w:r>
      <w:del w:id="477" w:author="Pauli-Chan" w:date="2025-07-24T16:07:00Z">
        <w:r w:rsidR="00F43FC1" w:rsidRPr="009E242C" w:rsidDel="00337DA4">
          <w:rPr>
            <w:rFonts w:ascii="Crimson Text" w:hAnsi="Crimson Text"/>
            <w:color w:val="000000" w:themeColor="text1"/>
            <w:sz w:val="26"/>
            <w:szCs w:val="26"/>
          </w:rPr>
          <w:delText>,</w:delText>
        </w:r>
      </w:del>
      <w:r w:rsidR="00F43FC1" w:rsidRPr="009E242C">
        <w:rPr>
          <w:rFonts w:ascii="Crimson Text" w:hAnsi="Crimson Text"/>
          <w:color w:val="000000" w:themeColor="text1"/>
          <w:sz w:val="26"/>
          <w:szCs w:val="26"/>
        </w:rPr>
        <w:t xml:space="preserve"> y la invitó a salir al balcón del faro. Una vez afuera, comenzó a gritar el nombre de Agatha con</w:t>
      </w:r>
      <w:r w:rsidRPr="009E242C">
        <w:rPr>
          <w:rFonts w:ascii="Crimson Text" w:hAnsi="Crimson Text"/>
          <w:color w:val="000000" w:themeColor="text1"/>
          <w:sz w:val="26"/>
          <w:szCs w:val="26"/>
        </w:rPr>
        <w:t xml:space="preserve"> vehemencia. Su voz resonaba desde lo alto de la torre </w:t>
      </w:r>
      <w:r w:rsidR="00F43FC1" w:rsidRPr="009E242C">
        <w:rPr>
          <w:rFonts w:ascii="Crimson Text" w:hAnsi="Crimson Text"/>
          <w:color w:val="000000" w:themeColor="text1"/>
          <w:sz w:val="26"/>
          <w:szCs w:val="26"/>
        </w:rPr>
        <w:t xml:space="preserve">y su eco se </w:t>
      </w:r>
      <w:r w:rsidR="00885F15" w:rsidRPr="009E242C">
        <w:rPr>
          <w:rFonts w:ascii="Crimson Text" w:hAnsi="Crimson Text"/>
          <w:color w:val="000000" w:themeColor="text1"/>
          <w:sz w:val="26"/>
          <w:szCs w:val="26"/>
        </w:rPr>
        <w:t>propagaba</w:t>
      </w:r>
      <w:r w:rsidRPr="009E242C">
        <w:rPr>
          <w:rFonts w:ascii="Crimson Text" w:hAnsi="Crimson Text"/>
          <w:color w:val="000000" w:themeColor="text1"/>
          <w:sz w:val="26"/>
          <w:szCs w:val="26"/>
        </w:rPr>
        <w:t xml:space="preserve"> en</w:t>
      </w:r>
      <w:r w:rsidR="00885F15" w:rsidRPr="009E242C">
        <w:rPr>
          <w:rFonts w:ascii="Crimson Text" w:hAnsi="Crimson Text"/>
          <w:color w:val="000000" w:themeColor="text1"/>
          <w:sz w:val="26"/>
          <w:szCs w:val="26"/>
        </w:rPr>
        <w:t xml:space="preserve"> </w:t>
      </w:r>
      <w:r w:rsidR="00F43FC1"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aire</w:t>
      </w:r>
      <w:r w:rsidR="00F43FC1" w:rsidRPr="009E242C">
        <w:rPr>
          <w:rFonts w:ascii="Crimson Text" w:hAnsi="Crimson Text"/>
          <w:color w:val="000000" w:themeColor="text1"/>
          <w:sz w:val="26"/>
          <w:szCs w:val="26"/>
        </w:rPr>
        <w:t xml:space="preserve">. Elena lo miraba </w:t>
      </w:r>
      <w:del w:id="478" w:author="Pauli-Chan" w:date="2025-07-24T16:07:00Z">
        <w:r w:rsidR="000E4FBC" w:rsidRPr="009E242C" w:rsidDel="00337DA4">
          <w:rPr>
            <w:rFonts w:ascii="Crimson Text" w:hAnsi="Crimson Text"/>
            <w:color w:val="000000" w:themeColor="text1"/>
            <w:sz w:val="26"/>
            <w:szCs w:val="26"/>
          </w:rPr>
          <w:delText>extrañada</w:delText>
        </w:r>
        <w:r w:rsidR="00F43FC1" w:rsidRPr="009E242C" w:rsidDel="00337DA4">
          <w:rPr>
            <w:rFonts w:ascii="Crimson Text" w:hAnsi="Crimson Text"/>
            <w:color w:val="000000" w:themeColor="text1"/>
            <w:sz w:val="26"/>
            <w:szCs w:val="26"/>
          </w:rPr>
          <w:delText xml:space="preserve">, su actitud parecía poco racional, pero igual </w:delText>
        </w:r>
        <w:r w:rsidR="00085441" w:rsidRPr="009E242C" w:rsidDel="00337DA4">
          <w:rPr>
            <w:rFonts w:ascii="Crimson Text" w:hAnsi="Crimson Text"/>
            <w:color w:val="000000" w:themeColor="text1"/>
            <w:sz w:val="26"/>
            <w:szCs w:val="26"/>
          </w:rPr>
          <w:delText>le</w:delText>
        </w:r>
        <w:r w:rsidR="00F43FC1" w:rsidRPr="009E242C" w:rsidDel="00337DA4">
          <w:rPr>
            <w:rFonts w:ascii="Crimson Text" w:hAnsi="Crimson Text"/>
            <w:color w:val="000000" w:themeColor="text1"/>
            <w:sz w:val="26"/>
            <w:szCs w:val="26"/>
          </w:rPr>
          <w:delText xml:space="preserve"> </w:delText>
        </w:r>
        <w:r w:rsidR="001A29BE" w:rsidRPr="009E242C" w:rsidDel="00337DA4">
          <w:rPr>
            <w:rFonts w:ascii="Crimson Text" w:hAnsi="Crimson Text"/>
            <w:color w:val="000000" w:themeColor="text1"/>
            <w:sz w:val="26"/>
            <w:szCs w:val="26"/>
          </w:rPr>
          <w:delText xml:space="preserve">dio crédito a </w:delText>
        </w:r>
        <w:r w:rsidR="00085441" w:rsidRPr="009E242C" w:rsidDel="00337DA4">
          <w:rPr>
            <w:rFonts w:ascii="Crimson Text" w:hAnsi="Crimson Text"/>
            <w:color w:val="000000" w:themeColor="text1"/>
            <w:sz w:val="26"/>
            <w:szCs w:val="26"/>
          </w:rPr>
          <w:delText>lo que hacía</w:delText>
        </w:r>
      </w:del>
      <w:ins w:id="479" w:author="Pauli-Chan" w:date="2025-07-24T16:07:00Z">
        <w:r w:rsidR="00337DA4">
          <w:rPr>
            <w:rFonts w:ascii="Crimson Text" w:hAnsi="Crimson Text"/>
            <w:color w:val="000000" w:themeColor="text1"/>
            <w:sz w:val="26"/>
            <w:szCs w:val="26"/>
          </w:rPr>
          <w:t>expectante, con el corazón latiéndole cada vez más fuerte</w:t>
        </w:r>
      </w:ins>
      <w:r w:rsidR="001A29BE" w:rsidRPr="009E242C">
        <w:rPr>
          <w:rFonts w:ascii="Crimson Text" w:hAnsi="Crimson Text"/>
          <w:color w:val="000000" w:themeColor="text1"/>
          <w:sz w:val="26"/>
          <w:szCs w:val="26"/>
        </w:rPr>
        <w:t xml:space="preserve">. La situación era </w:t>
      </w:r>
      <w:r w:rsidR="00624611" w:rsidRPr="009E242C">
        <w:rPr>
          <w:rFonts w:ascii="Crimson Text" w:hAnsi="Crimson Text"/>
          <w:color w:val="000000" w:themeColor="text1"/>
          <w:sz w:val="26"/>
          <w:szCs w:val="26"/>
        </w:rPr>
        <w:t>un tanto</w:t>
      </w:r>
      <w:r w:rsidR="001A29BE" w:rsidRPr="009E242C">
        <w:rPr>
          <w:rFonts w:ascii="Crimson Text" w:hAnsi="Crimson Text"/>
          <w:color w:val="000000" w:themeColor="text1"/>
          <w:sz w:val="26"/>
          <w:szCs w:val="26"/>
        </w:rPr>
        <w:t xml:space="preserve"> </w:t>
      </w:r>
      <w:del w:id="480" w:author="Pauli-Chan" w:date="2025-07-24T16:08:00Z">
        <w:r w:rsidR="00085441" w:rsidRPr="009E242C" w:rsidDel="00337DA4">
          <w:rPr>
            <w:rFonts w:ascii="Crimson Text" w:hAnsi="Crimson Text"/>
            <w:color w:val="000000" w:themeColor="text1"/>
            <w:sz w:val="26"/>
            <w:szCs w:val="26"/>
          </w:rPr>
          <w:delText>extravagante</w:delText>
        </w:r>
      </w:del>
      <w:ins w:id="481" w:author="Pauli-Chan" w:date="2025-07-24T16:08:00Z">
        <w:r w:rsidR="00337DA4">
          <w:rPr>
            <w:rFonts w:ascii="Crimson Text" w:hAnsi="Crimson Text"/>
            <w:color w:val="000000" w:themeColor="text1"/>
            <w:sz w:val="26"/>
            <w:szCs w:val="26"/>
          </w:rPr>
          <w:t>extraña, pero todo indicaba que iba a tomar el desenlace que ella estaba esperando</w:t>
        </w:r>
      </w:ins>
      <w:del w:id="482" w:author="Pauli-Chan" w:date="2025-07-24T16:08:00Z">
        <w:r w:rsidR="001A29BE" w:rsidRPr="009E242C" w:rsidDel="00337DA4">
          <w:rPr>
            <w:rFonts w:ascii="Crimson Text" w:hAnsi="Crimson Text"/>
            <w:color w:val="000000" w:themeColor="text1"/>
            <w:sz w:val="26"/>
            <w:szCs w:val="26"/>
          </w:rPr>
          <w:delText xml:space="preserve"> hasta que </w:delText>
        </w:r>
        <w:r w:rsidR="00624611" w:rsidRPr="009E242C" w:rsidDel="00337DA4">
          <w:rPr>
            <w:rFonts w:ascii="Crimson Text" w:hAnsi="Crimson Text"/>
            <w:color w:val="000000" w:themeColor="text1"/>
            <w:sz w:val="26"/>
            <w:szCs w:val="26"/>
          </w:rPr>
          <w:delText>tomó el desenlace menos pensado para la princesa</w:delText>
        </w:r>
      </w:del>
      <w:r w:rsidR="00624611" w:rsidRPr="009E242C">
        <w:rPr>
          <w:rFonts w:ascii="Crimson Text" w:hAnsi="Crimson Text"/>
          <w:color w:val="000000" w:themeColor="text1"/>
          <w:sz w:val="26"/>
          <w:szCs w:val="26"/>
        </w:rPr>
        <w:t>.</w:t>
      </w:r>
    </w:p>
    <w:p w:rsidR="00624611" w:rsidRPr="009E242C" w:rsidRDefault="0062461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la cordillera, surgió la </w:t>
      </w:r>
      <w:r w:rsidR="00301364" w:rsidRPr="009E242C">
        <w:rPr>
          <w:rFonts w:ascii="Crimson Text" w:hAnsi="Crimson Text"/>
          <w:color w:val="000000" w:themeColor="text1"/>
          <w:sz w:val="26"/>
          <w:szCs w:val="26"/>
        </w:rPr>
        <w:t xml:space="preserve">silueta lejana de la dragona. </w:t>
      </w:r>
      <w:r w:rsidR="000E4FBC"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principio</w:t>
      </w:r>
      <w:r w:rsidR="003013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apenas era distinguible a la distancia, pero </w:t>
      </w:r>
      <w:r w:rsidR="00301364"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acaparó la a</w:t>
      </w:r>
      <w:r w:rsidR="00301364" w:rsidRPr="009E242C">
        <w:rPr>
          <w:rFonts w:ascii="Crimson Text" w:hAnsi="Crimson Text"/>
          <w:color w:val="000000" w:themeColor="text1"/>
          <w:sz w:val="26"/>
          <w:szCs w:val="26"/>
        </w:rPr>
        <w:t>tención de ambos. Expectantes,</w:t>
      </w:r>
      <w:r w:rsidRPr="009E242C">
        <w:rPr>
          <w:rFonts w:ascii="Crimson Text" w:hAnsi="Crimson Text"/>
          <w:color w:val="000000" w:themeColor="text1"/>
          <w:sz w:val="26"/>
          <w:szCs w:val="26"/>
        </w:rPr>
        <w:t xml:space="preserve"> aguardaron que la figura fuera ganando definición en el cielo. Pronto, la imagen se volvió mucho más nítida, </w:t>
      </w:r>
      <w:r w:rsidR="00E2310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Agatha avanz</w:t>
      </w:r>
      <w:r w:rsidR="00E23101"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hacia el faro a gran velocidad. Un puñado de segundos bastó para que se hiciera presente</w:t>
      </w:r>
      <w:r w:rsidR="00E23101" w:rsidRPr="009E242C">
        <w:rPr>
          <w:rFonts w:ascii="Crimson Text" w:hAnsi="Crimson Text"/>
          <w:color w:val="000000" w:themeColor="text1"/>
          <w:sz w:val="26"/>
          <w:szCs w:val="26"/>
        </w:rPr>
        <w:t>,</w:t>
      </w:r>
      <w:r w:rsidR="00D16DFD">
        <w:rPr>
          <w:rFonts w:ascii="Crimson Text" w:hAnsi="Crimson Text"/>
          <w:color w:val="000000" w:themeColor="text1"/>
          <w:sz w:val="26"/>
          <w:szCs w:val="26"/>
        </w:rPr>
        <w:t xml:space="preserve"> y con un vuelo elegante</w:t>
      </w:r>
      <w:ins w:id="483" w:author="Pauli-Chan" w:date="2025-07-24T16:08:00Z">
        <w:r w:rsidR="00337DA4">
          <w:rPr>
            <w:rFonts w:ascii="Crimson Text" w:hAnsi="Crimson Text"/>
            <w:color w:val="000000" w:themeColor="text1"/>
            <w:sz w:val="26"/>
            <w:szCs w:val="26"/>
          </w:rPr>
          <w:t>, como si ella también quisiera lucirse ante la princesa,</w:t>
        </w:r>
      </w:ins>
      <w:r w:rsidR="00D16DFD">
        <w:rPr>
          <w:rFonts w:ascii="Crimson Text" w:hAnsi="Crimson Text"/>
          <w:color w:val="000000" w:themeColor="text1"/>
          <w:sz w:val="26"/>
          <w:szCs w:val="26"/>
        </w:rPr>
        <w:t xml:space="preserve"> rodeó</w:t>
      </w:r>
      <w:r w:rsidRPr="009E242C">
        <w:rPr>
          <w:rFonts w:ascii="Crimson Text" w:hAnsi="Crimson Text"/>
          <w:color w:val="000000" w:themeColor="text1"/>
          <w:sz w:val="26"/>
          <w:szCs w:val="26"/>
        </w:rPr>
        <w:t xml:space="preserve"> la cúpula </w:t>
      </w:r>
      <w:r w:rsidR="00E23101" w:rsidRPr="009E242C">
        <w:rPr>
          <w:rFonts w:ascii="Crimson Text" w:hAnsi="Crimson Text"/>
          <w:color w:val="000000" w:themeColor="text1"/>
          <w:sz w:val="26"/>
          <w:szCs w:val="26"/>
        </w:rPr>
        <w:t>del faro</w:t>
      </w:r>
      <w:r w:rsidRPr="009E242C">
        <w:rPr>
          <w:rFonts w:ascii="Crimson Text" w:hAnsi="Crimson Text"/>
          <w:color w:val="000000" w:themeColor="text1"/>
          <w:sz w:val="26"/>
          <w:szCs w:val="26"/>
        </w:rPr>
        <w:t xml:space="preserve"> </w:t>
      </w:r>
      <w:del w:id="484" w:author="Pauli-Chan" w:date="2025-07-24T16:09:00Z">
        <w:r w:rsidR="00E23101" w:rsidRPr="009E242C" w:rsidDel="00337DA4">
          <w:rPr>
            <w:rFonts w:ascii="Crimson Text" w:hAnsi="Crimson Text"/>
            <w:color w:val="000000" w:themeColor="text1"/>
            <w:sz w:val="26"/>
            <w:szCs w:val="26"/>
          </w:rPr>
          <w:delText>luciendo</w:delText>
        </w:r>
        <w:r w:rsidRPr="009E242C" w:rsidDel="00337DA4">
          <w:rPr>
            <w:rFonts w:ascii="Crimson Text" w:hAnsi="Crimson Text"/>
            <w:color w:val="000000" w:themeColor="text1"/>
            <w:sz w:val="26"/>
            <w:szCs w:val="26"/>
          </w:rPr>
          <w:delText xml:space="preserve"> </w:delText>
        </w:r>
      </w:del>
      <w:ins w:id="485" w:author="Pauli-Chan" w:date="2025-07-24T16:09:00Z">
        <w:r w:rsidR="00337DA4">
          <w:rPr>
            <w:rFonts w:ascii="Crimson Text" w:hAnsi="Crimson Text"/>
            <w:color w:val="000000" w:themeColor="text1"/>
            <w:sz w:val="26"/>
            <w:szCs w:val="26"/>
          </w:rPr>
          <w:t>con</w:t>
        </w:r>
        <w:r w:rsidR="00337DA4" w:rsidRPr="009E242C">
          <w:rPr>
            <w:rFonts w:ascii="Crimson Text" w:hAnsi="Crimson Text"/>
            <w:color w:val="000000" w:themeColor="text1"/>
            <w:sz w:val="26"/>
            <w:szCs w:val="26"/>
          </w:rPr>
          <w:t xml:space="preserve"> </w:t>
        </w:r>
      </w:ins>
      <w:r w:rsidRPr="009E242C">
        <w:rPr>
          <w:rFonts w:ascii="Crimson Text" w:hAnsi="Crimson Text"/>
          <w:color w:val="000000" w:themeColor="text1"/>
          <w:sz w:val="26"/>
          <w:szCs w:val="26"/>
        </w:rPr>
        <w:t>su porte inigualable.</w:t>
      </w:r>
    </w:p>
    <w:p w:rsidR="00F828CF" w:rsidRPr="009E242C" w:rsidRDefault="00624611"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podía creer lo que </w:t>
      </w:r>
      <w:r w:rsidR="00085441" w:rsidRPr="009E242C">
        <w:rPr>
          <w:rFonts w:ascii="Crimson Text" w:hAnsi="Crimson Text"/>
          <w:color w:val="000000" w:themeColor="text1"/>
          <w:sz w:val="26"/>
          <w:szCs w:val="26"/>
        </w:rPr>
        <w:t>apreciaban</w:t>
      </w:r>
      <w:r w:rsidR="000E4FBC" w:rsidRPr="009E242C">
        <w:rPr>
          <w:rFonts w:ascii="Crimson Text" w:hAnsi="Crimson Text"/>
          <w:color w:val="000000" w:themeColor="text1"/>
          <w:sz w:val="26"/>
          <w:szCs w:val="26"/>
        </w:rPr>
        <w:t xml:space="preserve"> sus ojos</w:t>
      </w:r>
      <w:ins w:id="486" w:author="Pauli-Chan" w:date="2025-07-24T16:09:00Z">
        <w:r w:rsidR="00337DA4">
          <w:rPr>
            <w:rFonts w:ascii="Crimson Text" w:hAnsi="Crimson Text"/>
            <w:color w:val="000000" w:themeColor="text1"/>
            <w:sz w:val="26"/>
            <w:szCs w:val="26"/>
          </w:rPr>
          <w:t>, a pesar de que ya lo había anticipado en su mente</w:t>
        </w:r>
      </w:ins>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gran dragón blanco, sublime y poderoso</w:t>
      </w:r>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danzaba frente a ella</w:t>
      </w:r>
      <w:r w:rsidR="00E23101" w:rsidRPr="009E242C">
        <w:rPr>
          <w:rFonts w:ascii="Crimson Text" w:hAnsi="Crimson Text"/>
          <w:color w:val="000000" w:themeColor="text1"/>
          <w:sz w:val="26"/>
          <w:szCs w:val="26"/>
        </w:rPr>
        <w:t xml:space="preserve"> en el aire</w:t>
      </w:r>
      <w:r w:rsidRPr="009E242C">
        <w:rPr>
          <w:rFonts w:ascii="Crimson Text" w:hAnsi="Crimson Text"/>
          <w:color w:val="000000" w:themeColor="text1"/>
          <w:sz w:val="26"/>
          <w:szCs w:val="26"/>
        </w:rPr>
        <w:t>, tal como lo había soñado hasta despierta.</w:t>
      </w:r>
      <w:r w:rsidR="00F828C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emoción </w:t>
      </w:r>
      <w:r w:rsidRPr="009E242C">
        <w:rPr>
          <w:rFonts w:ascii="Crimson Text" w:hAnsi="Crimson Text"/>
          <w:color w:val="000000" w:themeColor="text1"/>
          <w:sz w:val="26"/>
          <w:szCs w:val="26"/>
        </w:rPr>
        <w:lastRenderedPageBreak/>
        <w:t>corría por su cuerpo</w:t>
      </w:r>
      <w:del w:id="487" w:author="Pauli-Chan" w:date="2025-07-24T16:10:00Z">
        <w:r w:rsidRPr="009E242C" w:rsidDel="00337DA4">
          <w:rPr>
            <w:rFonts w:ascii="Crimson Text" w:hAnsi="Crimson Text"/>
            <w:color w:val="000000" w:themeColor="text1"/>
            <w:sz w:val="26"/>
            <w:szCs w:val="26"/>
          </w:rPr>
          <w:delText>,</w:delText>
        </w:r>
      </w:del>
      <w:r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y</w:t>
      </w:r>
      <w:r w:rsidR="00E23101"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en ese momento de exaltación, </w:t>
      </w:r>
      <w:del w:id="488" w:author="Pauli-Chan" w:date="2025-07-24T16:10:00Z">
        <w:r w:rsidR="00F828CF" w:rsidRPr="009E242C" w:rsidDel="001B6D89">
          <w:rPr>
            <w:rFonts w:ascii="Crimson Text" w:hAnsi="Crimson Text"/>
            <w:color w:val="000000" w:themeColor="text1"/>
            <w:sz w:val="26"/>
            <w:szCs w:val="26"/>
          </w:rPr>
          <w:delText>comprendió lo que estaba sucediendo</w:delText>
        </w:r>
      </w:del>
      <w:ins w:id="489" w:author="Pauli-Chan" w:date="2025-07-24T16:10:00Z">
        <w:r w:rsidR="001B6D89">
          <w:rPr>
            <w:rFonts w:ascii="Crimson Text" w:hAnsi="Crimson Text"/>
            <w:color w:val="000000" w:themeColor="text1"/>
            <w:sz w:val="26"/>
            <w:szCs w:val="26"/>
          </w:rPr>
          <w:t>su propia voz la hizo volver a reaccionar</w:t>
        </w:r>
      </w:ins>
      <w:r w:rsidR="00F828CF" w:rsidRPr="009E242C">
        <w:rPr>
          <w:rFonts w:ascii="Crimson Text" w:hAnsi="Crimson Text"/>
          <w:color w:val="000000" w:themeColor="text1"/>
          <w:sz w:val="26"/>
          <w:szCs w:val="26"/>
        </w:rPr>
        <w:t>.</w:t>
      </w:r>
    </w:p>
    <w:p w:rsidR="00F828CF" w:rsidRPr="009E242C" w:rsidRDefault="007E22FD" w:rsidP="00F828CF">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F828CF" w:rsidRPr="009E242C">
        <w:rPr>
          <w:rFonts w:ascii="Crimson Text" w:hAnsi="Crimson Text"/>
          <w:color w:val="000000" w:themeColor="text1"/>
          <w:sz w:val="26"/>
          <w:szCs w:val="26"/>
        </w:rPr>
        <w:t>¿</w:t>
      </w:r>
      <w:proofErr w:type="gramEnd"/>
      <w:r w:rsidR="00F828CF" w:rsidRPr="009E242C">
        <w:rPr>
          <w:rFonts w:ascii="Crimson Text" w:hAnsi="Crimson Text"/>
          <w:color w:val="000000" w:themeColor="text1"/>
          <w:sz w:val="26"/>
          <w:szCs w:val="26"/>
        </w:rPr>
        <w:t xml:space="preserve">Agatha? </w:t>
      </w:r>
      <w:r>
        <w:rPr>
          <w:rFonts w:ascii="Crimson Text" w:hAnsi="Crimson Text"/>
          <w:color w:val="000000" w:themeColor="text1"/>
          <w:sz w:val="26"/>
          <w:szCs w:val="26"/>
        </w:rPr>
        <w:t>—</w:t>
      </w:r>
      <w:r w:rsidR="00E23101" w:rsidRPr="009E242C">
        <w:rPr>
          <w:rFonts w:ascii="Crimson Text" w:hAnsi="Crimson Text"/>
          <w:color w:val="000000" w:themeColor="text1"/>
          <w:sz w:val="26"/>
          <w:szCs w:val="26"/>
        </w:rPr>
        <w:t>murmuró, conmovida y anonadada</w:t>
      </w:r>
      <w:r w:rsidR="00F828CF" w:rsidRPr="009E242C">
        <w:rPr>
          <w:rFonts w:ascii="Crimson Text" w:hAnsi="Crimson Text"/>
          <w:color w:val="000000" w:themeColor="text1"/>
          <w:sz w:val="26"/>
          <w:szCs w:val="26"/>
        </w:rPr>
        <w:t xml:space="preserve">, </w:t>
      </w:r>
      <w:ins w:id="490" w:author="Pauli-Chan" w:date="2025-07-24T16:10:00Z">
        <w:r w:rsidR="001B6D89">
          <w:rPr>
            <w:rFonts w:ascii="Crimson Text" w:hAnsi="Crimson Text"/>
            <w:color w:val="000000" w:themeColor="text1"/>
            <w:sz w:val="26"/>
            <w:szCs w:val="26"/>
          </w:rPr>
          <w:t xml:space="preserve">aún </w:t>
        </w:r>
      </w:ins>
      <w:r w:rsidR="000E4FBC" w:rsidRPr="009E242C">
        <w:rPr>
          <w:rFonts w:ascii="Crimson Text" w:hAnsi="Crimson Text"/>
          <w:color w:val="000000" w:themeColor="text1"/>
          <w:sz w:val="26"/>
          <w:szCs w:val="26"/>
        </w:rPr>
        <w:t>temía estar diciendo</w:t>
      </w:r>
      <w:r w:rsidR="00BC1A46" w:rsidRPr="009E242C">
        <w:rPr>
          <w:rFonts w:ascii="Crimson Text" w:hAnsi="Crimson Text"/>
          <w:color w:val="000000" w:themeColor="text1"/>
          <w:sz w:val="26"/>
          <w:szCs w:val="26"/>
        </w:rPr>
        <w:t xml:space="preserve"> algo absurdo</w:t>
      </w:r>
      <w:r w:rsidR="00F828CF" w:rsidRPr="009E242C">
        <w:rPr>
          <w:rFonts w:ascii="Crimson Text" w:hAnsi="Crimson Text"/>
          <w:color w:val="000000" w:themeColor="text1"/>
          <w:sz w:val="26"/>
          <w:szCs w:val="26"/>
        </w:rPr>
        <w:t>.</w:t>
      </w:r>
    </w:p>
    <w:p w:rsidR="00ED20C5" w:rsidRPr="009E242C" w:rsidRDefault="007E22FD" w:rsidP="00F828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28CF" w:rsidRPr="009E242C">
        <w:rPr>
          <w:rFonts w:ascii="Crimson Text" w:hAnsi="Crimson Text"/>
          <w:color w:val="000000" w:themeColor="text1"/>
          <w:sz w:val="26"/>
          <w:szCs w:val="26"/>
        </w:rPr>
        <w:t>Ella misma</w:t>
      </w:r>
      <w:r w:rsidR="00ED20C5" w:rsidRPr="009E242C">
        <w:rPr>
          <w:rFonts w:ascii="Crimson Text" w:hAnsi="Crimson Text"/>
          <w:color w:val="000000" w:themeColor="text1"/>
          <w:sz w:val="26"/>
          <w:szCs w:val="26"/>
        </w:rPr>
        <w:t xml:space="preserve">, </w:t>
      </w:r>
      <w:r w:rsidR="006C6A15" w:rsidRPr="009E242C">
        <w:rPr>
          <w:rFonts w:ascii="Crimson Text" w:hAnsi="Crimson Text"/>
          <w:color w:val="000000" w:themeColor="text1"/>
          <w:sz w:val="26"/>
          <w:szCs w:val="26"/>
        </w:rPr>
        <w:t>renacida</w:t>
      </w:r>
      <w:del w:id="491" w:author="Pauli-Chan" w:date="2025-07-24T16:11:00Z">
        <w:r w:rsidR="006C6A15" w:rsidRPr="009E242C" w:rsidDel="001B6D89">
          <w:rPr>
            <w:rFonts w:ascii="Crimson Text" w:hAnsi="Crimson Text"/>
            <w:color w:val="000000" w:themeColor="text1"/>
            <w:sz w:val="26"/>
            <w:szCs w:val="26"/>
          </w:rPr>
          <w:delText xml:space="preserve">, </w:delText>
        </w:r>
        <w:r w:rsidR="00ED20C5" w:rsidRPr="009E242C" w:rsidDel="001B6D89">
          <w:rPr>
            <w:rFonts w:ascii="Crimson Text" w:hAnsi="Crimson Text"/>
            <w:color w:val="000000" w:themeColor="text1"/>
            <w:sz w:val="26"/>
            <w:szCs w:val="26"/>
          </w:rPr>
          <w:delText>te</w:delText>
        </w:r>
      </w:del>
      <w:ins w:id="492" w:author="Pauli-Chan" w:date="2025-07-24T16:11:00Z">
        <w:r w:rsidR="001B6D89">
          <w:rPr>
            <w:rFonts w:ascii="Crimson Text" w:hAnsi="Crimson Text"/>
            <w:color w:val="000000" w:themeColor="text1"/>
            <w:sz w:val="26"/>
            <w:szCs w:val="26"/>
          </w:rPr>
          <w:t>. Te</w:t>
        </w:r>
      </w:ins>
      <w:r w:rsidR="00ED20C5" w:rsidRPr="009E242C">
        <w:rPr>
          <w:rFonts w:ascii="Crimson Text" w:hAnsi="Crimson Text"/>
          <w:color w:val="000000" w:themeColor="text1"/>
          <w:sz w:val="26"/>
          <w:szCs w:val="26"/>
        </w:rPr>
        <w:t xml:space="preserve"> presento</w:t>
      </w:r>
      <w:ins w:id="493" w:author="Pauli-Chan" w:date="2025-07-24T16:11:00Z">
        <w:r w:rsidR="001B6D89">
          <w:rPr>
            <w:rFonts w:ascii="Crimson Text" w:hAnsi="Crimson Text"/>
            <w:color w:val="000000" w:themeColor="text1"/>
            <w:sz w:val="26"/>
            <w:szCs w:val="26"/>
          </w:rPr>
          <w:t xml:space="preserve"> a</w:t>
        </w:r>
      </w:ins>
      <w:r w:rsidR="00ED20C5" w:rsidRPr="009E242C">
        <w:rPr>
          <w:rFonts w:ascii="Crimson Text" w:hAnsi="Crimson Text"/>
          <w:color w:val="000000" w:themeColor="text1"/>
          <w:sz w:val="26"/>
          <w:szCs w:val="26"/>
        </w:rPr>
        <w:t xml:space="preserve"> </w:t>
      </w:r>
      <w:r w:rsidR="002730A7" w:rsidRPr="009E242C">
        <w:rPr>
          <w:rFonts w:ascii="Crimson Text" w:hAnsi="Crimson Text"/>
          <w:color w:val="000000" w:themeColor="text1"/>
          <w:sz w:val="26"/>
          <w:szCs w:val="26"/>
        </w:rPr>
        <w:t xml:space="preserve">la </w:t>
      </w:r>
      <w:r w:rsidR="006C6A15" w:rsidRPr="009E242C">
        <w:rPr>
          <w:rFonts w:ascii="Crimson Text" w:hAnsi="Crimson Text"/>
          <w:color w:val="000000" w:themeColor="text1"/>
          <w:sz w:val="26"/>
          <w:szCs w:val="26"/>
        </w:rPr>
        <w:t>nueva</w:t>
      </w:r>
      <w:r w:rsidR="002730A7" w:rsidRPr="009E242C">
        <w:rPr>
          <w:rFonts w:ascii="Crimson Text" w:hAnsi="Crimson Text"/>
          <w:color w:val="000000" w:themeColor="text1"/>
          <w:sz w:val="26"/>
          <w:szCs w:val="26"/>
        </w:rPr>
        <w:t xml:space="preserve"> Agatha</w:t>
      </w:r>
      <w:r w:rsidR="00F828CF"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730A7" w:rsidRPr="009E242C">
        <w:rPr>
          <w:rFonts w:ascii="Crimson Text" w:hAnsi="Crimson Text"/>
          <w:color w:val="000000" w:themeColor="text1"/>
          <w:sz w:val="26"/>
          <w:szCs w:val="26"/>
        </w:rPr>
        <w:t>expres</w:t>
      </w:r>
      <w:r w:rsidR="00F828CF" w:rsidRPr="009E242C">
        <w:rPr>
          <w:rFonts w:ascii="Crimson Text" w:hAnsi="Crimson Text"/>
          <w:color w:val="000000" w:themeColor="text1"/>
          <w:sz w:val="26"/>
          <w:szCs w:val="26"/>
        </w:rPr>
        <w:t xml:space="preserve">ó Eros, y rio </w:t>
      </w:r>
      <w:r w:rsidR="00E23101" w:rsidRPr="009E242C">
        <w:rPr>
          <w:rFonts w:ascii="Crimson Text" w:hAnsi="Crimson Text"/>
          <w:color w:val="000000" w:themeColor="text1"/>
          <w:sz w:val="26"/>
          <w:szCs w:val="26"/>
        </w:rPr>
        <w:t>ante el</w:t>
      </w:r>
      <w:r w:rsidR="00F828CF" w:rsidRPr="009E242C">
        <w:rPr>
          <w:rFonts w:ascii="Crimson Text" w:hAnsi="Crimson Text"/>
          <w:color w:val="000000" w:themeColor="text1"/>
          <w:sz w:val="26"/>
          <w:szCs w:val="26"/>
        </w:rPr>
        <w:t xml:space="preserve"> asombro de la princesa</w:t>
      </w:r>
      <w:r>
        <w:rPr>
          <w:rFonts w:ascii="Crimson Text" w:hAnsi="Crimson Text"/>
          <w:color w:val="000000" w:themeColor="text1"/>
          <w:sz w:val="26"/>
          <w:szCs w:val="26"/>
        </w:rPr>
        <w:t>—</w:t>
      </w:r>
      <w:r w:rsidR="00F828CF" w:rsidRPr="009E242C">
        <w:rPr>
          <w:rFonts w:ascii="Crimson Text" w:hAnsi="Crimson Text"/>
          <w:color w:val="000000" w:themeColor="text1"/>
          <w:sz w:val="26"/>
          <w:szCs w:val="26"/>
        </w:rPr>
        <w:t>.</w:t>
      </w:r>
      <w:r w:rsidR="00ED20C5" w:rsidRPr="009E242C">
        <w:rPr>
          <w:rFonts w:ascii="Crimson Text" w:hAnsi="Crimson Text"/>
          <w:color w:val="000000" w:themeColor="text1"/>
          <w:sz w:val="26"/>
          <w:szCs w:val="26"/>
        </w:rPr>
        <w:t xml:space="preserve"> Alguna vez me hablaste acerca de los dragones blancos, y que todos tenemos uno predestinado. Me pareció una locura al oírlo, </w:t>
      </w:r>
      <w:r w:rsidR="006C6A15" w:rsidRPr="009E242C">
        <w:rPr>
          <w:rFonts w:ascii="Crimson Text" w:hAnsi="Crimson Text"/>
          <w:color w:val="000000" w:themeColor="text1"/>
          <w:sz w:val="26"/>
          <w:szCs w:val="26"/>
        </w:rPr>
        <w:t xml:space="preserve">pero… </w:t>
      </w:r>
      <w:r w:rsidR="00ED20C5" w:rsidRPr="009E242C">
        <w:rPr>
          <w:rFonts w:ascii="Crimson Text" w:hAnsi="Crimson Text"/>
          <w:color w:val="000000" w:themeColor="text1"/>
          <w:sz w:val="26"/>
          <w:szCs w:val="26"/>
        </w:rPr>
        <w:t>¿cómo lo sab</w:t>
      </w:r>
      <w:r w:rsidR="00614D5D" w:rsidRPr="009E242C">
        <w:rPr>
          <w:rFonts w:ascii="Crimson Text" w:hAnsi="Crimson Text"/>
          <w:color w:val="000000" w:themeColor="text1"/>
          <w:sz w:val="26"/>
          <w:szCs w:val="26"/>
        </w:rPr>
        <w:t>ías?</w:t>
      </w:r>
    </w:p>
    <w:p w:rsidR="00ED20C5" w:rsidRPr="009E242C" w:rsidRDefault="007E22FD" w:rsidP="00F828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 xml:space="preserve">No lo sabía, los libros no hablaban de eso, pero por algún motivo lo </w:t>
      </w:r>
      <w:r w:rsidR="00BC1A46" w:rsidRPr="009E242C">
        <w:rPr>
          <w:rFonts w:ascii="Crimson Text" w:hAnsi="Crimson Text"/>
          <w:color w:val="000000" w:themeColor="text1"/>
          <w:sz w:val="26"/>
          <w:szCs w:val="26"/>
        </w:rPr>
        <w:t>pre</w:t>
      </w:r>
      <w:r w:rsidR="00614D5D" w:rsidRPr="009E242C">
        <w:rPr>
          <w:rFonts w:ascii="Crimson Text" w:hAnsi="Crimson Text"/>
          <w:color w:val="000000" w:themeColor="text1"/>
          <w:sz w:val="26"/>
          <w:szCs w:val="26"/>
        </w:rPr>
        <w:t>sentía</w:t>
      </w:r>
      <w:ins w:id="494" w:author="Pauli-Chan" w:date="2025-07-24T16:11:00Z">
        <w:r w:rsidR="001B6D89">
          <w:rPr>
            <w:rFonts w:ascii="Crimson Text" w:hAnsi="Crimson Text"/>
            <w:color w:val="000000" w:themeColor="text1"/>
            <w:sz w:val="26"/>
            <w:szCs w:val="26"/>
          </w:rPr>
          <w:t xml:space="preserve"> </w:t>
        </w:r>
        <w:r w:rsidR="001B6D89">
          <w:rPr>
            <w:rFonts w:ascii="Crimson Text" w:hAnsi="Crimson Text"/>
            <w:color w:val="000000" w:themeColor="text1"/>
            <w:sz w:val="26"/>
            <w:szCs w:val="26"/>
          </w:rPr>
          <w:t>—</w:t>
        </w:r>
        <w:r w:rsidR="001B6D89">
          <w:rPr>
            <w:rFonts w:ascii="Crimson Text" w:hAnsi="Crimson Text"/>
            <w:color w:val="000000" w:themeColor="text1"/>
            <w:sz w:val="26"/>
            <w:szCs w:val="26"/>
          </w:rPr>
          <w:t xml:space="preserve">admitió, sin apartar los ojos de la </w:t>
        </w:r>
      </w:ins>
      <w:ins w:id="495" w:author="Pauli-Chan" w:date="2025-07-24T16:12:00Z">
        <w:r w:rsidR="001B6D89">
          <w:rPr>
            <w:rFonts w:ascii="Crimson Text" w:hAnsi="Crimson Text"/>
            <w:color w:val="000000" w:themeColor="text1"/>
            <w:sz w:val="26"/>
            <w:szCs w:val="26"/>
          </w:rPr>
          <w:t>fabulosa bestia</w:t>
        </w:r>
      </w:ins>
      <w:ins w:id="496" w:author="Pauli-Chan" w:date="2025-07-24T16:11:00Z">
        <w:r w:rsidR="001B6D89">
          <w:rPr>
            <w:rFonts w:ascii="Crimson Text" w:hAnsi="Crimson Text"/>
            <w:color w:val="000000" w:themeColor="text1"/>
            <w:sz w:val="26"/>
            <w:szCs w:val="26"/>
          </w:rPr>
          <w:t>—</w:t>
        </w:r>
      </w:ins>
      <w:r w:rsidR="00614D5D" w:rsidRPr="009E242C">
        <w:rPr>
          <w:rFonts w:ascii="Crimson Text" w:hAnsi="Crimson Text"/>
          <w:color w:val="000000" w:themeColor="text1"/>
          <w:sz w:val="26"/>
          <w:szCs w:val="26"/>
        </w:rPr>
        <w:t xml:space="preserve">. Es maravilloso que hayas </w:t>
      </w:r>
      <w:r w:rsidR="002730A7" w:rsidRPr="009E242C">
        <w:rPr>
          <w:rFonts w:ascii="Crimson Text" w:hAnsi="Crimson Text"/>
          <w:color w:val="000000" w:themeColor="text1"/>
          <w:sz w:val="26"/>
          <w:szCs w:val="26"/>
        </w:rPr>
        <w:t>generado</w:t>
      </w:r>
      <w:r w:rsidR="00614D5D" w:rsidRPr="009E242C">
        <w:rPr>
          <w:rFonts w:ascii="Crimson Text" w:hAnsi="Crimson Text"/>
          <w:color w:val="000000" w:themeColor="text1"/>
          <w:sz w:val="26"/>
          <w:szCs w:val="26"/>
        </w:rPr>
        <w:t xml:space="preserve"> este vínculo con una dragona </w:t>
      </w: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 xml:space="preserve">enfatizó, saliendo </w:t>
      </w:r>
      <w:r w:rsidR="00BC1A46" w:rsidRPr="009E242C">
        <w:rPr>
          <w:rFonts w:ascii="Crimson Text" w:hAnsi="Crimson Text"/>
          <w:color w:val="000000" w:themeColor="text1"/>
          <w:sz w:val="26"/>
          <w:szCs w:val="26"/>
        </w:rPr>
        <w:t xml:space="preserve">de su </w:t>
      </w:r>
      <w:r w:rsidR="00614D5D" w:rsidRPr="009E242C">
        <w:rPr>
          <w:rFonts w:ascii="Crimson Text" w:hAnsi="Crimson Text"/>
          <w:color w:val="000000" w:themeColor="text1"/>
          <w:sz w:val="26"/>
          <w:szCs w:val="26"/>
        </w:rPr>
        <w:t xml:space="preserve">estado de fascinación inicial, </w:t>
      </w:r>
      <w:r w:rsidR="00BC1A46" w:rsidRPr="009E242C">
        <w:rPr>
          <w:rFonts w:ascii="Crimson Text" w:hAnsi="Crimson Text"/>
          <w:color w:val="000000" w:themeColor="text1"/>
          <w:sz w:val="26"/>
          <w:szCs w:val="26"/>
        </w:rPr>
        <w:t xml:space="preserve">para conectar </w:t>
      </w:r>
      <w:r w:rsidR="00614D5D" w:rsidRPr="009E242C">
        <w:rPr>
          <w:rFonts w:ascii="Crimson Text" w:hAnsi="Crimson Text"/>
          <w:color w:val="000000" w:themeColor="text1"/>
          <w:sz w:val="26"/>
          <w:szCs w:val="26"/>
        </w:rPr>
        <w:t>al máximo con lo que acontecía.</w:t>
      </w:r>
    </w:p>
    <w:p w:rsidR="00324C33" w:rsidRPr="009E242C" w:rsidRDefault="007E22FD" w:rsidP="00F828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No fue algo nuevo, la esencia fue siempre la misma, el vín</w:t>
      </w:r>
      <w:r w:rsidR="00D16DFD">
        <w:rPr>
          <w:rFonts w:ascii="Crimson Text" w:hAnsi="Crimson Text"/>
          <w:color w:val="000000" w:themeColor="text1"/>
          <w:sz w:val="26"/>
          <w:szCs w:val="26"/>
        </w:rPr>
        <w:t xml:space="preserve">culo se generó cuando era una </w:t>
      </w:r>
      <w:del w:id="497" w:author="Pauli-Chan" w:date="2025-07-24T16:12:00Z">
        <w:r w:rsidR="00D16DFD" w:rsidDel="001B6D89">
          <w:rPr>
            <w:rFonts w:ascii="Crimson Text" w:hAnsi="Crimson Text"/>
            <w:color w:val="000000" w:themeColor="text1"/>
            <w:sz w:val="26"/>
            <w:szCs w:val="26"/>
          </w:rPr>
          <w:delText>p</w:delText>
        </w:r>
        <w:r w:rsidR="00614D5D" w:rsidRPr="009E242C" w:rsidDel="001B6D89">
          <w:rPr>
            <w:rFonts w:ascii="Crimson Text" w:hAnsi="Crimson Text"/>
            <w:color w:val="000000" w:themeColor="text1"/>
            <w:sz w:val="26"/>
            <w:szCs w:val="26"/>
          </w:rPr>
          <w:delText>otrilla</w:delText>
        </w:r>
      </w:del>
      <w:ins w:id="498" w:author="Pauli-Chan" w:date="2025-07-24T16:12:00Z">
        <w:r w:rsidR="001B6D89">
          <w:rPr>
            <w:rFonts w:ascii="Crimson Text" w:hAnsi="Crimson Text"/>
            <w:color w:val="000000" w:themeColor="text1"/>
            <w:sz w:val="26"/>
            <w:szCs w:val="26"/>
          </w:rPr>
          <w:t>potranca</w:t>
        </w:r>
      </w:ins>
      <w:r w:rsidR="00614D5D" w:rsidRPr="009E242C">
        <w:rPr>
          <w:rFonts w:ascii="Crimson Text" w:hAnsi="Crimson Text"/>
          <w:color w:val="000000" w:themeColor="text1"/>
          <w:sz w:val="26"/>
          <w:szCs w:val="26"/>
        </w:rPr>
        <w:t>, es</w:t>
      </w:r>
      <w:r w:rsidR="002730A7" w:rsidRPr="009E242C">
        <w:rPr>
          <w:rFonts w:ascii="Crimson Text" w:hAnsi="Crimson Text"/>
          <w:color w:val="000000" w:themeColor="text1"/>
          <w:sz w:val="26"/>
          <w:szCs w:val="26"/>
        </w:rPr>
        <w:t>e es</w:t>
      </w:r>
      <w:r w:rsidR="00614D5D" w:rsidRPr="009E242C">
        <w:rPr>
          <w:rFonts w:ascii="Crimson Text" w:hAnsi="Crimson Text"/>
          <w:color w:val="000000" w:themeColor="text1"/>
          <w:sz w:val="26"/>
          <w:szCs w:val="26"/>
        </w:rPr>
        <w:t xml:space="preserve"> el secreto </w:t>
      </w: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dijo</w:t>
      </w:r>
      <w:del w:id="499" w:author="Pauli-Chan" w:date="2025-07-24T16:12:00Z">
        <w:r w:rsidR="00614D5D" w:rsidRPr="009E242C" w:rsidDel="001B6D89">
          <w:rPr>
            <w:rFonts w:ascii="Crimson Text" w:hAnsi="Crimson Text"/>
            <w:color w:val="000000" w:themeColor="text1"/>
            <w:sz w:val="26"/>
            <w:szCs w:val="26"/>
          </w:rPr>
          <w:delText>,</w:delText>
        </w:r>
      </w:del>
      <w:r w:rsidR="00614D5D" w:rsidRPr="009E242C">
        <w:rPr>
          <w:rFonts w:ascii="Crimson Text" w:hAnsi="Crimson Text"/>
          <w:color w:val="000000" w:themeColor="text1"/>
          <w:sz w:val="26"/>
          <w:szCs w:val="26"/>
        </w:rPr>
        <w:t xml:space="preserve"> con orgullo, revelando la clave de su gran hallazgo.</w:t>
      </w:r>
    </w:p>
    <w:p w:rsidR="000A43FB" w:rsidRPr="009E242C" w:rsidRDefault="002730A7"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324C33" w:rsidRPr="009E242C">
        <w:rPr>
          <w:rFonts w:ascii="Crimson Text" w:hAnsi="Crimson Text"/>
          <w:color w:val="000000" w:themeColor="text1"/>
          <w:sz w:val="26"/>
          <w:szCs w:val="26"/>
        </w:rPr>
        <w:t xml:space="preserve"> con admiración,</w:t>
      </w:r>
      <w:r w:rsidRPr="009E242C">
        <w:rPr>
          <w:rFonts w:ascii="Crimson Text" w:hAnsi="Crimson Text"/>
          <w:color w:val="000000" w:themeColor="text1"/>
          <w:sz w:val="26"/>
          <w:szCs w:val="26"/>
        </w:rPr>
        <w:t xml:space="preserve"> estaba orgullosa del joven, de sus logros y </w:t>
      </w:r>
      <w:r w:rsidR="006C6A15" w:rsidRPr="009E242C">
        <w:rPr>
          <w:rFonts w:ascii="Crimson Text" w:hAnsi="Crimson Text"/>
          <w:color w:val="000000" w:themeColor="text1"/>
          <w:sz w:val="26"/>
          <w:szCs w:val="26"/>
        </w:rPr>
        <w:t>su resiliencia</w:t>
      </w:r>
      <w:r w:rsidRPr="009E242C">
        <w:rPr>
          <w:rFonts w:ascii="Crimson Text" w:hAnsi="Crimson Text"/>
          <w:color w:val="000000" w:themeColor="text1"/>
          <w:sz w:val="26"/>
          <w:szCs w:val="26"/>
        </w:rPr>
        <w:t>.</w:t>
      </w:r>
      <w:r w:rsidR="00324C33"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w:t>
      </w:r>
      <w:r w:rsidR="00A3386A" w:rsidRPr="009E242C">
        <w:rPr>
          <w:rFonts w:ascii="Crimson Text" w:hAnsi="Crimson Text"/>
          <w:color w:val="000000" w:themeColor="text1"/>
          <w:sz w:val="26"/>
          <w:szCs w:val="26"/>
        </w:rPr>
        <w:t xml:space="preserve">quel día se volvía cada vez más especial para la </w:t>
      </w:r>
      <w:r w:rsidRPr="009E242C">
        <w:rPr>
          <w:rFonts w:ascii="Crimson Text" w:hAnsi="Crimson Text"/>
          <w:color w:val="000000" w:themeColor="text1"/>
          <w:sz w:val="26"/>
          <w:szCs w:val="26"/>
        </w:rPr>
        <w:t>princesa</w:t>
      </w:r>
      <w:del w:id="500" w:author="Pauli-Chan" w:date="2025-07-24T16:13:00Z">
        <w:r w:rsidR="00A3386A" w:rsidRPr="009E242C" w:rsidDel="00223B5D">
          <w:rPr>
            <w:rFonts w:ascii="Crimson Text" w:hAnsi="Crimson Text"/>
            <w:color w:val="000000" w:themeColor="text1"/>
            <w:sz w:val="26"/>
            <w:szCs w:val="26"/>
          </w:rPr>
          <w:delText>, y</w:delText>
        </w:r>
      </w:del>
      <w:ins w:id="501" w:author="Pauli-Chan" w:date="2025-07-24T16:13:00Z">
        <w:r w:rsidR="00223B5D">
          <w:rPr>
            <w:rFonts w:ascii="Crimson Text" w:hAnsi="Crimson Text"/>
            <w:color w:val="000000" w:themeColor="text1"/>
            <w:sz w:val="26"/>
            <w:szCs w:val="26"/>
          </w:rPr>
          <w:t>. Sólo</w:t>
        </w:r>
      </w:ins>
      <w:r w:rsidR="00A3386A" w:rsidRPr="009E242C">
        <w:rPr>
          <w:rFonts w:ascii="Crimson Text" w:hAnsi="Crimson Text"/>
          <w:color w:val="000000" w:themeColor="text1"/>
          <w:sz w:val="26"/>
          <w:szCs w:val="26"/>
        </w:rPr>
        <w:t xml:space="preserve"> una sola cosa podía convertirlo en el mejor de su vida, y </w:t>
      </w:r>
      <w:r w:rsidRPr="009E242C">
        <w:rPr>
          <w:rFonts w:ascii="Crimson Text" w:hAnsi="Crimson Text"/>
          <w:color w:val="000000" w:themeColor="text1"/>
          <w:sz w:val="26"/>
          <w:szCs w:val="26"/>
        </w:rPr>
        <w:t>Eros</w:t>
      </w:r>
      <w:r w:rsidR="00A3386A" w:rsidRPr="009E242C">
        <w:rPr>
          <w:rFonts w:ascii="Crimson Text" w:hAnsi="Crimson Text"/>
          <w:color w:val="000000" w:themeColor="text1"/>
          <w:sz w:val="26"/>
          <w:szCs w:val="26"/>
        </w:rPr>
        <w:t xml:space="preserve"> </w:t>
      </w:r>
      <w:r w:rsidR="00324C33" w:rsidRPr="009E242C">
        <w:rPr>
          <w:rFonts w:ascii="Crimson Text" w:hAnsi="Crimson Text"/>
          <w:color w:val="000000" w:themeColor="text1"/>
          <w:sz w:val="26"/>
          <w:szCs w:val="26"/>
        </w:rPr>
        <w:t xml:space="preserve">estaba a punto de </w:t>
      </w:r>
      <w:del w:id="502" w:author="Pauli-Chan" w:date="2025-07-24T16:13:00Z">
        <w:r w:rsidRPr="009E242C" w:rsidDel="00223B5D">
          <w:rPr>
            <w:rFonts w:ascii="Crimson Text" w:hAnsi="Crimson Text"/>
            <w:color w:val="000000" w:themeColor="text1"/>
            <w:sz w:val="26"/>
            <w:szCs w:val="26"/>
          </w:rPr>
          <w:delText>provocarlo</w:delText>
        </w:r>
      </w:del>
      <w:ins w:id="503" w:author="Pauli-Chan" w:date="2025-07-24T16:13:00Z">
        <w:r w:rsidR="00223B5D">
          <w:rPr>
            <w:rFonts w:ascii="Crimson Text" w:hAnsi="Crimson Text"/>
            <w:color w:val="000000" w:themeColor="text1"/>
            <w:sz w:val="26"/>
            <w:szCs w:val="26"/>
          </w:rPr>
          <w:t>hacerlo</w:t>
        </w:r>
      </w:ins>
      <w:r w:rsidR="00A3386A" w:rsidRPr="009E242C">
        <w:rPr>
          <w:rFonts w:ascii="Crimson Text" w:hAnsi="Crimson Text"/>
          <w:color w:val="000000" w:themeColor="text1"/>
          <w:sz w:val="26"/>
          <w:szCs w:val="26"/>
        </w:rPr>
        <w:t>.</w:t>
      </w:r>
    </w:p>
    <w:p w:rsidR="00F828CF"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Observa la cordillera, </w:t>
      </w:r>
      <w:ins w:id="504" w:author="Pauli-Chan" w:date="2025-07-24T16:13:00Z">
        <w:r w:rsidR="00223B5D">
          <w:rPr>
            <w:rFonts w:ascii="Crimson Text" w:hAnsi="Crimson Text"/>
            <w:color w:val="000000" w:themeColor="text1"/>
            <w:sz w:val="26"/>
            <w:szCs w:val="26"/>
          </w:rPr>
          <w:t>¿</w:t>
        </w:r>
      </w:ins>
      <w:r w:rsidR="00F828CF" w:rsidRPr="009E242C">
        <w:rPr>
          <w:rFonts w:ascii="Crimson Text" w:hAnsi="Crimson Text"/>
          <w:color w:val="000000" w:themeColor="text1"/>
          <w:sz w:val="26"/>
          <w:szCs w:val="26"/>
        </w:rPr>
        <w:t>ves el pico más alto</w:t>
      </w:r>
      <w:ins w:id="505" w:author="Pauli-Chan" w:date="2025-07-24T16:13:00Z">
        <w:r w:rsidR="00223B5D">
          <w:rPr>
            <w:rFonts w:ascii="Crimson Text" w:hAnsi="Crimson Text"/>
            <w:color w:val="000000" w:themeColor="text1"/>
            <w:sz w:val="26"/>
            <w:szCs w:val="26"/>
          </w:rPr>
          <w:t>?</w:t>
        </w:r>
      </w:ins>
      <w:r w:rsidR="00F828CF"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proofErr w:type="gramStart"/>
      <w:r w:rsidR="002730A7" w:rsidRPr="009E242C">
        <w:rPr>
          <w:rFonts w:ascii="Crimson Text" w:hAnsi="Crimson Text"/>
          <w:color w:val="000000" w:themeColor="text1"/>
          <w:sz w:val="26"/>
          <w:szCs w:val="26"/>
        </w:rPr>
        <w:t>indicó</w:t>
      </w:r>
      <w:proofErr w:type="gramEnd"/>
      <w:r w:rsidR="00F828CF" w:rsidRPr="009E242C">
        <w:rPr>
          <w:rFonts w:ascii="Crimson Text" w:hAnsi="Crimson Text"/>
          <w:color w:val="000000" w:themeColor="text1"/>
          <w:sz w:val="26"/>
          <w:szCs w:val="26"/>
        </w:rPr>
        <w:t xml:space="preserve">, señalando una de las montañas, </w:t>
      </w:r>
      <w:r w:rsidR="00EE4967" w:rsidRPr="009E242C">
        <w:rPr>
          <w:rFonts w:ascii="Crimson Text" w:hAnsi="Crimson Text"/>
          <w:color w:val="000000" w:themeColor="text1"/>
          <w:sz w:val="26"/>
          <w:szCs w:val="26"/>
        </w:rPr>
        <w:t>ella</w:t>
      </w:r>
      <w:r w:rsidR="00F828CF" w:rsidRPr="009E242C">
        <w:rPr>
          <w:rFonts w:ascii="Crimson Text" w:hAnsi="Crimson Text"/>
          <w:color w:val="000000" w:themeColor="text1"/>
          <w:sz w:val="26"/>
          <w:szCs w:val="26"/>
        </w:rPr>
        <w:t xml:space="preserve"> </w:t>
      </w:r>
      <w:r w:rsidR="00EE4967" w:rsidRPr="009E242C">
        <w:rPr>
          <w:rFonts w:ascii="Crimson Text" w:hAnsi="Crimson Text"/>
          <w:color w:val="000000" w:themeColor="text1"/>
          <w:sz w:val="26"/>
          <w:szCs w:val="26"/>
        </w:rPr>
        <w:t xml:space="preserve">tan sólo </w:t>
      </w:r>
      <w:r w:rsidR="00F87C9C" w:rsidRPr="009E242C">
        <w:rPr>
          <w:rFonts w:ascii="Crimson Text" w:hAnsi="Crimson Text"/>
          <w:color w:val="000000" w:themeColor="text1"/>
          <w:sz w:val="26"/>
          <w:szCs w:val="26"/>
        </w:rPr>
        <w:t>asentía</w:t>
      </w:r>
      <w:r w:rsidR="00F828CF" w:rsidRPr="009E242C">
        <w:rPr>
          <w:rFonts w:ascii="Crimson Text" w:hAnsi="Crimson Text"/>
          <w:color w:val="000000" w:themeColor="text1"/>
          <w:sz w:val="26"/>
          <w:szCs w:val="26"/>
        </w:rPr>
        <w:t xml:space="preserve"> intuyendo lo que estaba a punto de </w:t>
      </w:r>
      <w:r w:rsidR="00324C33" w:rsidRPr="009E242C">
        <w:rPr>
          <w:rFonts w:ascii="Crimson Text" w:hAnsi="Crimson Text"/>
          <w:color w:val="000000" w:themeColor="text1"/>
          <w:sz w:val="26"/>
          <w:szCs w:val="26"/>
        </w:rPr>
        <w:t>suceder</w:t>
      </w:r>
      <w:r w:rsidR="00F828CF" w:rsidRPr="009E242C">
        <w:rPr>
          <w:rFonts w:ascii="Crimson Text" w:hAnsi="Crimson Text"/>
          <w:color w:val="000000" w:themeColor="text1"/>
          <w:sz w:val="26"/>
          <w:szCs w:val="26"/>
        </w:rPr>
        <w:t>, y el corazón le explotaba de emoción</w:t>
      </w:r>
      <w:r w:rsidR="00223B5D">
        <w:rPr>
          <w:rFonts w:ascii="Crimson Text" w:hAnsi="Crimson Text"/>
          <w:color w:val="000000" w:themeColor="text1"/>
          <w:sz w:val="26"/>
          <w:szCs w:val="26"/>
        </w:rPr>
        <w:t>—</w:t>
      </w:r>
      <w:r w:rsidR="00F828CF" w:rsidRPr="009E242C">
        <w:rPr>
          <w:rFonts w:ascii="Crimson Text" w:hAnsi="Crimson Text"/>
          <w:color w:val="000000" w:themeColor="text1"/>
          <w:sz w:val="26"/>
          <w:szCs w:val="26"/>
        </w:rPr>
        <w:t>.</w:t>
      </w:r>
      <w:r w:rsidR="00223B5D">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Alguna vez</w:t>
      </w:r>
      <w:ins w:id="506" w:author="Pauli-Chan" w:date="2025-07-24T16:14:00Z">
        <w:r w:rsidR="00223B5D">
          <w:rPr>
            <w:rFonts w:ascii="Crimson Text" w:hAnsi="Crimson Text"/>
            <w:color w:val="000000" w:themeColor="text1"/>
            <w:sz w:val="26"/>
            <w:szCs w:val="26"/>
          </w:rPr>
          <w:t>,</w:t>
        </w:r>
      </w:ins>
      <w:r w:rsidR="00F828CF" w:rsidRPr="009E242C">
        <w:rPr>
          <w:rFonts w:ascii="Crimson Text" w:hAnsi="Crimson Text"/>
          <w:color w:val="000000" w:themeColor="text1"/>
          <w:sz w:val="26"/>
          <w:szCs w:val="26"/>
        </w:rPr>
        <w:t xml:space="preserve"> una bella princesa me dijo que soñaba con montar un dragón, un dragón blanco como el de los cuentos legendarios, y, desde las alturas, contemplar todo el territorio de Tibur</w:t>
      </w:r>
      <w:r w:rsidR="007F791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F7912" w:rsidRPr="009E242C">
        <w:rPr>
          <w:rFonts w:ascii="Crimson Text" w:hAnsi="Crimson Text"/>
          <w:color w:val="000000" w:themeColor="text1"/>
          <w:sz w:val="26"/>
          <w:szCs w:val="26"/>
        </w:rPr>
        <w:t xml:space="preserve">expresó, mirándola a los ojos, y </w:t>
      </w:r>
      <w:del w:id="507" w:author="Pauli-Chan" w:date="2025-07-24T16:14:00Z">
        <w:r w:rsidR="007F7912" w:rsidRPr="009E242C" w:rsidDel="00223B5D">
          <w:rPr>
            <w:rFonts w:ascii="Crimson Text" w:hAnsi="Crimson Text"/>
            <w:color w:val="000000" w:themeColor="text1"/>
            <w:sz w:val="26"/>
            <w:szCs w:val="26"/>
          </w:rPr>
          <w:delText>remató</w:delText>
        </w:r>
      </w:del>
      <w:ins w:id="508" w:author="Pauli-Chan" w:date="2025-07-24T16:14:00Z">
        <w:r w:rsidR="00223B5D">
          <w:rPr>
            <w:rFonts w:ascii="Crimson Text" w:hAnsi="Crimson Text"/>
            <w:color w:val="000000" w:themeColor="text1"/>
            <w:sz w:val="26"/>
            <w:szCs w:val="26"/>
          </w:rPr>
          <w:t>agregó</w:t>
        </w:r>
      </w:ins>
      <w:r>
        <w:rPr>
          <w:rFonts w:ascii="Crimson Text" w:hAnsi="Crimson Text"/>
          <w:color w:val="000000" w:themeColor="text1"/>
          <w:sz w:val="26"/>
          <w:szCs w:val="26"/>
        </w:rPr>
        <w:t>—</w:t>
      </w:r>
      <w:r w:rsidR="007F7912" w:rsidRPr="009E242C">
        <w:rPr>
          <w:rFonts w:ascii="Crimson Text" w:hAnsi="Crimson Text"/>
          <w:color w:val="000000" w:themeColor="text1"/>
          <w:sz w:val="26"/>
          <w:szCs w:val="26"/>
        </w:rPr>
        <w:t xml:space="preserve">. Lo mejor de </w:t>
      </w:r>
      <w:r w:rsidR="00EE4967" w:rsidRPr="009E242C">
        <w:rPr>
          <w:rFonts w:ascii="Crimson Text" w:hAnsi="Crimson Text"/>
          <w:color w:val="000000" w:themeColor="text1"/>
          <w:sz w:val="26"/>
          <w:szCs w:val="26"/>
        </w:rPr>
        <w:t>un</w:t>
      </w:r>
      <w:r w:rsidR="007F7912" w:rsidRPr="009E242C">
        <w:rPr>
          <w:rFonts w:ascii="Crimson Text" w:hAnsi="Crimson Text"/>
          <w:color w:val="000000" w:themeColor="text1"/>
          <w:sz w:val="26"/>
          <w:szCs w:val="26"/>
        </w:rPr>
        <w:t xml:space="preserve"> sueño, es </w:t>
      </w:r>
      <w:r w:rsidR="00EE4967" w:rsidRPr="009E242C">
        <w:rPr>
          <w:rFonts w:ascii="Crimson Text" w:hAnsi="Crimson Text"/>
          <w:color w:val="000000" w:themeColor="text1"/>
          <w:sz w:val="26"/>
          <w:szCs w:val="26"/>
        </w:rPr>
        <w:t>poder hacerlo</w:t>
      </w:r>
      <w:r w:rsidR="007F7912" w:rsidRPr="009E242C">
        <w:rPr>
          <w:rFonts w:ascii="Crimson Text" w:hAnsi="Crimson Text"/>
          <w:color w:val="000000" w:themeColor="text1"/>
          <w:sz w:val="26"/>
          <w:szCs w:val="26"/>
        </w:rPr>
        <w:t xml:space="preserve"> realidad </w:t>
      </w:r>
      <w:r>
        <w:rPr>
          <w:rFonts w:ascii="Crimson Text" w:hAnsi="Crimson Text"/>
          <w:color w:val="000000" w:themeColor="text1"/>
          <w:sz w:val="26"/>
          <w:szCs w:val="26"/>
        </w:rPr>
        <w:t>—</w:t>
      </w:r>
      <w:del w:id="509" w:author="Pauli-Chan" w:date="2025-07-24T16:14:00Z">
        <w:r w:rsidR="007F7912" w:rsidRPr="009E242C" w:rsidDel="00223B5D">
          <w:rPr>
            <w:rFonts w:ascii="Crimson Text" w:hAnsi="Crimson Text"/>
            <w:color w:val="000000" w:themeColor="text1"/>
            <w:sz w:val="26"/>
            <w:szCs w:val="26"/>
          </w:rPr>
          <w:delText xml:space="preserve">concluyó, </w:delText>
        </w:r>
      </w:del>
      <w:r w:rsidR="007F7912" w:rsidRPr="009E242C">
        <w:rPr>
          <w:rFonts w:ascii="Crimson Text" w:hAnsi="Crimson Text"/>
          <w:color w:val="000000" w:themeColor="text1"/>
          <w:sz w:val="26"/>
          <w:szCs w:val="26"/>
        </w:rPr>
        <w:t xml:space="preserve">y la tomó de la mano. </w:t>
      </w:r>
      <w:del w:id="510" w:author="Pauli-Chan" w:date="2025-07-24T16:14:00Z">
        <w:r w:rsidR="00EE4967" w:rsidRPr="009E242C" w:rsidDel="00223B5D">
          <w:rPr>
            <w:rFonts w:ascii="Crimson Text" w:hAnsi="Crimson Text"/>
            <w:color w:val="000000" w:themeColor="text1"/>
            <w:sz w:val="26"/>
            <w:szCs w:val="26"/>
          </w:rPr>
          <w:delText>Luego se</w:delText>
        </w:r>
      </w:del>
      <w:ins w:id="511" w:author="Pauli-Chan" w:date="2025-07-24T16:14:00Z">
        <w:r w:rsidR="00223B5D">
          <w:rPr>
            <w:rFonts w:ascii="Crimson Text" w:hAnsi="Crimson Text"/>
            <w:color w:val="000000" w:themeColor="text1"/>
            <w:sz w:val="26"/>
            <w:szCs w:val="26"/>
          </w:rPr>
          <w:t>Se</w:t>
        </w:r>
      </w:ins>
      <w:r w:rsidR="00EE4967" w:rsidRPr="009E242C">
        <w:rPr>
          <w:rFonts w:ascii="Crimson Text" w:hAnsi="Crimson Text"/>
          <w:color w:val="000000" w:themeColor="text1"/>
          <w:sz w:val="26"/>
          <w:szCs w:val="26"/>
        </w:rPr>
        <w:t xml:space="preserve"> arrimaron al </w:t>
      </w:r>
      <w:r w:rsidR="00F87C9C" w:rsidRPr="009E242C">
        <w:rPr>
          <w:rFonts w:ascii="Crimson Text" w:hAnsi="Crimson Text"/>
          <w:color w:val="000000" w:themeColor="text1"/>
          <w:sz w:val="26"/>
          <w:szCs w:val="26"/>
        </w:rPr>
        <w:t xml:space="preserve">borde del </w:t>
      </w:r>
      <w:r w:rsidR="00EE4967" w:rsidRPr="009E242C">
        <w:rPr>
          <w:rFonts w:ascii="Crimson Text" w:hAnsi="Crimson Text"/>
          <w:color w:val="000000" w:themeColor="text1"/>
          <w:sz w:val="26"/>
          <w:szCs w:val="26"/>
        </w:rPr>
        <w:t>balcón, donde</w:t>
      </w:r>
      <w:r w:rsidR="007F7912" w:rsidRPr="009E242C">
        <w:rPr>
          <w:rFonts w:ascii="Crimson Text" w:hAnsi="Crimson Text"/>
          <w:color w:val="000000" w:themeColor="text1"/>
          <w:sz w:val="26"/>
          <w:szCs w:val="26"/>
        </w:rPr>
        <w:t xml:space="preserve"> Agatha se aproximó </w:t>
      </w:r>
      <w:r w:rsidR="00EE4967" w:rsidRPr="009E242C">
        <w:rPr>
          <w:rFonts w:ascii="Crimson Text" w:hAnsi="Crimson Text"/>
          <w:color w:val="000000" w:themeColor="text1"/>
          <w:sz w:val="26"/>
          <w:szCs w:val="26"/>
        </w:rPr>
        <w:t>lentamente,</w:t>
      </w:r>
      <w:r w:rsidR="007F7912" w:rsidRPr="009E242C">
        <w:rPr>
          <w:rFonts w:ascii="Crimson Text" w:hAnsi="Crimson Text"/>
          <w:color w:val="000000" w:themeColor="text1"/>
          <w:sz w:val="26"/>
          <w:szCs w:val="26"/>
        </w:rPr>
        <w:t xml:space="preserve"> y dejó su cuerpo a un paso de los jóvenes. Ambos ascendieron </w:t>
      </w:r>
      <w:r w:rsidR="00755203" w:rsidRPr="009E242C">
        <w:rPr>
          <w:rFonts w:ascii="Crimson Text" w:hAnsi="Crimson Text"/>
          <w:color w:val="000000" w:themeColor="text1"/>
          <w:sz w:val="26"/>
          <w:szCs w:val="26"/>
        </w:rPr>
        <w:t>a</w:t>
      </w:r>
      <w:r w:rsidR="007F7912" w:rsidRPr="009E242C">
        <w:rPr>
          <w:rFonts w:ascii="Crimson Text" w:hAnsi="Crimson Text"/>
          <w:color w:val="000000" w:themeColor="text1"/>
          <w:sz w:val="26"/>
          <w:szCs w:val="26"/>
        </w:rPr>
        <w:t xml:space="preserve"> su lomo </w:t>
      </w:r>
      <w:r w:rsidR="00EE4967" w:rsidRPr="009E242C">
        <w:rPr>
          <w:rFonts w:ascii="Crimson Text" w:hAnsi="Crimson Text"/>
          <w:color w:val="000000" w:themeColor="text1"/>
          <w:sz w:val="26"/>
          <w:szCs w:val="26"/>
        </w:rPr>
        <w:t>para montarla</w:t>
      </w:r>
      <w:r w:rsidR="007F7912" w:rsidRPr="009E242C">
        <w:rPr>
          <w:rFonts w:ascii="Crimson Text" w:hAnsi="Crimson Text"/>
          <w:color w:val="000000" w:themeColor="text1"/>
          <w:sz w:val="26"/>
          <w:szCs w:val="26"/>
        </w:rPr>
        <w:t xml:space="preserve">. Elena </w:t>
      </w:r>
      <w:r w:rsidR="00F87C9C" w:rsidRPr="009E242C">
        <w:rPr>
          <w:rFonts w:ascii="Crimson Text" w:hAnsi="Crimson Text"/>
          <w:color w:val="000000" w:themeColor="text1"/>
          <w:sz w:val="26"/>
          <w:szCs w:val="26"/>
        </w:rPr>
        <w:t>la</w:t>
      </w:r>
      <w:r w:rsidR="007F7912" w:rsidRPr="009E242C">
        <w:rPr>
          <w:rFonts w:ascii="Crimson Text" w:hAnsi="Crimson Text"/>
          <w:color w:val="000000" w:themeColor="text1"/>
          <w:sz w:val="26"/>
          <w:szCs w:val="26"/>
        </w:rPr>
        <w:t xml:space="preserve"> acarició </w:t>
      </w:r>
      <w:r w:rsidR="00F87C9C" w:rsidRPr="009E242C">
        <w:rPr>
          <w:rFonts w:ascii="Crimson Text" w:hAnsi="Crimson Text"/>
          <w:color w:val="000000" w:themeColor="text1"/>
          <w:sz w:val="26"/>
          <w:szCs w:val="26"/>
        </w:rPr>
        <w:t>tímidamente y</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de inmediato,</w:t>
      </w:r>
      <w:r w:rsidR="007F7912" w:rsidRPr="009E242C">
        <w:rPr>
          <w:rFonts w:ascii="Crimson Text" w:hAnsi="Crimson Text"/>
          <w:color w:val="000000" w:themeColor="text1"/>
          <w:sz w:val="26"/>
          <w:szCs w:val="26"/>
        </w:rPr>
        <w:t xml:space="preserve"> sintió una conexión increíble </w:t>
      </w:r>
      <w:r w:rsidR="00755203" w:rsidRPr="009E242C">
        <w:rPr>
          <w:rFonts w:ascii="Crimson Text" w:hAnsi="Crimson Text"/>
          <w:color w:val="000000" w:themeColor="text1"/>
          <w:sz w:val="26"/>
          <w:szCs w:val="26"/>
        </w:rPr>
        <w:t>con la dragona</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aferrándose</w:t>
      </w:r>
      <w:r w:rsidR="007F7912" w:rsidRPr="009E242C">
        <w:rPr>
          <w:rFonts w:ascii="Crimson Text" w:hAnsi="Crimson Text"/>
          <w:color w:val="000000" w:themeColor="text1"/>
          <w:sz w:val="26"/>
          <w:szCs w:val="26"/>
        </w:rPr>
        <w:t xml:space="preserve"> a ella</w:t>
      </w:r>
      <w:r w:rsidR="00085441" w:rsidRPr="009E242C">
        <w:rPr>
          <w:rFonts w:ascii="Crimson Text" w:hAnsi="Crimson Text"/>
          <w:color w:val="000000" w:themeColor="text1"/>
          <w:sz w:val="26"/>
          <w:szCs w:val="26"/>
        </w:rPr>
        <w:t xml:space="preserve"> con firmeza</w:t>
      </w:r>
      <w:r w:rsidR="007F7912" w:rsidRPr="009E242C">
        <w:rPr>
          <w:rFonts w:ascii="Crimson Text" w:hAnsi="Crimson Text"/>
          <w:color w:val="000000" w:themeColor="text1"/>
          <w:sz w:val="26"/>
          <w:szCs w:val="26"/>
        </w:rPr>
        <w:t>. Eros se sentó detrás de la princesa</w:t>
      </w:r>
      <w:del w:id="512" w:author="Pauli-Chan" w:date="2025-07-24T16:15:00Z">
        <w:r w:rsidR="007F7912" w:rsidRPr="009E242C" w:rsidDel="00223B5D">
          <w:rPr>
            <w:rFonts w:ascii="Crimson Text" w:hAnsi="Crimson Text"/>
            <w:color w:val="000000" w:themeColor="text1"/>
            <w:sz w:val="26"/>
            <w:szCs w:val="26"/>
          </w:rPr>
          <w:delText>,</w:delText>
        </w:r>
      </w:del>
      <w:r w:rsidR="007F7912" w:rsidRPr="009E242C">
        <w:rPr>
          <w:rFonts w:ascii="Crimson Text" w:hAnsi="Crimson Text"/>
          <w:color w:val="000000" w:themeColor="text1"/>
          <w:sz w:val="26"/>
          <w:szCs w:val="26"/>
        </w:rPr>
        <w:t xml:space="preserve"> y deslizó sus brazos </w:t>
      </w:r>
      <w:r w:rsidR="00EE4967" w:rsidRPr="009E242C">
        <w:rPr>
          <w:rFonts w:ascii="Crimson Text" w:hAnsi="Crimson Text"/>
          <w:color w:val="000000" w:themeColor="text1"/>
          <w:sz w:val="26"/>
          <w:szCs w:val="26"/>
        </w:rPr>
        <w:t>a través de</w:t>
      </w:r>
      <w:r w:rsidR="00F87C9C" w:rsidRPr="009E242C">
        <w:rPr>
          <w:rFonts w:ascii="Crimson Text" w:hAnsi="Crimson Text"/>
          <w:color w:val="000000" w:themeColor="text1"/>
          <w:sz w:val="26"/>
          <w:szCs w:val="26"/>
        </w:rPr>
        <w:t xml:space="preserve"> su cintura</w:t>
      </w:r>
      <w:r w:rsidR="007F7912" w:rsidRPr="009E242C">
        <w:rPr>
          <w:rFonts w:ascii="Crimson Text" w:hAnsi="Crimson Text"/>
          <w:color w:val="000000" w:themeColor="text1"/>
          <w:sz w:val="26"/>
          <w:szCs w:val="26"/>
        </w:rPr>
        <w:t>. Tras asegurar su posición, le dio la orden a la drag</w:t>
      </w:r>
      <w:r w:rsidR="00EE4967" w:rsidRPr="009E242C">
        <w:rPr>
          <w:rFonts w:ascii="Crimson Text" w:hAnsi="Crimson Text"/>
          <w:color w:val="000000" w:themeColor="text1"/>
          <w:sz w:val="26"/>
          <w:szCs w:val="26"/>
        </w:rPr>
        <w:t>ona para comenzar</w:t>
      </w:r>
      <w:r w:rsidR="007F7912" w:rsidRPr="009E242C">
        <w:rPr>
          <w:rFonts w:ascii="Crimson Text" w:hAnsi="Crimson Text"/>
          <w:color w:val="000000" w:themeColor="text1"/>
          <w:sz w:val="26"/>
          <w:szCs w:val="26"/>
        </w:rPr>
        <w:t xml:space="preserve"> la aventura.</w:t>
      </w:r>
    </w:p>
    <w:p w:rsidR="00085441" w:rsidRPr="009E242C" w:rsidRDefault="00D52FAD"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voló </w:t>
      </w:r>
      <w:r w:rsidR="001D7FE7" w:rsidRPr="009E242C">
        <w:rPr>
          <w:rFonts w:ascii="Crimson Text" w:hAnsi="Crimson Text"/>
          <w:color w:val="000000" w:themeColor="text1"/>
          <w:sz w:val="26"/>
          <w:szCs w:val="26"/>
        </w:rPr>
        <w:t>plácidamente</w:t>
      </w:r>
      <w:r w:rsidRPr="009E242C">
        <w:rPr>
          <w:rFonts w:ascii="Crimson Text" w:hAnsi="Crimson Text"/>
          <w:color w:val="000000" w:themeColor="text1"/>
          <w:sz w:val="26"/>
          <w:szCs w:val="26"/>
        </w:rPr>
        <w:t xml:space="preserve"> surcando los cielos</w:t>
      </w:r>
      <w:r w:rsidR="00D01A0F"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Tibur</w:t>
      </w:r>
      <w:r w:rsidR="001D7FE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D7FE7" w:rsidRPr="009E242C">
        <w:rPr>
          <w:rFonts w:ascii="Crimson Text" w:hAnsi="Crimson Text"/>
          <w:color w:val="000000" w:themeColor="text1"/>
          <w:sz w:val="26"/>
          <w:szCs w:val="26"/>
        </w:rPr>
        <w:t>Apenas moviendo las</w:t>
      </w:r>
      <w:r w:rsidRPr="009E242C">
        <w:rPr>
          <w:rFonts w:ascii="Crimson Text" w:hAnsi="Crimson Text"/>
          <w:color w:val="000000" w:themeColor="text1"/>
          <w:sz w:val="26"/>
          <w:szCs w:val="26"/>
        </w:rPr>
        <w:t xml:space="preserve"> alas </w:t>
      </w:r>
      <w:r w:rsidR="001D7FE7" w:rsidRPr="009E242C">
        <w:rPr>
          <w:rFonts w:ascii="Crimson Text" w:hAnsi="Crimson Text"/>
          <w:color w:val="000000" w:themeColor="text1"/>
          <w:sz w:val="26"/>
          <w:szCs w:val="26"/>
        </w:rPr>
        <w:t>se deslizaba</w:t>
      </w:r>
      <w:r w:rsidRPr="009E242C">
        <w:rPr>
          <w:rFonts w:ascii="Crimson Text" w:hAnsi="Crimson Text"/>
          <w:color w:val="000000" w:themeColor="text1"/>
          <w:sz w:val="26"/>
          <w:szCs w:val="26"/>
        </w:rPr>
        <w:t xml:space="preserve"> en dirección a la cordillera</w:t>
      </w:r>
      <w:r w:rsidR="00755203" w:rsidRPr="009E242C">
        <w:rPr>
          <w:rFonts w:ascii="Crimson Text" w:hAnsi="Crimson Text"/>
          <w:color w:val="000000" w:themeColor="text1"/>
          <w:sz w:val="26"/>
          <w:szCs w:val="26"/>
        </w:rPr>
        <w:t xml:space="preserve"> del este. La paz era inmensa, el vuelo ofrecía una</w:t>
      </w:r>
      <w:r w:rsidR="002B3C22" w:rsidRPr="009E242C">
        <w:rPr>
          <w:rFonts w:ascii="Crimson Text" w:hAnsi="Crimson Text"/>
          <w:color w:val="000000" w:themeColor="text1"/>
          <w:sz w:val="26"/>
          <w:szCs w:val="26"/>
        </w:rPr>
        <w:t xml:space="preserve"> sintonía</w:t>
      </w:r>
      <w:r w:rsidR="00755203" w:rsidRPr="009E242C">
        <w:rPr>
          <w:rFonts w:ascii="Crimson Text" w:hAnsi="Crimson Text"/>
          <w:color w:val="000000" w:themeColor="text1"/>
          <w:sz w:val="26"/>
          <w:szCs w:val="26"/>
        </w:rPr>
        <w:t xml:space="preserve"> perfecta entre</w:t>
      </w:r>
      <w:r w:rsidR="002B3C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bello paisaje y el silencio inspirador</w:t>
      </w:r>
      <w:r w:rsidR="00755203" w:rsidRPr="009E242C">
        <w:rPr>
          <w:rFonts w:ascii="Crimson Text" w:hAnsi="Crimson Text"/>
          <w:color w:val="000000" w:themeColor="text1"/>
          <w:sz w:val="26"/>
          <w:szCs w:val="26"/>
        </w:rPr>
        <w:t xml:space="preserve"> de las alturas</w:t>
      </w:r>
      <w:r w:rsidRPr="009E242C">
        <w:rPr>
          <w:rFonts w:ascii="Crimson Text" w:hAnsi="Crimson Text"/>
          <w:color w:val="000000" w:themeColor="text1"/>
          <w:sz w:val="26"/>
          <w:szCs w:val="26"/>
        </w:rPr>
        <w:t>.</w:t>
      </w:r>
    </w:p>
    <w:p w:rsidR="002B3C22" w:rsidRPr="009E242C" w:rsidRDefault="002B3C22"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arribaron a los primeros picos montañosos, </w:t>
      </w:r>
      <w:ins w:id="513" w:author="Pauli-Chan" w:date="2025-07-24T16:15:00Z">
        <w:r w:rsidR="00223B5D">
          <w:rPr>
            <w:rFonts w:ascii="Crimson Text" w:hAnsi="Crimson Text"/>
            <w:color w:val="000000" w:themeColor="text1"/>
            <w:sz w:val="26"/>
            <w:szCs w:val="26"/>
          </w:rPr>
          <w:t>donde</w:t>
        </w:r>
      </w:ins>
      <w:del w:id="514" w:author="Pauli-Chan" w:date="2025-07-24T16:15:00Z">
        <w:r w:rsidRPr="009E242C" w:rsidDel="00223B5D">
          <w:rPr>
            <w:rFonts w:ascii="Crimson Text" w:hAnsi="Crimson Text"/>
            <w:color w:val="000000" w:themeColor="text1"/>
            <w:sz w:val="26"/>
            <w:szCs w:val="26"/>
          </w:rPr>
          <w:delText>y</w:delText>
        </w:r>
      </w:del>
      <w:r w:rsidRPr="009E242C">
        <w:rPr>
          <w:rFonts w:ascii="Crimson Text" w:hAnsi="Crimson Text"/>
          <w:color w:val="000000" w:themeColor="text1"/>
          <w:sz w:val="26"/>
          <w:szCs w:val="26"/>
        </w:rPr>
        <w:t xml:space="preserve"> el relieve se volvía </w:t>
      </w:r>
      <w:r w:rsidR="00755203" w:rsidRPr="009E242C">
        <w:rPr>
          <w:rFonts w:ascii="Crimson Text" w:hAnsi="Crimson Text"/>
          <w:color w:val="000000" w:themeColor="text1"/>
          <w:sz w:val="26"/>
          <w:szCs w:val="26"/>
        </w:rPr>
        <w:t>majestuoso</w:t>
      </w:r>
      <w:r w:rsidRPr="009E242C">
        <w:rPr>
          <w:rFonts w:ascii="Crimson Text" w:hAnsi="Crimson Text"/>
          <w:color w:val="000000" w:themeColor="text1"/>
          <w:sz w:val="26"/>
          <w:szCs w:val="26"/>
        </w:rPr>
        <w:t xml:space="preserve">. Las montañas de la región estaban inmersas </w:t>
      </w:r>
      <w:r w:rsidR="00755203"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un clima</w:t>
      </w:r>
      <w:r w:rsidR="00755203" w:rsidRPr="009E242C">
        <w:rPr>
          <w:rFonts w:ascii="Crimson Text" w:hAnsi="Crimson Text"/>
          <w:color w:val="000000" w:themeColor="text1"/>
          <w:sz w:val="26"/>
          <w:szCs w:val="26"/>
        </w:rPr>
        <w:t xml:space="preserve"> m</w:t>
      </w:r>
      <w:r w:rsidR="001D7FE7" w:rsidRPr="009E242C">
        <w:rPr>
          <w:rFonts w:ascii="Crimson Text" w:hAnsi="Crimson Text"/>
          <w:color w:val="000000" w:themeColor="text1"/>
          <w:sz w:val="26"/>
          <w:szCs w:val="26"/>
        </w:rPr>
        <w:t xml:space="preserve">enos crudo </w:t>
      </w:r>
      <w:r w:rsidRPr="009E242C">
        <w:rPr>
          <w:rFonts w:ascii="Crimson Text" w:hAnsi="Crimson Text"/>
          <w:color w:val="000000" w:themeColor="text1"/>
          <w:sz w:val="26"/>
          <w:szCs w:val="26"/>
        </w:rPr>
        <w:t xml:space="preserve">en </w:t>
      </w:r>
      <w:r w:rsidR="00755203" w:rsidRPr="009E242C">
        <w:rPr>
          <w:rFonts w:ascii="Crimson Text" w:hAnsi="Crimson Text"/>
          <w:color w:val="000000" w:themeColor="text1"/>
          <w:sz w:val="26"/>
          <w:szCs w:val="26"/>
        </w:rPr>
        <w:t>rel</w:t>
      </w:r>
      <w:r w:rsidR="0041784A" w:rsidRPr="009E242C">
        <w:rPr>
          <w:rFonts w:ascii="Crimson Text" w:hAnsi="Crimson Text"/>
          <w:color w:val="000000" w:themeColor="text1"/>
          <w:sz w:val="26"/>
          <w:szCs w:val="26"/>
        </w:rPr>
        <w:t>ación al oeste.</w:t>
      </w:r>
      <w:r w:rsidRPr="009E242C">
        <w:rPr>
          <w:rFonts w:ascii="Crimson Text" w:hAnsi="Crimson Text"/>
          <w:color w:val="000000" w:themeColor="text1"/>
          <w:sz w:val="26"/>
          <w:szCs w:val="26"/>
        </w:rPr>
        <w:t xml:space="preserve"> </w:t>
      </w:r>
      <w:r w:rsidR="004178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nieve solía asentarse en las cumbres, </w:t>
      </w:r>
      <w:r w:rsidR="00DC7F8A" w:rsidRPr="009E242C">
        <w:rPr>
          <w:rFonts w:ascii="Crimson Text" w:hAnsi="Crimson Text"/>
          <w:color w:val="000000" w:themeColor="text1"/>
          <w:sz w:val="26"/>
          <w:szCs w:val="26"/>
        </w:rPr>
        <w:t>pero</w:t>
      </w:r>
      <w:r w:rsidR="001D7FE7" w:rsidRPr="009E242C">
        <w:rPr>
          <w:rFonts w:ascii="Crimson Text" w:hAnsi="Crimson Text"/>
          <w:color w:val="000000" w:themeColor="text1"/>
          <w:sz w:val="26"/>
          <w:szCs w:val="26"/>
        </w:rPr>
        <w:t xml:space="preserve"> no cubría las laderas</w:t>
      </w:r>
      <w:r w:rsidRPr="009E242C">
        <w:rPr>
          <w:rFonts w:ascii="Crimson Text" w:hAnsi="Crimson Text"/>
          <w:color w:val="000000" w:themeColor="text1"/>
          <w:sz w:val="26"/>
          <w:szCs w:val="26"/>
        </w:rPr>
        <w:t xml:space="preserve">, las cuales </w:t>
      </w:r>
      <w:r w:rsidR="00755203" w:rsidRPr="009E242C">
        <w:rPr>
          <w:rFonts w:ascii="Crimson Text" w:hAnsi="Crimson Text"/>
          <w:color w:val="000000" w:themeColor="text1"/>
          <w:sz w:val="26"/>
          <w:szCs w:val="26"/>
        </w:rPr>
        <w:t>presentaban</w:t>
      </w:r>
      <w:r w:rsidRPr="009E242C">
        <w:rPr>
          <w:rFonts w:ascii="Crimson Text" w:hAnsi="Crimson Text"/>
          <w:color w:val="000000" w:themeColor="text1"/>
          <w:sz w:val="26"/>
          <w:szCs w:val="26"/>
        </w:rPr>
        <w:t xml:space="preserve"> un follaje abundante. Amplias extensiones </w:t>
      </w:r>
      <w:r w:rsidR="005751F3" w:rsidRPr="009E242C">
        <w:rPr>
          <w:rFonts w:ascii="Crimson Text" w:hAnsi="Crimson Text"/>
          <w:color w:val="000000" w:themeColor="text1"/>
          <w:sz w:val="26"/>
          <w:szCs w:val="26"/>
        </w:rPr>
        <w:t xml:space="preserve">de pinares y otras especies crecían, </w:t>
      </w:r>
      <w:r w:rsidR="00DC7F8A" w:rsidRPr="009E242C">
        <w:rPr>
          <w:rFonts w:ascii="Crimson Text" w:hAnsi="Crimson Text"/>
          <w:color w:val="000000" w:themeColor="text1"/>
          <w:sz w:val="26"/>
          <w:szCs w:val="26"/>
        </w:rPr>
        <w:t>formando verdaderos bosques sobre las faldas.</w:t>
      </w:r>
    </w:p>
    <w:p w:rsidR="00120C34" w:rsidRPr="009E242C" w:rsidRDefault="00DC7F8A"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A medida que se internaban en la cordillera, </w:t>
      </w:r>
      <w:r w:rsidR="0041784A" w:rsidRPr="009E242C">
        <w:rPr>
          <w:rFonts w:ascii="Crimson Text" w:hAnsi="Crimson Text"/>
          <w:color w:val="000000" w:themeColor="text1"/>
          <w:sz w:val="26"/>
          <w:szCs w:val="26"/>
        </w:rPr>
        <w:t>los cerros</w:t>
      </w:r>
      <w:r w:rsidRPr="009E242C">
        <w:rPr>
          <w:rFonts w:ascii="Crimson Text" w:hAnsi="Crimson Text"/>
          <w:color w:val="000000" w:themeColor="text1"/>
          <w:sz w:val="26"/>
          <w:szCs w:val="26"/>
        </w:rPr>
        <w:t xml:space="preserve"> era</w:t>
      </w:r>
      <w:r w:rsidR="0041784A"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más </w:t>
      </w:r>
      <w:del w:id="515" w:author="Pauli-Chan" w:date="2025-07-24T16:17:00Z">
        <w:r w:rsidRPr="009E242C" w:rsidDel="00223B5D">
          <w:rPr>
            <w:rFonts w:ascii="Crimson Text" w:hAnsi="Crimson Text"/>
            <w:color w:val="000000" w:themeColor="text1"/>
            <w:sz w:val="26"/>
            <w:szCs w:val="26"/>
          </w:rPr>
          <w:delText>rutilante</w:delText>
        </w:r>
        <w:r w:rsidR="0041784A" w:rsidRPr="009E242C" w:rsidDel="00223B5D">
          <w:rPr>
            <w:rFonts w:ascii="Crimson Text" w:hAnsi="Crimson Text"/>
            <w:color w:val="000000" w:themeColor="text1"/>
            <w:sz w:val="26"/>
            <w:szCs w:val="26"/>
          </w:rPr>
          <w:delText>s</w:delText>
        </w:r>
      </w:del>
      <w:ins w:id="516" w:author="Pauli-Chan" w:date="2025-07-24T16:17:00Z">
        <w:r w:rsidR="00223B5D" w:rsidRPr="009E242C">
          <w:rPr>
            <w:rFonts w:ascii="Crimson Text" w:hAnsi="Crimson Text"/>
            <w:color w:val="000000" w:themeColor="text1"/>
            <w:sz w:val="26"/>
            <w:szCs w:val="26"/>
          </w:rPr>
          <w:t>esplendorosos</w:t>
        </w:r>
      </w:ins>
      <w:r w:rsidRPr="009E242C">
        <w:rPr>
          <w:rFonts w:ascii="Crimson Text" w:hAnsi="Crimson Text"/>
          <w:color w:val="000000" w:themeColor="text1"/>
          <w:sz w:val="26"/>
          <w:szCs w:val="26"/>
        </w:rPr>
        <w:t xml:space="preserve"> e imponente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La </w:t>
      </w:r>
      <w:r w:rsidR="0041784A" w:rsidRPr="009E242C">
        <w:rPr>
          <w:rFonts w:ascii="Crimson Text" w:hAnsi="Crimson Text"/>
          <w:color w:val="000000" w:themeColor="text1"/>
          <w:sz w:val="26"/>
          <w:szCs w:val="26"/>
        </w:rPr>
        <w:t xml:space="preserve">sensación de volar </w:t>
      </w:r>
      <w:r w:rsidRPr="009E242C">
        <w:rPr>
          <w:rFonts w:ascii="Crimson Text" w:hAnsi="Crimson Text"/>
          <w:color w:val="000000" w:themeColor="text1"/>
          <w:sz w:val="26"/>
          <w:szCs w:val="26"/>
        </w:rPr>
        <w:t xml:space="preserve">era maravillosa, la princesa vivía </w:t>
      </w:r>
      <w:r w:rsidR="0041784A" w:rsidRPr="009E242C">
        <w:rPr>
          <w:rFonts w:ascii="Crimson Text" w:hAnsi="Crimson Text"/>
          <w:color w:val="000000" w:themeColor="text1"/>
          <w:sz w:val="26"/>
          <w:szCs w:val="26"/>
        </w:rPr>
        <w:t>la</w:t>
      </w:r>
      <w:r w:rsidR="0041784A" w:rsidRPr="009E242C">
        <w:rPr>
          <w:color w:val="000000" w:themeColor="text1"/>
        </w:rPr>
        <w:t xml:space="preserve"> </w:t>
      </w:r>
      <w:r w:rsidR="0041784A" w:rsidRPr="009E242C">
        <w:rPr>
          <w:rFonts w:ascii="Crimson Text" w:hAnsi="Crimson Text"/>
          <w:color w:val="000000" w:themeColor="text1"/>
          <w:sz w:val="26"/>
          <w:szCs w:val="26"/>
        </w:rPr>
        <w:t xml:space="preserve">experiencia </w:t>
      </w:r>
      <w:r w:rsidRPr="009E242C">
        <w:rPr>
          <w:rFonts w:ascii="Crimson Text" w:hAnsi="Crimson Text"/>
          <w:color w:val="000000" w:themeColor="text1"/>
          <w:sz w:val="26"/>
          <w:szCs w:val="26"/>
        </w:rPr>
        <w:t xml:space="preserve">por primera vez, y Eros </w:t>
      </w:r>
      <w:r w:rsidR="00257865" w:rsidRPr="009E242C">
        <w:rPr>
          <w:rFonts w:ascii="Crimson Text" w:hAnsi="Crimson Text"/>
          <w:color w:val="000000" w:themeColor="text1"/>
          <w:sz w:val="26"/>
          <w:szCs w:val="26"/>
        </w:rPr>
        <w:t xml:space="preserve">lo disfrutaba </w:t>
      </w:r>
      <w:r w:rsidR="00120C34" w:rsidRPr="009E242C">
        <w:rPr>
          <w:rFonts w:ascii="Crimson Text" w:hAnsi="Crimson Text"/>
          <w:color w:val="000000" w:themeColor="text1"/>
          <w:sz w:val="26"/>
          <w:szCs w:val="26"/>
        </w:rPr>
        <w:t>más que nunca por</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la</w:t>
      </w:r>
      <w:r w:rsidR="00257865" w:rsidRPr="009E242C">
        <w:rPr>
          <w:rFonts w:ascii="Crimson Text" w:hAnsi="Crimson Text"/>
          <w:color w:val="000000" w:themeColor="text1"/>
          <w:sz w:val="26"/>
          <w:szCs w:val="26"/>
        </w:rPr>
        <w:t xml:space="preserve"> compañía. Finalmente, la gran cima se hizo presente, la misma que </w:t>
      </w:r>
      <w:r w:rsidR="00120C34" w:rsidRPr="009E242C">
        <w:rPr>
          <w:rFonts w:ascii="Crimson Text" w:hAnsi="Crimson Text"/>
          <w:color w:val="000000" w:themeColor="text1"/>
          <w:sz w:val="26"/>
          <w:szCs w:val="26"/>
        </w:rPr>
        <w:t>Elena</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había contemplado en innumerables tardes</w:t>
      </w:r>
      <w:r w:rsidR="00257865" w:rsidRPr="009E242C">
        <w:rPr>
          <w:rFonts w:ascii="Crimson Text" w:hAnsi="Crimson Text"/>
          <w:color w:val="000000" w:themeColor="text1"/>
          <w:sz w:val="26"/>
          <w:szCs w:val="26"/>
        </w:rPr>
        <w:t xml:space="preserve"> desde la vista lejana </w:t>
      </w:r>
      <w:r w:rsidR="00120C34" w:rsidRPr="009E242C">
        <w:rPr>
          <w:rFonts w:ascii="Crimson Text" w:hAnsi="Crimson Text"/>
          <w:color w:val="000000" w:themeColor="text1"/>
          <w:sz w:val="26"/>
          <w:szCs w:val="26"/>
        </w:rPr>
        <w:t>de</w:t>
      </w:r>
      <w:r w:rsidR="00257865" w:rsidRPr="009E242C">
        <w:rPr>
          <w:rFonts w:ascii="Crimson Text" w:hAnsi="Crimson Text"/>
          <w:color w:val="000000" w:themeColor="text1"/>
          <w:sz w:val="26"/>
          <w:szCs w:val="26"/>
        </w:rPr>
        <w:t xml:space="preserve"> la </w:t>
      </w:r>
      <w:del w:id="517" w:author="Pauli-Chan" w:date="2025-07-21T13:42:00Z">
        <w:r w:rsidR="00257865" w:rsidRPr="009E242C" w:rsidDel="007E22FD">
          <w:rPr>
            <w:rFonts w:ascii="Crimson Text" w:hAnsi="Crimson Text"/>
            <w:color w:val="000000" w:themeColor="text1"/>
            <w:sz w:val="26"/>
            <w:szCs w:val="26"/>
          </w:rPr>
          <w:delText>torre del homenaje</w:delText>
        </w:r>
      </w:del>
      <w:ins w:id="518" w:author="Pauli-Chan" w:date="2025-07-21T13:42:00Z">
        <w:r w:rsidR="007E22FD">
          <w:rPr>
            <w:rFonts w:ascii="Crimson Text" w:hAnsi="Crimson Text"/>
            <w:color w:val="000000" w:themeColor="text1"/>
            <w:sz w:val="26"/>
            <w:szCs w:val="26"/>
          </w:rPr>
          <w:t>Torre del Homenaje</w:t>
        </w:r>
      </w:ins>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Al aproximarse, la cumbre quedó expuesta ante ellos. Pertenecía a una enorme y solitaria montaña, erguida en el centro de los cordones montañosos que la rodeaban sin llegar a rozarla. Lucía como una reina: esbelta e inmaculada frente a su reino.</w:t>
      </w:r>
    </w:p>
    <w:p w:rsidR="00A1631B" w:rsidRPr="009E242C" w:rsidRDefault="00A1631B"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dragona dirigió su vuelo hacia la </w:t>
      </w:r>
      <w:r w:rsidR="005751F3" w:rsidRPr="009E242C">
        <w:rPr>
          <w:rFonts w:ascii="Crimson Text" w:hAnsi="Crimson Text"/>
          <w:color w:val="000000" w:themeColor="text1"/>
          <w:sz w:val="26"/>
          <w:szCs w:val="26"/>
        </w:rPr>
        <w:t xml:space="preserve">gran </w:t>
      </w:r>
      <w:r w:rsidRPr="009E242C">
        <w:rPr>
          <w:rFonts w:ascii="Crimson Text" w:hAnsi="Crimson Text"/>
          <w:color w:val="000000" w:themeColor="text1"/>
          <w:sz w:val="26"/>
          <w:szCs w:val="26"/>
        </w:rPr>
        <w:t xml:space="preserve">montaña y se detuvo justo en la cresta. Se posó sobre una roca </w:t>
      </w:r>
      <w:r w:rsidR="005751F3" w:rsidRPr="009E242C">
        <w:rPr>
          <w:rFonts w:ascii="Crimson Text" w:hAnsi="Crimson Text"/>
          <w:color w:val="000000" w:themeColor="text1"/>
          <w:sz w:val="26"/>
          <w:szCs w:val="26"/>
        </w:rPr>
        <w:t>vasta</w:t>
      </w:r>
      <w:r w:rsidRPr="009E242C">
        <w:rPr>
          <w:rFonts w:ascii="Crimson Text" w:hAnsi="Crimson Text"/>
          <w:color w:val="000000" w:themeColor="text1"/>
          <w:sz w:val="26"/>
          <w:szCs w:val="26"/>
        </w:rPr>
        <w:t xml:space="preserve"> y llana, </w:t>
      </w:r>
      <w:r w:rsidR="005751F3" w:rsidRPr="009E242C">
        <w:rPr>
          <w:rFonts w:ascii="Crimson Text" w:hAnsi="Crimson Text"/>
          <w:color w:val="000000" w:themeColor="text1"/>
          <w:sz w:val="26"/>
          <w:szCs w:val="26"/>
        </w:rPr>
        <w:t>adecuada</w:t>
      </w:r>
      <w:r w:rsidRPr="009E242C">
        <w:rPr>
          <w:rFonts w:ascii="Crimson Text" w:hAnsi="Crimson Text"/>
          <w:color w:val="000000" w:themeColor="text1"/>
          <w:sz w:val="26"/>
          <w:szCs w:val="26"/>
        </w:rPr>
        <w:t xml:space="preserve">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rsidR="00E03843" w:rsidRPr="009E242C" w:rsidRDefault="007E22FD" w:rsidP="00A1631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03843" w:rsidRPr="009E242C">
        <w:rPr>
          <w:rFonts w:ascii="Crimson Text" w:hAnsi="Crimson Text"/>
          <w:color w:val="000000" w:themeColor="text1"/>
          <w:sz w:val="26"/>
          <w:szCs w:val="26"/>
        </w:rPr>
        <w:t xml:space="preserve">Gracias por este regalo, es algo único </w:t>
      </w:r>
      <w:r>
        <w:rPr>
          <w:rFonts w:ascii="Crimson Text" w:hAnsi="Crimson Text"/>
          <w:color w:val="000000" w:themeColor="text1"/>
          <w:sz w:val="26"/>
          <w:szCs w:val="26"/>
        </w:rPr>
        <w:t>—</w:t>
      </w:r>
      <w:r w:rsidR="00E03843" w:rsidRPr="009E242C">
        <w:rPr>
          <w:rFonts w:ascii="Crimson Text" w:hAnsi="Crimson Text"/>
          <w:color w:val="000000" w:themeColor="text1"/>
          <w:sz w:val="26"/>
          <w:szCs w:val="26"/>
        </w:rPr>
        <w:t xml:space="preserve">expresó la princesa, </w:t>
      </w:r>
      <w:ins w:id="519" w:author="Pauli-Chan" w:date="2025-07-24T16:19:00Z">
        <w:r w:rsidR="00223B5D">
          <w:rPr>
            <w:rFonts w:ascii="Crimson Text" w:hAnsi="Crimson Text"/>
            <w:color w:val="000000" w:themeColor="text1"/>
            <w:sz w:val="26"/>
            <w:szCs w:val="26"/>
          </w:rPr>
          <w:t>completamente relajada y en estado de</w:t>
        </w:r>
      </w:ins>
      <w:del w:id="520" w:author="Pauli-Chan" w:date="2025-07-24T16:19:00Z">
        <w:r w:rsidR="00A1631B" w:rsidRPr="009E242C" w:rsidDel="00223B5D">
          <w:rPr>
            <w:rFonts w:ascii="Crimson Text" w:hAnsi="Crimson Text"/>
            <w:color w:val="000000" w:themeColor="text1"/>
            <w:sz w:val="26"/>
            <w:szCs w:val="26"/>
          </w:rPr>
          <w:delText>su</w:delText>
        </w:r>
        <w:r w:rsidR="00E03843" w:rsidRPr="009E242C" w:rsidDel="00223B5D">
          <w:rPr>
            <w:rFonts w:ascii="Crimson Text" w:hAnsi="Crimson Text"/>
            <w:color w:val="000000" w:themeColor="text1"/>
            <w:sz w:val="26"/>
            <w:szCs w:val="26"/>
          </w:rPr>
          <w:delText xml:space="preserve"> estado </w:delText>
        </w:r>
        <w:r w:rsidR="00A1631B" w:rsidRPr="009E242C" w:rsidDel="00223B5D">
          <w:rPr>
            <w:rFonts w:ascii="Crimson Text" w:hAnsi="Crimson Text"/>
            <w:color w:val="000000" w:themeColor="text1"/>
            <w:sz w:val="26"/>
            <w:szCs w:val="26"/>
          </w:rPr>
          <w:delText>era de</w:delText>
        </w:r>
        <w:r w:rsidR="00E03843" w:rsidRPr="009E242C" w:rsidDel="00223B5D">
          <w:rPr>
            <w:rFonts w:ascii="Crimson Text" w:hAnsi="Crimson Text"/>
            <w:color w:val="000000" w:themeColor="text1"/>
            <w:sz w:val="26"/>
            <w:szCs w:val="26"/>
          </w:rPr>
          <w:delText xml:space="preserve"> plena relajación y</w:delText>
        </w:r>
      </w:del>
      <w:r w:rsidR="00E03843" w:rsidRPr="009E242C">
        <w:rPr>
          <w:rFonts w:ascii="Crimson Text" w:hAnsi="Crimson Text"/>
          <w:color w:val="000000" w:themeColor="text1"/>
          <w:sz w:val="26"/>
          <w:szCs w:val="26"/>
        </w:rPr>
        <w:t xml:space="preserve"> contemplación</w:t>
      </w:r>
      <w:r w:rsidR="005751F3" w:rsidRPr="009E242C">
        <w:rPr>
          <w:rFonts w:ascii="Crimson Text" w:hAnsi="Crimson Text"/>
          <w:color w:val="000000" w:themeColor="text1"/>
          <w:sz w:val="26"/>
          <w:szCs w:val="26"/>
        </w:rPr>
        <w:t xml:space="preserve">. Había asimilado </w:t>
      </w:r>
      <w:del w:id="521" w:author="Pauli-Chan" w:date="2025-07-24T16:20:00Z">
        <w:r w:rsidR="005751F3" w:rsidRPr="009E242C" w:rsidDel="00223B5D">
          <w:rPr>
            <w:rFonts w:ascii="Crimson Text" w:hAnsi="Crimson Text"/>
            <w:color w:val="000000" w:themeColor="text1"/>
            <w:sz w:val="26"/>
            <w:szCs w:val="26"/>
          </w:rPr>
          <w:delText xml:space="preserve">las </w:delText>
        </w:r>
      </w:del>
      <w:ins w:id="522" w:author="Pauli-Chan" w:date="2025-07-24T16:20:00Z">
        <w:r w:rsidR="00223B5D">
          <w:rPr>
            <w:rFonts w:ascii="Crimson Text" w:hAnsi="Crimson Text"/>
            <w:color w:val="000000" w:themeColor="text1"/>
            <w:sz w:val="26"/>
            <w:szCs w:val="26"/>
          </w:rPr>
          <w:t xml:space="preserve">el torbellino de </w:t>
        </w:r>
      </w:ins>
      <w:r w:rsidR="005751F3" w:rsidRPr="009E242C">
        <w:rPr>
          <w:rFonts w:ascii="Crimson Text" w:hAnsi="Crimson Text"/>
          <w:color w:val="000000" w:themeColor="text1"/>
          <w:sz w:val="26"/>
          <w:szCs w:val="26"/>
        </w:rPr>
        <w:t>emociones</w:t>
      </w:r>
      <w:ins w:id="523" w:author="Pauli-Chan" w:date="2025-07-24T16:20:00Z">
        <w:r w:rsidR="00223B5D">
          <w:rPr>
            <w:rFonts w:ascii="Crimson Text" w:hAnsi="Crimson Text"/>
            <w:color w:val="000000" w:themeColor="text1"/>
            <w:sz w:val="26"/>
            <w:szCs w:val="26"/>
          </w:rPr>
          <w:t xml:space="preserve"> que la habían embargado a </w:t>
        </w:r>
        <w:proofErr w:type="spellStart"/>
        <w:r w:rsidR="00223B5D">
          <w:rPr>
            <w:rFonts w:ascii="Crimson Text" w:hAnsi="Crimson Text"/>
            <w:color w:val="000000" w:themeColor="text1"/>
            <w:sz w:val="26"/>
            <w:szCs w:val="26"/>
          </w:rPr>
          <w:t>lolargo</w:t>
        </w:r>
        <w:proofErr w:type="spellEnd"/>
        <w:r w:rsidR="00223B5D">
          <w:rPr>
            <w:rFonts w:ascii="Crimson Text" w:hAnsi="Crimson Text"/>
            <w:color w:val="000000" w:themeColor="text1"/>
            <w:sz w:val="26"/>
            <w:szCs w:val="26"/>
          </w:rPr>
          <w:t xml:space="preserve"> de todo ese increíble día</w:t>
        </w:r>
      </w:ins>
      <w:r w:rsidR="00E03843" w:rsidRPr="009E242C">
        <w:rPr>
          <w:rFonts w:ascii="Crimson Text" w:hAnsi="Crimson Text"/>
          <w:color w:val="000000" w:themeColor="text1"/>
          <w:sz w:val="26"/>
          <w:szCs w:val="26"/>
        </w:rPr>
        <w:t xml:space="preserve"> y alcanzado</w:t>
      </w:r>
      <w:ins w:id="524" w:author="Pauli-Chan" w:date="2025-07-24T16:20:00Z">
        <w:r w:rsidR="00223B5D">
          <w:rPr>
            <w:rFonts w:ascii="Crimson Text" w:hAnsi="Crimson Text"/>
            <w:color w:val="000000" w:themeColor="text1"/>
            <w:sz w:val="26"/>
            <w:szCs w:val="26"/>
          </w:rPr>
          <w:t>, al fin,</w:t>
        </w:r>
      </w:ins>
      <w:r w:rsidR="00E03843" w:rsidRPr="009E242C">
        <w:rPr>
          <w:rFonts w:ascii="Crimson Text" w:hAnsi="Crimson Text"/>
          <w:color w:val="000000" w:themeColor="text1"/>
          <w:sz w:val="26"/>
          <w:szCs w:val="26"/>
        </w:rPr>
        <w:t xml:space="preserve"> una profunda conexión con el ambiente que la </w:t>
      </w:r>
      <w:r w:rsidR="00135495" w:rsidRPr="009E242C">
        <w:rPr>
          <w:rFonts w:ascii="Crimson Text" w:hAnsi="Crimson Text"/>
          <w:color w:val="000000" w:themeColor="text1"/>
          <w:sz w:val="26"/>
          <w:szCs w:val="26"/>
        </w:rPr>
        <w:t>rodeaba</w:t>
      </w:r>
      <w:r w:rsidR="00E03843" w:rsidRPr="009E242C">
        <w:rPr>
          <w:rFonts w:ascii="Crimson Text" w:hAnsi="Crimson Text"/>
          <w:color w:val="000000" w:themeColor="text1"/>
          <w:sz w:val="26"/>
          <w:szCs w:val="26"/>
        </w:rPr>
        <w:t>.</w:t>
      </w:r>
    </w:p>
    <w:p w:rsidR="00E03843" w:rsidRPr="009E242C" w:rsidRDefault="007E22FD" w:rsidP="00D52FA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E03843" w:rsidRPr="009E242C">
        <w:rPr>
          <w:rFonts w:ascii="Crimson Text" w:hAnsi="Crimson Text"/>
          <w:color w:val="000000" w:themeColor="text1"/>
          <w:sz w:val="26"/>
          <w:szCs w:val="26"/>
        </w:rPr>
        <w:t>¿</w:t>
      </w:r>
      <w:proofErr w:type="gramEnd"/>
      <w:r w:rsidR="00E03843" w:rsidRPr="009E242C">
        <w:rPr>
          <w:rFonts w:ascii="Crimson Text" w:hAnsi="Crimson Text"/>
          <w:color w:val="000000" w:themeColor="text1"/>
          <w:sz w:val="26"/>
          <w:szCs w:val="26"/>
        </w:rPr>
        <w:t xml:space="preserve">Pude cumplir tu </w:t>
      </w:r>
      <w:r w:rsidR="005C7075" w:rsidRPr="009E242C">
        <w:rPr>
          <w:rFonts w:ascii="Crimson Text" w:hAnsi="Crimson Text"/>
          <w:color w:val="000000" w:themeColor="text1"/>
          <w:sz w:val="26"/>
          <w:szCs w:val="26"/>
        </w:rPr>
        <w:t>sueño</w:t>
      </w:r>
      <w:r w:rsidR="00E03843" w:rsidRPr="009E242C">
        <w:rPr>
          <w:rFonts w:ascii="Crimson Text" w:hAnsi="Crimson Text"/>
          <w:color w:val="000000" w:themeColor="text1"/>
          <w:sz w:val="26"/>
          <w:szCs w:val="26"/>
        </w:rPr>
        <w:t>?</w:t>
      </w:r>
      <w:r w:rsidR="005C7075"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03843" w:rsidRPr="009E242C">
        <w:rPr>
          <w:rFonts w:ascii="Crimson Text" w:hAnsi="Crimson Text"/>
          <w:color w:val="000000" w:themeColor="text1"/>
          <w:sz w:val="26"/>
          <w:szCs w:val="26"/>
        </w:rPr>
        <w:t>preguntó,</w:t>
      </w:r>
      <w:r w:rsidR="007377DD" w:rsidRPr="009E242C">
        <w:rPr>
          <w:rFonts w:ascii="Crimson Text" w:hAnsi="Crimson Text"/>
          <w:color w:val="000000" w:themeColor="text1"/>
          <w:sz w:val="26"/>
          <w:szCs w:val="26"/>
        </w:rPr>
        <w:t xml:space="preserve"> creyendo conocer la respuesta</w:t>
      </w:r>
      <w:ins w:id="525" w:author="Pauli-Chan" w:date="2025-07-24T16:21:00Z">
        <w:r w:rsidR="00223B5D">
          <w:rPr>
            <w:rFonts w:ascii="Crimson Text" w:hAnsi="Crimson Text"/>
            <w:color w:val="000000" w:themeColor="text1"/>
            <w:sz w:val="26"/>
            <w:szCs w:val="26"/>
          </w:rPr>
          <w:t xml:space="preserve"> </w:t>
        </w:r>
      </w:ins>
      <w:del w:id="526" w:author="Pauli-Chan" w:date="2025-07-24T16:21:00Z">
        <w:r w:rsidR="007377DD" w:rsidRPr="009E242C" w:rsidDel="00223B5D">
          <w:rPr>
            <w:rFonts w:ascii="Crimson Text" w:hAnsi="Crimson Text"/>
            <w:color w:val="000000" w:themeColor="text1"/>
            <w:sz w:val="26"/>
            <w:szCs w:val="26"/>
          </w:rPr>
          <w:delText>,</w:delText>
        </w:r>
      </w:del>
      <w:ins w:id="527" w:author="Pauli-Chan" w:date="2025-07-24T16:21:00Z">
        <w:r w:rsidR="00223B5D">
          <w:rPr>
            <w:rFonts w:ascii="Crimson Text" w:hAnsi="Crimson Text"/>
            <w:color w:val="000000" w:themeColor="text1"/>
            <w:sz w:val="26"/>
            <w:szCs w:val="26"/>
          </w:rPr>
          <w:t>y</w:t>
        </w:r>
      </w:ins>
      <w:r w:rsidR="00E03843" w:rsidRPr="009E242C">
        <w:rPr>
          <w:rFonts w:ascii="Crimson Text" w:hAnsi="Crimson Text"/>
          <w:color w:val="000000" w:themeColor="text1"/>
          <w:sz w:val="26"/>
          <w:szCs w:val="26"/>
        </w:rPr>
        <w:t xml:space="preserve"> satisfecho de poder </w:t>
      </w:r>
      <w:r w:rsidR="0084699C" w:rsidRPr="009E242C">
        <w:rPr>
          <w:rFonts w:ascii="Crimson Text" w:hAnsi="Crimson Text"/>
          <w:color w:val="000000" w:themeColor="text1"/>
          <w:sz w:val="26"/>
          <w:szCs w:val="26"/>
        </w:rPr>
        <w:t>complacerla</w:t>
      </w:r>
      <w:r w:rsidR="00E03843" w:rsidRPr="009E242C">
        <w:rPr>
          <w:rFonts w:ascii="Crimson Text" w:hAnsi="Crimson Text"/>
          <w:color w:val="000000" w:themeColor="text1"/>
          <w:sz w:val="26"/>
          <w:szCs w:val="26"/>
        </w:rPr>
        <w:t>.</w:t>
      </w:r>
    </w:p>
    <w:p w:rsidR="00565C4D" w:rsidRDefault="007E22FD" w:rsidP="00D52FAD">
      <w:pPr>
        <w:tabs>
          <w:tab w:val="left" w:pos="2179"/>
        </w:tabs>
        <w:spacing w:after="0"/>
        <w:ind w:firstLine="284"/>
        <w:jc w:val="both"/>
        <w:rPr>
          <w:ins w:id="528" w:author="Pauli-Chan" w:date="2025-07-24T16:21:00Z"/>
          <w:rFonts w:ascii="Crimson Text" w:hAnsi="Crimson Text"/>
          <w:color w:val="000000" w:themeColor="text1"/>
          <w:sz w:val="26"/>
          <w:szCs w:val="26"/>
        </w:rPr>
      </w:pPr>
      <w:r>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No, </w:t>
      </w:r>
      <w:r w:rsidR="005751F3" w:rsidRPr="009E242C">
        <w:rPr>
          <w:rFonts w:ascii="Crimson Text" w:hAnsi="Crimson Text"/>
          <w:color w:val="000000" w:themeColor="text1"/>
          <w:sz w:val="26"/>
          <w:szCs w:val="26"/>
        </w:rPr>
        <w:t xml:space="preserve">en realidad </w:t>
      </w:r>
      <w:r w:rsidR="007377DD" w:rsidRPr="009E242C">
        <w:rPr>
          <w:rFonts w:ascii="Crimson Text" w:hAnsi="Crimson Text"/>
          <w:color w:val="000000" w:themeColor="text1"/>
          <w:sz w:val="26"/>
          <w:szCs w:val="26"/>
        </w:rPr>
        <w:t>no era</w:t>
      </w:r>
      <w:ins w:id="529" w:author="Pauli-Chan" w:date="2025-07-24T16:21:00Z">
        <w:r w:rsidR="00565C4D">
          <w:rPr>
            <w:rFonts w:ascii="Crimson Text" w:hAnsi="Crimson Text"/>
            <w:color w:val="000000" w:themeColor="text1"/>
            <w:sz w:val="26"/>
            <w:szCs w:val="26"/>
          </w:rPr>
          <w:t xml:space="preserve"> exactamente</w:t>
        </w:r>
      </w:ins>
      <w:r w:rsidR="007377DD" w:rsidRPr="009E242C">
        <w:rPr>
          <w:rFonts w:ascii="Crimson Text" w:hAnsi="Crimson Text"/>
          <w:color w:val="000000" w:themeColor="text1"/>
          <w:sz w:val="26"/>
          <w:szCs w:val="26"/>
        </w:rPr>
        <w:t xml:space="preserve"> así… </w:t>
      </w:r>
    </w:p>
    <w:p w:rsidR="00E03843" w:rsidRPr="009E242C" w:rsidRDefault="007E22FD" w:rsidP="00D52FAD">
      <w:pPr>
        <w:tabs>
          <w:tab w:val="left" w:pos="2179"/>
        </w:tabs>
        <w:spacing w:after="0"/>
        <w:ind w:firstLine="284"/>
        <w:jc w:val="both"/>
        <w:rPr>
          <w:rFonts w:ascii="Crimson Text" w:hAnsi="Crimson Text"/>
          <w:color w:val="000000" w:themeColor="text1"/>
          <w:sz w:val="26"/>
          <w:szCs w:val="26"/>
        </w:rPr>
      </w:pPr>
      <w:del w:id="530" w:author="Pauli-Chan" w:date="2025-07-24T16:21:00Z">
        <w:r w:rsidDel="00565C4D">
          <w:rPr>
            <w:rFonts w:ascii="Crimson Text" w:hAnsi="Crimson Text"/>
            <w:color w:val="000000" w:themeColor="text1"/>
            <w:sz w:val="26"/>
            <w:szCs w:val="26"/>
          </w:rPr>
          <w:delText>—</w:delText>
        </w:r>
        <w:r w:rsidR="007377DD" w:rsidRPr="009E242C" w:rsidDel="00565C4D">
          <w:rPr>
            <w:rFonts w:ascii="Crimson Text" w:hAnsi="Crimson Text"/>
            <w:color w:val="000000" w:themeColor="text1"/>
            <w:sz w:val="26"/>
            <w:szCs w:val="26"/>
          </w:rPr>
          <w:delText xml:space="preserve">susurró, y </w:delText>
        </w:r>
      </w:del>
      <w:r w:rsidR="007377DD" w:rsidRPr="009E242C">
        <w:rPr>
          <w:rFonts w:ascii="Crimson Text" w:hAnsi="Crimson Text"/>
          <w:color w:val="000000" w:themeColor="text1"/>
          <w:sz w:val="26"/>
          <w:szCs w:val="26"/>
        </w:rPr>
        <w:t xml:space="preserve">Eros se sintió </w:t>
      </w:r>
      <w:r w:rsidR="0084699C" w:rsidRPr="009E242C">
        <w:rPr>
          <w:rFonts w:ascii="Crimson Text" w:hAnsi="Crimson Text"/>
          <w:color w:val="000000" w:themeColor="text1"/>
          <w:sz w:val="26"/>
          <w:szCs w:val="26"/>
        </w:rPr>
        <w:t>confundido</w:t>
      </w:r>
      <w:r w:rsidR="007377DD" w:rsidRPr="009E242C">
        <w:rPr>
          <w:rFonts w:ascii="Crimson Text" w:hAnsi="Crimson Text"/>
          <w:color w:val="000000" w:themeColor="text1"/>
          <w:sz w:val="26"/>
          <w:szCs w:val="26"/>
        </w:rPr>
        <w:t xml:space="preserve">, sin entender qué le podía faltar al momento. Elena </w:t>
      </w:r>
      <w:r w:rsidR="008112F8" w:rsidRPr="009E242C">
        <w:rPr>
          <w:rFonts w:ascii="Crimson Text" w:hAnsi="Crimson Text"/>
          <w:color w:val="000000" w:themeColor="text1"/>
          <w:sz w:val="26"/>
          <w:szCs w:val="26"/>
        </w:rPr>
        <w:t>quitó la vista del paisaje</w:t>
      </w:r>
      <w:r w:rsidR="007377DD" w:rsidRPr="009E242C">
        <w:rPr>
          <w:rFonts w:ascii="Crimson Text" w:hAnsi="Crimson Text"/>
          <w:color w:val="000000" w:themeColor="text1"/>
          <w:sz w:val="26"/>
          <w:szCs w:val="26"/>
        </w:rPr>
        <w:t xml:space="preserve"> y posó su mirada embelesada en Eros</w:t>
      </w:r>
      <w:r w:rsidR="008112F8" w:rsidRPr="009E242C">
        <w:rPr>
          <w:rFonts w:ascii="Crimson Text" w:hAnsi="Crimson Text"/>
          <w:color w:val="000000" w:themeColor="text1"/>
          <w:sz w:val="26"/>
          <w:szCs w:val="26"/>
        </w:rPr>
        <w:t>. A</w:t>
      </w:r>
      <w:r w:rsidR="007377DD" w:rsidRPr="009E242C">
        <w:rPr>
          <w:rFonts w:ascii="Crimson Text" w:hAnsi="Crimson Text"/>
          <w:color w:val="000000" w:themeColor="text1"/>
          <w:sz w:val="26"/>
          <w:szCs w:val="26"/>
        </w:rPr>
        <w:t>ntes de continuar, dejó correr unos segundos</w:t>
      </w:r>
      <w:r w:rsidR="008112F8"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jugando</w:t>
      </w:r>
      <w:ins w:id="531" w:author="Pauli-Chan" w:date="2025-07-24T16:22:00Z">
        <w:r w:rsidR="00565C4D">
          <w:rPr>
            <w:rFonts w:ascii="Crimson Text" w:hAnsi="Crimson Text"/>
            <w:color w:val="000000" w:themeColor="text1"/>
            <w:sz w:val="26"/>
            <w:szCs w:val="26"/>
          </w:rPr>
          <w:t xml:space="preserve"> ahora ella</w:t>
        </w:r>
      </w:ins>
      <w:r w:rsidR="0084699C" w:rsidRPr="009E242C">
        <w:rPr>
          <w:rFonts w:ascii="Crimson Text" w:hAnsi="Crimson Text"/>
          <w:color w:val="000000" w:themeColor="text1"/>
          <w:sz w:val="26"/>
          <w:szCs w:val="26"/>
        </w:rPr>
        <w:t xml:space="preserve"> con el</w:t>
      </w:r>
      <w:r w:rsidR="007377DD" w:rsidRPr="009E242C">
        <w:rPr>
          <w:rFonts w:ascii="Crimson Text" w:hAnsi="Crimson Text"/>
          <w:color w:val="000000" w:themeColor="text1"/>
          <w:sz w:val="26"/>
          <w:szCs w:val="26"/>
        </w:rPr>
        <w:t xml:space="preserve"> suspenso.</w:t>
      </w:r>
    </w:p>
    <w:p w:rsidR="00B60423" w:rsidRPr="009E242C" w:rsidRDefault="007E22FD" w:rsidP="00B60423">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F5A3E" w:rsidRPr="009E242C">
        <w:rPr>
          <w:rFonts w:ascii="Crimson Text" w:hAnsi="Crimson Text"/>
          <w:color w:val="000000" w:themeColor="text1"/>
          <w:sz w:val="26"/>
          <w:szCs w:val="26"/>
        </w:rPr>
        <w:t>¡</w:t>
      </w:r>
      <w:proofErr w:type="gramEnd"/>
      <w:r w:rsidR="007377DD" w:rsidRPr="009E242C">
        <w:rPr>
          <w:rFonts w:ascii="Crimson Text" w:hAnsi="Crimson Text"/>
          <w:color w:val="000000" w:themeColor="text1"/>
          <w:sz w:val="26"/>
          <w:szCs w:val="26"/>
        </w:rPr>
        <w:t>Esto es superior</w:t>
      </w:r>
      <w:r w:rsidR="005F5A3E"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En el sueño faltabas tú. C</w:t>
      </w:r>
      <w:r w:rsidR="007377DD" w:rsidRPr="009E242C">
        <w:rPr>
          <w:rFonts w:ascii="Crimson Text" w:hAnsi="Crimson Text"/>
          <w:color w:val="000000" w:themeColor="text1"/>
          <w:sz w:val="26"/>
          <w:szCs w:val="26"/>
        </w:rPr>
        <w:t xml:space="preserve">ontigo </w:t>
      </w:r>
      <w:r w:rsidR="0084699C" w:rsidRPr="009E242C">
        <w:rPr>
          <w:rFonts w:ascii="Crimson Text" w:hAnsi="Crimson Text"/>
          <w:color w:val="000000" w:themeColor="text1"/>
          <w:sz w:val="26"/>
          <w:szCs w:val="26"/>
        </w:rPr>
        <w:t xml:space="preserve">todo </w:t>
      </w:r>
      <w:r w:rsidR="007377DD" w:rsidRPr="009E242C">
        <w:rPr>
          <w:rFonts w:ascii="Crimson Text" w:hAnsi="Crimson Text"/>
          <w:color w:val="000000" w:themeColor="text1"/>
          <w:sz w:val="26"/>
          <w:szCs w:val="26"/>
        </w:rPr>
        <w:t xml:space="preserve">es mucho más </w:t>
      </w:r>
      <w:r w:rsidR="004D0885" w:rsidRPr="009E242C">
        <w:rPr>
          <w:rFonts w:ascii="Crimson Text" w:hAnsi="Crimson Text"/>
          <w:color w:val="000000" w:themeColor="text1"/>
          <w:sz w:val="26"/>
          <w:szCs w:val="26"/>
        </w:rPr>
        <w:t>mágico</w:t>
      </w:r>
      <w:r w:rsidR="005F5A3E" w:rsidRPr="009E242C">
        <w:rPr>
          <w:rFonts w:ascii="Crimson Text" w:hAnsi="Crimson Text"/>
          <w:color w:val="000000" w:themeColor="text1"/>
          <w:sz w:val="26"/>
          <w:szCs w:val="26"/>
        </w:rPr>
        <w:t xml:space="preserve">. </w:t>
      </w:r>
      <w:commentRangeStart w:id="532"/>
      <w:r w:rsidR="005F5A3E" w:rsidRPr="009E242C">
        <w:rPr>
          <w:rFonts w:ascii="Crimson Text" w:hAnsi="Crimson Text"/>
          <w:color w:val="000000" w:themeColor="text1"/>
          <w:sz w:val="26"/>
          <w:szCs w:val="26"/>
        </w:rPr>
        <w:t>¡Te quiero!</w:t>
      </w:r>
      <w:r w:rsidR="007377DD" w:rsidRPr="009E242C">
        <w:rPr>
          <w:rFonts w:ascii="Crimson Text" w:hAnsi="Crimson Text"/>
          <w:color w:val="000000" w:themeColor="text1"/>
          <w:sz w:val="26"/>
          <w:szCs w:val="26"/>
        </w:rPr>
        <w:t xml:space="preserve"> </w:t>
      </w:r>
      <w:commentRangeEnd w:id="532"/>
      <w:r w:rsidR="00565C4D">
        <w:rPr>
          <w:rStyle w:val="Refdecomentario"/>
        </w:rPr>
        <w:commentReference w:id="532"/>
      </w:r>
      <w:r>
        <w:rPr>
          <w:rFonts w:ascii="Crimson Text" w:hAnsi="Crimson Text"/>
          <w:color w:val="000000" w:themeColor="text1"/>
          <w:sz w:val="26"/>
          <w:szCs w:val="26"/>
        </w:rPr>
        <w:t>—</w:t>
      </w:r>
      <w:r w:rsidR="0084699C" w:rsidRPr="009E242C">
        <w:rPr>
          <w:rFonts w:ascii="Crimson Text" w:hAnsi="Crimson Text"/>
          <w:color w:val="000000" w:themeColor="text1"/>
          <w:sz w:val="26"/>
          <w:szCs w:val="26"/>
        </w:rPr>
        <w:t>dijo, al fin</w:t>
      </w:r>
      <w:r w:rsidR="007377DD" w:rsidRPr="009E242C">
        <w:rPr>
          <w:rFonts w:ascii="Crimson Text" w:hAnsi="Crimson Text"/>
          <w:color w:val="000000" w:themeColor="text1"/>
          <w:sz w:val="26"/>
          <w:szCs w:val="26"/>
        </w:rPr>
        <w:t xml:space="preserve">, abriéndole su corazón y su confianza. Se trataba de un camino sin retorno, estaba dispuesta a </w:t>
      </w:r>
      <w:r w:rsidR="008112F8" w:rsidRPr="009E242C">
        <w:rPr>
          <w:rFonts w:ascii="Crimson Text" w:hAnsi="Crimson Text"/>
          <w:color w:val="000000" w:themeColor="text1"/>
          <w:sz w:val="26"/>
          <w:szCs w:val="26"/>
        </w:rPr>
        <w:t xml:space="preserve">entregarse a </w:t>
      </w:r>
      <w:r w:rsidR="007377DD" w:rsidRPr="009E242C">
        <w:rPr>
          <w:rFonts w:ascii="Crimson Text" w:hAnsi="Crimson Text"/>
          <w:color w:val="000000" w:themeColor="text1"/>
          <w:sz w:val="26"/>
          <w:szCs w:val="26"/>
        </w:rPr>
        <w:t>él, más all</w:t>
      </w:r>
      <w:r w:rsidR="005F5A3E" w:rsidRPr="009E242C">
        <w:rPr>
          <w:rFonts w:ascii="Crimson Text" w:hAnsi="Crimson Text"/>
          <w:color w:val="000000" w:themeColor="text1"/>
          <w:sz w:val="26"/>
          <w:szCs w:val="26"/>
        </w:rPr>
        <w:t xml:space="preserve">á de </w:t>
      </w:r>
      <w:r w:rsidR="00300406" w:rsidRPr="009E242C">
        <w:rPr>
          <w:rFonts w:ascii="Crimson Text" w:hAnsi="Crimson Text"/>
          <w:color w:val="000000" w:themeColor="text1"/>
          <w:sz w:val="26"/>
          <w:szCs w:val="26"/>
        </w:rPr>
        <w:t>los prejuicios</w:t>
      </w:r>
      <w:r w:rsidR="005074C4" w:rsidRPr="009E242C">
        <w:rPr>
          <w:rFonts w:ascii="Crimson Text" w:hAnsi="Crimson Text"/>
          <w:color w:val="000000" w:themeColor="text1"/>
          <w:sz w:val="26"/>
          <w:szCs w:val="26"/>
        </w:rPr>
        <w:t xml:space="preserve"> </w:t>
      </w:r>
      <w:r w:rsidR="00300406" w:rsidRPr="009E242C">
        <w:rPr>
          <w:rFonts w:ascii="Crimson Text" w:hAnsi="Crimson Text"/>
          <w:color w:val="000000" w:themeColor="text1"/>
          <w:sz w:val="26"/>
          <w:szCs w:val="26"/>
        </w:rPr>
        <w:t>y la solemnidad de la realeza.</w:t>
      </w:r>
      <w:r w:rsidR="00B60423" w:rsidRPr="00B60423">
        <w:rPr>
          <w:rFonts w:ascii="Crimson Text" w:hAnsi="Crimson Text"/>
          <w:color w:val="000000" w:themeColor="text1"/>
          <w:sz w:val="26"/>
          <w:szCs w:val="26"/>
        </w:rPr>
        <w:t xml:space="preserve"> </w:t>
      </w:r>
    </w:p>
    <w:p w:rsidR="00B60423" w:rsidRPr="009E242C" w:rsidRDefault="00B60423"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B60423" w:rsidRPr="009E242C" w:rsidRDefault="00B60423" w:rsidP="00B60423">
      <w:pPr>
        <w:tabs>
          <w:tab w:val="left" w:pos="2179"/>
        </w:tabs>
        <w:spacing w:after="0"/>
        <w:ind w:firstLine="284"/>
        <w:jc w:val="center"/>
        <w:rPr>
          <w:rFonts w:ascii="Crimson Text" w:hAnsi="Crimson Text"/>
          <w:color w:val="000000" w:themeColor="text1"/>
          <w:sz w:val="26"/>
          <w:szCs w:val="26"/>
          <w:u w:val="single"/>
        </w:rPr>
      </w:pPr>
      <w:r>
        <w:rPr>
          <w:rFonts w:ascii="Crimson Text" w:hAnsi="Crimson Text"/>
          <w:color w:val="000000" w:themeColor="text1"/>
          <w:sz w:val="26"/>
          <w:szCs w:val="26"/>
        </w:rPr>
        <w:lastRenderedPageBreak/>
        <w:t>35</w:t>
      </w:r>
    </w:p>
    <w:p w:rsidR="00B10290" w:rsidRPr="009E242C" w:rsidRDefault="00B10290" w:rsidP="00300406">
      <w:pPr>
        <w:tabs>
          <w:tab w:val="left" w:pos="2179"/>
        </w:tabs>
        <w:spacing w:after="0"/>
        <w:ind w:firstLine="284"/>
        <w:jc w:val="both"/>
        <w:rPr>
          <w:rFonts w:ascii="Crimson Text" w:hAnsi="Crimson Text"/>
          <w:color w:val="000000" w:themeColor="text1"/>
          <w:sz w:val="26"/>
          <w:szCs w:val="26"/>
        </w:rPr>
      </w:pPr>
    </w:p>
    <w:p w:rsidR="00300406" w:rsidRDefault="00B60423"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w:t>
      </w:r>
      <w:r w:rsidR="002B49E5">
        <w:rPr>
          <w:rFonts w:ascii="Crimson Text" w:hAnsi="Crimson Text"/>
          <w:color w:val="000000" w:themeColor="text1"/>
          <w:sz w:val="26"/>
          <w:szCs w:val="26"/>
        </w:rPr>
        <w:t>escenario</w:t>
      </w:r>
      <w:r>
        <w:rPr>
          <w:rFonts w:ascii="Crimson Text" w:hAnsi="Crimson Text"/>
          <w:color w:val="000000" w:themeColor="text1"/>
          <w:sz w:val="26"/>
          <w:szCs w:val="26"/>
        </w:rPr>
        <w:t xml:space="preserve"> nocturno ganaba </w:t>
      </w:r>
      <w:r w:rsidR="002B49E5">
        <w:rPr>
          <w:rFonts w:ascii="Crimson Text" w:hAnsi="Crimson Text"/>
          <w:color w:val="000000" w:themeColor="text1"/>
          <w:sz w:val="26"/>
          <w:szCs w:val="26"/>
        </w:rPr>
        <w:t>presencia</w:t>
      </w:r>
      <w:r>
        <w:rPr>
          <w:rFonts w:ascii="Crimson Text" w:hAnsi="Crimson Text"/>
          <w:color w:val="000000" w:themeColor="text1"/>
          <w:sz w:val="26"/>
          <w:szCs w:val="26"/>
        </w:rPr>
        <w:t xml:space="preserve"> en los alrededores </w:t>
      </w:r>
      <w:r w:rsidR="00636CF5">
        <w:rPr>
          <w:rFonts w:ascii="Crimson Text" w:hAnsi="Crimson Text"/>
          <w:color w:val="000000" w:themeColor="text1"/>
          <w:sz w:val="26"/>
          <w:szCs w:val="26"/>
        </w:rPr>
        <w:t xml:space="preserve">del </w:t>
      </w:r>
      <w:del w:id="533" w:author="Pauli-Chan" w:date="2025-07-21T13:42:00Z">
        <w:r w:rsidR="00636CF5" w:rsidDel="007E22FD">
          <w:rPr>
            <w:rFonts w:ascii="Crimson Text" w:hAnsi="Crimson Text"/>
            <w:color w:val="000000" w:themeColor="text1"/>
            <w:sz w:val="26"/>
            <w:szCs w:val="26"/>
          </w:rPr>
          <w:delText>lago de los dioses</w:delText>
        </w:r>
      </w:del>
      <w:ins w:id="534" w:author="Pauli-Chan" w:date="2025-07-21T13:42:00Z">
        <w:r w:rsidR="007E22FD">
          <w:rPr>
            <w:rFonts w:ascii="Crimson Text" w:hAnsi="Crimson Text"/>
            <w:color w:val="000000" w:themeColor="text1"/>
            <w:sz w:val="26"/>
            <w:szCs w:val="26"/>
          </w:rPr>
          <w:t>Lago de los Dioses</w:t>
        </w:r>
      </w:ins>
      <w:r w:rsidR="00636CF5">
        <w:rPr>
          <w:rFonts w:ascii="Crimson Text" w:hAnsi="Crimson Text"/>
          <w:color w:val="000000" w:themeColor="text1"/>
          <w:sz w:val="26"/>
          <w:szCs w:val="26"/>
        </w:rPr>
        <w:t xml:space="preserve">. La noche exigía redoblar la custodia de las aguas, y la guardia real cumplía un rol fundamental. </w:t>
      </w:r>
      <w:r w:rsidR="006356F9">
        <w:rPr>
          <w:rFonts w:ascii="Crimson Text" w:hAnsi="Crimson Text"/>
          <w:color w:val="000000" w:themeColor="text1"/>
          <w:sz w:val="26"/>
          <w:szCs w:val="26"/>
        </w:rPr>
        <w:t xml:space="preserve">Los </w:t>
      </w:r>
      <w:r w:rsidR="002B49E5">
        <w:rPr>
          <w:rFonts w:ascii="Crimson Text" w:hAnsi="Crimson Text"/>
          <w:color w:val="000000" w:themeColor="text1"/>
          <w:sz w:val="26"/>
          <w:szCs w:val="26"/>
        </w:rPr>
        <w:t>enemigos</w:t>
      </w:r>
      <w:r w:rsidR="006356F9">
        <w:rPr>
          <w:rFonts w:ascii="Crimson Text" w:hAnsi="Crimson Text"/>
          <w:color w:val="000000" w:themeColor="text1"/>
          <w:sz w:val="26"/>
          <w:szCs w:val="26"/>
        </w:rPr>
        <w:t xml:space="preserve"> del n</w:t>
      </w:r>
      <w:r w:rsidR="00B06796">
        <w:rPr>
          <w:rFonts w:ascii="Crimson Text" w:hAnsi="Crimson Text"/>
          <w:color w:val="000000" w:themeColor="text1"/>
          <w:sz w:val="26"/>
          <w:szCs w:val="26"/>
        </w:rPr>
        <w:t xml:space="preserve">orte eran una amenaza </w:t>
      </w:r>
      <w:r w:rsidR="00636CF5">
        <w:rPr>
          <w:rFonts w:ascii="Crimson Text" w:hAnsi="Crimson Text"/>
          <w:color w:val="000000" w:themeColor="text1"/>
          <w:sz w:val="26"/>
          <w:szCs w:val="26"/>
        </w:rPr>
        <w:t>permanente, el reino del sur sentía el calor de su aliento a toda hora, pero lo cierto era que la mayoría de los ataques se hab</w:t>
      </w:r>
      <w:r w:rsidR="006356F9">
        <w:rPr>
          <w:rFonts w:ascii="Crimson Text" w:hAnsi="Crimson Text"/>
          <w:color w:val="000000" w:themeColor="text1"/>
          <w:sz w:val="26"/>
          <w:szCs w:val="26"/>
        </w:rPr>
        <w:t>ían registrado en la penumbra</w:t>
      </w:r>
      <w:r w:rsidR="00636CF5">
        <w:rPr>
          <w:rFonts w:ascii="Crimson Text" w:hAnsi="Crimson Text"/>
          <w:color w:val="000000" w:themeColor="text1"/>
          <w:sz w:val="26"/>
          <w:szCs w:val="26"/>
        </w:rPr>
        <w:t xml:space="preserve">. Los </w:t>
      </w:r>
      <w:r w:rsidR="006356F9">
        <w:rPr>
          <w:rFonts w:ascii="Crimson Text" w:hAnsi="Crimson Text"/>
          <w:color w:val="000000" w:themeColor="text1"/>
          <w:sz w:val="26"/>
          <w:szCs w:val="26"/>
        </w:rPr>
        <w:t>hombres de mar</w:t>
      </w:r>
      <w:r w:rsidR="00636CF5">
        <w:rPr>
          <w:rFonts w:ascii="Crimson Text" w:hAnsi="Crimson Text"/>
          <w:color w:val="000000" w:themeColor="text1"/>
          <w:sz w:val="26"/>
          <w:szCs w:val="26"/>
        </w:rPr>
        <w:t xml:space="preserve"> solían denominar</w:t>
      </w:r>
      <w:r w:rsidR="006356F9">
        <w:rPr>
          <w:rFonts w:ascii="Crimson Text" w:hAnsi="Crimson Text"/>
          <w:color w:val="000000" w:themeColor="text1"/>
          <w:sz w:val="26"/>
          <w:szCs w:val="26"/>
        </w:rPr>
        <w:t xml:space="preserve"> a</w:t>
      </w:r>
      <w:r w:rsidR="002B49E5">
        <w:rPr>
          <w:rFonts w:ascii="Crimson Text" w:hAnsi="Crimson Text"/>
          <w:color w:val="000000" w:themeColor="text1"/>
          <w:sz w:val="26"/>
          <w:szCs w:val="26"/>
        </w:rPr>
        <w:t xml:space="preserve"> los norteños </w:t>
      </w:r>
      <w:r w:rsidR="006356F9">
        <w:rPr>
          <w:rFonts w:ascii="Crimson Text" w:hAnsi="Crimson Text"/>
          <w:color w:val="000000" w:themeColor="text1"/>
          <w:sz w:val="26"/>
          <w:szCs w:val="26"/>
        </w:rPr>
        <w:t>como</w:t>
      </w:r>
      <w:r w:rsidR="00636CF5">
        <w:rPr>
          <w:rFonts w:ascii="Crimson Text" w:hAnsi="Crimson Text"/>
          <w:color w:val="000000" w:themeColor="text1"/>
          <w:sz w:val="26"/>
          <w:szCs w:val="26"/>
        </w:rPr>
        <w:t xml:space="preserve"> </w:t>
      </w:r>
      <w:r w:rsidR="00636CF5" w:rsidRPr="00636CF5">
        <w:rPr>
          <w:rFonts w:ascii="Crimson Text" w:hAnsi="Crimson Text"/>
          <w:i/>
          <w:color w:val="000000" w:themeColor="text1"/>
          <w:sz w:val="26"/>
          <w:szCs w:val="26"/>
        </w:rPr>
        <w:t>los caballeros de la oscuridad</w:t>
      </w:r>
      <w:r w:rsidR="00636CF5">
        <w:rPr>
          <w:rFonts w:ascii="Crimson Text" w:hAnsi="Crimson Text"/>
          <w:color w:val="000000" w:themeColor="text1"/>
          <w:sz w:val="26"/>
          <w:szCs w:val="26"/>
        </w:rPr>
        <w:t>.</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Apenas se había ocultado el sol</w:t>
      </w:r>
      <w:del w:id="535" w:author="Pauli-Chan" w:date="2025-07-24T16:26:00Z">
        <w:r w:rsidDel="009B4784">
          <w:rPr>
            <w:rFonts w:ascii="Crimson Text" w:hAnsi="Crimson Text"/>
            <w:color w:val="000000" w:themeColor="text1"/>
            <w:sz w:val="26"/>
            <w:szCs w:val="26"/>
          </w:rPr>
          <w:delText>,</w:delText>
        </w:r>
      </w:del>
      <w:r>
        <w:rPr>
          <w:rFonts w:ascii="Crimson Text" w:hAnsi="Crimson Text"/>
          <w:color w:val="000000" w:themeColor="text1"/>
          <w:sz w:val="26"/>
          <w:szCs w:val="26"/>
        </w:rPr>
        <w:t xml:space="preserve"> y, como en cada jornada, los pescadores se preparaban para internarse en las aguas del lago, llevando a cabo una de las actividades más </w:t>
      </w:r>
      <w:r w:rsidR="00DE01A8">
        <w:rPr>
          <w:rFonts w:ascii="Crimson Text" w:hAnsi="Crimson Text"/>
          <w:color w:val="000000" w:themeColor="text1"/>
          <w:sz w:val="26"/>
          <w:szCs w:val="26"/>
        </w:rPr>
        <w:t>sustanciales</w:t>
      </w:r>
      <w:r>
        <w:rPr>
          <w:rFonts w:ascii="Crimson Text" w:hAnsi="Crimson Text"/>
          <w:color w:val="000000" w:themeColor="text1"/>
          <w:sz w:val="26"/>
          <w:szCs w:val="26"/>
        </w:rPr>
        <w:t xml:space="preserve"> y arriesgadas del reino. Junto a ellos, viajaban e</w:t>
      </w:r>
      <w:r w:rsidR="00396351">
        <w:rPr>
          <w:rFonts w:ascii="Crimson Text" w:hAnsi="Crimson Text"/>
          <w:color w:val="000000" w:themeColor="text1"/>
          <w:sz w:val="26"/>
          <w:szCs w:val="26"/>
        </w:rPr>
        <w:t>mbarcaciones de la guardia real</w:t>
      </w:r>
      <w:r>
        <w:rPr>
          <w:rFonts w:ascii="Crimson Text" w:hAnsi="Crimson Text"/>
          <w:color w:val="000000" w:themeColor="text1"/>
          <w:sz w:val="26"/>
          <w:szCs w:val="26"/>
        </w:rPr>
        <w:t xml:space="preserve"> custodiando sus labores.</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Aron llevaba poco tiempo </w:t>
      </w:r>
      <w:r w:rsidR="00DE01A8">
        <w:rPr>
          <w:rFonts w:ascii="Crimson Text" w:hAnsi="Crimson Text"/>
          <w:color w:val="000000" w:themeColor="text1"/>
          <w:sz w:val="26"/>
          <w:szCs w:val="26"/>
        </w:rPr>
        <w:t>como guerrero real</w:t>
      </w:r>
      <w:r>
        <w:rPr>
          <w:rFonts w:ascii="Crimson Text" w:hAnsi="Crimson Text"/>
          <w:color w:val="000000" w:themeColor="text1"/>
          <w:sz w:val="26"/>
          <w:szCs w:val="26"/>
        </w:rPr>
        <w:t xml:space="preserve">, y era enviado a menudo a cubrir este tipo de asignaciones, por lo general, </w:t>
      </w:r>
      <w:r w:rsidR="00153D6A">
        <w:rPr>
          <w:rFonts w:ascii="Crimson Text" w:hAnsi="Crimson Text"/>
          <w:color w:val="000000" w:themeColor="text1"/>
          <w:sz w:val="26"/>
          <w:szCs w:val="26"/>
        </w:rPr>
        <w:t>menospreciadas</w:t>
      </w:r>
      <w:r>
        <w:rPr>
          <w:rFonts w:ascii="Crimson Text" w:hAnsi="Crimson Text"/>
          <w:color w:val="000000" w:themeColor="text1"/>
          <w:sz w:val="26"/>
          <w:szCs w:val="26"/>
        </w:rPr>
        <w:t xml:space="preserve"> por otros soldados de mayor rang</w:t>
      </w:r>
      <w:r w:rsidR="00DE01A8">
        <w:rPr>
          <w:rFonts w:ascii="Crimson Text" w:hAnsi="Crimson Text"/>
          <w:color w:val="000000" w:themeColor="text1"/>
          <w:sz w:val="26"/>
          <w:szCs w:val="26"/>
        </w:rPr>
        <w:t xml:space="preserve">o. </w:t>
      </w:r>
      <w:r w:rsidR="00474726">
        <w:rPr>
          <w:rFonts w:ascii="Crimson Text" w:hAnsi="Crimson Text"/>
          <w:color w:val="000000" w:themeColor="text1"/>
          <w:sz w:val="26"/>
          <w:szCs w:val="26"/>
        </w:rPr>
        <w:t>El joven deb</w:t>
      </w:r>
      <w:r w:rsidR="00153D6A">
        <w:rPr>
          <w:rFonts w:ascii="Crimson Text" w:hAnsi="Crimson Text"/>
          <w:color w:val="000000" w:themeColor="text1"/>
          <w:sz w:val="26"/>
          <w:szCs w:val="26"/>
        </w:rPr>
        <w:t>ía cumplir su</w:t>
      </w:r>
      <w:r w:rsidR="00474726">
        <w:rPr>
          <w:rFonts w:ascii="Crimson Text" w:hAnsi="Crimson Text"/>
          <w:color w:val="000000" w:themeColor="text1"/>
          <w:sz w:val="26"/>
          <w:szCs w:val="26"/>
        </w:rPr>
        <w:t xml:space="preserve"> servicio </w:t>
      </w:r>
      <w:r w:rsidR="00153D6A">
        <w:rPr>
          <w:rFonts w:ascii="Crimson Text" w:hAnsi="Crimson Text"/>
          <w:color w:val="000000" w:themeColor="text1"/>
          <w:sz w:val="26"/>
          <w:szCs w:val="26"/>
        </w:rPr>
        <w:t>durante es</w:t>
      </w:r>
      <w:r w:rsidR="00474726">
        <w:rPr>
          <w:rFonts w:ascii="Crimson Text" w:hAnsi="Crimson Text"/>
          <w:color w:val="000000" w:themeColor="text1"/>
          <w:sz w:val="26"/>
          <w:szCs w:val="26"/>
        </w:rPr>
        <w:t>a noche</w:t>
      </w:r>
      <w:del w:id="536" w:author="Pauli-Chan" w:date="2025-07-24T16:26:00Z">
        <w:r w:rsidR="00474726" w:rsidDel="009B4784">
          <w:rPr>
            <w:rFonts w:ascii="Crimson Text" w:hAnsi="Crimson Text"/>
            <w:color w:val="000000" w:themeColor="text1"/>
            <w:sz w:val="26"/>
            <w:szCs w:val="26"/>
          </w:rPr>
          <w:delText>,</w:delText>
        </w:r>
      </w:del>
      <w:r w:rsidR="00474726">
        <w:rPr>
          <w:rFonts w:ascii="Crimson Text" w:hAnsi="Crimson Text"/>
          <w:color w:val="000000" w:themeColor="text1"/>
          <w:sz w:val="26"/>
          <w:szCs w:val="26"/>
        </w:rPr>
        <w:t xml:space="preserve"> y </w:t>
      </w:r>
      <w:r w:rsidR="00333D23">
        <w:rPr>
          <w:rFonts w:ascii="Crimson Text" w:hAnsi="Crimson Text"/>
          <w:color w:val="000000" w:themeColor="text1"/>
          <w:sz w:val="26"/>
          <w:szCs w:val="26"/>
        </w:rPr>
        <w:t>ya se encontraba</w:t>
      </w:r>
      <w:r w:rsidR="00DE01A8">
        <w:rPr>
          <w:rFonts w:ascii="Crimson Text" w:hAnsi="Crimson Text"/>
          <w:color w:val="000000" w:themeColor="text1"/>
          <w:sz w:val="26"/>
          <w:szCs w:val="26"/>
        </w:rPr>
        <w:t xml:space="preserve"> remolca</w:t>
      </w:r>
      <w:r w:rsidR="00333D23">
        <w:rPr>
          <w:rFonts w:ascii="Crimson Text" w:hAnsi="Crimson Text"/>
          <w:color w:val="000000" w:themeColor="text1"/>
          <w:sz w:val="26"/>
          <w:szCs w:val="26"/>
        </w:rPr>
        <w:t>n</w:t>
      </w:r>
      <w:r w:rsidR="00DE01A8">
        <w:rPr>
          <w:rFonts w:ascii="Crimson Text" w:hAnsi="Crimson Text"/>
          <w:color w:val="000000" w:themeColor="text1"/>
          <w:sz w:val="26"/>
          <w:szCs w:val="26"/>
        </w:rPr>
        <w:t>do</w:t>
      </w:r>
      <w:r w:rsidR="00474726">
        <w:rPr>
          <w:rFonts w:ascii="Crimson Text" w:hAnsi="Crimson Text"/>
          <w:color w:val="000000" w:themeColor="text1"/>
          <w:sz w:val="26"/>
          <w:szCs w:val="26"/>
        </w:rPr>
        <w:t xml:space="preserve"> un bote </w:t>
      </w:r>
      <w:r w:rsidR="004F4B84">
        <w:rPr>
          <w:rFonts w:ascii="Crimson Text" w:hAnsi="Crimson Text"/>
          <w:color w:val="000000" w:themeColor="text1"/>
          <w:sz w:val="26"/>
          <w:szCs w:val="26"/>
        </w:rPr>
        <w:t>desde</w:t>
      </w:r>
      <w:r w:rsidR="00474726">
        <w:rPr>
          <w:rFonts w:ascii="Crimson Text" w:hAnsi="Crimson Text"/>
          <w:color w:val="000000" w:themeColor="text1"/>
          <w:sz w:val="26"/>
          <w:szCs w:val="26"/>
        </w:rPr>
        <w:t xml:space="preserve"> la orilla.</w:t>
      </w:r>
    </w:p>
    <w:p w:rsidR="00474726" w:rsidRDefault="00474726"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Su mente estaba atormentada, la </w:t>
      </w:r>
      <w:r w:rsidR="00DE01A8">
        <w:rPr>
          <w:rFonts w:ascii="Crimson Text" w:hAnsi="Crimson Text"/>
          <w:color w:val="000000" w:themeColor="text1"/>
          <w:sz w:val="26"/>
          <w:szCs w:val="26"/>
        </w:rPr>
        <w:t>ira</w:t>
      </w:r>
      <w:r>
        <w:rPr>
          <w:rFonts w:ascii="Crimson Text" w:hAnsi="Crimson Text"/>
          <w:color w:val="000000" w:themeColor="text1"/>
          <w:sz w:val="26"/>
          <w:szCs w:val="26"/>
        </w:rPr>
        <w:t xml:space="preserve"> lo carcomía por dentro, y se lamentaba </w:t>
      </w:r>
      <w:r w:rsidR="00DE01A8">
        <w:rPr>
          <w:rFonts w:ascii="Crimson Text" w:hAnsi="Crimson Text"/>
          <w:color w:val="000000" w:themeColor="text1"/>
          <w:sz w:val="26"/>
          <w:szCs w:val="26"/>
        </w:rPr>
        <w:t>por los últimos acontecimientos</w:t>
      </w:r>
      <w:r>
        <w:rPr>
          <w:rFonts w:ascii="Crimson Text" w:hAnsi="Crimson Text"/>
          <w:color w:val="000000" w:themeColor="text1"/>
          <w:sz w:val="26"/>
          <w:szCs w:val="26"/>
        </w:rPr>
        <w:t xml:space="preserve">. Lo </w:t>
      </w:r>
      <w:r w:rsidR="00DE01A8">
        <w:rPr>
          <w:rFonts w:ascii="Crimson Text" w:hAnsi="Crimson Text"/>
          <w:color w:val="000000" w:themeColor="text1"/>
          <w:sz w:val="26"/>
          <w:szCs w:val="26"/>
        </w:rPr>
        <w:t>había tenido</w:t>
      </w:r>
      <w:r>
        <w:rPr>
          <w:rFonts w:ascii="Crimson Text" w:hAnsi="Crimson Text"/>
          <w:color w:val="000000" w:themeColor="text1"/>
          <w:sz w:val="26"/>
          <w:szCs w:val="26"/>
        </w:rPr>
        <w:t xml:space="preserve"> todo a su merced, su posición en la realeza y</w:t>
      </w:r>
      <w:ins w:id="537" w:author="Pauli-Chan" w:date="2025-07-24T16:27:00Z">
        <w:r w:rsidR="009B4784">
          <w:rPr>
            <w:rFonts w:ascii="Crimson Text" w:hAnsi="Crimson Text"/>
            <w:color w:val="000000" w:themeColor="text1"/>
            <w:sz w:val="26"/>
            <w:szCs w:val="26"/>
          </w:rPr>
          <w:t xml:space="preserve"> a</w:t>
        </w:r>
      </w:ins>
      <w:r>
        <w:rPr>
          <w:rFonts w:ascii="Crimson Text" w:hAnsi="Crimson Text"/>
          <w:color w:val="000000" w:themeColor="text1"/>
          <w:sz w:val="26"/>
          <w:szCs w:val="26"/>
        </w:rPr>
        <w:t xml:space="preserve"> la princesa, </w:t>
      </w:r>
      <w:r w:rsidR="00DE01A8">
        <w:rPr>
          <w:rFonts w:ascii="Crimson Text" w:hAnsi="Crimson Text"/>
          <w:color w:val="000000" w:themeColor="text1"/>
          <w:sz w:val="26"/>
          <w:szCs w:val="26"/>
        </w:rPr>
        <w:t>especial</w:t>
      </w:r>
      <w:r>
        <w:rPr>
          <w:rFonts w:ascii="Crimson Text" w:hAnsi="Crimson Text"/>
          <w:color w:val="000000" w:themeColor="text1"/>
          <w:sz w:val="26"/>
          <w:szCs w:val="26"/>
        </w:rPr>
        <w:t xml:space="preserve">mente. Pero la llegada de Eros </w:t>
      </w:r>
      <w:r w:rsidR="00DE01A8">
        <w:rPr>
          <w:rFonts w:ascii="Crimson Text" w:hAnsi="Crimson Text"/>
          <w:color w:val="000000" w:themeColor="text1"/>
          <w:sz w:val="26"/>
          <w:szCs w:val="26"/>
        </w:rPr>
        <w:t>había derrumbado</w:t>
      </w:r>
      <w:r>
        <w:rPr>
          <w:rFonts w:ascii="Crimson Text" w:hAnsi="Crimson Text"/>
          <w:color w:val="000000" w:themeColor="text1"/>
          <w:sz w:val="26"/>
          <w:szCs w:val="26"/>
        </w:rPr>
        <w:t xml:space="preserve"> sus aspiraciones como un castillo de naipes. El joven y su fama de domador de dragones</w:t>
      </w:r>
      <w:del w:id="538" w:author="Pauli-Chan" w:date="2025-07-24T16:27:00Z">
        <w:r w:rsidDel="009B4784">
          <w:rPr>
            <w:rFonts w:ascii="Crimson Text" w:hAnsi="Crimson Text"/>
            <w:color w:val="000000" w:themeColor="text1"/>
            <w:sz w:val="26"/>
            <w:szCs w:val="26"/>
          </w:rPr>
          <w:delText>,</w:delText>
        </w:r>
      </w:del>
      <w:r>
        <w:rPr>
          <w:rFonts w:ascii="Crimson Text" w:hAnsi="Crimson Text"/>
          <w:color w:val="000000" w:themeColor="text1"/>
          <w:sz w:val="26"/>
          <w:szCs w:val="26"/>
        </w:rPr>
        <w:t xml:space="preserve"> </w:t>
      </w:r>
      <w:r w:rsidR="0063399E">
        <w:rPr>
          <w:rFonts w:ascii="Crimson Text" w:hAnsi="Crimson Text"/>
          <w:color w:val="000000" w:themeColor="text1"/>
          <w:sz w:val="26"/>
          <w:szCs w:val="26"/>
        </w:rPr>
        <w:t>había opacado</w:t>
      </w:r>
      <w:r>
        <w:rPr>
          <w:rFonts w:ascii="Crimson Text" w:hAnsi="Crimson Text"/>
          <w:color w:val="000000" w:themeColor="text1"/>
          <w:sz w:val="26"/>
          <w:szCs w:val="26"/>
        </w:rPr>
        <w:t xml:space="preserve"> ante el rey </w:t>
      </w:r>
      <w:r w:rsidR="00EB1308">
        <w:rPr>
          <w:rFonts w:ascii="Crimson Text" w:hAnsi="Crimson Text"/>
          <w:color w:val="000000" w:themeColor="text1"/>
          <w:sz w:val="26"/>
          <w:szCs w:val="26"/>
        </w:rPr>
        <w:t>su</w:t>
      </w:r>
      <w:r>
        <w:rPr>
          <w:rFonts w:ascii="Crimson Text" w:hAnsi="Crimson Text"/>
          <w:color w:val="000000" w:themeColor="text1"/>
          <w:sz w:val="26"/>
          <w:szCs w:val="26"/>
        </w:rPr>
        <w:t xml:space="preserve"> acto heroico </w:t>
      </w:r>
      <w:r w:rsidR="0063399E">
        <w:rPr>
          <w:rFonts w:ascii="Crimson Text" w:hAnsi="Crimson Text"/>
          <w:color w:val="000000" w:themeColor="text1"/>
          <w:sz w:val="26"/>
          <w:szCs w:val="26"/>
        </w:rPr>
        <w:t>de</w:t>
      </w:r>
      <w:r>
        <w:rPr>
          <w:rFonts w:ascii="Crimson Text" w:hAnsi="Crimson Text"/>
          <w:color w:val="000000" w:themeColor="text1"/>
          <w:sz w:val="26"/>
          <w:szCs w:val="26"/>
        </w:rPr>
        <w:t xml:space="preserve"> haber </w:t>
      </w:r>
      <w:r w:rsidR="0063399E">
        <w:rPr>
          <w:rFonts w:ascii="Crimson Text" w:hAnsi="Crimson Text"/>
          <w:color w:val="000000" w:themeColor="text1"/>
          <w:sz w:val="26"/>
          <w:szCs w:val="26"/>
        </w:rPr>
        <w:t>rescatado</w:t>
      </w:r>
      <w:r>
        <w:rPr>
          <w:rFonts w:ascii="Crimson Text" w:hAnsi="Crimson Text"/>
          <w:color w:val="000000" w:themeColor="text1"/>
          <w:sz w:val="26"/>
          <w:szCs w:val="26"/>
        </w:rPr>
        <w:t xml:space="preserve"> a la princesa</w:t>
      </w:r>
      <w:del w:id="539" w:author="Pauli-Chan" w:date="2025-07-24T16:27:00Z">
        <w:r w:rsidDel="009B4784">
          <w:rPr>
            <w:rFonts w:ascii="Crimson Text" w:hAnsi="Crimson Text"/>
            <w:color w:val="000000" w:themeColor="text1"/>
            <w:sz w:val="26"/>
            <w:szCs w:val="26"/>
          </w:rPr>
          <w:delText>,</w:delText>
        </w:r>
      </w:del>
      <w:r>
        <w:rPr>
          <w:rFonts w:ascii="Crimson Text" w:hAnsi="Crimson Text"/>
          <w:color w:val="000000" w:themeColor="text1"/>
          <w:sz w:val="26"/>
          <w:szCs w:val="26"/>
        </w:rPr>
        <w:t xml:space="preserve"> y, peor aún, Elena lo odiaba por </w:t>
      </w:r>
      <w:r w:rsidR="0063399E">
        <w:rPr>
          <w:rFonts w:ascii="Crimson Text" w:hAnsi="Crimson Text"/>
          <w:color w:val="000000" w:themeColor="text1"/>
          <w:sz w:val="26"/>
          <w:szCs w:val="26"/>
        </w:rPr>
        <w:t>haber mentido acerca de la muerte de su amigo</w:t>
      </w:r>
      <w:r>
        <w:rPr>
          <w:rFonts w:ascii="Crimson Text" w:hAnsi="Crimson Text"/>
          <w:color w:val="000000" w:themeColor="text1"/>
          <w:sz w:val="26"/>
          <w:szCs w:val="26"/>
        </w:rPr>
        <w:t xml:space="preserve">. </w:t>
      </w:r>
      <w:r w:rsidR="0063399E">
        <w:rPr>
          <w:rFonts w:ascii="Crimson Text" w:hAnsi="Crimson Text"/>
          <w:color w:val="000000" w:themeColor="text1"/>
          <w:sz w:val="26"/>
          <w:szCs w:val="26"/>
        </w:rPr>
        <w:t>No había vuelto a cruzarse</w:t>
      </w:r>
      <w:r w:rsidR="009D03E1">
        <w:rPr>
          <w:rFonts w:ascii="Crimson Text" w:hAnsi="Crimson Text"/>
          <w:color w:val="000000" w:themeColor="text1"/>
          <w:sz w:val="26"/>
          <w:szCs w:val="26"/>
        </w:rPr>
        <w:t xml:space="preserve"> con ella</w:t>
      </w:r>
      <w:r>
        <w:rPr>
          <w:rFonts w:ascii="Crimson Text" w:hAnsi="Crimson Text"/>
          <w:color w:val="000000" w:themeColor="text1"/>
          <w:sz w:val="26"/>
          <w:szCs w:val="26"/>
        </w:rPr>
        <w:t xml:space="preserve">, pero </w:t>
      </w:r>
      <w:r w:rsidR="0063399E">
        <w:rPr>
          <w:rFonts w:ascii="Crimson Text" w:hAnsi="Crimson Text"/>
          <w:color w:val="000000" w:themeColor="text1"/>
          <w:sz w:val="26"/>
          <w:szCs w:val="26"/>
        </w:rPr>
        <w:t>le crispaba el estómago pensar en</w:t>
      </w:r>
      <w:r>
        <w:rPr>
          <w:rFonts w:ascii="Crimson Text" w:hAnsi="Crimson Text"/>
          <w:color w:val="000000" w:themeColor="text1"/>
          <w:sz w:val="26"/>
          <w:szCs w:val="26"/>
        </w:rPr>
        <w:t xml:space="preserve"> enfrentar </w:t>
      </w:r>
      <w:r w:rsidR="0063399E">
        <w:rPr>
          <w:rFonts w:ascii="Crimson Text" w:hAnsi="Crimson Text"/>
          <w:color w:val="000000" w:themeColor="text1"/>
          <w:sz w:val="26"/>
          <w:szCs w:val="26"/>
        </w:rPr>
        <w:t>la situación</w:t>
      </w:r>
      <w:r>
        <w:rPr>
          <w:rFonts w:ascii="Crimson Text" w:hAnsi="Crimson Text"/>
          <w:color w:val="000000" w:themeColor="text1"/>
          <w:sz w:val="26"/>
          <w:szCs w:val="26"/>
        </w:rPr>
        <w:t>, no sab</w:t>
      </w:r>
      <w:r w:rsidR="002B49E5">
        <w:rPr>
          <w:rFonts w:ascii="Crimson Text" w:hAnsi="Crimson Text"/>
          <w:color w:val="000000" w:themeColor="text1"/>
          <w:sz w:val="26"/>
          <w:szCs w:val="26"/>
        </w:rPr>
        <w:t>r</w:t>
      </w:r>
      <w:r>
        <w:rPr>
          <w:rFonts w:ascii="Crimson Text" w:hAnsi="Crimson Text"/>
          <w:color w:val="000000" w:themeColor="text1"/>
          <w:sz w:val="26"/>
          <w:szCs w:val="26"/>
        </w:rPr>
        <w:t xml:space="preserve">ía </w:t>
      </w:r>
      <w:del w:id="540" w:author="Pauli-Chan" w:date="2025-07-24T16:27:00Z">
        <w:r w:rsidDel="009B4784">
          <w:rPr>
            <w:rFonts w:ascii="Crimson Text" w:hAnsi="Crimson Text"/>
            <w:color w:val="000000" w:themeColor="text1"/>
            <w:sz w:val="26"/>
            <w:szCs w:val="26"/>
          </w:rPr>
          <w:delText>con qué cara</w:delText>
        </w:r>
      </w:del>
      <w:ins w:id="541" w:author="Pauli-Chan" w:date="2025-07-24T16:27:00Z">
        <w:r w:rsidR="009B4784">
          <w:rPr>
            <w:rFonts w:ascii="Crimson Text" w:hAnsi="Crimson Text"/>
            <w:color w:val="000000" w:themeColor="text1"/>
            <w:sz w:val="26"/>
            <w:szCs w:val="26"/>
          </w:rPr>
          <w:t>cómo</w:t>
        </w:r>
      </w:ins>
      <w:r>
        <w:rPr>
          <w:rFonts w:ascii="Crimson Text" w:hAnsi="Crimson Text"/>
          <w:color w:val="000000" w:themeColor="text1"/>
          <w:sz w:val="26"/>
          <w:szCs w:val="26"/>
        </w:rPr>
        <w:t xml:space="preserve"> mirarla.</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La vergüenza y el fracaso lo condicionaban</w:t>
      </w:r>
      <w:r w:rsidR="00ED5234">
        <w:rPr>
          <w:rFonts w:ascii="Crimson Text" w:hAnsi="Crimson Text"/>
          <w:color w:val="000000" w:themeColor="text1"/>
          <w:sz w:val="26"/>
          <w:szCs w:val="26"/>
        </w:rPr>
        <w:t>, y el recelo le ceg</w:t>
      </w:r>
      <w:r w:rsidR="0063399E">
        <w:rPr>
          <w:rFonts w:ascii="Crimson Text" w:hAnsi="Crimson Text"/>
          <w:color w:val="000000" w:themeColor="text1"/>
          <w:sz w:val="26"/>
          <w:szCs w:val="26"/>
        </w:rPr>
        <w:t>aba el pensamiento.</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E</w:t>
      </w:r>
      <w:r w:rsidR="00ED5234">
        <w:rPr>
          <w:rFonts w:ascii="Crimson Text" w:hAnsi="Crimson Text"/>
          <w:color w:val="000000" w:themeColor="text1"/>
          <w:sz w:val="26"/>
          <w:szCs w:val="26"/>
        </w:rPr>
        <w:t>n medio de su pesadumbre</w:t>
      </w:r>
      <w:r w:rsidR="0063399E">
        <w:rPr>
          <w:rFonts w:ascii="Crimson Text" w:hAnsi="Crimson Text"/>
          <w:color w:val="000000" w:themeColor="text1"/>
          <w:sz w:val="26"/>
          <w:szCs w:val="26"/>
        </w:rPr>
        <w:t>,</w:t>
      </w:r>
      <w:r w:rsidR="00ED5234">
        <w:rPr>
          <w:rFonts w:ascii="Crimson Text" w:hAnsi="Crimson Text"/>
          <w:color w:val="000000" w:themeColor="text1"/>
          <w:sz w:val="26"/>
          <w:szCs w:val="26"/>
        </w:rPr>
        <w:t xml:space="preserve"> un </w:t>
      </w:r>
      <w:r w:rsidR="00765D77">
        <w:rPr>
          <w:rFonts w:ascii="Crimson Text" w:hAnsi="Crimson Text"/>
          <w:color w:val="000000" w:themeColor="text1"/>
          <w:sz w:val="26"/>
          <w:szCs w:val="26"/>
        </w:rPr>
        <w:t>deseo</w:t>
      </w:r>
      <w:r w:rsidR="00EB1308">
        <w:rPr>
          <w:rFonts w:ascii="Crimson Text" w:hAnsi="Crimson Text"/>
          <w:color w:val="000000" w:themeColor="text1"/>
          <w:sz w:val="26"/>
          <w:szCs w:val="26"/>
        </w:rPr>
        <w:t xml:space="preserve"> emergente y </w:t>
      </w:r>
      <w:r w:rsidR="00625030">
        <w:rPr>
          <w:rFonts w:ascii="Crimson Text" w:hAnsi="Crimson Text"/>
          <w:color w:val="000000" w:themeColor="text1"/>
          <w:sz w:val="26"/>
          <w:szCs w:val="26"/>
        </w:rPr>
        <w:t>siniestro</w:t>
      </w:r>
      <w:r w:rsidR="00ED5234">
        <w:rPr>
          <w:rFonts w:ascii="Crimson Text" w:hAnsi="Crimson Text"/>
          <w:color w:val="000000" w:themeColor="text1"/>
          <w:sz w:val="26"/>
          <w:szCs w:val="26"/>
        </w:rPr>
        <w:t xml:space="preserve"> lo </w:t>
      </w:r>
      <w:r w:rsidR="00625030">
        <w:rPr>
          <w:rFonts w:ascii="Crimson Text" w:hAnsi="Crimson Text"/>
          <w:color w:val="000000" w:themeColor="text1"/>
          <w:sz w:val="26"/>
          <w:szCs w:val="26"/>
        </w:rPr>
        <w:t>dominaba</w:t>
      </w:r>
      <w:r w:rsidR="00ED5234">
        <w:rPr>
          <w:rFonts w:ascii="Crimson Text" w:hAnsi="Crimson Text"/>
          <w:color w:val="000000" w:themeColor="text1"/>
          <w:sz w:val="26"/>
          <w:szCs w:val="26"/>
        </w:rPr>
        <w:t xml:space="preserve">: </w:t>
      </w:r>
      <w:commentRangeStart w:id="542"/>
      <w:r w:rsidR="00ED5234">
        <w:rPr>
          <w:rFonts w:ascii="Crimson Text" w:hAnsi="Crimson Text"/>
          <w:color w:val="000000" w:themeColor="text1"/>
          <w:sz w:val="26"/>
          <w:szCs w:val="26"/>
        </w:rPr>
        <w:t>la venganza</w:t>
      </w:r>
      <w:commentRangeEnd w:id="542"/>
      <w:r w:rsidR="009B4784">
        <w:rPr>
          <w:rStyle w:val="Refdecomentario"/>
        </w:rPr>
        <w:commentReference w:id="542"/>
      </w:r>
      <w:r w:rsidR="00ED5234">
        <w:rPr>
          <w:rFonts w:ascii="Crimson Text" w:hAnsi="Crimson Text"/>
          <w:color w:val="000000" w:themeColor="text1"/>
          <w:sz w:val="26"/>
          <w:szCs w:val="26"/>
        </w:rPr>
        <w:t>.</w:t>
      </w:r>
    </w:p>
    <w:p w:rsidR="00AB7FC9" w:rsidRDefault="004F4B84"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Había navegado un largo trecho, y ya se encontraba aguas adentro, a punto de alcanza el límite permitido. No había embarcaciones cercanas a su alrededor</w:t>
      </w:r>
      <w:del w:id="543" w:author="Pauli-Chan" w:date="2025-07-24T16:31:00Z">
        <w:r w:rsidDel="005B7B17">
          <w:rPr>
            <w:rFonts w:ascii="Crimson Text" w:hAnsi="Crimson Text"/>
            <w:color w:val="000000" w:themeColor="text1"/>
            <w:sz w:val="26"/>
            <w:szCs w:val="26"/>
          </w:rPr>
          <w:delText>,</w:delText>
        </w:r>
      </w:del>
      <w:r>
        <w:rPr>
          <w:rFonts w:ascii="Crimson Text" w:hAnsi="Crimson Text"/>
          <w:color w:val="000000" w:themeColor="text1"/>
          <w:sz w:val="26"/>
          <w:szCs w:val="26"/>
        </w:rPr>
        <w:t xml:space="preserve"> y</w:t>
      </w:r>
      <w:ins w:id="544" w:author="Pauli-Chan" w:date="2025-07-24T16:31:00Z">
        <w:r w:rsidR="005B7B17">
          <w:rPr>
            <w:rFonts w:ascii="Crimson Text" w:hAnsi="Crimson Text"/>
            <w:color w:val="000000" w:themeColor="text1"/>
            <w:sz w:val="26"/>
            <w:szCs w:val="26"/>
          </w:rPr>
          <w:t>, en un segundo,</w:t>
        </w:r>
      </w:ins>
      <w:r>
        <w:rPr>
          <w:rFonts w:ascii="Crimson Text" w:hAnsi="Crimson Text"/>
          <w:color w:val="000000" w:themeColor="text1"/>
          <w:sz w:val="26"/>
          <w:szCs w:val="26"/>
        </w:rPr>
        <w:t xml:space="preserve"> tomó una decisión </w:t>
      </w:r>
      <w:del w:id="545" w:author="Pauli-Chan" w:date="2025-07-24T16:31:00Z">
        <w:r w:rsidDel="005B7B17">
          <w:rPr>
            <w:rFonts w:ascii="Crimson Text" w:hAnsi="Crimson Text"/>
            <w:color w:val="000000" w:themeColor="text1"/>
            <w:sz w:val="26"/>
            <w:szCs w:val="26"/>
          </w:rPr>
          <w:delText>temeraria y trascendental</w:delText>
        </w:r>
      </w:del>
      <w:ins w:id="546" w:author="Pauli-Chan" w:date="2025-07-24T16:31:00Z">
        <w:r w:rsidR="005B7B17">
          <w:rPr>
            <w:rFonts w:ascii="Crimson Text" w:hAnsi="Crimson Text"/>
            <w:color w:val="000000" w:themeColor="text1"/>
            <w:sz w:val="26"/>
            <w:szCs w:val="26"/>
          </w:rPr>
          <w:t xml:space="preserve">que lo cambiaría todo, tan trascendental que ni </w:t>
        </w:r>
      </w:ins>
      <w:ins w:id="547" w:author="Pauli-Chan" w:date="2025-07-24T16:32:00Z">
        <w:r w:rsidR="005B7B17">
          <w:rPr>
            <w:rFonts w:ascii="Crimson Text" w:hAnsi="Crimson Text"/>
            <w:color w:val="000000" w:themeColor="text1"/>
            <w:sz w:val="26"/>
            <w:szCs w:val="26"/>
          </w:rPr>
          <w:t>él mismo podría haberlo sabido</w:t>
        </w:r>
      </w:ins>
      <w:r>
        <w:rPr>
          <w:rFonts w:ascii="Crimson Text" w:hAnsi="Crimson Text"/>
          <w:color w:val="000000" w:themeColor="text1"/>
          <w:sz w:val="26"/>
          <w:szCs w:val="26"/>
        </w:rPr>
        <w:t xml:space="preserve">. </w:t>
      </w:r>
      <w:del w:id="548" w:author="Pauli-Chan" w:date="2025-07-24T16:32:00Z">
        <w:r w:rsidDel="005B7B17">
          <w:rPr>
            <w:rFonts w:ascii="Crimson Text" w:hAnsi="Crimson Text"/>
            <w:color w:val="000000" w:themeColor="text1"/>
            <w:sz w:val="26"/>
            <w:szCs w:val="26"/>
          </w:rPr>
          <w:delText xml:space="preserve">Se </w:delText>
        </w:r>
      </w:del>
      <w:ins w:id="549" w:author="Pauli-Chan" w:date="2025-07-24T16:32:00Z">
        <w:r w:rsidR="005B7B17">
          <w:rPr>
            <w:rFonts w:ascii="Crimson Text" w:hAnsi="Crimson Text"/>
            <w:color w:val="000000" w:themeColor="text1"/>
            <w:sz w:val="26"/>
            <w:szCs w:val="26"/>
          </w:rPr>
          <w:t>Tras asegurarse de que nadie lo estaba mirando, se</w:t>
        </w:r>
        <w:r w:rsidR="005B7B17">
          <w:rPr>
            <w:rFonts w:ascii="Crimson Text" w:hAnsi="Crimson Text"/>
            <w:color w:val="000000" w:themeColor="text1"/>
            <w:sz w:val="26"/>
            <w:szCs w:val="26"/>
          </w:rPr>
          <w:t xml:space="preserve"> </w:t>
        </w:r>
      </w:ins>
      <w:r>
        <w:rPr>
          <w:rFonts w:ascii="Crimson Text" w:hAnsi="Crimson Text"/>
          <w:color w:val="000000" w:themeColor="text1"/>
          <w:sz w:val="26"/>
          <w:szCs w:val="26"/>
        </w:rPr>
        <w:t>quitó el uniforme de la guardia real y lo arrojó al agua</w:t>
      </w:r>
      <w:del w:id="550" w:author="Pauli-Chan" w:date="2025-07-24T16:33:00Z">
        <w:r w:rsidDel="005B7B17">
          <w:rPr>
            <w:rFonts w:ascii="Crimson Text" w:hAnsi="Crimson Text"/>
            <w:color w:val="000000" w:themeColor="text1"/>
            <w:sz w:val="26"/>
            <w:szCs w:val="26"/>
          </w:rPr>
          <w:delText>, luego</w:delText>
        </w:r>
      </w:del>
      <w:ins w:id="551" w:author="Pauli-Chan" w:date="2025-07-24T16:33:00Z">
        <w:r w:rsidR="005B7B17">
          <w:rPr>
            <w:rFonts w:ascii="Crimson Text" w:hAnsi="Crimson Text"/>
            <w:color w:val="000000" w:themeColor="text1"/>
            <w:sz w:val="26"/>
            <w:szCs w:val="26"/>
          </w:rPr>
          <w:t>. Luego</w:t>
        </w:r>
      </w:ins>
      <w:r>
        <w:rPr>
          <w:rFonts w:ascii="Crimson Text" w:hAnsi="Crimson Text"/>
          <w:color w:val="000000" w:themeColor="text1"/>
          <w:sz w:val="26"/>
          <w:szCs w:val="26"/>
        </w:rPr>
        <w:t xml:space="preserve"> se colocó una pechera impermeable</w:t>
      </w:r>
      <w:r w:rsidR="00AB7FC9">
        <w:rPr>
          <w:rFonts w:ascii="Crimson Text" w:hAnsi="Crimson Text"/>
          <w:color w:val="000000" w:themeColor="text1"/>
          <w:sz w:val="26"/>
          <w:szCs w:val="26"/>
        </w:rPr>
        <w:t xml:space="preserve">, simulando ser </w:t>
      </w:r>
      <w:r w:rsidR="00625030">
        <w:rPr>
          <w:rFonts w:ascii="Crimson Text" w:hAnsi="Crimson Text"/>
          <w:color w:val="000000" w:themeColor="text1"/>
          <w:sz w:val="26"/>
          <w:szCs w:val="26"/>
        </w:rPr>
        <w:t>un pescador</w:t>
      </w:r>
      <w:r w:rsidR="000B05FB">
        <w:rPr>
          <w:rFonts w:ascii="Crimson Text" w:hAnsi="Crimson Text"/>
          <w:color w:val="000000" w:themeColor="text1"/>
          <w:sz w:val="26"/>
          <w:szCs w:val="26"/>
        </w:rPr>
        <w:t xml:space="preserve"> más</w:t>
      </w:r>
      <w:r w:rsidR="00AB7FC9">
        <w:rPr>
          <w:rFonts w:ascii="Crimson Text" w:hAnsi="Crimson Text"/>
          <w:color w:val="000000" w:themeColor="text1"/>
          <w:sz w:val="26"/>
          <w:szCs w:val="26"/>
        </w:rPr>
        <w:t xml:space="preserve">. </w:t>
      </w:r>
      <w:del w:id="552" w:author="Pauli-Chan" w:date="2025-07-24T16:41:00Z">
        <w:r w:rsidR="00AB7FC9" w:rsidDel="00F41393">
          <w:rPr>
            <w:rFonts w:ascii="Crimson Text" w:hAnsi="Crimson Text"/>
            <w:color w:val="000000" w:themeColor="text1"/>
            <w:sz w:val="26"/>
            <w:szCs w:val="26"/>
          </w:rPr>
          <w:delText>Giró su cabeza hacia atrás, y observó</w:delText>
        </w:r>
      </w:del>
      <w:ins w:id="553" w:author="Pauli-Chan" w:date="2025-07-24T16:41:00Z">
        <w:r w:rsidR="00F41393">
          <w:rPr>
            <w:rFonts w:ascii="Crimson Text" w:hAnsi="Crimson Text"/>
            <w:color w:val="000000" w:themeColor="text1"/>
            <w:sz w:val="26"/>
            <w:szCs w:val="26"/>
          </w:rPr>
          <w:t>Observó</w:t>
        </w:r>
      </w:ins>
      <w:r w:rsidR="00AB7FC9">
        <w:rPr>
          <w:rFonts w:ascii="Crimson Text" w:hAnsi="Crimson Text"/>
          <w:color w:val="000000" w:themeColor="text1"/>
          <w:sz w:val="26"/>
          <w:szCs w:val="26"/>
        </w:rPr>
        <w:t xml:space="preserve"> las costas lejanas del sur con un dejo de nostalgia y amargura.</w:t>
      </w:r>
      <w:bookmarkStart w:id="554" w:name="_GoBack"/>
      <w:bookmarkEnd w:id="554"/>
    </w:p>
    <w:p w:rsidR="004F4B84" w:rsidRDefault="00765D77"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Pronto, l</w:t>
      </w:r>
      <w:r w:rsidR="00AB7FC9">
        <w:rPr>
          <w:rFonts w:ascii="Crimson Text" w:hAnsi="Crimson Text"/>
          <w:color w:val="000000" w:themeColor="text1"/>
          <w:sz w:val="26"/>
          <w:szCs w:val="26"/>
        </w:rPr>
        <w:t xml:space="preserve">a ira volvió a </w:t>
      </w:r>
      <w:r>
        <w:rPr>
          <w:rFonts w:ascii="Crimson Text" w:hAnsi="Crimson Text"/>
          <w:color w:val="000000" w:themeColor="text1"/>
          <w:sz w:val="26"/>
          <w:szCs w:val="26"/>
        </w:rPr>
        <w:t>someterlo</w:t>
      </w:r>
      <w:del w:id="555" w:author="Pauli-Chan" w:date="2025-07-24T16:41:00Z">
        <w:r w:rsidR="00AB7FC9" w:rsidDel="00F41393">
          <w:rPr>
            <w:rFonts w:ascii="Crimson Text" w:hAnsi="Crimson Text"/>
            <w:color w:val="000000" w:themeColor="text1"/>
            <w:sz w:val="26"/>
            <w:szCs w:val="26"/>
          </w:rPr>
          <w:delText>, enderezó su posición</w:delText>
        </w:r>
      </w:del>
      <w:ins w:id="556" w:author="Pauli-Chan" w:date="2025-07-24T16:41:00Z">
        <w:r w:rsidR="00F41393">
          <w:rPr>
            <w:rFonts w:ascii="Crimson Text" w:hAnsi="Crimson Text"/>
            <w:color w:val="000000" w:themeColor="text1"/>
            <w:sz w:val="26"/>
            <w:szCs w:val="26"/>
          </w:rPr>
          <w:t>. Giró la embarcaci</w:t>
        </w:r>
      </w:ins>
      <w:ins w:id="557" w:author="Pauli-Chan" w:date="2025-07-24T16:42:00Z">
        <w:r w:rsidR="00F41393">
          <w:rPr>
            <w:rFonts w:ascii="Crimson Text" w:hAnsi="Crimson Text"/>
            <w:color w:val="000000" w:themeColor="text1"/>
            <w:sz w:val="26"/>
            <w:szCs w:val="26"/>
          </w:rPr>
          <w:t>ón</w:t>
        </w:r>
      </w:ins>
      <w:r w:rsidR="00AB7FC9">
        <w:rPr>
          <w:rFonts w:ascii="Crimson Text" w:hAnsi="Crimson Text"/>
          <w:color w:val="000000" w:themeColor="text1"/>
          <w:sz w:val="26"/>
          <w:szCs w:val="26"/>
        </w:rPr>
        <w:t xml:space="preserve"> y comenzó a </w:t>
      </w:r>
      <w:del w:id="558" w:author="Pauli-Chan" w:date="2025-07-24T16:33:00Z">
        <w:r w:rsidR="00AB7FC9" w:rsidDel="005B7B17">
          <w:rPr>
            <w:rFonts w:ascii="Crimson Text" w:hAnsi="Crimson Text"/>
            <w:color w:val="000000" w:themeColor="text1"/>
            <w:sz w:val="26"/>
            <w:szCs w:val="26"/>
          </w:rPr>
          <w:delText xml:space="preserve">remas </w:delText>
        </w:r>
      </w:del>
      <w:ins w:id="559" w:author="Pauli-Chan" w:date="2025-07-24T16:33:00Z">
        <w:r w:rsidR="005B7B17">
          <w:rPr>
            <w:rFonts w:ascii="Crimson Text" w:hAnsi="Crimson Text"/>
            <w:color w:val="000000" w:themeColor="text1"/>
            <w:sz w:val="26"/>
            <w:szCs w:val="26"/>
          </w:rPr>
          <w:t>remar</w:t>
        </w:r>
        <w:r w:rsidR="005B7B17">
          <w:rPr>
            <w:rFonts w:ascii="Crimson Text" w:hAnsi="Crimson Text"/>
            <w:color w:val="000000" w:themeColor="text1"/>
            <w:sz w:val="26"/>
            <w:szCs w:val="26"/>
          </w:rPr>
          <w:t xml:space="preserve"> </w:t>
        </w:r>
      </w:ins>
      <w:r w:rsidR="00AB7FC9">
        <w:rPr>
          <w:rFonts w:ascii="Crimson Text" w:hAnsi="Crimson Text"/>
          <w:color w:val="000000" w:themeColor="text1"/>
          <w:sz w:val="26"/>
          <w:szCs w:val="26"/>
        </w:rPr>
        <w:t xml:space="preserve">con fuerzas. </w:t>
      </w:r>
      <w:del w:id="560" w:author="Pauli-Chan" w:date="2025-07-24T16:39:00Z">
        <w:r w:rsidR="00AB7FC9" w:rsidDel="005B7B17">
          <w:rPr>
            <w:rFonts w:ascii="Crimson Text" w:hAnsi="Crimson Text"/>
            <w:color w:val="000000" w:themeColor="text1"/>
            <w:sz w:val="26"/>
            <w:szCs w:val="26"/>
          </w:rPr>
          <w:delText>Rápidamente</w:delText>
        </w:r>
      </w:del>
      <w:ins w:id="561" w:author="Pauli-Chan" w:date="2025-07-24T16:39:00Z">
        <w:r w:rsidR="005B7B17">
          <w:rPr>
            <w:rFonts w:ascii="Crimson Text" w:hAnsi="Crimson Text"/>
            <w:color w:val="000000" w:themeColor="text1"/>
            <w:sz w:val="26"/>
            <w:szCs w:val="26"/>
          </w:rPr>
          <w:t>Sin mirar atrás</w:t>
        </w:r>
      </w:ins>
      <w:r w:rsidR="00AB7FC9">
        <w:rPr>
          <w:rFonts w:ascii="Crimson Text" w:hAnsi="Crimson Text"/>
          <w:color w:val="000000" w:themeColor="text1"/>
          <w:sz w:val="26"/>
          <w:szCs w:val="26"/>
        </w:rPr>
        <w:t xml:space="preserve">, cruzó la línea de la frontera segura y </w:t>
      </w:r>
      <w:del w:id="562" w:author="Pauli-Chan" w:date="2025-07-24T16:39:00Z">
        <w:r w:rsidR="00AB7FC9" w:rsidDel="005B7B17">
          <w:rPr>
            <w:rFonts w:ascii="Crimson Text" w:hAnsi="Crimson Text"/>
            <w:color w:val="000000" w:themeColor="text1"/>
            <w:sz w:val="26"/>
            <w:szCs w:val="26"/>
          </w:rPr>
          <w:delText>enfiló en dirección</w:delText>
        </w:r>
      </w:del>
      <w:ins w:id="563" w:author="Pauli-Chan" w:date="2025-07-24T16:39:00Z">
        <w:r w:rsidR="005B7B17">
          <w:rPr>
            <w:rFonts w:ascii="Crimson Text" w:hAnsi="Crimson Text"/>
            <w:color w:val="000000" w:themeColor="text1"/>
            <w:sz w:val="26"/>
            <w:szCs w:val="26"/>
          </w:rPr>
          <w:t>marchó hacia</w:t>
        </w:r>
      </w:ins>
      <w:r w:rsidR="00AB7FC9">
        <w:rPr>
          <w:rFonts w:ascii="Crimson Text" w:hAnsi="Crimson Text"/>
          <w:color w:val="000000" w:themeColor="text1"/>
          <w:sz w:val="26"/>
          <w:szCs w:val="26"/>
        </w:rPr>
        <w:t xml:space="preserve"> norte, </w:t>
      </w:r>
      <w:del w:id="564" w:author="Pauli-Chan" w:date="2025-07-24T16:40:00Z">
        <w:r w:rsidR="00AB7FC9" w:rsidDel="005B7B17">
          <w:rPr>
            <w:rFonts w:ascii="Crimson Text" w:hAnsi="Crimson Text"/>
            <w:color w:val="000000" w:themeColor="text1"/>
            <w:sz w:val="26"/>
            <w:szCs w:val="26"/>
          </w:rPr>
          <w:delText>buscando un nuevo destino donde apaciguar su fuego, lejos de Eros y la princesa</w:delText>
        </w:r>
        <w:commentRangeStart w:id="565"/>
        <w:r w:rsidR="00AB7FC9" w:rsidDel="005B7B17">
          <w:rPr>
            <w:rFonts w:ascii="Crimson Text" w:hAnsi="Crimson Text"/>
            <w:color w:val="000000" w:themeColor="text1"/>
            <w:sz w:val="26"/>
            <w:szCs w:val="26"/>
          </w:rPr>
          <w:delText>.</w:delText>
        </w:r>
      </w:del>
      <w:ins w:id="566" w:author="Pauli-Chan" w:date="2025-07-24T16:40:00Z">
        <w:r w:rsidR="005B7B17">
          <w:rPr>
            <w:rFonts w:ascii="Crimson Text" w:hAnsi="Crimson Text"/>
            <w:color w:val="000000" w:themeColor="text1"/>
            <w:sz w:val="26"/>
            <w:szCs w:val="26"/>
          </w:rPr>
          <w:t>decidido a apaciguar su fuego lejos de la princesa. Y, sobre todo, lejos de Eros.</w:t>
        </w:r>
      </w:ins>
      <w:commentRangeEnd w:id="565"/>
      <w:ins w:id="567" w:author="Pauli-Chan" w:date="2025-07-24T16:44:00Z">
        <w:r w:rsidR="0080757F">
          <w:rPr>
            <w:rStyle w:val="Refdecomentario"/>
          </w:rPr>
          <w:commentReference w:id="565"/>
        </w:r>
      </w:ins>
    </w:p>
    <w:p w:rsidR="00ED5234" w:rsidRPr="009E242C" w:rsidRDefault="00ED5234" w:rsidP="00300406">
      <w:pPr>
        <w:tabs>
          <w:tab w:val="left" w:pos="2179"/>
        </w:tabs>
        <w:spacing w:after="0"/>
        <w:ind w:firstLine="284"/>
        <w:jc w:val="both"/>
        <w:rPr>
          <w:rFonts w:ascii="Crimson Text" w:hAnsi="Crimson Text"/>
          <w:color w:val="000000" w:themeColor="text1"/>
          <w:sz w:val="26"/>
          <w:szCs w:val="26"/>
        </w:rPr>
      </w:pPr>
    </w:p>
    <w:sectPr w:rsidR="00ED5234" w:rsidRPr="009E242C"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Pauli-Chan" w:date="2025-07-24T16:45:00Z" w:initials="P">
    <w:p w:rsidR="00C03ACD" w:rsidRDefault="00C03ACD">
      <w:pPr>
        <w:pStyle w:val="Textocomentario"/>
      </w:pPr>
      <w:r>
        <w:rPr>
          <w:rStyle w:val="Refdecomentario"/>
        </w:rPr>
        <w:annotationRef/>
      </w:r>
      <w:r>
        <w:t>Nadie lo exilió, él huyó.</w:t>
      </w:r>
    </w:p>
  </w:comment>
  <w:comment w:id="133" w:author="Pauli-Chan" w:date="2025-07-24T16:45:00Z" w:initials="P">
    <w:p w:rsidR="00D94A1B" w:rsidRDefault="00D94A1B">
      <w:pPr>
        <w:pStyle w:val="Textocomentario"/>
      </w:pPr>
      <w:r>
        <w:rPr>
          <w:rStyle w:val="Refdecomentario"/>
        </w:rPr>
        <w:annotationRef/>
      </w:r>
      <w:r>
        <w:t xml:space="preserve">Esto lo pusiste antes en alguno de los capítulos como una marca reconocida de Agatha? Porque </w:t>
      </w:r>
      <w:proofErr w:type="spellStart"/>
      <w:r>
        <w:t>sino</w:t>
      </w:r>
      <w:proofErr w:type="spellEnd"/>
      <w:r>
        <w:t>, estaría bueno que lo agregues en la misma descripción que se hace de Agatha en el primer capítulo cosa de que esté en la mente del lector desde el inicio,</w:t>
      </w:r>
    </w:p>
  </w:comment>
  <w:comment w:id="141" w:author="Pauli-Chan" w:date="2025-07-24T16:45:00Z" w:initials="P">
    <w:p w:rsidR="00126745" w:rsidRDefault="00126745">
      <w:pPr>
        <w:pStyle w:val="Textocomentario"/>
      </w:pPr>
      <w:r>
        <w:rPr>
          <w:rStyle w:val="Refdecomentario"/>
        </w:rPr>
        <w:annotationRef/>
      </w:r>
      <w:r>
        <w:t xml:space="preserve">No deja muy en claro si </w:t>
      </w:r>
      <w:proofErr w:type="spellStart"/>
      <w:r>
        <w:t>Sigurd</w:t>
      </w:r>
      <w:proofErr w:type="spellEnd"/>
      <w:r>
        <w:t xml:space="preserve"> ya sabía de la metamorfosis o si lo descubrió en ese momento. Si lo descubre en ese momento, agregaría un par de líneas más al respecto si te da el tiempo.</w:t>
      </w:r>
    </w:p>
  </w:comment>
  <w:comment w:id="175" w:author="Paula Castrilli" w:date="2025-07-24T16:45:00Z" w:initials="PC">
    <w:p w:rsidR="00BF75ED" w:rsidRDefault="00BF75ED">
      <w:pPr>
        <w:pStyle w:val="Textocomentario"/>
      </w:pPr>
      <w:r>
        <w:rPr>
          <w:rStyle w:val="Refdecomentario"/>
        </w:rPr>
        <w:annotationRef/>
      </w:r>
      <w:r>
        <w:t xml:space="preserve">A un desertor no se le da una reprimenda </w:t>
      </w:r>
      <w:proofErr w:type="spellStart"/>
      <w:r>
        <w:t>xD</w:t>
      </w:r>
      <w:proofErr w:type="spellEnd"/>
      <w:r>
        <w:t xml:space="preserve">. Si lo que le esperaba era sólo una reprimenda, para empezar no se hubiera ido  </w:t>
      </w:r>
      <w:proofErr w:type="spellStart"/>
      <w:r>
        <w:t>xD</w:t>
      </w:r>
      <w:proofErr w:type="spellEnd"/>
      <w:r>
        <w:t>.</w:t>
      </w:r>
    </w:p>
  </w:comment>
  <w:comment w:id="190" w:author="Paula Castrilli" w:date="2025-07-24T16:45:00Z" w:initials="PC">
    <w:p w:rsidR="00AF7923" w:rsidRDefault="00AF7923">
      <w:pPr>
        <w:pStyle w:val="Textocomentario"/>
      </w:pPr>
      <w:r>
        <w:rPr>
          <w:rStyle w:val="Refdecomentario"/>
        </w:rPr>
        <w:annotationRef/>
      </w:r>
      <w:r>
        <w:t xml:space="preserve">Esto, en todo caso, debería haber estado mucho antes en la novela. Y de todas maneras estás dando a entender que el rey confía en la palabra de </w:t>
      </w:r>
      <w:proofErr w:type="spellStart"/>
      <w:r>
        <w:t>Sigurd</w:t>
      </w:r>
      <w:proofErr w:type="spellEnd"/>
      <w:r>
        <w:t xml:space="preserve"> con el hecho de a él le baste la palabra del guerrero.</w:t>
      </w:r>
    </w:p>
  </w:comment>
  <w:comment w:id="230" w:author="Paula Castrilli" w:date="2025-07-24T16:45:00Z" w:initials="PC">
    <w:p w:rsidR="00241ACD" w:rsidRDefault="00241ACD">
      <w:pPr>
        <w:pStyle w:val="Textocomentario"/>
      </w:pPr>
      <w:r>
        <w:rPr>
          <w:rStyle w:val="Refdecomentario"/>
        </w:rPr>
        <w:annotationRef/>
      </w:r>
      <w:proofErr w:type="spellStart"/>
      <w:r>
        <w:t>Spiderman</w:t>
      </w:r>
      <w:proofErr w:type="spellEnd"/>
    </w:p>
  </w:comment>
  <w:comment w:id="246" w:author="Paula Castrilli" w:date="2025-07-24T16:45:00Z" w:initials="PC">
    <w:p w:rsidR="00337E21" w:rsidRDefault="00337E21">
      <w:pPr>
        <w:pStyle w:val="Textocomentario"/>
      </w:pPr>
      <w:r>
        <w:rPr>
          <w:rStyle w:val="Refdecomentario"/>
        </w:rPr>
        <w:annotationRef/>
      </w:r>
      <w:r>
        <w:t xml:space="preserve">No me parece, por ahora, correcto llamarlo “jinete de dragón” porque es un término no acuñado en ese lugar/mundo todavía ya que no hay registros precedentes de los que se conozca que haya asado algo así. Sí </w:t>
      </w:r>
      <w:proofErr w:type="spellStart"/>
      <w:r>
        <w:t>podés</w:t>
      </w:r>
      <w:proofErr w:type="spellEnd"/>
      <w:r>
        <w:t xml:space="preserve"> usarlo en el segundo libro como un término que se empezó a usar en ese momento como un título que se le dio.</w:t>
      </w:r>
    </w:p>
  </w:comment>
  <w:comment w:id="258" w:author="Paula Castrilli" w:date="2025-07-24T16:45:00Z" w:initials="PC">
    <w:p w:rsidR="00CE0111" w:rsidRDefault="00CE0111">
      <w:pPr>
        <w:pStyle w:val="Textocomentario"/>
      </w:pPr>
      <w:r>
        <w:rPr>
          <w:rStyle w:val="Refdecomentario"/>
        </w:rPr>
        <w:annotationRef/>
      </w:r>
      <w:r>
        <w:t xml:space="preserve">Era </w:t>
      </w:r>
      <w:proofErr w:type="spellStart"/>
      <w:r>
        <w:t>Korl</w:t>
      </w:r>
      <w:proofErr w:type="spellEnd"/>
      <w:r>
        <w:t xml:space="preserve"> el nombre?</w:t>
      </w:r>
    </w:p>
  </w:comment>
  <w:comment w:id="316" w:author="Paula Castrilli" w:date="2025-07-24T16:45:00Z" w:initials="PC">
    <w:p w:rsidR="006B726B" w:rsidRDefault="006B726B">
      <w:pPr>
        <w:pStyle w:val="Textocomentario"/>
      </w:pPr>
      <w:r>
        <w:rPr>
          <w:rStyle w:val="Refdecomentario"/>
        </w:rPr>
        <w:annotationRef/>
      </w:r>
      <w:r>
        <w:t xml:space="preserve">Entiendo la reacción del rey. Pero alguien debería aunque sea mostrar miedo y </w:t>
      </w:r>
      <w:proofErr w:type="spellStart"/>
      <w:r>
        <w:t>decsonfianza</w:t>
      </w:r>
      <w:proofErr w:type="spellEnd"/>
      <w:r>
        <w:t xml:space="preserve"> de manera directa justamente por el hecho de que volvió montado en un dragón, eso a lo que aprendieron a temer y exterminar. Preguntarse si no volvió por venganza. El rey plantearse la posibilidad de que vaya a secuestrar a Elena y se la lleve volando a lomos de Agatha. Es más, se puede poner a alguien interviniendo justo después de esta línea de diálogo del rey y decirlo de alguna manera que dé pie a lo que Eros dice inmediatamente después. Incluso podría ser Aron, que ya me había olvidado que estaba ahí de lo callado que estaba, en un intento de protegerse y eliminar a Eros</w:t>
      </w:r>
    </w:p>
  </w:comment>
  <w:comment w:id="325" w:author="Paula Castrilli" w:date="2025-07-24T16:45:00Z" w:initials="PC">
    <w:p w:rsidR="001C1D9C" w:rsidRDefault="001C1D9C">
      <w:pPr>
        <w:pStyle w:val="Textocomentario"/>
      </w:pPr>
      <w:r>
        <w:rPr>
          <w:rStyle w:val="Refdecomentario"/>
        </w:rPr>
        <w:annotationRef/>
      </w:r>
      <w:r>
        <w:t xml:space="preserve">Teniendo en cuenta el aprecio que </w:t>
      </w:r>
      <w:proofErr w:type="spellStart"/>
      <w:r>
        <w:t>Sigurd</w:t>
      </w:r>
      <w:proofErr w:type="spellEnd"/>
      <w:r>
        <w:t xml:space="preserve"> sintió siempre por Eros, no me parece muy lógico que proteste ante lo que dice el rey.</w:t>
      </w:r>
      <w:r w:rsidR="00C36172">
        <w:t xml:space="preserve"> Y si bien me parece también exagerada la manera en la que el rey cambia tan radicalmente de parecer sobre Eros, por supuesto llevado por el interés y el beneficio propio, es como si hubieras trasladado algunas características negativas del rey sobre </w:t>
      </w:r>
      <w:proofErr w:type="spellStart"/>
      <w:r w:rsidR="00C36172">
        <w:t>Sigurd</w:t>
      </w:r>
      <w:proofErr w:type="spellEnd"/>
      <w:r w:rsidR="00C36172">
        <w:t xml:space="preserve">: </w:t>
      </w:r>
      <w:r w:rsidR="00C36172">
        <w:br/>
        <w:t>1- El orgullo herido por no haberlo podido apresar</w:t>
      </w:r>
      <w:r w:rsidR="00FE6C19">
        <w:t xml:space="preserve"> (esto se puede cambiar por impotencia al no haber podido apreciar a una potencial </w:t>
      </w:r>
      <w:proofErr w:type="spellStart"/>
      <w:r w:rsidR="00FE6C19">
        <w:t>amenza</w:t>
      </w:r>
      <w:proofErr w:type="spellEnd"/>
      <w:r w:rsidR="00FE6C19">
        <w:t>)</w:t>
      </w:r>
      <w:r w:rsidR="00C36172">
        <w:br/>
        <w:t xml:space="preserve">2- </w:t>
      </w:r>
      <w:r w:rsidR="006B726B">
        <w:t xml:space="preserve">La manera sarcástica y condescendiente con la que lo trata, siendo que </w:t>
      </w:r>
      <w:proofErr w:type="spellStart"/>
      <w:r w:rsidR="006B726B">
        <w:t>Sigurd</w:t>
      </w:r>
      <w:proofErr w:type="spellEnd"/>
      <w:r w:rsidR="006B726B">
        <w:t xml:space="preserve"> siempre intentó comportarse de manera justa e imparcial con todos.</w:t>
      </w:r>
      <w:r w:rsidR="00FE6C19">
        <w:t xml:space="preserve"> </w:t>
      </w:r>
    </w:p>
    <w:p w:rsidR="006B726B" w:rsidRDefault="006B726B">
      <w:pPr>
        <w:pStyle w:val="Textocomentario"/>
      </w:pPr>
      <w:r>
        <w:t>3- La manera en la que describiste que disfrutó como verdugo al exponer a Eros (la frase y metáfora me encantó y no quiero que la borres, pero es para que lo tengas en cuenta)</w:t>
      </w:r>
    </w:p>
    <w:p w:rsidR="00FE6C19" w:rsidRDefault="00FE6C19">
      <w:pPr>
        <w:pStyle w:val="Textocomentario"/>
      </w:pPr>
    </w:p>
    <w:p w:rsidR="00FE6C19" w:rsidRDefault="00FE6C19">
      <w:pPr>
        <w:pStyle w:val="Textocomentario"/>
      </w:pPr>
      <w:r>
        <w:t xml:space="preserve">Esta línea de diálogo puede quedar igual, al final del día </w:t>
      </w:r>
      <w:proofErr w:type="spellStart"/>
      <w:r>
        <w:t>Sigurd</w:t>
      </w:r>
      <w:proofErr w:type="spellEnd"/>
      <w:r>
        <w:t xml:space="preserve"> ES imparcial. Pero tal vez suavizar un poco su comportamiento dado que con todo lo anterior (lo inmediatamente anterior es lo de verdugo</w:t>
      </w:r>
      <w:r w:rsidR="004361AE">
        <w:t>, de hecho) esta oración genera un impacto negativo.</w:t>
      </w:r>
      <w:r w:rsidR="006C517A">
        <w:br/>
      </w:r>
      <w:r w:rsidR="006C517A">
        <w:br/>
      </w:r>
      <w:proofErr w:type="spellStart"/>
      <w:r w:rsidR="006C517A">
        <w:t>Edit</w:t>
      </w:r>
      <w:proofErr w:type="spellEnd"/>
      <w:r w:rsidR="006C517A">
        <w:t>: Agregué un par de líneas, que ya leíste a esta altura (</w:t>
      </w:r>
      <w:proofErr w:type="spellStart"/>
      <w:r w:rsidR="006C517A">
        <w:t>jajaja</w:t>
      </w:r>
      <w:proofErr w:type="spellEnd"/>
      <w:r w:rsidR="006C517A">
        <w:t>), para suavizar la situación.</w:t>
      </w:r>
    </w:p>
  </w:comment>
  <w:comment w:id="339" w:author="Paula Castrilli" w:date="2025-07-24T16:45:00Z" w:initials="PC">
    <w:p w:rsidR="006C517A" w:rsidRDefault="006C517A">
      <w:pPr>
        <w:pStyle w:val="Textocomentario"/>
      </w:pPr>
      <w:r>
        <w:rPr>
          <w:rStyle w:val="Refdecomentario"/>
        </w:rPr>
        <w:annotationRef/>
      </w:r>
      <w:r>
        <w:t>El lector lo ve como una aventura, pero el que lo pasó dudo que lo vea de esa manera.</w:t>
      </w:r>
    </w:p>
  </w:comment>
  <w:comment w:id="366" w:author="Paula Castrilli" w:date="2025-07-24T16:45:00Z" w:initials="PC">
    <w:p w:rsidR="00415938" w:rsidRDefault="00415938">
      <w:pPr>
        <w:pStyle w:val="Textocomentario"/>
      </w:pPr>
      <w:r>
        <w:rPr>
          <w:rStyle w:val="Refdecomentario"/>
        </w:rPr>
        <w:annotationRef/>
      </w:r>
      <w:r>
        <w:t xml:space="preserve">Con “s” es de ignorante, con “c” es de naciente. Es súper engañosa esa palabra, </w:t>
      </w:r>
      <w:proofErr w:type="spellStart"/>
      <w:r>
        <w:t>jajaja</w:t>
      </w:r>
      <w:proofErr w:type="spellEnd"/>
      <w:r>
        <w:t>!</w:t>
      </w:r>
    </w:p>
  </w:comment>
  <w:comment w:id="373" w:author="Pauli-Chan" w:date="2025-07-24T16:45:00Z" w:initials="P">
    <w:p w:rsidR="00CA1124" w:rsidRDefault="00CA1124">
      <w:pPr>
        <w:pStyle w:val="Textocomentario"/>
      </w:pPr>
      <w:r>
        <w:rPr>
          <w:rStyle w:val="Refdecomentario"/>
        </w:rPr>
        <w:annotationRef/>
      </w:r>
      <w:r>
        <w:t xml:space="preserve">Si bien entiendo la imagen que </w:t>
      </w:r>
      <w:proofErr w:type="spellStart"/>
      <w:r>
        <w:t>querés</w:t>
      </w:r>
      <w:proofErr w:type="spellEnd"/>
      <w:r>
        <w:t xml:space="preserve"> dar, de tranquilidad, si la brisa tiene la fuerza para remover el agua entonces no era tan tranquila.</w:t>
      </w:r>
    </w:p>
  </w:comment>
  <w:comment w:id="473" w:author="Pauli-Chan" w:date="2025-07-24T16:45:00Z" w:initials="P">
    <w:p w:rsidR="00337DA4" w:rsidRDefault="00337DA4">
      <w:pPr>
        <w:pStyle w:val="Textocomentario"/>
      </w:pPr>
      <w:r>
        <w:rPr>
          <w:rStyle w:val="Refdecomentario"/>
        </w:rPr>
        <w:annotationRef/>
      </w:r>
      <w:r>
        <w:t>La princesa sabe de la metamorfosis de los caballos a dragones. No tiene sentido que no entienda qué es lo que pasó con Agatha. Deberías poner que comenzó a atar cabos desde este punto, como mínimo</w:t>
      </w:r>
    </w:p>
  </w:comment>
  <w:comment w:id="532" w:author="Pauli-Chan" w:date="2025-07-24T16:45:00Z" w:initials="P">
    <w:p w:rsidR="00565C4D" w:rsidRDefault="00565C4D">
      <w:pPr>
        <w:pStyle w:val="Textocomentario"/>
      </w:pPr>
      <w:r>
        <w:rPr>
          <w:rStyle w:val="Refdecomentario"/>
        </w:rPr>
        <w:annotationRef/>
      </w:r>
      <w:r>
        <w:t>No sería mejor poner un “Te amo”?</w:t>
      </w:r>
    </w:p>
  </w:comment>
  <w:comment w:id="542" w:author="Pauli-Chan" w:date="2025-07-24T16:45:00Z" w:initials="P">
    <w:p w:rsidR="009B4784" w:rsidRDefault="009B4784">
      <w:pPr>
        <w:pStyle w:val="Textocomentario"/>
      </w:pPr>
      <w:r>
        <w:rPr>
          <w:rStyle w:val="Refdecomentario"/>
        </w:rPr>
        <w:annotationRef/>
      </w:r>
      <w:r>
        <w:t xml:space="preserve">Yo lo cambiaría por </w:t>
      </w:r>
      <w:r>
        <w:br/>
      </w:r>
      <w:r>
        <w:br/>
        <w:t>Recuperar lo que legítimamente debería haber sido suyo.</w:t>
      </w:r>
      <w:r>
        <w:br/>
      </w:r>
      <w:r>
        <w:br/>
        <w:t xml:space="preserve">Yo no diría tal vez “venganza” que, si bien </w:t>
      </w:r>
      <w:r w:rsidR="005B7B17">
        <w:t>está bien</w:t>
      </w:r>
      <w:r>
        <w:t>, este personaje se mueve constantemente por la envidia y los celos. Por el creer que lo bueno que tienen los demás debería haber sido suyo. Este tipo de personajes suelen creer que de no haber existido tal o cual persona, lo que esa persona tiene hubiera sido para ellos. Suelen creer que esa otra persona se los robó y que tienen todo el derecho del mundo de tomarlo de vuelta, así sea por medios violentos y sucios. Si vas a escribir una segunda parte y Aron va a jugar un papel más importante ella, como parecería ser, sería bueno que tengas presente estas motivaciones que mueven al personaje porque es lo que le va a dar sentido a lo que haga y cómo se maneje.</w:t>
      </w:r>
    </w:p>
  </w:comment>
  <w:comment w:id="565" w:author="Pauli-Chan" w:date="2025-07-24T16:45:00Z" w:initials="P">
    <w:p w:rsidR="0080757F" w:rsidRDefault="0080757F">
      <w:pPr>
        <w:pStyle w:val="Textocomentario"/>
      </w:pPr>
      <w:r>
        <w:rPr>
          <w:rStyle w:val="Refdecomentario"/>
        </w:rPr>
        <w:annotationRef/>
      </w:r>
      <w:r>
        <w:t>No estaba mal, pero se diluía mucho hacia el final. Y es el final de la novela, necesita ser más contundente.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979" w:rsidRDefault="00AD3979" w:rsidP="00F1536C">
      <w:pPr>
        <w:spacing w:after="0" w:line="240" w:lineRule="auto"/>
      </w:pPr>
      <w:r>
        <w:separator/>
      </w:r>
    </w:p>
  </w:endnote>
  <w:endnote w:type="continuationSeparator" w:id="0">
    <w:p w:rsidR="00AD3979" w:rsidRDefault="00AD3979"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Palatino Linotyp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E5" w:rsidRPr="00F1536C" w:rsidRDefault="002B49E5">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80757F" w:rsidRPr="0080757F">
      <w:rPr>
        <w:caps/>
        <w:noProof/>
        <w:color w:val="000000" w:themeColor="text1"/>
        <w:lang w:val="es-ES"/>
      </w:rPr>
      <w:t>13</w:t>
    </w:r>
    <w:r w:rsidRPr="00F1536C">
      <w:rPr>
        <w:caps/>
        <w:color w:val="000000" w:themeColor="text1"/>
      </w:rPr>
      <w:fldChar w:fldCharType="end"/>
    </w:r>
  </w:p>
  <w:p w:rsidR="002B49E5" w:rsidRDefault="002B49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979" w:rsidRDefault="00AD3979" w:rsidP="00F1536C">
      <w:pPr>
        <w:spacing w:after="0" w:line="240" w:lineRule="auto"/>
      </w:pPr>
      <w:r>
        <w:separator/>
      </w:r>
    </w:p>
  </w:footnote>
  <w:footnote w:type="continuationSeparator" w:id="0">
    <w:p w:rsidR="00AD3979" w:rsidRDefault="00AD3979"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9E5" w:rsidRPr="009E242C" w:rsidRDefault="002B49E5" w:rsidP="00F1536C">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00EB226B">
      <w:rPr>
        <w:rFonts w:ascii="Book Antiqua" w:hAnsi="Book Antiqua"/>
        <w:color w:val="000000" w:themeColor="text1"/>
        <w:u w:val="single"/>
        <w:lang w:val="es-ES"/>
      </w:rPr>
      <w:t xml:space="preserve"> </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rsidR="002B49E5" w:rsidRDefault="002B49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300"/>
    <w:rsid w:val="00000372"/>
    <w:rsid w:val="000004DF"/>
    <w:rsid w:val="0000093C"/>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27923"/>
    <w:rsid w:val="000303FA"/>
    <w:rsid w:val="00030437"/>
    <w:rsid w:val="00030D8B"/>
    <w:rsid w:val="000310C4"/>
    <w:rsid w:val="000314DD"/>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67EBB"/>
    <w:rsid w:val="000707F8"/>
    <w:rsid w:val="00070B9B"/>
    <w:rsid w:val="00071193"/>
    <w:rsid w:val="000711EF"/>
    <w:rsid w:val="000712B6"/>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A11"/>
    <w:rsid w:val="00081C73"/>
    <w:rsid w:val="000821B4"/>
    <w:rsid w:val="00083789"/>
    <w:rsid w:val="000838C3"/>
    <w:rsid w:val="00083B89"/>
    <w:rsid w:val="000841FF"/>
    <w:rsid w:val="00085441"/>
    <w:rsid w:val="00085B79"/>
    <w:rsid w:val="00085DC1"/>
    <w:rsid w:val="00085ED1"/>
    <w:rsid w:val="00085F89"/>
    <w:rsid w:val="00086D40"/>
    <w:rsid w:val="0008777A"/>
    <w:rsid w:val="00087915"/>
    <w:rsid w:val="00090ABE"/>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4DD"/>
    <w:rsid w:val="000A0B42"/>
    <w:rsid w:val="000A0BF5"/>
    <w:rsid w:val="000A1746"/>
    <w:rsid w:val="000A17A3"/>
    <w:rsid w:val="000A1BBE"/>
    <w:rsid w:val="000A1EF0"/>
    <w:rsid w:val="000A2374"/>
    <w:rsid w:val="000A2EE6"/>
    <w:rsid w:val="000A2F05"/>
    <w:rsid w:val="000A2F7B"/>
    <w:rsid w:val="000A3CF4"/>
    <w:rsid w:val="000A43FB"/>
    <w:rsid w:val="000A45C8"/>
    <w:rsid w:val="000A5749"/>
    <w:rsid w:val="000A57F1"/>
    <w:rsid w:val="000A5B28"/>
    <w:rsid w:val="000A5E73"/>
    <w:rsid w:val="000A6800"/>
    <w:rsid w:val="000B05CF"/>
    <w:rsid w:val="000B05FB"/>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9E7"/>
    <w:rsid w:val="000B7C7F"/>
    <w:rsid w:val="000C065C"/>
    <w:rsid w:val="000C131A"/>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1B5A"/>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4FBC"/>
    <w:rsid w:val="000E5037"/>
    <w:rsid w:val="000E51F1"/>
    <w:rsid w:val="000E57F7"/>
    <w:rsid w:val="000E5AB5"/>
    <w:rsid w:val="000E5AC3"/>
    <w:rsid w:val="000E5DCF"/>
    <w:rsid w:val="000E5E1F"/>
    <w:rsid w:val="000E5E4F"/>
    <w:rsid w:val="000E6444"/>
    <w:rsid w:val="000E7493"/>
    <w:rsid w:val="000E7711"/>
    <w:rsid w:val="000E784B"/>
    <w:rsid w:val="000F044A"/>
    <w:rsid w:val="000F0CB8"/>
    <w:rsid w:val="000F16A4"/>
    <w:rsid w:val="000F187C"/>
    <w:rsid w:val="000F237A"/>
    <w:rsid w:val="000F2C75"/>
    <w:rsid w:val="000F32FB"/>
    <w:rsid w:val="000F3833"/>
    <w:rsid w:val="000F3FEC"/>
    <w:rsid w:val="000F4141"/>
    <w:rsid w:val="000F4767"/>
    <w:rsid w:val="000F571D"/>
    <w:rsid w:val="000F57AC"/>
    <w:rsid w:val="000F5806"/>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70B"/>
    <w:rsid w:val="001127C5"/>
    <w:rsid w:val="001129EF"/>
    <w:rsid w:val="0011318C"/>
    <w:rsid w:val="0011364F"/>
    <w:rsid w:val="0011417F"/>
    <w:rsid w:val="001141A3"/>
    <w:rsid w:val="00114360"/>
    <w:rsid w:val="00114DB7"/>
    <w:rsid w:val="00116D18"/>
    <w:rsid w:val="00117423"/>
    <w:rsid w:val="0012067D"/>
    <w:rsid w:val="00120C34"/>
    <w:rsid w:val="00121271"/>
    <w:rsid w:val="001217DA"/>
    <w:rsid w:val="00121888"/>
    <w:rsid w:val="0012199C"/>
    <w:rsid w:val="001228FC"/>
    <w:rsid w:val="00122C90"/>
    <w:rsid w:val="00122F59"/>
    <w:rsid w:val="0012385C"/>
    <w:rsid w:val="00123FEB"/>
    <w:rsid w:val="001247BE"/>
    <w:rsid w:val="00124AF9"/>
    <w:rsid w:val="0012539D"/>
    <w:rsid w:val="001253E6"/>
    <w:rsid w:val="001258E6"/>
    <w:rsid w:val="00125BEE"/>
    <w:rsid w:val="00125F0F"/>
    <w:rsid w:val="00125FD1"/>
    <w:rsid w:val="00126745"/>
    <w:rsid w:val="001306F5"/>
    <w:rsid w:val="00130962"/>
    <w:rsid w:val="00131166"/>
    <w:rsid w:val="00131DCF"/>
    <w:rsid w:val="00131F09"/>
    <w:rsid w:val="001320F3"/>
    <w:rsid w:val="001336DE"/>
    <w:rsid w:val="001340EE"/>
    <w:rsid w:val="001349A6"/>
    <w:rsid w:val="00134AA9"/>
    <w:rsid w:val="00135495"/>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3D6A"/>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5A16"/>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9BE"/>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6D89"/>
    <w:rsid w:val="001B75CB"/>
    <w:rsid w:val="001B76E7"/>
    <w:rsid w:val="001B770B"/>
    <w:rsid w:val="001C00BF"/>
    <w:rsid w:val="001C0A08"/>
    <w:rsid w:val="001C0AA8"/>
    <w:rsid w:val="001C0CB9"/>
    <w:rsid w:val="001C0D1A"/>
    <w:rsid w:val="001C13C4"/>
    <w:rsid w:val="001C1C89"/>
    <w:rsid w:val="001C1D9C"/>
    <w:rsid w:val="001C1F82"/>
    <w:rsid w:val="001C20B2"/>
    <w:rsid w:val="001C2132"/>
    <w:rsid w:val="001C23E1"/>
    <w:rsid w:val="001C2E0C"/>
    <w:rsid w:val="001C3AC1"/>
    <w:rsid w:val="001C47A1"/>
    <w:rsid w:val="001C5255"/>
    <w:rsid w:val="001C5611"/>
    <w:rsid w:val="001C587C"/>
    <w:rsid w:val="001C5963"/>
    <w:rsid w:val="001C6F5F"/>
    <w:rsid w:val="001C738A"/>
    <w:rsid w:val="001C7733"/>
    <w:rsid w:val="001C7942"/>
    <w:rsid w:val="001C7B15"/>
    <w:rsid w:val="001C7C67"/>
    <w:rsid w:val="001D1816"/>
    <w:rsid w:val="001D1BD3"/>
    <w:rsid w:val="001D1D8D"/>
    <w:rsid w:val="001D22CD"/>
    <w:rsid w:val="001D278F"/>
    <w:rsid w:val="001D28C5"/>
    <w:rsid w:val="001D2A54"/>
    <w:rsid w:val="001D3336"/>
    <w:rsid w:val="001D3349"/>
    <w:rsid w:val="001D34A7"/>
    <w:rsid w:val="001D42E0"/>
    <w:rsid w:val="001D4404"/>
    <w:rsid w:val="001D476F"/>
    <w:rsid w:val="001D4E49"/>
    <w:rsid w:val="001D51C1"/>
    <w:rsid w:val="001D57B4"/>
    <w:rsid w:val="001D57E4"/>
    <w:rsid w:val="001D5B3F"/>
    <w:rsid w:val="001D5B40"/>
    <w:rsid w:val="001D5BCC"/>
    <w:rsid w:val="001D5DB0"/>
    <w:rsid w:val="001D6524"/>
    <w:rsid w:val="001D7A7C"/>
    <w:rsid w:val="001D7FE7"/>
    <w:rsid w:val="001E02E3"/>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0FA"/>
    <w:rsid w:val="001F036F"/>
    <w:rsid w:val="001F03D9"/>
    <w:rsid w:val="001F0AB1"/>
    <w:rsid w:val="001F13DE"/>
    <w:rsid w:val="001F1BA6"/>
    <w:rsid w:val="001F224B"/>
    <w:rsid w:val="001F23C2"/>
    <w:rsid w:val="001F328B"/>
    <w:rsid w:val="001F3842"/>
    <w:rsid w:val="001F3EA6"/>
    <w:rsid w:val="001F3EF3"/>
    <w:rsid w:val="001F4FEB"/>
    <w:rsid w:val="001F5066"/>
    <w:rsid w:val="001F5137"/>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34B"/>
    <w:rsid w:val="00205E47"/>
    <w:rsid w:val="002062F9"/>
    <w:rsid w:val="002074D9"/>
    <w:rsid w:val="002077C6"/>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3B5D"/>
    <w:rsid w:val="00224632"/>
    <w:rsid w:val="00224C7A"/>
    <w:rsid w:val="00224CD1"/>
    <w:rsid w:val="00224D22"/>
    <w:rsid w:val="00224E21"/>
    <w:rsid w:val="00224FCB"/>
    <w:rsid w:val="00225097"/>
    <w:rsid w:val="00225577"/>
    <w:rsid w:val="00227170"/>
    <w:rsid w:val="002302AA"/>
    <w:rsid w:val="002302E5"/>
    <w:rsid w:val="002303D1"/>
    <w:rsid w:val="00231068"/>
    <w:rsid w:val="002333C2"/>
    <w:rsid w:val="00233613"/>
    <w:rsid w:val="00234F16"/>
    <w:rsid w:val="00235D17"/>
    <w:rsid w:val="00235E57"/>
    <w:rsid w:val="00235ED5"/>
    <w:rsid w:val="002361BA"/>
    <w:rsid w:val="00236C7B"/>
    <w:rsid w:val="00237206"/>
    <w:rsid w:val="00237452"/>
    <w:rsid w:val="00237EE1"/>
    <w:rsid w:val="00240282"/>
    <w:rsid w:val="0024045B"/>
    <w:rsid w:val="002408D2"/>
    <w:rsid w:val="0024096D"/>
    <w:rsid w:val="00241ACD"/>
    <w:rsid w:val="00243EA0"/>
    <w:rsid w:val="0024403E"/>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865"/>
    <w:rsid w:val="0025792B"/>
    <w:rsid w:val="00257B53"/>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642"/>
    <w:rsid w:val="002709A5"/>
    <w:rsid w:val="002714D3"/>
    <w:rsid w:val="002719EE"/>
    <w:rsid w:val="0027208C"/>
    <w:rsid w:val="0027216A"/>
    <w:rsid w:val="0027288C"/>
    <w:rsid w:val="0027290E"/>
    <w:rsid w:val="00272B0A"/>
    <w:rsid w:val="002730A7"/>
    <w:rsid w:val="0027383D"/>
    <w:rsid w:val="00273D99"/>
    <w:rsid w:val="00274705"/>
    <w:rsid w:val="002753A1"/>
    <w:rsid w:val="002757E4"/>
    <w:rsid w:val="00275D99"/>
    <w:rsid w:val="00276A5E"/>
    <w:rsid w:val="0028077F"/>
    <w:rsid w:val="00281D80"/>
    <w:rsid w:val="00281F2F"/>
    <w:rsid w:val="00282B42"/>
    <w:rsid w:val="00282BAB"/>
    <w:rsid w:val="00282BD8"/>
    <w:rsid w:val="00283070"/>
    <w:rsid w:val="002834F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3BB1"/>
    <w:rsid w:val="002A402F"/>
    <w:rsid w:val="002A4EA8"/>
    <w:rsid w:val="002A51D0"/>
    <w:rsid w:val="002A57B6"/>
    <w:rsid w:val="002A5CC1"/>
    <w:rsid w:val="002A6611"/>
    <w:rsid w:val="002B0C63"/>
    <w:rsid w:val="002B18AB"/>
    <w:rsid w:val="002B28F8"/>
    <w:rsid w:val="002B2EE8"/>
    <w:rsid w:val="002B3994"/>
    <w:rsid w:val="002B39CA"/>
    <w:rsid w:val="002B3BEE"/>
    <w:rsid w:val="002B3C22"/>
    <w:rsid w:val="002B3EB7"/>
    <w:rsid w:val="002B3F1A"/>
    <w:rsid w:val="002B471F"/>
    <w:rsid w:val="002B4960"/>
    <w:rsid w:val="002B49E5"/>
    <w:rsid w:val="002B4B73"/>
    <w:rsid w:val="002B4F4F"/>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7A9"/>
    <w:rsid w:val="002C2ADA"/>
    <w:rsid w:val="002C3296"/>
    <w:rsid w:val="002C36CF"/>
    <w:rsid w:val="002C3997"/>
    <w:rsid w:val="002C4167"/>
    <w:rsid w:val="002C51FD"/>
    <w:rsid w:val="002C542E"/>
    <w:rsid w:val="002C5D6A"/>
    <w:rsid w:val="002C61C9"/>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211F"/>
    <w:rsid w:val="002E3F2F"/>
    <w:rsid w:val="002E48A6"/>
    <w:rsid w:val="002E54BA"/>
    <w:rsid w:val="002E571D"/>
    <w:rsid w:val="002E58B4"/>
    <w:rsid w:val="002E5DBB"/>
    <w:rsid w:val="002E5EF2"/>
    <w:rsid w:val="002E6318"/>
    <w:rsid w:val="002E6E13"/>
    <w:rsid w:val="002E787F"/>
    <w:rsid w:val="002E7992"/>
    <w:rsid w:val="002E7CF7"/>
    <w:rsid w:val="002F00B0"/>
    <w:rsid w:val="002F0103"/>
    <w:rsid w:val="002F0C76"/>
    <w:rsid w:val="002F103D"/>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406"/>
    <w:rsid w:val="003006AD"/>
    <w:rsid w:val="00300F97"/>
    <w:rsid w:val="00301364"/>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785"/>
    <w:rsid w:val="00307B4F"/>
    <w:rsid w:val="00307E92"/>
    <w:rsid w:val="00310291"/>
    <w:rsid w:val="00310B97"/>
    <w:rsid w:val="00310D7F"/>
    <w:rsid w:val="00311509"/>
    <w:rsid w:val="00311636"/>
    <w:rsid w:val="00311EA5"/>
    <w:rsid w:val="00312486"/>
    <w:rsid w:val="00313941"/>
    <w:rsid w:val="003139B9"/>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4C33"/>
    <w:rsid w:val="003250BA"/>
    <w:rsid w:val="003257FB"/>
    <w:rsid w:val="00326DA6"/>
    <w:rsid w:val="00327113"/>
    <w:rsid w:val="0032712A"/>
    <w:rsid w:val="00327480"/>
    <w:rsid w:val="00327B04"/>
    <w:rsid w:val="003300E4"/>
    <w:rsid w:val="00330A94"/>
    <w:rsid w:val="00331185"/>
    <w:rsid w:val="00331187"/>
    <w:rsid w:val="003315B4"/>
    <w:rsid w:val="003318A9"/>
    <w:rsid w:val="00331D53"/>
    <w:rsid w:val="00331F61"/>
    <w:rsid w:val="0033249E"/>
    <w:rsid w:val="003324EE"/>
    <w:rsid w:val="0033281F"/>
    <w:rsid w:val="00332B6E"/>
    <w:rsid w:val="00332CE9"/>
    <w:rsid w:val="00332D56"/>
    <w:rsid w:val="00333D23"/>
    <w:rsid w:val="00334A0D"/>
    <w:rsid w:val="00335CBF"/>
    <w:rsid w:val="003369DC"/>
    <w:rsid w:val="00336CC4"/>
    <w:rsid w:val="0033736C"/>
    <w:rsid w:val="00337DA4"/>
    <w:rsid w:val="00337E21"/>
    <w:rsid w:val="003407B0"/>
    <w:rsid w:val="00341775"/>
    <w:rsid w:val="00341CEE"/>
    <w:rsid w:val="00341E8E"/>
    <w:rsid w:val="003424BB"/>
    <w:rsid w:val="00344BC1"/>
    <w:rsid w:val="00344FF0"/>
    <w:rsid w:val="00345CB4"/>
    <w:rsid w:val="00345E0B"/>
    <w:rsid w:val="00346172"/>
    <w:rsid w:val="003461DB"/>
    <w:rsid w:val="00347947"/>
    <w:rsid w:val="0035136D"/>
    <w:rsid w:val="003519BC"/>
    <w:rsid w:val="00351CCF"/>
    <w:rsid w:val="003534CD"/>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E81"/>
    <w:rsid w:val="00364DB5"/>
    <w:rsid w:val="00364E07"/>
    <w:rsid w:val="00365175"/>
    <w:rsid w:val="00365191"/>
    <w:rsid w:val="00365365"/>
    <w:rsid w:val="00365758"/>
    <w:rsid w:val="0036580A"/>
    <w:rsid w:val="00365A8B"/>
    <w:rsid w:val="00365DDE"/>
    <w:rsid w:val="0036685E"/>
    <w:rsid w:val="003677EF"/>
    <w:rsid w:val="00367B97"/>
    <w:rsid w:val="00370E47"/>
    <w:rsid w:val="00370FF3"/>
    <w:rsid w:val="00371D95"/>
    <w:rsid w:val="00371E61"/>
    <w:rsid w:val="00372233"/>
    <w:rsid w:val="00372542"/>
    <w:rsid w:val="003728B4"/>
    <w:rsid w:val="00372D50"/>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568E"/>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55C"/>
    <w:rsid w:val="00395623"/>
    <w:rsid w:val="00396351"/>
    <w:rsid w:val="00396570"/>
    <w:rsid w:val="003967C6"/>
    <w:rsid w:val="003969B7"/>
    <w:rsid w:val="00396C65"/>
    <w:rsid w:val="003971DC"/>
    <w:rsid w:val="003976F1"/>
    <w:rsid w:val="0039780E"/>
    <w:rsid w:val="00397815"/>
    <w:rsid w:val="00397A3D"/>
    <w:rsid w:val="00397E4E"/>
    <w:rsid w:val="003A156C"/>
    <w:rsid w:val="003A21FC"/>
    <w:rsid w:val="003A23DD"/>
    <w:rsid w:val="003A29CF"/>
    <w:rsid w:val="003A2A4C"/>
    <w:rsid w:val="003A3A74"/>
    <w:rsid w:val="003A42BE"/>
    <w:rsid w:val="003A4384"/>
    <w:rsid w:val="003A4D01"/>
    <w:rsid w:val="003A5450"/>
    <w:rsid w:val="003A5669"/>
    <w:rsid w:val="003A5B32"/>
    <w:rsid w:val="003A5F5E"/>
    <w:rsid w:val="003A604E"/>
    <w:rsid w:val="003A67B3"/>
    <w:rsid w:val="003A6D67"/>
    <w:rsid w:val="003A721E"/>
    <w:rsid w:val="003A7F14"/>
    <w:rsid w:val="003A7FBA"/>
    <w:rsid w:val="003B0540"/>
    <w:rsid w:val="003B078F"/>
    <w:rsid w:val="003B1022"/>
    <w:rsid w:val="003B1FA8"/>
    <w:rsid w:val="003B235F"/>
    <w:rsid w:val="003B2EB1"/>
    <w:rsid w:val="003B353F"/>
    <w:rsid w:val="003B39CF"/>
    <w:rsid w:val="003B3B11"/>
    <w:rsid w:val="003B4030"/>
    <w:rsid w:val="003B4A08"/>
    <w:rsid w:val="003B555D"/>
    <w:rsid w:val="003B56B9"/>
    <w:rsid w:val="003B59CA"/>
    <w:rsid w:val="003B5FBD"/>
    <w:rsid w:val="003B6255"/>
    <w:rsid w:val="003B67E1"/>
    <w:rsid w:val="003B6C3D"/>
    <w:rsid w:val="003B73C5"/>
    <w:rsid w:val="003C047A"/>
    <w:rsid w:val="003C054B"/>
    <w:rsid w:val="003C09F9"/>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4CF2"/>
    <w:rsid w:val="003D5C65"/>
    <w:rsid w:val="003D7751"/>
    <w:rsid w:val="003D77BE"/>
    <w:rsid w:val="003E022B"/>
    <w:rsid w:val="003E10B7"/>
    <w:rsid w:val="003E13F8"/>
    <w:rsid w:val="003E2862"/>
    <w:rsid w:val="003E2921"/>
    <w:rsid w:val="003E40D7"/>
    <w:rsid w:val="003E41F3"/>
    <w:rsid w:val="003E479E"/>
    <w:rsid w:val="003E4D11"/>
    <w:rsid w:val="003E5B58"/>
    <w:rsid w:val="003E5D8D"/>
    <w:rsid w:val="003E61D7"/>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1C61"/>
    <w:rsid w:val="00402302"/>
    <w:rsid w:val="00402CF4"/>
    <w:rsid w:val="00403D4C"/>
    <w:rsid w:val="00404302"/>
    <w:rsid w:val="0040453F"/>
    <w:rsid w:val="00404753"/>
    <w:rsid w:val="004047E5"/>
    <w:rsid w:val="00405082"/>
    <w:rsid w:val="0040514E"/>
    <w:rsid w:val="00405191"/>
    <w:rsid w:val="0040591B"/>
    <w:rsid w:val="00405A70"/>
    <w:rsid w:val="00405B8D"/>
    <w:rsid w:val="00405CE4"/>
    <w:rsid w:val="00406B24"/>
    <w:rsid w:val="00406CD1"/>
    <w:rsid w:val="00407799"/>
    <w:rsid w:val="004100B1"/>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938"/>
    <w:rsid w:val="00415DF8"/>
    <w:rsid w:val="0041643F"/>
    <w:rsid w:val="00416812"/>
    <w:rsid w:val="004169EA"/>
    <w:rsid w:val="00417565"/>
    <w:rsid w:val="0041784A"/>
    <w:rsid w:val="00420534"/>
    <w:rsid w:val="00420748"/>
    <w:rsid w:val="00421816"/>
    <w:rsid w:val="00422C66"/>
    <w:rsid w:val="00423CB6"/>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2CC7"/>
    <w:rsid w:val="004336E0"/>
    <w:rsid w:val="00433D53"/>
    <w:rsid w:val="00433FCE"/>
    <w:rsid w:val="00434148"/>
    <w:rsid w:val="00434413"/>
    <w:rsid w:val="00434B48"/>
    <w:rsid w:val="00434C7D"/>
    <w:rsid w:val="00435EEA"/>
    <w:rsid w:val="004361AE"/>
    <w:rsid w:val="004366DE"/>
    <w:rsid w:val="00437241"/>
    <w:rsid w:val="004372A0"/>
    <w:rsid w:val="004401B5"/>
    <w:rsid w:val="00441645"/>
    <w:rsid w:val="004416EF"/>
    <w:rsid w:val="004418A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9CC"/>
    <w:rsid w:val="00454118"/>
    <w:rsid w:val="004542EB"/>
    <w:rsid w:val="00454577"/>
    <w:rsid w:val="004548AB"/>
    <w:rsid w:val="00454CE5"/>
    <w:rsid w:val="00455FE9"/>
    <w:rsid w:val="004562F4"/>
    <w:rsid w:val="00456DD1"/>
    <w:rsid w:val="004579F8"/>
    <w:rsid w:val="00457C62"/>
    <w:rsid w:val="00457DC9"/>
    <w:rsid w:val="00460461"/>
    <w:rsid w:val="00460AC8"/>
    <w:rsid w:val="00460B2C"/>
    <w:rsid w:val="00460E30"/>
    <w:rsid w:val="0046161C"/>
    <w:rsid w:val="00461CEA"/>
    <w:rsid w:val="00461FE6"/>
    <w:rsid w:val="0046274E"/>
    <w:rsid w:val="004639A1"/>
    <w:rsid w:val="00463E61"/>
    <w:rsid w:val="004647DF"/>
    <w:rsid w:val="004648AC"/>
    <w:rsid w:val="00464CF5"/>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726"/>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04"/>
    <w:rsid w:val="00492B56"/>
    <w:rsid w:val="00492ED8"/>
    <w:rsid w:val="0049464C"/>
    <w:rsid w:val="0049486E"/>
    <w:rsid w:val="00494E50"/>
    <w:rsid w:val="0049557E"/>
    <w:rsid w:val="00495D0D"/>
    <w:rsid w:val="00495DDB"/>
    <w:rsid w:val="0049655E"/>
    <w:rsid w:val="00496A48"/>
    <w:rsid w:val="00496C52"/>
    <w:rsid w:val="004971EF"/>
    <w:rsid w:val="004A04D1"/>
    <w:rsid w:val="004A1EAF"/>
    <w:rsid w:val="004A2298"/>
    <w:rsid w:val="004A2E4F"/>
    <w:rsid w:val="004A33B0"/>
    <w:rsid w:val="004A3BE6"/>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4F6"/>
    <w:rsid w:val="004C1751"/>
    <w:rsid w:val="004C2246"/>
    <w:rsid w:val="004C2389"/>
    <w:rsid w:val="004C2435"/>
    <w:rsid w:val="004C24DD"/>
    <w:rsid w:val="004C399C"/>
    <w:rsid w:val="004C3C5E"/>
    <w:rsid w:val="004C3DA6"/>
    <w:rsid w:val="004C4131"/>
    <w:rsid w:val="004C4269"/>
    <w:rsid w:val="004C42FD"/>
    <w:rsid w:val="004C4896"/>
    <w:rsid w:val="004C4A19"/>
    <w:rsid w:val="004C5681"/>
    <w:rsid w:val="004C5F14"/>
    <w:rsid w:val="004C6009"/>
    <w:rsid w:val="004C6545"/>
    <w:rsid w:val="004C7425"/>
    <w:rsid w:val="004C776F"/>
    <w:rsid w:val="004C78D5"/>
    <w:rsid w:val="004C79B7"/>
    <w:rsid w:val="004C79BA"/>
    <w:rsid w:val="004C7EB8"/>
    <w:rsid w:val="004D0271"/>
    <w:rsid w:val="004D0885"/>
    <w:rsid w:val="004D0A39"/>
    <w:rsid w:val="004D0C3D"/>
    <w:rsid w:val="004D1773"/>
    <w:rsid w:val="004D1D77"/>
    <w:rsid w:val="004D260D"/>
    <w:rsid w:val="004D2729"/>
    <w:rsid w:val="004D28D2"/>
    <w:rsid w:val="004D3020"/>
    <w:rsid w:val="004D345D"/>
    <w:rsid w:val="004D3880"/>
    <w:rsid w:val="004D4412"/>
    <w:rsid w:val="004D4708"/>
    <w:rsid w:val="004D4CBB"/>
    <w:rsid w:val="004D4D12"/>
    <w:rsid w:val="004E0B56"/>
    <w:rsid w:val="004E1572"/>
    <w:rsid w:val="004E1625"/>
    <w:rsid w:val="004E26E1"/>
    <w:rsid w:val="004E26E5"/>
    <w:rsid w:val="004E2B81"/>
    <w:rsid w:val="004E2F57"/>
    <w:rsid w:val="004E3111"/>
    <w:rsid w:val="004E384A"/>
    <w:rsid w:val="004E39D8"/>
    <w:rsid w:val="004E4117"/>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B84"/>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74C4"/>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B11"/>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013"/>
    <w:rsid w:val="005316E3"/>
    <w:rsid w:val="00531916"/>
    <w:rsid w:val="005322AE"/>
    <w:rsid w:val="0053232B"/>
    <w:rsid w:val="00534C50"/>
    <w:rsid w:val="00535228"/>
    <w:rsid w:val="00535D81"/>
    <w:rsid w:val="00535E40"/>
    <w:rsid w:val="00535F95"/>
    <w:rsid w:val="00536719"/>
    <w:rsid w:val="00536DD9"/>
    <w:rsid w:val="0053714B"/>
    <w:rsid w:val="00537BBE"/>
    <w:rsid w:val="00537C9A"/>
    <w:rsid w:val="00537D69"/>
    <w:rsid w:val="005401F6"/>
    <w:rsid w:val="00540A34"/>
    <w:rsid w:val="00540DBC"/>
    <w:rsid w:val="005420B6"/>
    <w:rsid w:val="00543768"/>
    <w:rsid w:val="0054380D"/>
    <w:rsid w:val="00543B87"/>
    <w:rsid w:val="0054422F"/>
    <w:rsid w:val="00544365"/>
    <w:rsid w:val="00544ED6"/>
    <w:rsid w:val="005465FB"/>
    <w:rsid w:val="0054686D"/>
    <w:rsid w:val="00546B5A"/>
    <w:rsid w:val="00546F98"/>
    <w:rsid w:val="0054747A"/>
    <w:rsid w:val="00547728"/>
    <w:rsid w:val="005501E1"/>
    <w:rsid w:val="005504E1"/>
    <w:rsid w:val="00550560"/>
    <w:rsid w:val="00550C5D"/>
    <w:rsid w:val="0055111E"/>
    <w:rsid w:val="0055112D"/>
    <w:rsid w:val="0055165A"/>
    <w:rsid w:val="00551D58"/>
    <w:rsid w:val="00552326"/>
    <w:rsid w:val="005523DB"/>
    <w:rsid w:val="00552B74"/>
    <w:rsid w:val="00553309"/>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5E1"/>
    <w:rsid w:val="00564783"/>
    <w:rsid w:val="00564B4F"/>
    <w:rsid w:val="00564EE6"/>
    <w:rsid w:val="00565C4D"/>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1F3"/>
    <w:rsid w:val="00575B85"/>
    <w:rsid w:val="00575C25"/>
    <w:rsid w:val="0057664A"/>
    <w:rsid w:val="00580654"/>
    <w:rsid w:val="00580FD8"/>
    <w:rsid w:val="00581BFC"/>
    <w:rsid w:val="00581E57"/>
    <w:rsid w:val="005820BA"/>
    <w:rsid w:val="00582554"/>
    <w:rsid w:val="005829FE"/>
    <w:rsid w:val="00582EC5"/>
    <w:rsid w:val="0058316E"/>
    <w:rsid w:val="00583740"/>
    <w:rsid w:val="00583D98"/>
    <w:rsid w:val="005848CA"/>
    <w:rsid w:val="00584B63"/>
    <w:rsid w:val="00584BD1"/>
    <w:rsid w:val="00585468"/>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5D6"/>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17"/>
    <w:rsid w:val="005B7B75"/>
    <w:rsid w:val="005B7F87"/>
    <w:rsid w:val="005C06E7"/>
    <w:rsid w:val="005C0FCA"/>
    <w:rsid w:val="005C1D09"/>
    <w:rsid w:val="005C1EB2"/>
    <w:rsid w:val="005C1F27"/>
    <w:rsid w:val="005C2825"/>
    <w:rsid w:val="005C2863"/>
    <w:rsid w:val="005C2B45"/>
    <w:rsid w:val="005C3C57"/>
    <w:rsid w:val="005C448F"/>
    <w:rsid w:val="005C47EA"/>
    <w:rsid w:val="005C4864"/>
    <w:rsid w:val="005C579C"/>
    <w:rsid w:val="005C57A5"/>
    <w:rsid w:val="005C58C4"/>
    <w:rsid w:val="005C5AB8"/>
    <w:rsid w:val="005C6142"/>
    <w:rsid w:val="005C6145"/>
    <w:rsid w:val="005C6555"/>
    <w:rsid w:val="005C6D81"/>
    <w:rsid w:val="005C6E78"/>
    <w:rsid w:val="005C7075"/>
    <w:rsid w:val="005C725A"/>
    <w:rsid w:val="005C7C92"/>
    <w:rsid w:val="005D0675"/>
    <w:rsid w:val="005D0966"/>
    <w:rsid w:val="005D0A13"/>
    <w:rsid w:val="005D0B8B"/>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78A"/>
    <w:rsid w:val="005D5C85"/>
    <w:rsid w:val="005D6905"/>
    <w:rsid w:val="005D6DB2"/>
    <w:rsid w:val="005D704D"/>
    <w:rsid w:val="005D71F6"/>
    <w:rsid w:val="005D7230"/>
    <w:rsid w:val="005D76DD"/>
    <w:rsid w:val="005D79D5"/>
    <w:rsid w:val="005D7DB7"/>
    <w:rsid w:val="005E018E"/>
    <w:rsid w:val="005E0777"/>
    <w:rsid w:val="005E16E0"/>
    <w:rsid w:val="005E17A9"/>
    <w:rsid w:val="005E2A9C"/>
    <w:rsid w:val="005E385B"/>
    <w:rsid w:val="005E4889"/>
    <w:rsid w:val="005E4FA7"/>
    <w:rsid w:val="005E50F6"/>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5A3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5E7"/>
    <w:rsid w:val="006067DD"/>
    <w:rsid w:val="00607692"/>
    <w:rsid w:val="006079A5"/>
    <w:rsid w:val="00607D39"/>
    <w:rsid w:val="00610400"/>
    <w:rsid w:val="0061180E"/>
    <w:rsid w:val="00611AAF"/>
    <w:rsid w:val="00611AFB"/>
    <w:rsid w:val="00611C32"/>
    <w:rsid w:val="00611FB2"/>
    <w:rsid w:val="00611FE7"/>
    <w:rsid w:val="006123B7"/>
    <w:rsid w:val="006124D1"/>
    <w:rsid w:val="006126AB"/>
    <w:rsid w:val="006128B6"/>
    <w:rsid w:val="00612A3A"/>
    <w:rsid w:val="00612C60"/>
    <w:rsid w:val="00613051"/>
    <w:rsid w:val="006131ED"/>
    <w:rsid w:val="0061366D"/>
    <w:rsid w:val="00613A87"/>
    <w:rsid w:val="00613D05"/>
    <w:rsid w:val="00614110"/>
    <w:rsid w:val="00614141"/>
    <w:rsid w:val="00614D5D"/>
    <w:rsid w:val="00614EEA"/>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611"/>
    <w:rsid w:val="00624BEC"/>
    <w:rsid w:val="00624E2C"/>
    <w:rsid w:val="00624FD5"/>
    <w:rsid w:val="00625030"/>
    <w:rsid w:val="00626604"/>
    <w:rsid w:val="00626EA3"/>
    <w:rsid w:val="00627A37"/>
    <w:rsid w:val="00627C8F"/>
    <w:rsid w:val="00630C56"/>
    <w:rsid w:val="00630F95"/>
    <w:rsid w:val="006312D8"/>
    <w:rsid w:val="006314FE"/>
    <w:rsid w:val="0063229F"/>
    <w:rsid w:val="00632AE7"/>
    <w:rsid w:val="00632D0D"/>
    <w:rsid w:val="0063303C"/>
    <w:rsid w:val="00633077"/>
    <w:rsid w:val="0063325F"/>
    <w:rsid w:val="0063399E"/>
    <w:rsid w:val="00633A03"/>
    <w:rsid w:val="00633B8B"/>
    <w:rsid w:val="0063406D"/>
    <w:rsid w:val="006340CF"/>
    <w:rsid w:val="006344FC"/>
    <w:rsid w:val="00634A05"/>
    <w:rsid w:val="006351A7"/>
    <w:rsid w:val="00635203"/>
    <w:rsid w:val="006356F9"/>
    <w:rsid w:val="006359DB"/>
    <w:rsid w:val="00636361"/>
    <w:rsid w:val="006364D3"/>
    <w:rsid w:val="00636CBA"/>
    <w:rsid w:val="00636CF5"/>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555"/>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5DB1"/>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87E9F"/>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726B"/>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17A"/>
    <w:rsid w:val="006C5338"/>
    <w:rsid w:val="006C54F6"/>
    <w:rsid w:val="006C59AD"/>
    <w:rsid w:val="006C607D"/>
    <w:rsid w:val="006C6A15"/>
    <w:rsid w:val="006C71FC"/>
    <w:rsid w:val="006C75FB"/>
    <w:rsid w:val="006C7824"/>
    <w:rsid w:val="006C7AE5"/>
    <w:rsid w:val="006C7E72"/>
    <w:rsid w:val="006D02C7"/>
    <w:rsid w:val="006D06D7"/>
    <w:rsid w:val="006D1CDD"/>
    <w:rsid w:val="006D20A4"/>
    <w:rsid w:val="006D2250"/>
    <w:rsid w:val="006D2463"/>
    <w:rsid w:val="006D2696"/>
    <w:rsid w:val="006D2B17"/>
    <w:rsid w:val="006D302B"/>
    <w:rsid w:val="006D3E40"/>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B94"/>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6C6"/>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642"/>
    <w:rsid w:val="00712747"/>
    <w:rsid w:val="0071280B"/>
    <w:rsid w:val="00712F8B"/>
    <w:rsid w:val="007134ED"/>
    <w:rsid w:val="00713B5D"/>
    <w:rsid w:val="0071444E"/>
    <w:rsid w:val="007144DA"/>
    <w:rsid w:val="007146B8"/>
    <w:rsid w:val="00714DE1"/>
    <w:rsid w:val="007151AC"/>
    <w:rsid w:val="007156F9"/>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B53"/>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E58"/>
    <w:rsid w:val="00736FFE"/>
    <w:rsid w:val="00737001"/>
    <w:rsid w:val="0073711E"/>
    <w:rsid w:val="0073712E"/>
    <w:rsid w:val="007377DD"/>
    <w:rsid w:val="007400C0"/>
    <w:rsid w:val="007401A3"/>
    <w:rsid w:val="00741029"/>
    <w:rsid w:val="00741CF0"/>
    <w:rsid w:val="00741F26"/>
    <w:rsid w:val="0074238C"/>
    <w:rsid w:val="00742B1B"/>
    <w:rsid w:val="00742EB9"/>
    <w:rsid w:val="00744308"/>
    <w:rsid w:val="007445E8"/>
    <w:rsid w:val="007447AA"/>
    <w:rsid w:val="00744CD1"/>
    <w:rsid w:val="00744F57"/>
    <w:rsid w:val="00745030"/>
    <w:rsid w:val="007455C9"/>
    <w:rsid w:val="00746729"/>
    <w:rsid w:val="00746986"/>
    <w:rsid w:val="00747055"/>
    <w:rsid w:val="007473AA"/>
    <w:rsid w:val="007473E8"/>
    <w:rsid w:val="00747D3F"/>
    <w:rsid w:val="00750850"/>
    <w:rsid w:val="0075098F"/>
    <w:rsid w:val="00751B90"/>
    <w:rsid w:val="00752A87"/>
    <w:rsid w:val="00752FA5"/>
    <w:rsid w:val="00753913"/>
    <w:rsid w:val="00753A12"/>
    <w:rsid w:val="00753D63"/>
    <w:rsid w:val="00753FE6"/>
    <w:rsid w:val="0075448F"/>
    <w:rsid w:val="00754803"/>
    <w:rsid w:val="00754C26"/>
    <w:rsid w:val="00755203"/>
    <w:rsid w:val="00755762"/>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65D77"/>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4C0"/>
    <w:rsid w:val="0078155F"/>
    <w:rsid w:val="0078195D"/>
    <w:rsid w:val="0078211E"/>
    <w:rsid w:val="0078238F"/>
    <w:rsid w:val="00782606"/>
    <w:rsid w:val="00782E6C"/>
    <w:rsid w:val="00783545"/>
    <w:rsid w:val="00783611"/>
    <w:rsid w:val="00783CBB"/>
    <w:rsid w:val="00783D34"/>
    <w:rsid w:val="0078528D"/>
    <w:rsid w:val="00785292"/>
    <w:rsid w:val="007853F0"/>
    <w:rsid w:val="00785462"/>
    <w:rsid w:val="00785DD3"/>
    <w:rsid w:val="00785EA1"/>
    <w:rsid w:val="0078656A"/>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A7C3D"/>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6BCD"/>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22FD"/>
    <w:rsid w:val="007E27A1"/>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53E"/>
    <w:rsid w:val="007F4728"/>
    <w:rsid w:val="007F4846"/>
    <w:rsid w:val="007F59DB"/>
    <w:rsid w:val="007F6CAB"/>
    <w:rsid w:val="007F7912"/>
    <w:rsid w:val="008003AA"/>
    <w:rsid w:val="008004CE"/>
    <w:rsid w:val="0080155F"/>
    <w:rsid w:val="00802B99"/>
    <w:rsid w:val="00802DBC"/>
    <w:rsid w:val="00803D94"/>
    <w:rsid w:val="00803DD0"/>
    <w:rsid w:val="00804A01"/>
    <w:rsid w:val="00804A5B"/>
    <w:rsid w:val="0080536A"/>
    <w:rsid w:val="00805ACB"/>
    <w:rsid w:val="00805DD0"/>
    <w:rsid w:val="0080613F"/>
    <w:rsid w:val="0080684F"/>
    <w:rsid w:val="0080757F"/>
    <w:rsid w:val="00810325"/>
    <w:rsid w:val="0081092E"/>
    <w:rsid w:val="008112F8"/>
    <w:rsid w:val="00812176"/>
    <w:rsid w:val="00812DA3"/>
    <w:rsid w:val="00812F50"/>
    <w:rsid w:val="00813BFD"/>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725"/>
    <w:rsid w:val="00831A67"/>
    <w:rsid w:val="00831ADC"/>
    <w:rsid w:val="00832582"/>
    <w:rsid w:val="00832F96"/>
    <w:rsid w:val="0083311D"/>
    <w:rsid w:val="0083357C"/>
    <w:rsid w:val="00834D45"/>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88"/>
    <w:rsid w:val="008443CE"/>
    <w:rsid w:val="008450C3"/>
    <w:rsid w:val="0084590F"/>
    <w:rsid w:val="00845C86"/>
    <w:rsid w:val="008463A6"/>
    <w:rsid w:val="008465F9"/>
    <w:rsid w:val="0084699C"/>
    <w:rsid w:val="00847055"/>
    <w:rsid w:val="00847CE1"/>
    <w:rsid w:val="008501EC"/>
    <w:rsid w:val="0085065F"/>
    <w:rsid w:val="00850DA5"/>
    <w:rsid w:val="00850F30"/>
    <w:rsid w:val="00851CB1"/>
    <w:rsid w:val="00851F1D"/>
    <w:rsid w:val="00851F98"/>
    <w:rsid w:val="00852055"/>
    <w:rsid w:val="008526CF"/>
    <w:rsid w:val="008527A7"/>
    <w:rsid w:val="00852EBF"/>
    <w:rsid w:val="008534E9"/>
    <w:rsid w:val="00853DF5"/>
    <w:rsid w:val="00854093"/>
    <w:rsid w:val="00854216"/>
    <w:rsid w:val="008547E4"/>
    <w:rsid w:val="00854B13"/>
    <w:rsid w:val="00855176"/>
    <w:rsid w:val="008572D1"/>
    <w:rsid w:val="00857426"/>
    <w:rsid w:val="00860682"/>
    <w:rsid w:val="0086189E"/>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CCA"/>
    <w:rsid w:val="00867DDF"/>
    <w:rsid w:val="00870194"/>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5F15"/>
    <w:rsid w:val="008864CD"/>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390B"/>
    <w:rsid w:val="00894050"/>
    <w:rsid w:val="008940DB"/>
    <w:rsid w:val="008949AC"/>
    <w:rsid w:val="008955E7"/>
    <w:rsid w:val="008959CC"/>
    <w:rsid w:val="00895E10"/>
    <w:rsid w:val="008961FA"/>
    <w:rsid w:val="0089627C"/>
    <w:rsid w:val="008962D9"/>
    <w:rsid w:val="00896389"/>
    <w:rsid w:val="0089654B"/>
    <w:rsid w:val="00896873"/>
    <w:rsid w:val="00896DAD"/>
    <w:rsid w:val="00896FF4"/>
    <w:rsid w:val="00897476"/>
    <w:rsid w:val="00897F9E"/>
    <w:rsid w:val="008A09AE"/>
    <w:rsid w:val="008A15EE"/>
    <w:rsid w:val="008A1FD2"/>
    <w:rsid w:val="008A222A"/>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185"/>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C79C7"/>
    <w:rsid w:val="008D11B7"/>
    <w:rsid w:val="008D19AB"/>
    <w:rsid w:val="008D39D6"/>
    <w:rsid w:val="008D3A3D"/>
    <w:rsid w:val="008D3ABF"/>
    <w:rsid w:val="008D3D1A"/>
    <w:rsid w:val="008D465E"/>
    <w:rsid w:val="008D4744"/>
    <w:rsid w:val="008D4865"/>
    <w:rsid w:val="008D48FA"/>
    <w:rsid w:val="008D4EF7"/>
    <w:rsid w:val="008D5504"/>
    <w:rsid w:val="008D559B"/>
    <w:rsid w:val="008D56B4"/>
    <w:rsid w:val="008D598D"/>
    <w:rsid w:val="008D616A"/>
    <w:rsid w:val="008D671F"/>
    <w:rsid w:val="008D6773"/>
    <w:rsid w:val="008D69CF"/>
    <w:rsid w:val="008D7134"/>
    <w:rsid w:val="008D7BC3"/>
    <w:rsid w:val="008D7FFA"/>
    <w:rsid w:val="008E0148"/>
    <w:rsid w:val="008E0240"/>
    <w:rsid w:val="008E05B1"/>
    <w:rsid w:val="008E0A09"/>
    <w:rsid w:val="008E12C8"/>
    <w:rsid w:val="008E2D94"/>
    <w:rsid w:val="008E31AA"/>
    <w:rsid w:val="008E3624"/>
    <w:rsid w:val="008E36A7"/>
    <w:rsid w:val="008E38F9"/>
    <w:rsid w:val="008E3A36"/>
    <w:rsid w:val="008E3A98"/>
    <w:rsid w:val="008E3DDD"/>
    <w:rsid w:val="008E4F08"/>
    <w:rsid w:val="008E4FA8"/>
    <w:rsid w:val="008E5854"/>
    <w:rsid w:val="008E61E4"/>
    <w:rsid w:val="008E6991"/>
    <w:rsid w:val="008E73AA"/>
    <w:rsid w:val="008F0470"/>
    <w:rsid w:val="008F0C23"/>
    <w:rsid w:val="008F0D3B"/>
    <w:rsid w:val="008F1769"/>
    <w:rsid w:val="008F1BBF"/>
    <w:rsid w:val="008F2797"/>
    <w:rsid w:val="008F36F5"/>
    <w:rsid w:val="008F3C8E"/>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54BC"/>
    <w:rsid w:val="009256E5"/>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4C94"/>
    <w:rsid w:val="009353FF"/>
    <w:rsid w:val="00936F1A"/>
    <w:rsid w:val="00937347"/>
    <w:rsid w:val="00940390"/>
    <w:rsid w:val="00940B60"/>
    <w:rsid w:val="009411F4"/>
    <w:rsid w:val="00941F3F"/>
    <w:rsid w:val="00942B78"/>
    <w:rsid w:val="00943469"/>
    <w:rsid w:val="009435ED"/>
    <w:rsid w:val="00944EEC"/>
    <w:rsid w:val="009455FE"/>
    <w:rsid w:val="0094584B"/>
    <w:rsid w:val="00945E7F"/>
    <w:rsid w:val="009463C3"/>
    <w:rsid w:val="009464AD"/>
    <w:rsid w:val="009465B4"/>
    <w:rsid w:val="009467A5"/>
    <w:rsid w:val="00946CE2"/>
    <w:rsid w:val="00946D21"/>
    <w:rsid w:val="00946ED8"/>
    <w:rsid w:val="0094775C"/>
    <w:rsid w:val="00950C25"/>
    <w:rsid w:val="00950FDE"/>
    <w:rsid w:val="009513BF"/>
    <w:rsid w:val="0095165F"/>
    <w:rsid w:val="00951C2A"/>
    <w:rsid w:val="0095351E"/>
    <w:rsid w:val="009549C9"/>
    <w:rsid w:val="00954DA5"/>
    <w:rsid w:val="0095584C"/>
    <w:rsid w:val="009566E3"/>
    <w:rsid w:val="009569A5"/>
    <w:rsid w:val="00956A3A"/>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12D"/>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22"/>
    <w:rsid w:val="009748B3"/>
    <w:rsid w:val="00974CF7"/>
    <w:rsid w:val="009754D4"/>
    <w:rsid w:val="0097562D"/>
    <w:rsid w:val="00975653"/>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1BE1"/>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1E3"/>
    <w:rsid w:val="009A24F6"/>
    <w:rsid w:val="009A28C5"/>
    <w:rsid w:val="009A2AFD"/>
    <w:rsid w:val="009A2C54"/>
    <w:rsid w:val="009A3E08"/>
    <w:rsid w:val="009A3E38"/>
    <w:rsid w:val="009A5287"/>
    <w:rsid w:val="009A54C3"/>
    <w:rsid w:val="009A55A7"/>
    <w:rsid w:val="009A5C7A"/>
    <w:rsid w:val="009A5DF9"/>
    <w:rsid w:val="009A5E79"/>
    <w:rsid w:val="009A5EE3"/>
    <w:rsid w:val="009A62F8"/>
    <w:rsid w:val="009A69B7"/>
    <w:rsid w:val="009A6DA3"/>
    <w:rsid w:val="009A7646"/>
    <w:rsid w:val="009A7831"/>
    <w:rsid w:val="009B0060"/>
    <w:rsid w:val="009B00B5"/>
    <w:rsid w:val="009B0F11"/>
    <w:rsid w:val="009B0F99"/>
    <w:rsid w:val="009B119B"/>
    <w:rsid w:val="009B2AEE"/>
    <w:rsid w:val="009B36A7"/>
    <w:rsid w:val="009B3703"/>
    <w:rsid w:val="009B40B3"/>
    <w:rsid w:val="009B466A"/>
    <w:rsid w:val="009B4784"/>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9C5"/>
    <w:rsid w:val="009C3B60"/>
    <w:rsid w:val="009C3E38"/>
    <w:rsid w:val="009C4333"/>
    <w:rsid w:val="009C4E64"/>
    <w:rsid w:val="009C56B5"/>
    <w:rsid w:val="009C5892"/>
    <w:rsid w:val="009C5B15"/>
    <w:rsid w:val="009C6719"/>
    <w:rsid w:val="009C6B5C"/>
    <w:rsid w:val="009C73A3"/>
    <w:rsid w:val="009C7EDC"/>
    <w:rsid w:val="009D03E1"/>
    <w:rsid w:val="009D10F0"/>
    <w:rsid w:val="009D1583"/>
    <w:rsid w:val="009D25DE"/>
    <w:rsid w:val="009D2A55"/>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42C"/>
    <w:rsid w:val="009E28B0"/>
    <w:rsid w:val="009E2B14"/>
    <w:rsid w:val="009E3F7F"/>
    <w:rsid w:val="009E5115"/>
    <w:rsid w:val="009E556D"/>
    <w:rsid w:val="009E655F"/>
    <w:rsid w:val="009E78BE"/>
    <w:rsid w:val="009E7CDF"/>
    <w:rsid w:val="009E7D64"/>
    <w:rsid w:val="009E7EF7"/>
    <w:rsid w:val="009F18AC"/>
    <w:rsid w:val="009F21D8"/>
    <w:rsid w:val="009F25D7"/>
    <w:rsid w:val="009F2708"/>
    <w:rsid w:val="009F27A9"/>
    <w:rsid w:val="009F35C1"/>
    <w:rsid w:val="009F3772"/>
    <w:rsid w:val="009F43C6"/>
    <w:rsid w:val="009F45C7"/>
    <w:rsid w:val="009F4F41"/>
    <w:rsid w:val="009F61A9"/>
    <w:rsid w:val="009F69BF"/>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2F22"/>
    <w:rsid w:val="00A14435"/>
    <w:rsid w:val="00A145FA"/>
    <w:rsid w:val="00A157CC"/>
    <w:rsid w:val="00A1582A"/>
    <w:rsid w:val="00A1631B"/>
    <w:rsid w:val="00A1685E"/>
    <w:rsid w:val="00A16A68"/>
    <w:rsid w:val="00A16DE7"/>
    <w:rsid w:val="00A179E8"/>
    <w:rsid w:val="00A17D76"/>
    <w:rsid w:val="00A17F25"/>
    <w:rsid w:val="00A2053B"/>
    <w:rsid w:val="00A2060F"/>
    <w:rsid w:val="00A206C2"/>
    <w:rsid w:val="00A20AD4"/>
    <w:rsid w:val="00A21077"/>
    <w:rsid w:val="00A21267"/>
    <w:rsid w:val="00A21979"/>
    <w:rsid w:val="00A239F8"/>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386A"/>
    <w:rsid w:val="00A34DB1"/>
    <w:rsid w:val="00A34E1F"/>
    <w:rsid w:val="00A35109"/>
    <w:rsid w:val="00A352EE"/>
    <w:rsid w:val="00A355AF"/>
    <w:rsid w:val="00A35744"/>
    <w:rsid w:val="00A3574D"/>
    <w:rsid w:val="00A36166"/>
    <w:rsid w:val="00A36178"/>
    <w:rsid w:val="00A36561"/>
    <w:rsid w:val="00A374DD"/>
    <w:rsid w:val="00A400F4"/>
    <w:rsid w:val="00A40323"/>
    <w:rsid w:val="00A4112F"/>
    <w:rsid w:val="00A41E33"/>
    <w:rsid w:val="00A4395B"/>
    <w:rsid w:val="00A43CA1"/>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56D"/>
    <w:rsid w:val="00A55C12"/>
    <w:rsid w:val="00A56D62"/>
    <w:rsid w:val="00A57931"/>
    <w:rsid w:val="00A57BDA"/>
    <w:rsid w:val="00A60D6C"/>
    <w:rsid w:val="00A61442"/>
    <w:rsid w:val="00A63026"/>
    <w:rsid w:val="00A6324D"/>
    <w:rsid w:val="00A63EB7"/>
    <w:rsid w:val="00A64352"/>
    <w:rsid w:val="00A6487C"/>
    <w:rsid w:val="00A64B8B"/>
    <w:rsid w:val="00A64F5D"/>
    <w:rsid w:val="00A65D83"/>
    <w:rsid w:val="00A660CF"/>
    <w:rsid w:val="00A66B6C"/>
    <w:rsid w:val="00A674A0"/>
    <w:rsid w:val="00A674CD"/>
    <w:rsid w:val="00A676AB"/>
    <w:rsid w:val="00A6775B"/>
    <w:rsid w:val="00A702AD"/>
    <w:rsid w:val="00A70610"/>
    <w:rsid w:val="00A713FB"/>
    <w:rsid w:val="00A718C3"/>
    <w:rsid w:val="00A7236B"/>
    <w:rsid w:val="00A734BA"/>
    <w:rsid w:val="00A7360E"/>
    <w:rsid w:val="00A7430F"/>
    <w:rsid w:val="00A75547"/>
    <w:rsid w:val="00A75A5B"/>
    <w:rsid w:val="00A7657F"/>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14E"/>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2EE9"/>
    <w:rsid w:val="00AB3151"/>
    <w:rsid w:val="00AB366E"/>
    <w:rsid w:val="00AB4071"/>
    <w:rsid w:val="00AB473C"/>
    <w:rsid w:val="00AB4DE9"/>
    <w:rsid w:val="00AB4FF8"/>
    <w:rsid w:val="00AB5C9B"/>
    <w:rsid w:val="00AB5CAA"/>
    <w:rsid w:val="00AB6295"/>
    <w:rsid w:val="00AB6AD1"/>
    <w:rsid w:val="00AB6DE3"/>
    <w:rsid w:val="00AB732B"/>
    <w:rsid w:val="00AB7A49"/>
    <w:rsid w:val="00AB7EC6"/>
    <w:rsid w:val="00AB7F90"/>
    <w:rsid w:val="00AB7FC9"/>
    <w:rsid w:val="00AC0E5B"/>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979"/>
    <w:rsid w:val="00AD3BD2"/>
    <w:rsid w:val="00AD486F"/>
    <w:rsid w:val="00AD4B7E"/>
    <w:rsid w:val="00AD4C0F"/>
    <w:rsid w:val="00AD6436"/>
    <w:rsid w:val="00AD665C"/>
    <w:rsid w:val="00AD6AB4"/>
    <w:rsid w:val="00AD6D18"/>
    <w:rsid w:val="00AD6EC6"/>
    <w:rsid w:val="00AD7FC2"/>
    <w:rsid w:val="00AE073D"/>
    <w:rsid w:val="00AE0C97"/>
    <w:rsid w:val="00AE0D3F"/>
    <w:rsid w:val="00AE1474"/>
    <w:rsid w:val="00AE2146"/>
    <w:rsid w:val="00AE235E"/>
    <w:rsid w:val="00AE243A"/>
    <w:rsid w:val="00AE2BB8"/>
    <w:rsid w:val="00AE2EB5"/>
    <w:rsid w:val="00AE3124"/>
    <w:rsid w:val="00AE35EB"/>
    <w:rsid w:val="00AE4A6D"/>
    <w:rsid w:val="00AE4BF1"/>
    <w:rsid w:val="00AE5329"/>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AF7923"/>
    <w:rsid w:val="00B01137"/>
    <w:rsid w:val="00B016DF"/>
    <w:rsid w:val="00B01BC9"/>
    <w:rsid w:val="00B01D03"/>
    <w:rsid w:val="00B027FE"/>
    <w:rsid w:val="00B02D75"/>
    <w:rsid w:val="00B02F87"/>
    <w:rsid w:val="00B030AE"/>
    <w:rsid w:val="00B03C52"/>
    <w:rsid w:val="00B04351"/>
    <w:rsid w:val="00B04DB1"/>
    <w:rsid w:val="00B05709"/>
    <w:rsid w:val="00B05B24"/>
    <w:rsid w:val="00B05F26"/>
    <w:rsid w:val="00B06796"/>
    <w:rsid w:val="00B06EB1"/>
    <w:rsid w:val="00B10160"/>
    <w:rsid w:val="00B10290"/>
    <w:rsid w:val="00B10C71"/>
    <w:rsid w:val="00B11D00"/>
    <w:rsid w:val="00B11D37"/>
    <w:rsid w:val="00B11FE4"/>
    <w:rsid w:val="00B12523"/>
    <w:rsid w:val="00B1265C"/>
    <w:rsid w:val="00B128E1"/>
    <w:rsid w:val="00B12918"/>
    <w:rsid w:val="00B1396F"/>
    <w:rsid w:val="00B13BD1"/>
    <w:rsid w:val="00B141DF"/>
    <w:rsid w:val="00B1425B"/>
    <w:rsid w:val="00B14A5C"/>
    <w:rsid w:val="00B14B11"/>
    <w:rsid w:val="00B14B65"/>
    <w:rsid w:val="00B154A2"/>
    <w:rsid w:val="00B15607"/>
    <w:rsid w:val="00B160B7"/>
    <w:rsid w:val="00B16960"/>
    <w:rsid w:val="00B16A96"/>
    <w:rsid w:val="00B20AA9"/>
    <w:rsid w:val="00B20FC2"/>
    <w:rsid w:val="00B2132C"/>
    <w:rsid w:val="00B22B2A"/>
    <w:rsid w:val="00B23F02"/>
    <w:rsid w:val="00B23F30"/>
    <w:rsid w:val="00B2570B"/>
    <w:rsid w:val="00B26275"/>
    <w:rsid w:val="00B26DB1"/>
    <w:rsid w:val="00B26E2B"/>
    <w:rsid w:val="00B27417"/>
    <w:rsid w:val="00B279F0"/>
    <w:rsid w:val="00B27D8E"/>
    <w:rsid w:val="00B27F91"/>
    <w:rsid w:val="00B30667"/>
    <w:rsid w:val="00B3089C"/>
    <w:rsid w:val="00B310E8"/>
    <w:rsid w:val="00B3216D"/>
    <w:rsid w:val="00B32459"/>
    <w:rsid w:val="00B3249B"/>
    <w:rsid w:val="00B3252B"/>
    <w:rsid w:val="00B32830"/>
    <w:rsid w:val="00B328FB"/>
    <w:rsid w:val="00B3294D"/>
    <w:rsid w:val="00B32C6D"/>
    <w:rsid w:val="00B32E3C"/>
    <w:rsid w:val="00B33258"/>
    <w:rsid w:val="00B34B1C"/>
    <w:rsid w:val="00B34BF9"/>
    <w:rsid w:val="00B34C0F"/>
    <w:rsid w:val="00B34D05"/>
    <w:rsid w:val="00B351F9"/>
    <w:rsid w:val="00B35B81"/>
    <w:rsid w:val="00B35D14"/>
    <w:rsid w:val="00B35D62"/>
    <w:rsid w:val="00B35D67"/>
    <w:rsid w:val="00B35DA2"/>
    <w:rsid w:val="00B36603"/>
    <w:rsid w:val="00B36951"/>
    <w:rsid w:val="00B37347"/>
    <w:rsid w:val="00B373BC"/>
    <w:rsid w:val="00B37A11"/>
    <w:rsid w:val="00B40928"/>
    <w:rsid w:val="00B40B46"/>
    <w:rsid w:val="00B41591"/>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5E4A"/>
    <w:rsid w:val="00B56D54"/>
    <w:rsid w:val="00B5766C"/>
    <w:rsid w:val="00B577D2"/>
    <w:rsid w:val="00B57DD8"/>
    <w:rsid w:val="00B6014C"/>
    <w:rsid w:val="00B60161"/>
    <w:rsid w:val="00B60423"/>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3F9"/>
    <w:rsid w:val="00B65A76"/>
    <w:rsid w:val="00B65EA8"/>
    <w:rsid w:val="00B65F84"/>
    <w:rsid w:val="00B66392"/>
    <w:rsid w:val="00B66AAF"/>
    <w:rsid w:val="00B66E1E"/>
    <w:rsid w:val="00B674F4"/>
    <w:rsid w:val="00B7041F"/>
    <w:rsid w:val="00B7089A"/>
    <w:rsid w:val="00B70932"/>
    <w:rsid w:val="00B7172D"/>
    <w:rsid w:val="00B718EF"/>
    <w:rsid w:val="00B71A8E"/>
    <w:rsid w:val="00B71AF7"/>
    <w:rsid w:val="00B71B20"/>
    <w:rsid w:val="00B72675"/>
    <w:rsid w:val="00B75447"/>
    <w:rsid w:val="00B75B47"/>
    <w:rsid w:val="00B75DE8"/>
    <w:rsid w:val="00B760B1"/>
    <w:rsid w:val="00B7638D"/>
    <w:rsid w:val="00B7693D"/>
    <w:rsid w:val="00B76B0E"/>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735"/>
    <w:rsid w:val="00B927A9"/>
    <w:rsid w:val="00B92EBE"/>
    <w:rsid w:val="00B934E9"/>
    <w:rsid w:val="00B94060"/>
    <w:rsid w:val="00B94650"/>
    <w:rsid w:val="00B94A11"/>
    <w:rsid w:val="00B95245"/>
    <w:rsid w:val="00B9524F"/>
    <w:rsid w:val="00B95C91"/>
    <w:rsid w:val="00B964F2"/>
    <w:rsid w:val="00B97131"/>
    <w:rsid w:val="00B9759D"/>
    <w:rsid w:val="00B97BAE"/>
    <w:rsid w:val="00BA0808"/>
    <w:rsid w:val="00BA119C"/>
    <w:rsid w:val="00BA1D7D"/>
    <w:rsid w:val="00BA1E32"/>
    <w:rsid w:val="00BA1F2F"/>
    <w:rsid w:val="00BA272F"/>
    <w:rsid w:val="00BA2A00"/>
    <w:rsid w:val="00BA43A3"/>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917"/>
    <w:rsid w:val="00BB1B6B"/>
    <w:rsid w:val="00BB2171"/>
    <w:rsid w:val="00BB2610"/>
    <w:rsid w:val="00BB2939"/>
    <w:rsid w:val="00BB2A52"/>
    <w:rsid w:val="00BB3683"/>
    <w:rsid w:val="00BB3F06"/>
    <w:rsid w:val="00BB45A9"/>
    <w:rsid w:val="00BB57E3"/>
    <w:rsid w:val="00BB6677"/>
    <w:rsid w:val="00BB6CBD"/>
    <w:rsid w:val="00BB763E"/>
    <w:rsid w:val="00BB7666"/>
    <w:rsid w:val="00BB7EA8"/>
    <w:rsid w:val="00BC118F"/>
    <w:rsid w:val="00BC14EB"/>
    <w:rsid w:val="00BC1731"/>
    <w:rsid w:val="00BC1A46"/>
    <w:rsid w:val="00BC2759"/>
    <w:rsid w:val="00BC2868"/>
    <w:rsid w:val="00BC3479"/>
    <w:rsid w:val="00BC45B4"/>
    <w:rsid w:val="00BC46A8"/>
    <w:rsid w:val="00BC480F"/>
    <w:rsid w:val="00BC4E51"/>
    <w:rsid w:val="00BC50A0"/>
    <w:rsid w:val="00BC52B4"/>
    <w:rsid w:val="00BC55A0"/>
    <w:rsid w:val="00BC6800"/>
    <w:rsid w:val="00BC7578"/>
    <w:rsid w:val="00BC7595"/>
    <w:rsid w:val="00BC7E8E"/>
    <w:rsid w:val="00BD01AF"/>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4487"/>
    <w:rsid w:val="00BE4541"/>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64A5"/>
    <w:rsid w:val="00BF73F5"/>
    <w:rsid w:val="00BF75ED"/>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ACD"/>
    <w:rsid w:val="00C03DDF"/>
    <w:rsid w:val="00C04D1A"/>
    <w:rsid w:val="00C051A4"/>
    <w:rsid w:val="00C0553B"/>
    <w:rsid w:val="00C05DCD"/>
    <w:rsid w:val="00C061B4"/>
    <w:rsid w:val="00C0733C"/>
    <w:rsid w:val="00C076DB"/>
    <w:rsid w:val="00C078ED"/>
    <w:rsid w:val="00C07A84"/>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6588"/>
    <w:rsid w:val="00C26685"/>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172"/>
    <w:rsid w:val="00C369D6"/>
    <w:rsid w:val="00C36DA7"/>
    <w:rsid w:val="00C36ED2"/>
    <w:rsid w:val="00C37370"/>
    <w:rsid w:val="00C37BE7"/>
    <w:rsid w:val="00C37F07"/>
    <w:rsid w:val="00C40293"/>
    <w:rsid w:val="00C402C8"/>
    <w:rsid w:val="00C40741"/>
    <w:rsid w:val="00C40764"/>
    <w:rsid w:val="00C408EC"/>
    <w:rsid w:val="00C40CF2"/>
    <w:rsid w:val="00C40CFE"/>
    <w:rsid w:val="00C40E75"/>
    <w:rsid w:val="00C40F48"/>
    <w:rsid w:val="00C41F95"/>
    <w:rsid w:val="00C42367"/>
    <w:rsid w:val="00C42B33"/>
    <w:rsid w:val="00C42D37"/>
    <w:rsid w:val="00C42DA1"/>
    <w:rsid w:val="00C42DEB"/>
    <w:rsid w:val="00C431E2"/>
    <w:rsid w:val="00C437D8"/>
    <w:rsid w:val="00C4396F"/>
    <w:rsid w:val="00C43A16"/>
    <w:rsid w:val="00C43CC7"/>
    <w:rsid w:val="00C44F44"/>
    <w:rsid w:val="00C44F5D"/>
    <w:rsid w:val="00C45490"/>
    <w:rsid w:val="00C45536"/>
    <w:rsid w:val="00C45928"/>
    <w:rsid w:val="00C45BB5"/>
    <w:rsid w:val="00C46913"/>
    <w:rsid w:val="00C477F3"/>
    <w:rsid w:val="00C50077"/>
    <w:rsid w:val="00C51124"/>
    <w:rsid w:val="00C51E6C"/>
    <w:rsid w:val="00C52CDA"/>
    <w:rsid w:val="00C53198"/>
    <w:rsid w:val="00C534EF"/>
    <w:rsid w:val="00C53747"/>
    <w:rsid w:val="00C540EA"/>
    <w:rsid w:val="00C5422E"/>
    <w:rsid w:val="00C54678"/>
    <w:rsid w:val="00C54862"/>
    <w:rsid w:val="00C55321"/>
    <w:rsid w:val="00C558DE"/>
    <w:rsid w:val="00C55C3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201"/>
    <w:rsid w:val="00C71856"/>
    <w:rsid w:val="00C71D9A"/>
    <w:rsid w:val="00C72951"/>
    <w:rsid w:val="00C72A55"/>
    <w:rsid w:val="00C72C50"/>
    <w:rsid w:val="00C7360E"/>
    <w:rsid w:val="00C73E91"/>
    <w:rsid w:val="00C7450C"/>
    <w:rsid w:val="00C74DF9"/>
    <w:rsid w:val="00C77395"/>
    <w:rsid w:val="00C773E2"/>
    <w:rsid w:val="00C77787"/>
    <w:rsid w:val="00C77BD9"/>
    <w:rsid w:val="00C8050E"/>
    <w:rsid w:val="00C80EB7"/>
    <w:rsid w:val="00C81365"/>
    <w:rsid w:val="00C814C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96E45"/>
    <w:rsid w:val="00C97066"/>
    <w:rsid w:val="00CA0F32"/>
    <w:rsid w:val="00CA0F7A"/>
    <w:rsid w:val="00CA1124"/>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2C6"/>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24C"/>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111"/>
    <w:rsid w:val="00CE05F6"/>
    <w:rsid w:val="00CE0AEB"/>
    <w:rsid w:val="00CE0DEF"/>
    <w:rsid w:val="00CE12CC"/>
    <w:rsid w:val="00CE1C33"/>
    <w:rsid w:val="00CE2B8D"/>
    <w:rsid w:val="00CE2D9D"/>
    <w:rsid w:val="00CE3F99"/>
    <w:rsid w:val="00CE49F8"/>
    <w:rsid w:val="00CE4C6D"/>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4DD8"/>
    <w:rsid w:val="00CF59AC"/>
    <w:rsid w:val="00CF59B0"/>
    <w:rsid w:val="00CF6AF1"/>
    <w:rsid w:val="00CF718A"/>
    <w:rsid w:val="00CF7A8A"/>
    <w:rsid w:val="00CF7C21"/>
    <w:rsid w:val="00CF7E37"/>
    <w:rsid w:val="00CF7E81"/>
    <w:rsid w:val="00D001DF"/>
    <w:rsid w:val="00D002FE"/>
    <w:rsid w:val="00D003E7"/>
    <w:rsid w:val="00D00D07"/>
    <w:rsid w:val="00D0153C"/>
    <w:rsid w:val="00D01A0F"/>
    <w:rsid w:val="00D01CB5"/>
    <w:rsid w:val="00D02275"/>
    <w:rsid w:val="00D026D6"/>
    <w:rsid w:val="00D02A96"/>
    <w:rsid w:val="00D02DD1"/>
    <w:rsid w:val="00D035CB"/>
    <w:rsid w:val="00D0360E"/>
    <w:rsid w:val="00D03BB2"/>
    <w:rsid w:val="00D042C2"/>
    <w:rsid w:val="00D055EB"/>
    <w:rsid w:val="00D06968"/>
    <w:rsid w:val="00D06D64"/>
    <w:rsid w:val="00D071F2"/>
    <w:rsid w:val="00D11224"/>
    <w:rsid w:val="00D11445"/>
    <w:rsid w:val="00D11E1F"/>
    <w:rsid w:val="00D11F68"/>
    <w:rsid w:val="00D12AD5"/>
    <w:rsid w:val="00D12B19"/>
    <w:rsid w:val="00D1330E"/>
    <w:rsid w:val="00D1384E"/>
    <w:rsid w:val="00D143DE"/>
    <w:rsid w:val="00D145EB"/>
    <w:rsid w:val="00D14624"/>
    <w:rsid w:val="00D15197"/>
    <w:rsid w:val="00D15898"/>
    <w:rsid w:val="00D15A45"/>
    <w:rsid w:val="00D16293"/>
    <w:rsid w:val="00D16DFD"/>
    <w:rsid w:val="00D16EB1"/>
    <w:rsid w:val="00D17AD5"/>
    <w:rsid w:val="00D20483"/>
    <w:rsid w:val="00D20668"/>
    <w:rsid w:val="00D21402"/>
    <w:rsid w:val="00D21BA5"/>
    <w:rsid w:val="00D22914"/>
    <w:rsid w:val="00D22960"/>
    <w:rsid w:val="00D23571"/>
    <w:rsid w:val="00D23589"/>
    <w:rsid w:val="00D23ECE"/>
    <w:rsid w:val="00D257FD"/>
    <w:rsid w:val="00D2597D"/>
    <w:rsid w:val="00D25DF3"/>
    <w:rsid w:val="00D266FB"/>
    <w:rsid w:val="00D26C73"/>
    <w:rsid w:val="00D27199"/>
    <w:rsid w:val="00D300D0"/>
    <w:rsid w:val="00D30493"/>
    <w:rsid w:val="00D3065D"/>
    <w:rsid w:val="00D3098D"/>
    <w:rsid w:val="00D30BE6"/>
    <w:rsid w:val="00D312CB"/>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432"/>
    <w:rsid w:val="00D4061A"/>
    <w:rsid w:val="00D40C65"/>
    <w:rsid w:val="00D40CB4"/>
    <w:rsid w:val="00D41485"/>
    <w:rsid w:val="00D41832"/>
    <w:rsid w:val="00D42177"/>
    <w:rsid w:val="00D4334E"/>
    <w:rsid w:val="00D4337D"/>
    <w:rsid w:val="00D4338A"/>
    <w:rsid w:val="00D43A9E"/>
    <w:rsid w:val="00D44402"/>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131E"/>
    <w:rsid w:val="00D52FAD"/>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4D90"/>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80C"/>
    <w:rsid w:val="00D75A3A"/>
    <w:rsid w:val="00D75A6F"/>
    <w:rsid w:val="00D7613A"/>
    <w:rsid w:val="00D762F1"/>
    <w:rsid w:val="00D7677C"/>
    <w:rsid w:val="00D76B90"/>
    <w:rsid w:val="00D77178"/>
    <w:rsid w:val="00D7728C"/>
    <w:rsid w:val="00D77F7E"/>
    <w:rsid w:val="00D80730"/>
    <w:rsid w:val="00D80940"/>
    <w:rsid w:val="00D80F99"/>
    <w:rsid w:val="00D81823"/>
    <w:rsid w:val="00D81EE7"/>
    <w:rsid w:val="00D82249"/>
    <w:rsid w:val="00D82FFC"/>
    <w:rsid w:val="00D832F4"/>
    <w:rsid w:val="00D83344"/>
    <w:rsid w:val="00D8368B"/>
    <w:rsid w:val="00D8427A"/>
    <w:rsid w:val="00D844EF"/>
    <w:rsid w:val="00D84981"/>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802"/>
    <w:rsid w:val="00D94825"/>
    <w:rsid w:val="00D94A1B"/>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29B5"/>
    <w:rsid w:val="00DA30FA"/>
    <w:rsid w:val="00DA33E5"/>
    <w:rsid w:val="00DA3A41"/>
    <w:rsid w:val="00DA4322"/>
    <w:rsid w:val="00DA4AB4"/>
    <w:rsid w:val="00DA4AF8"/>
    <w:rsid w:val="00DA4FC1"/>
    <w:rsid w:val="00DA51E3"/>
    <w:rsid w:val="00DA5E71"/>
    <w:rsid w:val="00DA63D0"/>
    <w:rsid w:val="00DA6535"/>
    <w:rsid w:val="00DA6840"/>
    <w:rsid w:val="00DA7708"/>
    <w:rsid w:val="00DA778A"/>
    <w:rsid w:val="00DA7AA4"/>
    <w:rsid w:val="00DA7FA3"/>
    <w:rsid w:val="00DB0761"/>
    <w:rsid w:val="00DB084C"/>
    <w:rsid w:val="00DB0CF1"/>
    <w:rsid w:val="00DB1488"/>
    <w:rsid w:val="00DB2443"/>
    <w:rsid w:val="00DB2459"/>
    <w:rsid w:val="00DB26EC"/>
    <w:rsid w:val="00DB2AA5"/>
    <w:rsid w:val="00DB2E6F"/>
    <w:rsid w:val="00DB3019"/>
    <w:rsid w:val="00DB3208"/>
    <w:rsid w:val="00DB324C"/>
    <w:rsid w:val="00DB331F"/>
    <w:rsid w:val="00DB348A"/>
    <w:rsid w:val="00DB3D05"/>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8A"/>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1A8"/>
    <w:rsid w:val="00DE0261"/>
    <w:rsid w:val="00DE0A67"/>
    <w:rsid w:val="00DE15E1"/>
    <w:rsid w:val="00DE1771"/>
    <w:rsid w:val="00DE18E8"/>
    <w:rsid w:val="00DE2194"/>
    <w:rsid w:val="00DE23C0"/>
    <w:rsid w:val="00DE23DE"/>
    <w:rsid w:val="00DE25B3"/>
    <w:rsid w:val="00DE2A0F"/>
    <w:rsid w:val="00DE2FDF"/>
    <w:rsid w:val="00DE348B"/>
    <w:rsid w:val="00DE3BD9"/>
    <w:rsid w:val="00DE476F"/>
    <w:rsid w:val="00DE6562"/>
    <w:rsid w:val="00DE663A"/>
    <w:rsid w:val="00DE732F"/>
    <w:rsid w:val="00DE77ED"/>
    <w:rsid w:val="00DE7A96"/>
    <w:rsid w:val="00DF053E"/>
    <w:rsid w:val="00DF05DA"/>
    <w:rsid w:val="00DF0DCA"/>
    <w:rsid w:val="00DF1958"/>
    <w:rsid w:val="00DF19B4"/>
    <w:rsid w:val="00DF1F67"/>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890"/>
    <w:rsid w:val="00E01A40"/>
    <w:rsid w:val="00E01E60"/>
    <w:rsid w:val="00E02012"/>
    <w:rsid w:val="00E02A21"/>
    <w:rsid w:val="00E031BF"/>
    <w:rsid w:val="00E034A8"/>
    <w:rsid w:val="00E03843"/>
    <w:rsid w:val="00E03ADE"/>
    <w:rsid w:val="00E04856"/>
    <w:rsid w:val="00E04A49"/>
    <w:rsid w:val="00E04C10"/>
    <w:rsid w:val="00E04C5E"/>
    <w:rsid w:val="00E04F19"/>
    <w:rsid w:val="00E05355"/>
    <w:rsid w:val="00E0582C"/>
    <w:rsid w:val="00E058A8"/>
    <w:rsid w:val="00E06920"/>
    <w:rsid w:val="00E06AD5"/>
    <w:rsid w:val="00E06F19"/>
    <w:rsid w:val="00E06F60"/>
    <w:rsid w:val="00E07E16"/>
    <w:rsid w:val="00E10126"/>
    <w:rsid w:val="00E10915"/>
    <w:rsid w:val="00E11048"/>
    <w:rsid w:val="00E11319"/>
    <w:rsid w:val="00E11327"/>
    <w:rsid w:val="00E11D80"/>
    <w:rsid w:val="00E1204C"/>
    <w:rsid w:val="00E121FA"/>
    <w:rsid w:val="00E12294"/>
    <w:rsid w:val="00E1261A"/>
    <w:rsid w:val="00E12B7B"/>
    <w:rsid w:val="00E136BA"/>
    <w:rsid w:val="00E13F48"/>
    <w:rsid w:val="00E14D08"/>
    <w:rsid w:val="00E15183"/>
    <w:rsid w:val="00E15D4E"/>
    <w:rsid w:val="00E16FC1"/>
    <w:rsid w:val="00E1739F"/>
    <w:rsid w:val="00E17712"/>
    <w:rsid w:val="00E17C12"/>
    <w:rsid w:val="00E21146"/>
    <w:rsid w:val="00E218C7"/>
    <w:rsid w:val="00E21B7C"/>
    <w:rsid w:val="00E21E75"/>
    <w:rsid w:val="00E22822"/>
    <w:rsid w:val="00E23101"/>
    <w:rsid w:val="00E23718"/>
    <w:rsid w:val="00E2389B"/>
    <w:rsid w:val="00E24291"/>
    <w:rsid w:val="00E24601"/>
    <w:rsid w:val="00E24716"/>
    <w:rsid w:val="00E2488B"/>
    <w:rsid w:val="00E24A3B"/>
    <w:rsid w:val="00E24CEB"/>
    <w:rsid w:val="00E24E03"/>
    <w:rsid w:val="00E25042"/>
    <w:rsid w:val="00E2504E"/>
    <w:rsid w:val="00E251A6"/>
    <w:rsid w:val="00E25547"/>
    <w:rsid w:val="00E255E6"/>
    <w:rsid w:val="00E25F00"/>
    <w:rsid w:val="00E26EBA"/>
    <w:rsid w:val="00E26FA7"/>
    <w:rsid w:val="00E27328"/>
    <w:rsid w:val="00E2741F"/>
    <w:rsid w:val="00E2749F"/>
    <w:rsid w:val="00E27736"/>
    <w:rsid w:val="00E30ADB"/>
    <w:rsid w:val="00E30BCB"/>
    <w:rsid w:val="00E316FB"/>
    <w:rsid w:val="00E317AD"/>
    <w:rsid w:val="00E31BE0"/>
    <w:rsid w:val="00E32F28"/>
    <w:rsid w:val="00E33533"/>
    <w:rsid w:val="00E3375D"/>
    <w:rsid w:val="00E3447B"/>
    <w:rsid w:val="00E347FA"/>
    <w:rsid w:val="00E3527A"/>
    <w:rsid w:val="00E35CAF"/>
    <w:rsid w:val="00E36311"/>
    <w:rsid w:val="00E363A5"/>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5FF0"/>
    <w:rsid w:val="00E465BB"/>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31"/>
    <w:rsid w:val="00E652A7"/>
    <w:rsid w:val="00E66737"/>
    <w:rsid w:val="00E66D4A"/>
    <w:rsid w:val="00E67BDE"/>
    <w:rsid w:val="00E70315"/>
    <w:rsid w:val="00E71798"/>
    <w:rsid w:val="00E7190E"/>
    <w:rsid w:val="00E71B95"/>
    <w:rsid w:val="00E724F5"/>
    <w:rsid w:val="00E73BA6"/>
    <w:rsid w:val="00E73DAB"/>
    <w:rsid w:val="00E75D67"/>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C98"/>
    <w:rsid w:val="00E85E06"/>
    <w:rsid w:val="00E86460"/>
    <w:rsid w:val="00E8651F"/>
    <w:rsid w:val="00E8681F"/>
    <w:rsid w:val="00E86903"/>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4A74"/>
    <w:rsid w:val="00EA611F"/>
    <w:rsid w:val="00EA623F"/>
    <w:rsid w:val="00EA670F"/>
    <w:rsid w:val="00EA67D6"/>
    <w:rsid w:val="00EA692A"/>
    <w:rsid w:val="00EA6C98"/>
    <w:rsid w:val="00EA6D5F"/>
    <w:rsid w:val="00EA714C"/>
    <w:rsid w:val="00EA7975"/>
    <w:rsid w:val="00EA7DB3"/>
    <w:rsid w:val="00EA7E39"/>
    <w:rsid w:val="00EB0295"/>
    <w:rsid w:val="00EB0759"/>
    <w:rsid w:val="00EB082E"/>
    <w:rsid w:val="00EB084F"/>
    <w:rsid w:val="00EB0CC8"/>
    <w:rsid w:val="00EB0FB7"/>
    <w:rsid w:val="00EB1308"/>
    <w:rsid w:val="00EB1421"/>
    <w:rsid w:val="00EB216A"/>
    <w:rsid w:val="00EB226B"/>
    <w:rsid w:val="00EB2CC3"/>
    <w:rsid w:val="00EB34F7"/>
    <w:rsid w:val="00EB3A31"/>
    <w:rsid w:val="00EB3B71"/>
    <w:rsid w:val="00EB3EF2"/>
    <w:rsid w:val="00EB4852"/>
    <w:rsid w:val="00EB4D98"/>
    <w:rsid w:val="00EB506F"/>
    <w:rsid w:val="00EB5314"/>
    <w:rsid w:val="00EB55B7"/>
    <w:rsid w:val="00EB6151"/>
    <w:rsid w:val="00EB6ED0"/>
    <w:rsid w:val="00EB6EDD"/>
    <w:rsid w:val="00EB6F0A"/>
    <w:rsid w:val="00EC0005"/>
    <w:rsid w:val="00EC0E04"/>
    <w:rsid w:val="00EC1E48"/>
    <w:rsid w:val="00EC1F66"/>
    <w:rsid w:val="00EC22C8"/>
    <w:rsid w:val="00EC23FF"/>
    <w:rsid w:val="00EC2998"/>
    <w:rsid w:val="00EC2FD7"/>
    <w:rsid w:val="00EC31B9"/>
    <w:rsid w:val="00EC3574"/>
    <w:rsid w:val="00EC3910"/>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0A98"/>
    <w:rsid w:val="00ED1D6F"/>
    <w:rsid w:val="00ED20C5"/>
    <w:rsid w:val="00ED3119"/>
    <w:rsid w:val="00ED344F"/>
    <w:rsid w:val="00ED3666"/>
    <w:rsid w:val="00ED391C"/>
    <w:rsid w:val="00ED39D5"/>
    <w:rsid w:val="00ED3C6B"/>
    <w:rsid w:val="00ED3F8F"/>
    <w:rsid w:val="00ED416F"/>
    <w:rsid w:val="00ED5234"/>
    <w:rsid w:val="00ED5B48"/>
    <w:rsid w:val="00ED690A"/>
    <w:rsid w:val="00ED6DF5"/>
    <w:rsid w:val="00ED705C"/>
    <w:rsid w:val="00EE059C"/>
    <w:rsid w:val="00EE0F45"/>
    <w:rsid w:val="00EE1231"/>
    <w:rsid w:val="00EE16B1"/>
    <w:rsid w:val="00EE1C3E"/>
    <w:rsid w:val="00EE1F99"/>
    <w:rsid w:val="00EE21FD"/>
    <w:rsid w:val="00EE231F"/>
    <w:rsid w:val="00EE24BD"/>
    <w:rsid w:val="00EE2D08"/>
    <w:rsid w:val="00EE3290"/>
    <w:rsid w:val="00EE3F17"/>
    <w:rsid w:val="00EE40D4"/>
    <w:rsid w:val="00EE48D5"/>
    <w:rsid w:val="00EE4967"/>
    <w:rsid w:val="00EE637C"/>
    <w:rsid w:val="00EE6819"/>
    <w:rsid w:val="00EE6BA3"/>
    <w:rsid w:val="00EE6BF9"/>
    <w:rsid w:val="00EE6D7B"/>
    <w:rsid w:val="00EE71AB"/>
    <w:rsid w:val="00EE7EA3"/>
    <w:rsid w:val="00EF05D4"/>
    <w:rsid w:val="00EF0D57"/>
    <w:rsid w:val="00EF0F54"/>
    <w:rsid w:val="00EF164C"/>
    <w:rsid w:val="00EF1782"/>
    <w:rsid w:val="00EF1880"/>
    <w:rsid w:val="00EF1EDB"/>
    <w:rsid w:val="00EF28B1"/>
    <w:rsid w:val="00EF327D"/>
    <w:rsid w:val="00EF3E7C"/>
    <w:rsid w:val="00EF4543"/>
    <w:rsid w:val="00EF4F1A"/>
    <w:rsid w:val="00EF5706"/>
    <w:rsid w:val="00EF58D9"/>
    <w:rsid w:val="00EF5C96"/>
    <w:rsid w:val="00EF6F06"/>
    <w:rsid w:val="00EF7359"/>
    <w:rsid w:val="00EF74D8"/>
    <w:rsid w:val="00EF7C17"/>
    <w:rsid w:val="00F00697"/>
    <w:rsid w:val="00F00B79"/>
    <w:rsid w:val="00F00B8A"/>
    <w:rsid w:val="00F00D5E"/>
    <w:rsid w:val="00F01C31"/>
    <w:rsid w:val="00F02248"/>
    <w:rsid w:val="00F028FB"/>
    <w:rsid w:val="00F02E50"/>
    <w:rsid w:val="00F030EB"/>
    <w:rsid w:val="00F04166"/>
    <w:rsid w:val="00F0620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5CD8"/>
    <w:rsid w:val="00F16A55"/>
    <w:rsid w:val="00F170BB"/>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6EA2"/>
    <w:rsid w:val="00F27095"/>
    <w:rsid w:val="00F270FC"/>
    <w:rsid w:val="00F276C0"/>
    <w:rsid w:val="00F27AEB"/>
    <w:rsid w:val="00F27CC1"/>
    <w:rsid w:val="00F3051F"/>
    <w:rsid w:val="00F30ED7"/>
    <w:rsid w:val="00F31252"/>
    <w:rsid w:val="00F31E7E"/>
    <w:rsid w:val="00F321A6"/>
    <w:rsid w:val="00F32E7C"/>
    <w:rsid w:val="00F335BE"/>
    <w:rsid w:val="00F336DF"/>
    <w:rsid w:val="00F342C2"/>
    <w:rsid w:val="00F34F42"/>
    <w:rsid w:val="00F36637"/>
    <w:rsid w:val="00F36C61"/>
    <w:rsid w:val="00F37358"/>
    <w:rsid w:val="00F402E3"/>
    <w:rsid w:val="00F40BF0"/>
    <w:rsid w:val="00F41393"/>
    <w:rsid w:val="00F4164B"/>
    <w:rsid w:val="00F41FC0"/>
    <w:rsid w:val="00F42149"/>
    <w:rsid w:val="00F43509"/>
    <w:rsid w:val="00F436BC"/>
    <w:rsid w:val="00F4381D"/>
    <w:rsid w:val="00F43F59"/>
    <w:rsid w:val="00F43FC1"/>
    <w:rsid w:val="00F442CB"/>
    <w:rsid w:val="00F44320"/>
    <w:rsid w:val="00F44B1E"/>
    <w:rsid w:val="00F4565A"/>
    <w:rsid w:val="00F45662"/>
    <w:rsid w:val="00F45D79"/>
    <w:rsid w:val="00F46139"/>
    <w:rsid w:val="00F46331"/>
    <w:rsid w:val="00F46866"/>
    <w:rsid w:val="00F46D44"/>
    <w:rsid w:val="00F46E36"/>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895"/>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28CF"/>
    <w:rsid w:val="00F83489"/>
    <w:rsid w:val="00F84351"/>
    <w:rsid w:val="00F8442B"/>
    <w:rsid w:val="00F84565"/>
    <w:rsid w:val="00F84B46"/>
    <w:rsid w:val="00F84E24"/>
    <w:rsid w:val="00F8571A"/>
    <w:rsid w:val="00F85D16"/>
    <w:rsid w:val="00F85F27"/>
    <w:rsid w:val="00F86125"/>
    <w:rsid w:val="00F86369"/>
    <w:rsid w:val="00F8636D"/>
    <w:rsid w:val="00F86A39"/>
    <w:rsid w:val="00F86BA7"/>
    <w:rsid w:val="00F87C9C"/>
    <w:rsid w:val="00F90586"/>
    <w:rsid w:val="00F909D0"/>
    <w:rsid w:val="00F90E29"/>
    <w:rsid w:val="00F911BB"/>
    <w:rsid w:val="00F911DB"/>
    <w:rsid w:val="00F91BD3"/>
    <w:rsid w:val="00F91F8B"/>
    <w:rsid w:val="00F92784"/>
    <w:rsid w:val="00F9319B"/>
    <w:rsid w:val="00F935D7"/>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5F3C"/>
    <w:rsid w:val="00FB6175"/>
    <w:rsid w:val="00FB6383"/>
    <w:rsid w:val="00FB6510"/>
    <w:rsid w:val="00FB6E50"/>
    <w:rsid w:val="00FB6F7F"/>
    <w:rsid w:val="00FB71BD"/>
    <w:rsid w:val="00FB74E0"/>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594E"/>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5C"/>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6C19"/>
    <w:rsid w:val="00FE7053"/>
    <w:rsid w:val="00FE7917"/>
    <w:rsid w:val="00FF0E43"/>
    <w:rsid w:val="00FF13AA"/>
    <w:rsid w:val="00FF1453"/>
    <w:rsid w:val="00FF255B"/>
    <w:rsid w:val="00FF3D12"/>
    <w:rsid w:val="00FF3FC8"/>
    <w:rsid w:val="00FF4946"/>
    <w:rsid w:val="00FF4C60"/>
    <w:rsid w:val="00FF5085"/>
    <w:rsid w:val="00FF5A1F"/>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A357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574D"/>
    <w:rPr>
      <w:rFonts w:ascii="Tahoma" w:hAnsi="Tahoma" w:cs="Tahoma"/>
      <w:sz w:val="16"/>
      <w:szCs w:val="16"/>
    </w:rPr>
  </w:style>
  <w:style w:type="character" w:styleId="Refdecomentario">
    <w:name w:val="annotation reference"/>
    <w:basedOn w:val="Fuentedeprrafopredeter"/>
    <w:uiPriority w:val="99"/>
    <w:semiHidden/>
    <w:unhideWhenUsed/>
    <w:rsid w:val="00C03ACD"/>
    <w:rPr>
      <w:sz w:val="16"/>
      <w:szCs w:val="16"/>
    </w:rPr>
  </w:style>
  <w:style w:type="paragraph" w:styleId="Textocomentario">
    <w:name w:val="annotation text"/>
    <w:basedOn w:val="Normal"/>
    <w:link w:val="TextocomentarioCar"/>
    <w:uiPriority w:val="99"/>
    <w:semiHidden/>
    <w:unhideWhenUsed/>
    <w:rsid w:val="00C03A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3ACD"/>
    <w:rPr>
      <w:sz w:val="20"/>
      <w:szCs w:val="20"/>
    </w:rPr>
  </w:style>
  <w:style w:type="paragraph" w:styleId="Asuntodelcomentario">
    <w:name w:val="annotation subject"/>
    <w:basedOn w:val="Textocomentario"/>
    <w:next w:val="Textocomentario"/>
    <w:link w:val="AsuntodelcomentarioCar"/>
    <w:uiPriority w:val="99"/>
    <w:semiHidden/>
    <w:unhideWhenUsed/>
    <w:rsid w:val="00C03ACD"/>
    <w:rPr>
      <w:b/>
      <w:bCs/>
    </w:rPr>
  </w:style>
  <w:style w:type="character" w:customStyle="1" w:styleId="AsuntodelcomentarioCar">
    <w:name w:val="Asunto del comentario Car"/>
    <w:basedOn w:val="TextocomentarioCar"/>
    <w:link w:val="Asuntodelcomentario"/>
    <w:uiPriority w:val="99"/>
    <w:semiHidden/>
    <w:rsid w:val="00C03AC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A357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574D"/>
    <w:rPr>
      <w:rFonts w:ascii="Tahoma" w:hAnsi="Tahoma" w:cs="Tahoma"/>
      <w:sz w:val="16"/>
      <w:szCs w:val="16"/>
    </w:rPr>
  </w:style>
  <w:style w:type="character" w:styleId="Refdecomentario">
    <w:name w:val="annotation reference"/>
    <w:basedOn w:val="Fuentedeprrafopredeter"/>
    <w:uiPriority w:val="99"/>
    <w:semiHidden/>
    <w:unhideWhenUsed/>
    <w:rsid w:val="00C03ACD"/>
    <w:rPr>
      <w:sz w:val="16"/>
      <w:szCs w:val="16"/>
    </w:rPr>
  </w:style>
  <w:style w:type="paragraph" w:styleId="Textocomentario">
    <w:name w:val="annotation text"/>
    <w:basedOn w:val="Normal"/>
    <w:link w:val="TextocomentarioCar"/>
    <w:uiPriority w:val="99"/>
    <w:semiHidden/>
    <w:unhideWhenUsed/>
    <w:rsid w:val="00C03A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3ACD"/>
    <w:rPr>
      <w:sz w:val="20"/>
      <w:szCs w:val="20"/>
    </w:rPr>
  </w:style>
  <w:style w:type="paragraph" w:styleId="Asuntodelcomentario">
    <w:name w:val="annotation subject"/>
    <w:basedOn w:val="Textocomentario"/>
    <w:next w:val="Textocomentario"/>
    <w:link w:val="AsuntodelcomentarioCar"/>
    <w:uiPriority w:val="99"/>
    <w:semiHidden/>
    <w:unhideWhenUsed/>
    <w:rsid w:val="00C03ACD"/>
    <w:rPr>
      <w:b/>
      <w:bCs/>
    </w:rPr>
  </w:style>
  <w:style w:type="character" w:customStyle="1" w:styleId="AsuntodelcomentarioCar">
    <w:name w:val="Asunto del comentario Car"/>
    <w:basedOn w:val="TextocomentarioCar"/>
    <w:link w:val="Asuntodelcomentario"/>
    <w:uiPriority w:val="99"/>
    <w:semiHidden/>
    <w:rsid w:val="00C03A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 w:id="20285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84F5-5744-4680-A0A6-A094A205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14</Pages>
  <Words>5625</Words>
  <Characters>30938</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Pauli-Chan</cp:lastModifiedBy>
  <cp:revision>33</cp:revision>
  <cp:lastPrinted>2025-07-16T04:37:00Z</cp:lastPrinted>
  <dcterms:created xsi:type="dcterms:W3CDTF">2025-07-16T19:24:00Z</dcterms:created>
  <dcterms:modified xsi:type="dcterms:W3CDTF">2025-07-24T19:45:00Z</dcterms:modified>
</cp:coreProperties>
</file>